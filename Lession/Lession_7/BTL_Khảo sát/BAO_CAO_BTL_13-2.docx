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DB21" w14:textId="77777777" w:rsidR="009C416E" w:rsidRPr="009C416E" w:rsidRDefault="009C416E" w:rsidP="009C416E">
      <w:pPr>
        <w:spacing w:before="60" w:after="60"/>
        <w:jc w:val="center"/>
        <w:rPr>
          <w:rFonts w:cs="Times New Roman"/>
          <w:b/>
          <w:szCs w:val="28"/>
        </w:rPr>
      </w:pPr>
      <w:r w:rsidRPr="009C416E">
        <w:rPr>
          <w:rFonts w:cs="Times New Roman"/>
          <w:b/>
          <w:szCs w:val="28"/>
        </w:rPr>
        <w:t>TRƯỜNG ĐẠI HỌC CÔNG NGHIỆP HÀ NỘI</w:t>
      </w:r>
    </w:p>
    <w:p w14:paraId="42FF6910" w14:textId="77777777" w:rsidR="009C416E" w:rsidRPr="009C416E" w:rsidRDefault="009C416E" w:rsidP="009C416E">
      <w:pPr>
        <w:spacing w:before="60" w:after="60"/>
        <w:jc w:val="center"/>
        <w:rPr>
          <w:rFonts w:cs="Times New Roman"/>
          <w:b/>
          <w:szCs w:val="28"/>
        </w:rPr>
      </w:pPr>
      <w:r w:rsidRPr="009C416E">
        <w:rPr>
          <w:rFonts w:cs="Times New Roman"/>
          <w:b/>
          <w:szCs w:val="28"/>
        </w:rPr>
        <w:t>KHOA CÔNG NGHỆ THÔNG TIN</w:t>
      </w:r>
    </w:p>
    <w:p w14:paraId="5B6E7030" w14:textId="77777777" w:rsidR="009C416E" w:rsidRPr="009C416E" w:rsidRDefault="009C416E" w:rsidP="009C416E">
      <w:pPr>
        <w:spacing w:before="60" w:after="60"/>
        <w:jc w:val="center"/>
        <w:rPr>
          <w:rFonts w:cs="Times New Roman"/>
          <w:b/>
          <w:szCs w:val="28"/>
        </w:rPr>
      </w:pPr>
      <w:r w:rsidRPr="009C416E">
        <w:rPr>
          <w:rFonts w:cs="Times New Roman"/>
          <w:b/>
          <w:szCs w:val="28"/>
        </w:rPr>
        <w:t>======***======</w:t>
      </w:r>
    </w:p>
    <w:p w14:paraId="36D2D86D" w14:textId="77777777" w:rsidR="009C416E" w:rsidRPr="009C416E" w:rsidRDefault="009C416E" w:rsidP="009C416E">
      <w:pPr>
        <w:jc w:val="center"/>
        <w:rPr>
          <w:rFonts w:cs="Times New Roman"/>
          <w:b/>
          <w:color w:val="002060"/>
          <w:szCs w:val="28"/>
        </w:rPr>
      </w:pPr>
    </w:p>
    <w:p w14:paraId="51C59228" w14:textId="77777777" w:rsidR="009C416E" w:rsidRPr="009C416E" w:rsidRDefault="009C416E" w:rsidP="009C416E">
      <w:pPr>
        <w:jc w:val="center"/>
        <w:rPr>
          <w:rFonts w:cs="Times New Roman"/>
          <w:szCs w:val="28"/>
        </w:rPr>
      </w:pPr>
      <w:r>
        <w:rPr>
          <w:rFonts w:cs="Times New Roman"/>
          <w:szCs w:val="28"/>
        </w:rPr>
        <w:t>BÁO CÁO THÍ NGHIỆM/ THỰC NGHIỆM</w:t>
      </w:r>
      <w:r w:rsidRPr="009C416E">
        <w:rPr>
          <w:rFonts w:cs="Times New Roman"/>
          <w:szCs w:val="28"/>
        </w:rPr>
        <w:t xml:space="preserve"> THUỘC HỌC PHẦN:</w:t>
      </w:r>
    </w:p>
    <w:p w14:paraId="2384EA17" w14:textId="77777777" w:rsidR="009C416E" w:rsidRPr="009C416E" w:rsidRDefault="009C416E" w:rsidP="009C416E">
      <w:pPr>
        <w:jc w:val="center"/>
        <w:rPr>
          <w:rFonts w:cs="Times New Roman"/>
          <w:b/>
          <w:color w:val="002060"/>
          <w:szCs w:val="28"/>
        </w:rPr>
      </w:pPr>
      <w:r>
        <w:rPr>
          <w:rFonts w:cs="Times New Roman"/>
          <w:szCs w:val="28"/>
        </w:rPr>
        <w:t>LẬP TRÌNH JAVA</w:t>
      </w:r>
    </w:p>
    <w:p w14:paraId="3D153ADD" w14:textId="77777777" w:rsidR="009C416E" w:rsidRPr="009C416E" w:rsidRDefault="009C416E" w:rsidP="009C416E">
      <w:pPr>
        <w:jc w:val="center"/>
        <w:rPr>
          <w:rFonts w:cs="Times New Roman"/>
          <w:b/>
          <w:color w:val="002060"/>
          <w:szCs w:val="28"/>
        </w:rPr>
      </w:pPr>
    </w:p>
    <w:tbl>
      <w:tblPr>
        <w:tblStyle w:val="TableGrid"/>
        <w:tblpPr w:leftFromText="180" w:rightFromText="180" w:vertAnchor="text" w:horzAnchor="page" w:tblpX="2929" w:tblpY="10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4703"/>
      </w:tblGrid>
      <w:tr w:rsidR="009C416E" w:rsidRPr="009C416E" w14:paraId="24FBFE57" w14:textId="77777777" w:rsidTr="009C416E">
        <w:trPr>
          <w:trHeight w:val="385"/>
        </w:trPr>
        <w:tc>
          <w:tcPr>
            <w:tcW w:w="2203" w:type="dxa"/>
            <w:vAlign w:val="bottom"/>
          </w:tcPr>
          <w:p w14:paraId="72800733" w14:textId="77777777" w:rsidR="009C416E" w:rsidRPr="009C416E" w:rsidRDefault="009C416E" w:rsidP="009C416E">
            <w:pPr>
              <w:jc w:val="both"/>
              <w:rPr>
                <w:rFonts w:ascii="Times New Roman" w:hAnsi="Times New Roman" w:cs="Times New Roman"/>
                <w:sz w:val="28"/>
                <w:szCs w:val="28"/>
              </w:rPr>
            </w:pPr>
            <w:r w:rsidRPr="009C416E">
              <w:rPr>
                <w:rFonts w:ascii="Times New Roman" w:hAnsi="Times New Roman" w:cs="Times New Roman"/>
                <w:sz w:val="28"/>
                <w:szCs w:val="28"/>
              </w:rPr>
              <w:t>GVHD:</w:t>
            </w:r>
          </w:p>
        </w:tc>
        <w:tc>
          <w:tcPr>
            <w:tcW w:w="4703" w:type="dxa"/>
            <w:vAlign w:val="bottom"/>
          </w:tcPr>
          <w:p w14:paraId="34A12457" w14:textId="77777777" w:rsidR="009C416E" w:rsidRPr="009C416E" w:rsidRDefault="009C416E" w:rsidP="009C416E">
            <w:pPr>
              <w:jc w:val="both"/>
              <w:rPr>
                <w:rFonts w:ascii="Times New Roman" w:hAnsi="Times New Roman" w:cs="Times New Roman"/>
                <w:sz w:val="28"/>
                <w:szCs w:val="28"/>
              </w:rPr>
            </w:pPr>
            <w:r w:rsidRPr="009C416E">
              <w:rPr>
                <w:rFonts w:ascii="Times New Roman" w:hAnsi="Times New Roman" w:cs="Times New Roman"/>
                <w:sz w:val="28"/>
                <w:szCs w:val="28"/>
              </w:rPr>
              <w:t>Ths</w:t>
            </w:r>
            <w:r>
              <w:rPr>
                <w:rFonts w:ascii="Times New Roman" w:hAnsi="Times New Roman" w:cs="Times New Roman"/>
                <w:sz w:val="28"/>
                <w:szCs w:val="28"/>
              </w:rPr>
              <w:t>.</w:t>
            </w:r>
            <w:r w:rsidRPr="009C416E">
              <w:rPr>
                <w:rFonts w:ascii="Times New Roman" w:hAnsi="Times New Roman" w:cs="Times New Roman"/>
                <w:sz w:val="28"/>
                <w:szCs w:val="28"/>
              </w:rPr>
              <w:t xml:space="preserve"> </w:t>
            </w:r>
            <w:r>
              <w:rPr>
                <w:rFonts w:ascii="Times New Roman" w:hAnsi="Times New Roman" w:cs="Times New Roman"/>
                <w:sz w:val="28"/>
                <w:szCs w:val="28"/>
              </w:rPr>
              <w:t>Vũ Thị Dương</w:t>
            </w:r>
          </w:p>
        </w:tc>
      </w:tr>
      <w:tr w:rsidR="009C416E" w:rsidRPr="009C416E" w14:paraId="62CCF38E" w14:textId="77777777" w:rsidTr="009C416E">
        <w:trPr>
          <w:trHeight w:val="385"/>
        </w:trPr>
        <w:tc>
          <w:tcPr>
            <w:tcW w:w="2203" w:type="dxa"/>
            <w:vAlign w:val="center"/>
          </w:tcPr>
          <w:p w14:paraId="7259162F" w14:textId="77777777" w:rsidR="009C416E" w:rsidRPr="009C416E" w:rsidRDefault="009C416E" w:rsidP="009C416E">
            <w:pPr>
              <w:jc w:val="both"/>
              <w:rPr>
                <w:rFonts w:ascii="Times New Roman" w:hAnsi="Times New Roman" w:cs="Times New Roman"/>
                <w:sz w:val="28"/>
                <w:szCs w:val="28"/>
              </w:rPr>
            </w:pPr>
            <w:r w:rsidRPr="009C416E">
              <w:rPr>
                <w:rFonts w:ascii="Times New Roman" w:hAnsi="Times New Roman" w:cs="Times New Roman"/>
                <w:sz w:val="28"/>
                <w:szCs w:val="28"/>
              </w:rPr>
              <w:t>Nhóm - Lớp:</w:t>
            </w:r>
          </w:p>
        </w:tc>
        <w:tc>
          <w:tcPr>
            <w:tcW w:w="4703" w:type="dxa"/>
            <w:vAlign w:val="center"/>
          </w:tcPr>
          <w:p w14:paraId="5EB50D52" w14:textId="77777777" w:rsidR="009C416E" w:rsidRPr="009C416E" w:rsidRDefault="009C416E" w:rsidP="009C416E">
            <w:pPr>
              <w:jc w:val="both"/>
              <w:rPr>
                <w:rFonts w:ascii="Times New Roman" w:hAnsi="Times New Roman" w:cs="Times New Roman"/>
                <w:sz w:val="28"/>
                <w:szCs w:val="28"/>
              </w:rPr>
            </w:pPr>
            <w:r>
              <w:rPr>
                <w:rFonts w:ascii="Times New Roman" w:hAnsi="Times New Roman" w:cs="Times New Roman"/>
                <w:sz w:val="28"/>
                <w:szCs w:val="28"/>
              </w:rPr>
              <w:t xml:space="preserve">03 – </w:t>
            </w:r>
            <w:r w:rsidRPr="009C416E">
              <w:rPr>
                <w:rFonts w:ascii="Times New Roman" w:hAnsi="Times New Roman" w:cs="Times New Roman"/>
                <w:sz w:val="28"/>
                <w:szCs w:val="28"/>
              </w:rPr>
              <w:t>20223IT6019001</w:t>
            </w:r>
          </w:p>
        </w:tc>
      </w:tr>
      <w:tr w:rsidR="009C416E" w:rsidRPr="009C416E" w14:paraId="267630DE" w14:textId="77777777" w:rsidTr="009C416E">
        <w:trPr>
          <w:trHeight w:val="385"/>
        </w:trPr>
        <w:tc>
          <w:tcPr>
            <w:tcW w:w="2203" w:type="dxa"/>
            <w:vAlign w:val="center"/>
          </w:tcPr>
          <w:p w14:paraId="6BA87696" w14:textId="77777777" w:rsidR="009C416E" w:rsidRPr="009C416E" w:rsidRDefault="009C416E" w:rsidP="009C416E">
            <w:pPr>
              <w:jc w:val="both"/>
              <w:rPr>
                <w:rFonts w:ascii="Times New Roman" w:hAnsi="Times New Roman" w:cs="Times New Roman"/>
                <w:sz w:val="28"/>
                <w:szCs w:val="28"/>
              </w:rPr>
            </w:pPr>
            <w:r w:rsidRPr="009C416E">
              <w:rPr>
                <w:rFonts w:ascii="Times New Roman" w:hAnsi="Times New Roman" w:cs="Times New Roman"/>
                <w:sz w:val="28"/>
                <w:szCs w:val="28"/>
              </w:rPr>
              <w:t>Thành viên:</w:t>
            </w:r>
          </w:p>
        </w:tc>
        <w:tc>
          <w:tcPr>
            <w:tcW w:w="4703" w:type="dxa"/>
            <w:vAlign w:val="center"/>
          </w:tcPr>
          <w:p w14:paraId="38DA36D4" w14:textId="77777777" w:rsidR="009C416E" w:rsidRPr="009C416E" w:rsidRDefault="009C416E" w:rsidP="009C416E">
            <w:pPr>
              <w:jc w:val="both"/>
              <w:rPr>
                <w:rFonts w:ascii="Times New Roman" w:hAnsi="Times New Roman" w:cs="Times New Roman"/>
                <w:sz w:val="28"/>
                <w:szCs w:val="28"/>
              </w:rPr>
            </w:pPr>
            <w:r>
              <w:rPr>
                <w:rFonts w:ascii="Times New Roman" w:hAnsi="Times New Roman" w:cs="Times New Roman"/>
                <w:sz w:val="28"/>
                <w:szCs w:val="28"/>
              </w:rPr>
              <w:t>Phạm Minh Hoàng - 2020</w:t>
            </w:r>
            <w:r w:rsidR="009F02D4">
              <w:rPr>
                <w:rFonts w:ascii="Times New Roman" w:hAnsi="Times New Roman" w:cs="Times New Roman"/>
                <w:sz w:val="28"/>
                <w:szCs w:val="28"/>
              </w:rPr>
              <w:t>602504</w:t>
            </w:r>
          </w:p>
        </w:tc>
      </w:tr>
      <w:tr w:rsidR="009C416E" w:rsidRPr="009C416E" w14:paraId="151EACAD" w14:textId="77777777" w:rsidTr="009C416E">
        <w:trPr>
          <w:trHeight w:val="385"/>
        </w:trPr>
        <w:tc>
          <w:tcPr>
            <w:tcW w:w="2203" w:type="dxa"/>
            <w:vAlign w:val="center"/>
          </w:tcPr>
          <w:p w14:paraId="1F3D83ED" w14:textId="77777777" w:rsidR="009C416E" w:rsidRPr="009C416E" w:rsidRDefault="009C416E" w:rsidP="009C416E">
            <w:pPr>
              <w:jc w:val="both"/>
              <w:rPr>
                <w:rFonts w:ascii="Times New Roman" w:hAnsi="Times New Roman" w:cs="Times New Roman"/>
                <w:sz w:val="28"/>
                <w:szCs w:val="28"/>
              </w:rPr>
            </w:pPr>
          </w:p>
        </w:tc>
        <w:tc>
          <w:tcPr>
            <w:tcW w:w="4703" w:type="dxa"/>
            <w:vAlign w:val="center"/>
          </w:tcPr>
          <w:p w14:paraId="15FAD552" w14:textId="77777777" w:rsidR="009C416E" w:rsidRPr="009C416E" w:rsidRDefault="009C416E" w:rsidP="009C416E">
            <w:pPr>
              <w:jc w:val="both"/>
              <w:rPr>
                <w:rFonts w:ascii="Times New Roman" w:hAnsi="Times New Roman" w:cs="Times New Roman"/>
                <w:sz w:val="28"/>
                <w:szCs w:val="28"/>
              </w:rPr>
            </w:pPr>
            <w:r>
              <w:rPr>
                <w:rFonts w:ascii="Times New Roman" w:hAnsi="Times New Roman" w:cs="Times New Roman"/>
                <w:sz w:val="28"/>
                <w:szCs w:val="28"/>
              </w:rPr>
              <w:t>Trần Thị Hồng Thắm - 2020600630</w:t>
            </w:r>
          </w:p>
          <w:p w14:paraId="52D6636F" w14:textId="77777777" w:rsidR="009C416E" w:rsidRPr="009C416E" w:rsidRDefault="009C416E" w:rsidP="009C416E">
            <w:pPr>
              <w:jc w:val="both"/>
              <w:rPr>
                <w:rFonts w:ascii="Times New Roman" w:hAnsi="Times New Roman" w:cs="Times New Roman"/>
                <w:sz w:val="28"/>
                <w:szCs w:val="28"/>
              </w:rPr>
            </w:pPr>
            <w:r>
              <w:rPr>
                <w:rFonts w:ascii="Times New Roman" w:hAnsi="Times New Roman" w:cs="Times New Roman"/>
                <w:sz w:val="28"/>
                <w:szCs w:val="28"/>
              </w:rPr>
              <w:t>Dương Văn Thắng</w:t>
            </w:r>
            <w:r w:rsidR="005E602C">
              <w:rPr>
                <w:rFonts w:ascii="Times New Roman" w:hAnsi="Times New Roman" w:cs="Times New Roman"/>
                <w:sz w:val="28"/>
                <w:szCs w:val="28"/>
              </w:rPr>
              <w:t xml:space="preserve"> - 2020</w:t>
            </w:r>
            <w:r w:rsidR="003D0970">
              <w:rPr>
                <w:rFonts w:ascii="Times New Roman" w:hAnsi="Times New Roman" w:cs="Times New Roman"/>
                <w:sz w:val="28"/>
                <w:szCs w:val="28"/>
              </w:rPr>
              <w:t>603234</w:t>
            </w:r>
          </w:p>
          <w:p w14:paraId="05B17F75" w14:textId="77777777" w:rsidR="009C416E" w:rsidRDefault="009C416E" w:rsidP="009C416E">
            <w:pPr>
              <w:jc w:val="both"/>
              <w:rPr>
                <w:rFonts w:ascii="Times New Roman" w:hAnsi="Times New Roman" w:cs="Times New Roman"/>
                <w:sz w:val="28"/>
                <w:szCs w:val="28"/>
              </w:rPr>
            </w:pPr>
            <w:r>
              <w:rPr>
                <w:rFonts w:ascii="Times New Roman" w:hAnsi="Times New Roman" w:cs="Times New Roman"/>
                <w:sz w:val="28"/>
                <w:szCs w:val="28"/>
              </w:rPr>
              <w:t>Lê Bá Thành - 2020</w:t>
            </w:r>
            <w:r w:rsidR="005E602C">
              <w:rPr>
                <w:rFonts w:ascii="Times New Roman" w:hAnsi="Times New Roman" w:cs="Times New Roman"/>
                <w:sz w:val="28"/>
                <w:szCs w:val="28"/>
              </w:rPr>
              <w:t>602932</w:t>
            </w:r>
          </w:p>
          <w:p w14:paraId="05734EB9" w14:textId="77777777" w:rsidR="009C416E" w:rsidRPr="009C416E" w:rsidRDefault="009C416E" w:rsidP="009C416E">
            <w:pPr>
              <w:jc w:val="both"/>
              <w:rPr>
                <w:rFonts w:ascii="Times New Roman" w:hAnsi="Times New Roman" w:cs="Times New Roman"/>
                <w:sz w:val="28"/>
                <w:szCs w:val="28"/>
              </w:rPr>
            </w:pPr>
            <w:r>
              <w:rPr>
                <w:rFonts w:ascii="Times New Roman" w:hAnsi="Times New Roman" w:cs="Times New Roman"/>
                <w:sz w:val="28"/>
                <w:szCs w:val="28"/>
              </w:rPr>
              <w:t>Vũ Đức Triệu - 2020</w:t>
            </w:r>
            <w:r w:rsidR="003D0970">
              <w:rPr>
                <w:rFonts w:ascii="Times New Roman" w:hAnsi="Times New Roman" w:cs="Times New Roman"/>
                <w:sz w:val="28"/>
                <w:szCs w:val="28"/>
              </w:rPr>
              <w:t>603821</w:t>
            </w:r>
          </w:p>
          <w:p w14:paraId="339FD0EC" w14:textId="77777777" w:rsidR="009C416E" w:rsidRPr="009C416E" w:rsidRDefault="009C416E" w:rsidP="009C416E">
            <w:pPr>
              <w:jc w:val="both"/>
              <w:rPr>
                <w:rFonts w:ascii="Times New Roman" w:hAnsi="Times New Roman" w:cs="Times New Roman"/>
                <w:sz w:val="28"/>
                <w:szCs w:val="28"/>
              </w:rPr>
            </w:pPr>
          </w:p>
        </w:tc>
      </w:tr>
      <w:tr w:rsidR="009C416E" w:rsidRPr="009C416E" w14:paraId="0DD680AE" w14:textId="77777777" w:rsidTr="009C416E">
        <w:trPr>
          <w:trHeight w:val="385"/>
        </w:trPr>
        <w:tc>
          <w:tcPr>
            <w:tcW w:w="2203" w:type="dxa"/>
            <w:vAlign w:val="center"/>
          </w:tcPr>
          <w:p w14:paraId="54D33280" w14:textId="77777777" w:rsidR="009C416E" w:rsidRPr="009C416E" w:rsidRDefault="009C416E" w:rsidP="009C416E">
            <w:pPr>
              <w:jc w:val="both"/>
              <w:rPr>
                <w:rFonts w:ascii="Times New Roman" w:hAnsi="Times New Roman" w:cs="Times New Roman"/>
                <w:sz w:val="28"/>
                <w:szCs w:val="28"/>
              </w:rPr>
            </w:pPr>
          </w:p>
        </w:tc>
        <w:tc>
          <w:tcPr>
            <w:tcW w:w="4703" w:type="dxa"/>
            <w:vAlign w:val="center"/>
          </w:tcPr>
          <w:p w14:paraId="5C7730A7" w14:textId="77777777" w:rsidR="009C416E" w:rsidRDefault="004420E4" w:rsidP="009C416E">
            <w:pPr>
              <w:jc w:val="both"/>
              <w:rPr>
                <w:ins w:id="0" w:author="Vũ Thị Dương" w:date="2023-02-17T21:18:00Z"/>
                <w:rFonts w:ascii="Times New Roman" w:hAnsi="Times New Roman" w:cs="Times New Roman"/>
                <w:sz w:val="28"/>
                <w:szCs w:val="28"/>
              </w:rPr>
            </w:pPr>
            <w:ins w:id="1" w:author="Vũ Thị Dương" w:date="2023-02-17T21:18:00Z">
              <w:r>
                <w:rPr>
                  <w:rFonts w:ascii="Times New Roman" w:hAnsi="Times New Roman" w:cs="Times New Roman"/>
                  <w:sz w:val="28"/>
                  <w:szCs w:val="28"/>
                </w:rPr>
                <w:t>Nhóm xem lại các quy đinh. 1 mình nhóm đang 1 kiểu khác theo hướng dẫn</w:t>
              </w:r>
            </w:ins>
          </w:p>
          <w:p w14:paraId="4E5C5911" w14:textId="77777777" w:rsidR="004420E4" w:rsidRDefault="004420E4" w:rsidP="009C416E">
            <w:pPr>
              <w:jc w:val="both"/>
              <w:rPr>
                <w:ins w:id="2" w:author="Vũ Thị Dương" w:date="2023-02-17T21:18:00Z"/>
                <w:rFonts w:ascii="Times New Roman" w:hAnsi="Times New Roman" w:cs="Times New Roman"/>
                <w:sz w:val="28"/>
                <w:szCs w:val="28"/>
              </w:rPr>
            </w:pPr>
            <w:ins w:id="3" w:author="Vũ Thị Dương" w:date="2023-02-17T21:18:00Z">
              <w:r>
                <w:rPr>
                  <w:rFonts w:ascii="Times New Roman" w:hAnsi="Times New Roman" w:cs="Times New Roman"/>
                  <w:sz w:val="28"/>
                  <w:szCs w:val="28"/>
                </w:rPr>
                <w:t>Bìa sai mẫu</w:t>
              </w:r>
            </w:ins>
          </w:p>
          <w:p w14:paraId="6639E436" w14:textId="77777777" w:rsidR="004420E4" w:rsidRDefault="004420E4" w:rsidP="009C416E">
            <w:pPr>
              <w:jc w:val="both"/>
              <w:rPr>
                <w:ins w:id="4" w:author="Vũ Thị Dương" w:date="2023-02-17T21:18:00Z"/>
                <w:rFonts w:ascii="Times New Roman" w:hAnsi="Times New Roman" w:cs="Times New Roman"/>
                <w:sz w:val="28"/>
                <w:szCs w:val="28"/>
              </w:rPr>
            </w:pPr>
            <w:ins w:id="5" w:author="Vũ Thị Dương" w:date="2023-02-17T21:18:00Z">
              <w:r>
                <w:rPr>
                  <w:rFonts w:ascii="Times New Roman" w:hAnsi="Times New Roman" w:cs="Times New Roman"/>
                  <w:sz w:val="28"/>
                  <w:szCs w:val="28"/>
                </w:rPr>
                <w:t>Tên file sai mẫu</w:t>
              </w:r>
            </w:ins>
          </w:p>
          <w:p w14:paraId="4545478B" w14:textId="67530617" w:rsidR="004420E4" w:rsidRPr="009C416E" w:rsidRDefault="004420E4" w:rsidP="009C416E">
            <w:pPr>
              <w:jc w:val="both"/>
              <w:rPr>
                <w:rFonts w:ascii="Times New Roman" w:hAnsi="Times New Roman" w:cs="Times New Roman"/>
                <w:sz w:val="28"/>
                <w:szCs w:val="28"/>
              </w:rPr>
            </w:pPr>
            <w:ins w:id="6" w:author="Vũ Thị Dương" w:date="2023-02-17T21:18:00Z">
              <w:r>
                <w:rPr>
                  <w:rFonts w:ascii="Times New Roman" w:hAnsi="Times New Roman" w:cs="Times New Roman"/>
                  <w:sz w:val="28"/>
                  <w:szCs w:val="28"/>
                </w:rPr>
                <w:t>File nộp bài cũng nén sai mẫu</w:t>
              </w:r>
            </w:ins>
          </w:p>
        </w:tc>
      </w:tr>
      <w:tr w:rsidR="009C416E" w:rsidRPr="009C416E" w14:paraId="77417E39" w14:textId="77777777" w:rsidTr="009C416E">
        <w:trPr>
          <w:trHeight w:val="385"/>
        </w:trPr>
        <w:tc>
          <w:tcPr>
            <w:tcW w:w="2203" w:type="dxa"/>
            <w:vAlign w:val="center"/>
          </w:tcPr>
          <w:p w14:paraId="79135D3D" w14:textId="77777777" w:rsidR="009C416E" w:rsidRPr="009C416E" w:rsidRDefault="009C416E" w:rsidP="009C416E">
            <w:pPr>
              <w:jc w:val="both"/>
              <w:rPr>
                <w:rFonts w:ascii="Times New Roman" w:hAnsi="Times New Roman" w:cs="Times New Roman"/>
                <w:sz w:val="28"/>
                <w:szCs w:val="28"/>
              </w:rPr>
            </w:pPr>
          </w:p>
        </w:tc>
        <w:tc>
          <w:tcPr>
            <w:tcW w:w="4703" w:type="dxa"/>
            <w:vAlign w:val="center"/>
          </w:tcPr>
          <w:p w14:paraId="76ECD8AE" w14:textId="77777777" w:rsidR="009C416E" w:rsidRPr="009C416E" w:rsidRDefault="009C416E" w:rsidP="009C416E">
            <w:pPr>
              <w:jc w:val="both"/>
              <w:rPr>
                <w:rFonts w:ascii="Times New Roman" w:hAnsi="Times New Roman" w:cs="Times New Roman"/>
                <w:sz w:val="28"/>
                <w:szCs w:val="28"/>
              </w:rPr>
            </w:pPr>
          </w:p>
        </w:tc>
      </w:tr>
      <w:tr w:rsidR="009C416E" w:rsidRPr="009C416E" w14:paraId="698FEABE" w14:textId="77777777" w:rsidTr="009C416E">
        <w:trPr>
          <w:trHeight w:val="385"/>
        </w:trPr>
        <w:tc>
          <w:tcPr>
            <w:tcW w:w="2203" w:type="dxa"/>
            <w:vAlign w:val="center"/>
          </w:tcPr>
          <w:p w14:paraId="26944A05" w14:textId="77777777" w:rsidR="009C416E" w:rsidRPr="009C416E" w:rsidRDefault="009C416E" w:rsidP="009C416E">
            <w:pPr>
              <w:jc w:val="both"/>
              <w:rPr>
                <w:rFonts w:ascii="Times New Roman" w:hAnsi="Times New Roman" w:cs="Times New Roman"/>
                <w:i/>
                <w:sz w:val="28"/>
                <w:szCs w:val="28"/>
              </w:rPr>
            </w:pPr>
          </w:p>
        </w:tc>
        <w:tc>
          <w:tcPr>
            <w:tcW w:w="4703" w:type="dxa"/>
            <w:vAlign w:val="center"/>
          </w:tcPr>
          <w:p w14:paraId="21E8584B" w14:textId="77777777" w:rsidR="009C416E" w:rsidRPr="009C416E" w:rsidRDefault="009C416E" w:rsidP="009C416E">
            <w:pPr>
              <w:jc w:val="both"/>
              <w:rPr>
                <w:rFonts w:ascii="Times New Roman" w:hAnsi="Times New Roman" w:cs="Times New Roman"/>
                <w:i/>
                <w:sz w:val="28"/>
                <w:szCs w:val="28"/>
              </w:rPr>
            </w:pPr>
          </w:p>
        </w:tc>
      </w:tr>
    </w:tbl>
    <w:p w14:paraId="512D6F63" w14:textId="77777777" w:rsidR="009C416E" w:rsidRPr="009C416E" w:rsidRDefault="009C416E" w:rsidP="009C416E">
      <w:pPr>
        <w:jc w:val="center"/>
        <w:rPr>
          <w:rFonts w:cs="Times New Roman"/>
          <w:b/>
          <w:color w:val="323E4F" w:themeColor="text2" w:themeShade="BF"/>
          <w:szCs w:val="28"/>
        </w:rPr>
      </w:pPr>
      <w:r>
        <w:rPr>
          <w:rFonts w:cs="Times New Roman"/>
          <w:b/>
          <w:color w:val="323E4F" w:themeColor="text2" w:themeShade="BF"/>
          <w:szCs w:val="28"/>
        </w:rPr>
        <w:t>XÂY DỰNG HỆ THỐNG QUẢN LÝ TRÔNG XE CỦA TRƯỜNG ĐẠI HỌC CÔNG NGHIỆP HÀ NỘI</w:t>
      </w:r>
    </w:p>
    <w:p w14:paraId="5717062D" w14:textId="77777777" w:rsidR="009C416E" w:rsidRPr="009C416E" w:rsidRDefault="009C416E" w:rsidP="009C416E">
      <w:pPr>
        <w:tabs>
          <w:tab w:val="left" w:pos="3796"/>
        </w:tabs>
        <w:jc w:val="both"/>
        <w:rPr>
          <w:rFonts w:cs="Times New Roman"/>
          <w:i/>
          <w:color w:val="002060"/>
          <w:szCs w:val="28"/>
        </w:rPr>
      </w:pPr>
    </w:p>
    <w:p w14:paraId="2954C4B1" w14:textId="77777777" w:rsidR="009C416E" w:rsidRPr="009C416E" w:rsidRDefault="009C416E" w:rsidP="009C416E">
      <w:pPr>
        <w:tabs>
          <w:tab w:val="left" w:pos="3796"/>
        </w:tabs>
        <w:jc w:val="both"/>
        <w:rPr>
          <w:rFonts w:cs="Times New Roman"/>
          <w:i/>
          <w:color w:val="002060"/>
          <w:szCs w:val="28"/>
        </w:rPr>
      </w:pPr>
    </w:p>
    <w:p w14:paraId="340A73B2" w14:textId="77777777" w:rsidR="009C416E" w:rsidRPr="009C416E" w:rsidRDefault="009C416E" w:rsidP="009C416E">
      <w:pPr>
        <w:tabs>
          <w:tab w:val="left" w:pos="3796"/>
        </w:tabs>
        <w:jc w:val="both"/>
        <w:rPr>
          <w:rFonts w:cs="Times New Roman"/>
          <w:i/>
          <w:color w:val="002060"/>
          <w:szCs w:val="28"/>
        </w:rPr>
      </w:pPr>
    </w:p>
    <w:p w14:paraId="100552C0" w14:textId="77777777" w:rsidR="009C416E" w:rsidRPr="009C416E" w:rsidRDefault="009C416E" w:rsidP="009C416E">
      <w:pPr>
        <w:tabs>
          <w:tab w:val="left" w:pos="3796"/>
        </w:tabs>
        <w:jc w:val="both"/>
        <w:rPr>
          <w:rFonts w:cs="Times New Roman"/>
          <w:i/>
          <w:color w:val="002060"/>
          <w:szCs w:val="28"/>
        </w:rPr>
      </w:pPr>
    </w:p>
    <w:p w14:paraId="3744567C" w14:textId="77777777" w:rsidR="009C416E" w:rsidRDefault="009C416E" w:rsidP="009C416E">
      <w:pPr>
        <w:tabs>
          <w:tab w:val="left" w:pos="3796"/>
        </w:tabs>
        <w:jc w:val="center"/>
        <w:rPr>
          <w:rFonts w:cs="Times New Roman"/>
          <w:color w:val="002060"/>
          <w:szCs w:val="28"/>
        </w:rPr>
      </w:pPr>
    </w:p>
    <w:p w14:paraId="53B69881" w14:textId="77777777" w:rsidR="009C416E" w:rsidRDefault="009C416E" w:rsidP="009C416E">
      <w:pPr>
        <w:tabs>
          <w:tab w:val="left" w:pos="3796"/>
        </w:tabs>
        <w:jc w:val="center"/>
        <w:rPr>
          <w:rFonts w:cs="Times New Roman"/>
          <w:color w:val="002060"/>
          <w:szCs w:val="28"/>
        </w:rPr>
      </w:pPr>
    </w:p>
    <w:p w14:paraId="1F057551" w14:textId="77777777" w:rsidR="009C416E" w:rsidRDefault="009C416E" w:rsidP="009C416E">
      <w:pPr>
        <w:tabs>
          <w:tab w:val="left" w:pos="3796"/>
        </w:tabs>
        <w:jc w:val="center"/>
        <w:rPr>
          <w:rFonts w:cs="Times New Roman"/>
          <w:color w:val="002060"/>
          <w:szCs w:val="28"/>
        </w:rPr>
      </w:pPr>
    </w:p>
    <w:p w14:paraId="2F725FD8" w14:textId="77777777" w:rsidR="009C416E" w:rsidRDefault="009C416E" w:rsidP="009C416E">
      <w:pPr>
        <w:tabs>
          <w:tab w:val="left" w:pos="3796"/>
        </w:tabs>
        <w:jc w:val="center"/>
        <w:rPr>
          <w:rFonts w:cs="Times New Roman"/>
          <w:color w:val="002060"/>
          <w:szCs w:val="28"/>
        </w:rPr>
      </w:pPr>
    </w:p>
    <w:p w14:paraId="51D3BCE1" w14:textId="77777777" w:rsidR="009C416E" w:rsidRPr="009C416E" w:rsidRDefault="009C416E" w:rsidP="009C416E">
      <w:pPr>
        <w:tabs>
          <w:tab w:val="left" w:pos="3796"/>
        </w:tabs>
        <w:rPr>
          <w:rFonts w:cs="Times New Roman"/>
          <w:color w:val="002060"/>
          <w:szCs w:val="28"/>
        </w:rPr>
      </w:pPr>
    </w:p>
    <w:p w14:paraId="4301F4A8" w14:textId="77777777" w:rsidR="00B322A9" w:rsidRDefault="00B322A9">
      <w:pPr>
        <w:rPr>
          <w:rFonts w:cs="Times New Roman"/>
          <w:szCs w:val="28"/>
        </w:rPr>
      </w:pPr>
    </w:p>
    <w:p w14:paraId="3D13A09B" w14:textId="77777777" w:rsidR="009C416E" w:rsidRDefault="009C416E">
      <w:pPr>
        <w:rPr>
          <w:rFonts w:cs="Times New Roman"/>
          <w:szCs w:val="28"/>
        </w:rPr>
      </w:pPr>
    </w:p>
    <w:p w14:paraId="35053067" w14:textId="77777777" w:rsidR="009C416E" w:rsidRDefault="009C416E">
      <w:pPr>
        <w:rPr>
          <w:rFonts w:cs="Times New Roman"/>
          <w:szCs w:val="28"/>
        </w:rPr>
      </w:pPr>
    </w:p>
    <w:p w14:paraId="231EADF2" w14:textId="77777777" w:rsidR="005E602C" w:rsidRDefault="005E602C" w:rsidP="009C416E">
      <w:pPr>
        <w:jc w:val="center"/>
        <w:rPr>
          <w:rFonts w:cs="Times New Roman"/>
          <w:i/>
          <w:szCs w:val="28"/>
        </w:rPr>
      </w:pPr>
    </w:p>
    <w:p w14:paraId="6B03DE2D" w14:textId="77777777" w:rsidR="005E602C" w:rsidRDefault="005E602C" w:rsidP="009C416E">
      <w:pPr>
        <w:jc w:val="center"/>
        <w:rPr>
          <w:rFonts w:cs="Times New Roman"/>
          <w:i/>
          <w:szCs w:val="28"/>
        </w:rPr>
      </w:pPr>
    </w:p>
    <w:p w14:paraId="0E6F4635" w14:textId="77777777" w:rsidR="005E602C" w:rsidRDefault="005E602C" w:rsidP="009C416E">
      <w:pPr>
        <w:jc w:val="center"/>
        <w:rPr>
          <w:rFonts w:cs="Times New Roman"/>
          <w:i/>
          <w:szCs w:val="28"/>
        </w:rPr>
      </w:pPr>
    </w:p>
    <w:p w14:paraId="5DE51B6B" w14:textId="77777777" w:rsidR="005E602C" w:rsidRDefault="005E602C" w:rsidP="009C416E">
      <w:pPr>
        <w:jc w:val="center"/>
        <w:rPr>
          <w:rFonts w:cs="Times New Roman"/>
          <w:i/>
          <w:szCs w:val="28"/>
        </w:rPr>
      </w:pPr>
    </w:p>
    <w:p w14:paraId="3959D29B" w14:textId="77777777" w:rsidR="005E602C" w:rsidRDefault="005E602C" w:rsidP="009C416E">
      <w:pPr>
        <w:jc w:val="center"/>
        <w:rPr>
          <w:rFonts w:cs="Times New Roman"/>
          <w:i/>
          <w:szCs w:val="28"/>
        </w:rPr>
      </w:pPr>
    </w:p>
    <w:p w14:paraId="45F14C04" w14:textId="77777777" w:rsidR="009C416E" w:rsidRDefault="009C416E" w:rsidP="009C416E">
      <w:pPr>
        <w:jc w:val="center"/>
        <w:rPr>
          <w:rFonts w:cs="Times New Roman"/>
          <w:i/>
          <w:szCs w:val="28"/>
        </w:rPr>
      </w:pPr>
      <w:r w:rsidRPr="009C416E">
        <w:rPr>
          <w:rFonts w:cs="Times New Roman"/>
          <w:i/>
          <w:szCs w:val="28"/>
        </w:rPr>
        <w:t>Hà Nội, năm 2023</w:t>
      </w:r>
    </w:p>
    <w:p w14:paraId="54FE08C6" w14:textId="77777777" w:rsidR="005E602C" w:rsidRDefault="005E602C" w:rsidP="009C416E">
      <w:pPr>
        <w:jc w:val="center"/>
        <w:rPr>
          <w:rFonts w:cs="Times New Roman"/>
          <w:i/>
          <w:szCs w:val="28"/>
        </w:rPr>
      </w:pPr>
    </w:p>
    <w:p w14:paraId="30A36D2C" w14:textId="77777777" w:rsidR="003D0970" w:rsidRDefault="003D0970" w:rsidP="009C416E">
      <w:pPr>
        <w:jc w:val="center"/>
        <w:rPr>
          <w:rFonts w:cs="Times New Roman"/>
          <w:b/>
          <w:szCs w:val="28"/>
        </w:rPr>
      </w:pPr>
    </w:p>
    <w:p w14:paraId="089FF147" w14:textId="057CB1D4" w:rsidR="005E602C" w:rsidRPr="004420E4" w:rsidRDefault="003D0970" w:rsidP="009C416E">
      <w:pPr>
        <w:jc w:val="center"/>
        <w:rPr>
          <w:rFonts w:cs="Times New Roman"/>
          <w:b/>
          <w:strike/>
          <w:szCs w:val="28"/>
          <w:rPrChange w:id="7" w:author="Vũ Thị Dương" w:date="2023-02-17T21:19:00Z">
            <w:rPr>
              <w:rFonts w:cs="Times New Roman"/>
              <w:b/>
              <w:szCs w:val="28"/>
            </w:rPr>
          </w:rPrChange>
        </w:rPr>
      </w:pPr>
      <w:r w:rsidRPr="004420E4">
        <w:rPr>
          <w:rFonts w:cs="Times New Roman"/>
          <w:b/>
          <w:strike/>
          <w:szCs w:val="28"/>
          <w:rPrChange w:id="8" w:author="Vũ Thị Dương" w:date="2023-02-17T21:19:00Z">
            <w:rPr>
              <w:rFonts w:cs="Times New Roman"/>
              <w:b/>
              <w:szCs w:val="28"/>
            </w:rPr>
          </w:rPrChange>
        </w:rPr>
        <w:lastRenderedPageBreak/>
        <w:t>LỜI NÓI ĐẦU</w:t>
      </w:r>
      <w:ins w:id="9" w:author="Vũ Thị Dương" w:date="2023-02-17T21:18:00Z">
        <w:r w:rsidR="004420E4" w:rsidRPr="004420E4">
          <w:rPr>
            <w:rFonts w:cs="Times New Roman"/>
            <w:b/>
            <w:strike/>
            <w:szCs w:val="28"/>
            <w:rPrChange w:id="10" w:author="Vũ Thị Dương" w:date="2023-02-17T21:19:00Z">
              <w:rPr>
                <w:rFonts w:cs="Times New Roman"/>
                <w:b/>
                <w:szCs w:val="28"/>
              </w:rPr>
            </w:rPrChange>
          </w:rPr>
          <w:t xml:space="preserve"> bỏ phần này</w:t>
        </w:r>
      </w:ins>
    </w:p>
    <w:p w14:paraId="7AF7DE6C" w14:textId="77777777" w:rsidR="00C643B1" w:rsidRPr="004420E4" w:rsidRDefault="00C643B1" w:rsidP="00A30250">
      <w:pPr>
        <w:ind w:firstLine="720"/>
        <w:jc w:val="both"/>
        <w:rPr>
          <w:rFonts w:cs="Times New Roman"/>
          <w:strike/>
          <w:szCs w:val="28"/>
          <w:rPrChange w:id="11" w:author="Vũ Thị Dương" w:date="2023-02-17T21:19:00Z">
            <w:rPr>
              <w:rFonts w:cs="Times New Roman"/>
              <w:szCs w:val="28"/>
            </w:rPr>
          </w:rPrChange>
        </w:rPr>
      </w:pPr>
      <w:r w:rsidRPr="004420E4">
        <w:rPr>
          <w:rFonts w:cs="Times New Roman"/>
          <w:strike/>
          <w:szCs w:val="28"/>
          <w:rPrChange w:id="12" w:author="Vũ Thị Dương" w:date="2023-02-17T21:19:00Z">
            <w:rPr>
              <w:rFonts w:cs="Times New Roman"/>
              <w:szCs w:val="28"/>
            </w:rPr>
          </w:rPrChange>
        </w:rPr>
        <w:t xml:space="preserve">Công nghệ thông tin đang phát triển mạnh mẽ. Và vị thế của ngành đang ngày càng chiếm 1 vị trí quan trọng trong mọi mặt của đời sống con người từ kỹ thuật đến giao thương, giáo dục. Công nghệ ngày càng phát triển thì nhu cầu giải phóng sức lao động của con người ngày càng được chú tâm. Để đáp ứng nhu cầu đó, nhiệm vụ của những người làm trong lĩnh vực công nghệ thông tin là viết ra những phần mềm có ứng dụng trong thực tế, đáp ứng nhu cầu cho nhiều đối tượng sử dụng khác nhau. </w:t>
      </w:r>
    </w:p>
    <w:p w14:paraId="121CC6D4" w14:textId="77777777" w:rsidR="00C643B1" w:rsidRPr="004420E4" w:rsidRDefault="00C643B1" w:rsidP="00A30250">
      <w:pPr>
        <w:ind w:firstLine="720"/>
        <w:jc w:val="both"/>
        <w:rPr>
          <w:strike/>
          <w:lang w:val="vi-VN"/>
          <w:rPrChange w:id="13" w:author="Vũ Thị Dương" w:date="2023-02-17T21:19:00Z">
            <w:rPr>
              <w:lang w:val="vi-VN"/>
            </w:rPr>
          </w:rPrChange>
        </w:rPr>
      </w:pPr>
      <w:r w:rsidRPr="004420E4">
        <w:rPr>
          <w:strike/>
          <w:rPrChange w:id="14" w:author="Vũ Thị Dương" w:date="2023-02-17T21:19:00Z">
            <w:rPr/>
          </w:rPrChange>
        </w:rPr>
        <w:t xml:space="preserve">Đề tài của nhóm 3 chúng em là  “Xây dựng hệ thống quản lý trông xe của trường Đại học Công nghiệp Hà Nội”. </w:t>
      </w:r>
      <w:r w:rsidRPr="004420E4">
        <w:rPr>
          <w:strike/>
          <w:lang w:val="vi-VN"/>
          <w:rPrChange w:id="15" w:author="Vũ Thị Dương" w:date="2023-02-17T21:19:00Z">
            <w:rPr>
              <w:lang w:val="vi-VN"/>
            </w:rPr>
          </w:rPrChange>
        </w:rPr>
        <w:t>Tất cả các tính năng và công cụ được cung cấp bởi phần mềm trông xe tại Trường Đại Học Công Nghiệp Hà Nội đều được thiết kế với mục đích giúp cho việc quản lý và bảo vệ các xe đậu tại trường đại học trở nên hiệu quả và đảm bảo an toàn cho các xe và người dùng. Nó là một giải pháp hoàn hảo cho việc quản lý xe tại trường đại học.</w:t>
      </w:r>
      <w:r w:rsidR="002F1BFC" w:rsidRPr="004420E4">
        <w:rPr>
          <w:strike/>
          <w:lang w:val="vi-VN"/>
          <w:rPrChange w:id="16" w:author="Vũ Thị Dương" w:date="2023-02-17T21:19:00Z">
            <w:rPr>
              <w:lang w:val="vi-VN"/>
            </w:rPr>
          </w:rPrChange>
        </w:rPr>
        <w:t xml:space="preserve"> Do phần mềm được hoàn thành trong thời gian ngắn và chúng em cũng chưa có nhiều kinh nghiệm nên sản phẩm còn nhiều thiếu sót, nhóm 3 chúng em rất mong nhận được sự góp ý từ thầy cô và các bạn.</w:t>
      </w:r>
    </w:p>
    <w:p w14:paraId="75047493" w14:textId="77777777" w:rsidR="002F1BFC" w:rsidRPr="004420E4" w:rsidRDefault="002F1BFC" w:rsidP="00A30250">
      <w:pPr>
        <w:ind w:firstLine="720"/>
        <w:jc w:val="both"/>
        <w:rPr>
          <w:strike/>
          <w:lang w:val="vi-VN"/>
          <w:rPrChange w:id="17" w:author="Vũ Thị Dương" w:date="2023-02-17T21:19:00Z">
            <w:rPr>
              <w:lang w:val="vi-VN"/>
            </w:rPr>
          </w:rPrChange>
        </w:rPr>
      </w:pPr>
      <w:r w:rsidRPr="004420E4">
        <w:rPr>
          <w:strike/>
          <w:lang w:val="vi-VN"/>
          <w:rPrChange w:id="18" w:author="Vũ Thị Dương" w:date="2023-02-17T21:19:00Z">
            <w:rPr>
              <w:lang w:val="vi-VN"/>
            </w:rPr>
          </w:rPrChange>
        </w:rPr>
        <w:t>Chúng em xin chân thành cảm ơn!</w:t>
      </w:r>
    </w:p>
    <w:p w14:paraId="46F92922" w14:textId="77777777" w:rsidR="002F1BFC" w:rsidRPr="007E271B" w:rsidRDefault="002F1BFC" w:rsidP="00A30250">
      <w:pPr>
        <w:ind w:firstLine="720"/>
        <w:jc w:val="right"/>
        <w:rPr>
          <w:i/>
          <w:lang w:val="vi-VN"/>
        </w:rPr>
      </w:pPr>
      <w:r w:rsidRPr="007E271B">
        <w:rPr>
          <w:i/>
          <w:lang w:val="vi-VN"/>
        </w:rPr>
        <w:t>Nhóm sinh viên thực hiện.</w:t>
      </w:r>
    </w:p>
    <w:p w14:paraId="5FABCF65" w14:textId="77777777" w:rsidR="00C643B1" w:rsidRPr="00C643B1" w:rsidRDefault="00C643B1" w:rsidP="00C643B1">
      <w:pPr>
        <w:ind w:firstLine="720"/>
        <w:jc w:val="both"/>
        <w:rPr>
          <w:rFonts w:cs="Times New Roman"/>
          <w:szCs w:val="28"/>
          <w:lang w:val="vi-VN"/>
        </w:rPr>
      </w:pPr>
    </w:p>
    <w:p w14:paraId="5D4051EC" w14:textId="77777777" w:rsidR="003D0970" w:rsidRPr="00C643B1" w:rsidRDefault="003D0970" w:rsidP="00C643B1">
      <w:pPr>
        <w:rPr>
          <w:rFonts w:cs="Times New Roman"/>
          <w:b/>
          <w:szCs w:val="28"/>
          <w:lang w:val="vi-VN"/>
        </w:rPr>
      </w:pPr>
    </w:p>
    <w:p w14:paraId="0793AAB9" w14:textId="77777777" w:rsidR="003D0970" w:rsidRPr="00C643B1" w:rsidRDefault="003D0970" w:rsidP="009C416E">
      <w:pPr>
        <w:jc w:val="center"/>
        <w:rPr>
          <w:rFonts w:cs="Times New Roman"/>
          <w:b/>
          <w:szCs w:val="28"/>
          <w:lang w:val="vi-VN"/>
        </w:rPr>
      </w:pPr>
    </w:p>
    <w:p w14:paraId="47092278" w14:textId="77777777" w:rsidR="003D0970" w:rsidRPr="00C643B1" w:rsidRDefault="003D0970" w:rsidP="009C416E">
      <w:pPr>
        <w:jc w:val="center"/>
        <w:rPr>
          <w:rFonts w:cs="Times New Roman"/>
          <w:b/>
          <w:szCs w:val="28"/>
          <w:lang w:val="vi-VN"/>
        </w:rPr>
      </w:pPr>
    </w:p>
    <w:p w14:paraId="447C3654" w14:textId="77777777" w:rsidR="003D0970" w:rsidRPr="00C643B1" w:rsidRDefault="003D0970" w:rsidP="009C416E">
      <w:pPr>
        <w:jc w:val="center"/>
        <w:rPr>
          <w:rFonts w:cs="Times New Roman"/>
          <w:b/>
          <w:szCs w:val="28"/>
          <w:lang w:val="vi-VN"/>
        </w:rPr>
      </w:pPr>
    </w:p>
    <w:p w14:paraId="6C3CFB19" w14:textId="77777777" w:rsidR="003D0970" w:rsidRPr="00C643B1" w:rsidRDefault="003D0970" w:rsidP="009C416E">
      <w:pPr>
        <w:jc w:val="center"/>
        <w:rPr>
          <w:rFonts w:cs="Times New Roman"/>
          <w:b/>
          <w:szCs w:val="28"/>
          <w:lang w:val="vi-VN"/>
        </w:rPr>
      </w:pPr>
    </w:p>
    <w:p w14:paraId="7A79CBF7" w14:textId="77777777" w:rsidR="003D0970" w:rsidRPr="00C643B1" w:rsidRDefault="003D0970" w:rsidP="009C416E">
      <w:pPr>
        <w:jc w:val="center"/>
        <w:rPr>
          <w:rFonts w:cs="Times New Roman"/>
          <w:b/>
          <w:szCs w:val="28"/>
          <w:lang w:val="vi-VN"/>
        </w:rPr>
      </w:pPr>
    </w:p>
    <w:p w14:paraId="2D92B380" w14:textId="77777777" w:rsidR="003D0970" w:rsidRPr="00C643B1" w:rsidRDefault="003D0970" w:rsidP="009C416E">
      <w:pPr>
        <w:jc w:val="center"/>
        <w:rPr>
          <w:rFonts w:cs="Times New Roman"/>
          <w:b/>
          <w:szCs w:val="28"/>
          <w:lang w:val="vi-VN"/>
        </w:rPr>
      </w:pPr>
    </w:p>
    <w:p w14:paraId="6FFCF736" w14:textId="77777777" w:rsidR="003D0970" w:rsidRPr="00C643B1" w:rsidRDefault="003D0970" w:rsidP="007E271B">
      <w:pPr>
        <w:rPr>
          <w:rFonts w:cs="Times New Roman"/>
          <w:b/>
          <w:szCs w:val="28"/>
          <w:lang w:val="vi-VN"/>
        </w:rPr>
      </w:pPr>
    </w:p>
    <w:p w14:paraId="56A4B7EB" w14:textId="77777777" w:rsidR="003D0970" w:rsidRPr="00C643B1" w:rsidRDefault="003D0970" w:rsidP="009C416E">
      <w:pPr>
        <w:jc w:val="center"/>
        <w:rPr>
          <w:rFonts w:cs="Times New Roman"/>
          <w:b/>
          <w:szCs w:val="28"/>
          <w:lang w:val="vi-VN"/>
        </w:rPr>
      </w:pPr>
    </w:p>
    <w:p w14:paraId="0830A265" w14:textId="77777777" w:rsidR="00DD40A0" w:rsidRDefault="003D0970" w:rsidP="00F4462A">
      <w:pPr>
        <w:jc w:val="center"/>
        <w:rPr>
          <w:rFonts w:cs="Times New Roman"/>
          <w:b/>
          <w:szCs w:val="28"/>
        </w:rPr>
      </w:pPr>
      <w:r>
        <w:rPr>
          <w:rFonts w:cs="Times New Roman"/>
          <w:b/>
          <w:szCs w:val="28"/>
        </w:rPr>
        <w:lastRenderedPageBreak/>
        <w:t>MỤC LỤC</w:t>
      </w:r>
    </w:p>
    <w:sdt>
      <w:sdtPr>
        <w:rPr>
          <w:rFonts w:ascii="Times New Roman" w:eastAsiaTheme="minorHAnsi" w:hAnsi="Times New Roman" w:cstheme="minorBidi"/>
          <w:color w:val="auto"/>
          <w:sz w:val="28"/>
          <w:szCs w:val="22"/>
        </w:rPr>
        <w:id w:val="2029900227"/>
        <w:docPartObj>
          <w:docPartGallery w:val="Table of Contents"/>
          <w:docPartUnique/>
        </w:docPartObj>
      </w:sdtPr>
      <w:sdtEndPr>
        <w:rPr>
          <w:bCs/>
          <w:noProof/>
        </w:rPr>
      </w:sdtEndPr>
      <w:sdtContent>
        <w:p w14:paraId="4CD29F02" w14:textId="77777777" w:rsidR="00F4462A" w:rsidRDefault="00F4462A">
          <w:pPr>
            <w:pStyle w:val="TOCHeading"/>
          </w:pPr>
        </w:p>
        <w:p w14:paraId="472AF0E9" w14:textId="77777777" w:rsidR="00E767C2" w:rsidRPr="00E767C2" w:rsidRDefault="00F4462A">
          <w:pPr>
            <w:pStyle w:val="TOC1"/>
            <w:tabs>
              <w:tab w:val="right" w:leader="dot" w:pos="8778"/>
            </w:tabs>
            <w:rPr>
              <w:rFonts w:asciiTheme="minorHAnsi" w:eastAsiaTheme="minorEastAsia" w:hAnsiTheme="minorHAnsi"/>
              <w:noProof/>
              <w:sz w:val="22"/>
              <w:lang w:eastAsia="ja-JP"/>
            </w:rPr>
          </w:pPr>
          <w:r w:rsidRPr="00F4462A">
            <w:fldChar w:fldCharType="begin"/>
          </w:r>
          <w:r w:rsidRPr="00F4462A">
            <w:instrText xml:space="preserve"> TOC \o "1-3" \h \z \u </w:instrText>
          </w:r>
          <w:r w:rsidRPr="00F4462A">
            <w:fldChar w:fldCharType="separate"/>
          </w:r>
          <w:hyperlink w:anchor="_Toc127097511" w:history="1">
            <w:r w:rsidR="00E767C2" w:rsidRPr="00E767C2">
              <w:rPr>
                <w:rStyle w:val="Hyperlink"/>
                <w:rFonts w:cs="Times New Roman"/>
                <w:noProof/>
              </w:rPr>
              <w:t>CHƯƠNG 1: MỞ ĐẦU</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_Toc127097511 \h </w:instrText>
            </w:r>
            <w:r w:rsidR="00E767C2" w:rsidRPr="00E767C2">
              <w:rPr>
                <w:noProof/>
                <w:webHidden/>
              </w:rPr>
            </w:r>
            <w:r w:rsidR="00E767C2" w:rsidRPr="00E767C2">
              <w:rPr>
                <w:noProof/>
                <w:webHidden/>
              </w:rPr>
              <w:fldChar w:fldCharType="separate"/>
            </w:r>
            <w:r w:rsidR="00E767C2" w:rsidRPr="00E767C2">
              <w:rPr>
                <w:noProof/>
                <w:webHidden/>
              </w:rPr>
              <w:t>5</w:t>
            </w:r>
            <w:r w:rsidR="00E767C2" w:rsidRPr="00E767C2">
              <w:rPr>
                <w:noProof/>
                <w:webHidden/>
              </w:rPr>
              <w:fldChar w:fldCharType="end"/>
            </w:r>
          </w:hyperlink>
        </w:p>
        <w:p w14:paraId="5568E4AC"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12" w:history="1">
            <w:r w:rsidR="00E767C2" w:rsidRPr="00E767C2">
              <w:rPr>
                <w:rStyle w:val="Hyperlink"/>
                <w:rFonts w:cs="Times New Roman"/>
                <w:noProof/>
              </w:rPr>
              <w:t>1.1. Chủ đề nghiên cứu</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_Toc127097512 \h </w:instrText>
            </w:r>
            <w:r w:rsidR="00E767C2" w:rsidRPr="00E767C2">
              <w:rPr>
                <w:noProof/>
                <w:webHidden/>
              </w:rPr>
            </w:r>
            <w:r w:rsidR="00E767C2" w:rsidRPr="00E767C2">
              <w:rPr>
                <w:noProof/>
                <w:webHidden/>
              </w:rPr>
              <w:fldChar w:fldCharType="separate"/>
            </w:r>
            <w:r w:rsidR="00E767C2" w:rsidRPr="00E767C2">
              <w:rPr>
                <w:noProof/>
                <w:webHidden/>
              </w:rPr>
              <w:t>5</w:t>
            </w:r>
            <w:r w:rsidR="00E767C2" w:rsidRPr="00E767C2">
              <w:rPr>
                <w:noProof/>
                <w:webHidden/>
              </w:rPr>
              <w:fldChar w:fldCharType="end"/>
            </w:r>
          </w:hyperlink>
        </w:p>
        <w:p w14:paraId="34198602"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13" w:history="1">
            <w:r w:rsidR="00E767C2" w:rsidRPr="00E767C2">
              <w:rPr>
                <w:rStyle w:val="Hyperlink"/>
                <w:rFonts w:cs="Times New Roman"/>
                <w:noProof/>
                <w:lang w:val="vi-VN"/>
              </w:rPr>
              <w:t xml:space="preserve">1.2. </w:t>
            </w:r>
            <w:r w:rsidR="00E767C2" w:rsidRPr="00E767C2">
              <w:rPr>
                <w:rStyle w:val="Hyperlink"/>
                <w:rFonts w:cs="Times New Roman"/>
                <w:noProof/>
              </w:rPr>
              <w:t>Nội dung học tập</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_Toc127097513 \h </w:instrText>
            </w:r>
            <w:r w:rsidR="00E767C2" w:rsidRPr="00E767C2">
              <w:rPr>
                <w:noProof/>
                <w:webHidden/>
              </w:rPr>
            </w:r>
            <w:r w:rsidR="00E767C2" w:rsidRPr="00E767C2">
              <w:rPr>
                <w:noProof/>
                <w:webHidden/>
              </w:rPr>
              <w:fldChar w:fldCharType="separate"/>
            </w:r>
            <w:r w:rsidR="00E767C2" w:rsidRPr="00E767C2">
              <w:rPr>
                <w:noProof/>
                <w:webHidden/>
              </w:rPr>
              <w:t>5</w:t>
            </w:r>
            <w:r w:rsidR="00E767C2" w:rsidRPr="00E767C2">
              <w:rPr>
                <w:noProof/>
                <w:webHidden/>
              </w:rPr>
              <w:fldChar w:fldCharType="end"/>
            </w:r>
          </w:hyperlink>
        </w:p>
        <w:p w14:paraId="5236C74D"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14" w:history="1">
            <w:r w:rsidR="00E767C2" w:rsidRPr="00E767C2">
              <w:rPr>
                <w:rStyle w:val="Hyperlink"/>
                <w:rFonts w:cs="Times New Roman"/>
                <w:noProof/>
              </w:rPr>
              <w:t>1.3. Các kiến thức, kỹ năng để giải quyết bài toán</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_Toc127097514 \h </w:instrText>
            </w:r>
            <w:r w:rsidR="00E767C2" w:rsidRPr="00E767C2">
              <w:rPr>
                <w:noProof/>
                <w:webHidden/>
              </w:rPr>
            </w:r>
            <w:r w:rsidR="00E767C2" w:rsidRPr="00E767C2">
              <w:rPr>
                <w:noProof/>
                <w:webHidden/>
              </w:rPr>
              <w:fldChar w:fldCharType="separate"/>
            </w:r>
            <w:r w:rsidR="00E767C2" w:rsidRPr="00E767C2">
              <w:rPr>
                <w:noProof/>
                <w:webHidden/>
              </w:rPr>
              <w:t>6</w:t>
            </w:r>
            <w:r w:rsidR="00E767C2" w:rsidRPr="00E767C2">
              <w:rPr>
                <w:noProof/>
                <w:webHidden/>
              </w:rPr>
              <w:fldChar w:fldCharType="end"/>
            </w:r>
          </w:hyperlink>
        </w:p>
        <w:p w14:paraId="1A88C73E"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15" w:history="1">
            <w:r w:rsidR="00E767C2" w:rsidRPr="00E767C2">
              <w:rPr>
                <w:rStyle w:val="Hyperlink"/>
                <w:rFonts w:cs="Times New Roman"/>
                <w:noProof/>
              </w:rPr>
              <w:t>1.4. Kết quả cần đạt được</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_Toc127097515 \h </w:instrText>
            </w:r>
            <w:r w:rsidR="00E767C2" w:rsidRPr="00E767C2">
              <w:rPr>
                <w:noProof/>
                <w:webHidden/>
              </w:rPr>
            </w:r>
            <w:r w:rsidR="00E767C2" w:rsidRPr="00E767C2">
              <w:rPr>
                <w:noProof/>
                <w:webHidden/>
              </w:rPr>
              <w:fldChar w:fldCharType="separate"/>
            </w:r>
            <w:r w:rsidR="00E767C2" w:rsidRPr="00E767C2">
              <w:rPr>
                <w:noProof/>
                <w:webHidden/>
              </w:rPr>
              <w:t>6</w:t>
            </w:r>
            <w:r w:rsidR="00E767C2" w:rsidRPr="00E767C2">
              <w:rPr>
                <w:noProof/>
                <w:webHidden/>
              </w:rPr>
              <w:fldChar w:fldCharType="end"/>
            </w:r>
          </w:hyperlink>
        </w:p>
        <w:p w14:paraId="0C504914"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16" w:history="1">
            <w:r w:rsidR="00E767C2" w:rsidRPr="00E767C2">
              <w:rPr>
                <w:rStyle w:val="Hyperlink"/>
                <w:rFonts w:cs="Times New Roman"/>
                <w:noProof/>
                <w:lang w:val="vi-VN"/>
              </w:rPr>
              <w:t>CHƯƠNG 2: KẾT QUẢ NGHIÊN CỨU</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_Toc127097516 \h </w:instrText>
            </w:r>
            <w:r w:rsidR="00E767C2" w:rsidRPr="00E767C2">
              <w:rPr>
                <w:noProof/>
                <w:webHidden/>
              </w:rPr>
            </w:r>
            <w:r w:rsidR="00E767C2" w:rsidRPr="00E767C2">
              <w:rPr>
                <w:noProof/>
                <w:webHidden/>
              </w:rPr>
              <w:fldChar w:fldCharType="separate"/>
            </w:r>
            <w:r w:rsidR="00E767C2" w:rsidRPr="00E767C2">
              <w:rPr>
                <w:noProof/>
                <w:webHidden/>
              </w:rPr>
              <w:t>7</w:t>
            </w:r>
            <w:r w:rsidR="00E767C2" w:rsidRPr="00E767C2">
              <w:rPr>
                <w:noProof/>
                <w:webHidden/>
              </w:rPr>
              <w:fldChar w:fldCharType="end"/>
            </w:r>
          </w:hyperlink>
        </w:p>
        <w:p w14:paraId="7F10368A"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17" w:history="1">
            <w:r w:rsidR="00E767C2" w:rsidRPr="00E767C2">
              <w:rPr>
                <w:rStyle w:val="Hyperlink"/>
                <w:rFonts w:cs="Times New Roman"/>
                <w:noProof/>
                <w:lang w:val="vi-VN"/>
              </w:rPr>
              <w:t>2.1. Giới thiệu chung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_Toc127097517 \h </w:instrText>
            </w:r>
            <w:r w:rsidR="00E767C2" w:rsidRPr="00E767C2">
              <w:rPr>
                <w:noProof/>
                <w:webHidden/>
              </w:rPr>
            </w:r>
            <w:r w:rsidR="00E767C2" w:rsidRPr="00E767C2">
              <w:rPr>
                <w:noProof/>
                <w:webHidden/>
              </w:rPr>
              <w:fldChar w:fldCharType="separate"/>
            </w:r>
            <w:r w:rsidR="00E767C2" w:rsidRPr="00E767C2">
              <w:rPr>
                <w:noProof/>
                <w:webHidden/>
              </w:rPr>
              <w:t>7</w:t>
            </w:r>
            <w:r w:rsidR="00E767C2" w:rsidRPr="00E767C2">
              <w:rPr>
                <w:noProof/>
                <w:webHidden/>
              </w:rPr>
              <w:fldChar w:fldCharType="end"/>
            </w:r>
          </w:hyperlink>
        </w:p>
        <w:p w14:paraId="2C0947C4"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18" w:history="1">
            <w:r w:rsidR="00E767C2" w:rsidRPr="00E767C2">
              <w:rPr>
                <w:rStyle w:val="Hyperlink"/>
                <w:rFonts w:cs="Times New Roman"/>
                <w:noProof/>
                <w:lang w:val="vi-VN"/>
              </w:rPr>
              <w:t>2.1.1.Quy trình xây dựng sản phẩm</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_Toc127097518 \h </w:instrText>
            </w:r>
            <w:r w:rsidR="00E767C2" w:rsidRPr="00E767C2">
              <w:rPr>
                <w:noProof/>
                <w:webHidden/>
              </w:rPr>
            </w:r>
            <w:r w:rsidR="00E767C2" w:rsidRPr="00E767C2">
              <w:rPr>
                <w:noProof/>
                <w:webHidden/>
              </w:rPr>
              <w:fldChar w:fldCharType="separate"/>
            </w:r>
            <w:r w:rsidR="00E767C2" w:rsidRPr="00E767C2">
              <w:rPr>
                <w:noProof/>
                <w:webHidden/>
              </w:rPr>
              <w:t>7</w:t>
            </w:r>
            <w:r w:rsidR="00E767C2" w:rsidRPr="00E767C2">
              <w:rPr>
                <w:noProof/>
                <w:webHidden/>
              </w:rPr>
              <w:fldChar w:fldCharType="end"/>
            </w:r>
          </w:hyperlink>
        </w:p>
        <w:p w14:paraId="7B12F8F3"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19" w:history="1">
            <w:r w:rsidR="00E767C2" w:rsidRPr="00E767C2">
              <w:rPr>
                <w:rStyle w:val="Hyperlink"/>
                <w:rFonts w:cs="Times New Roman"/>
                <w:noProof/>
              </w:rPr>
              <w:t>2.1.2. Hình thức sản phẩm</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_Toc127097519 \h </w:instrText>
            </w:r>
            <w:r w:rsidR="00E767C2" w:rsidRPr="00E767C2">
              <w:rPr>
                <w:noProof/>
                <w:webHidden/>
              </w:rPr>
            </w:r>
            <w:r w:rsidR="00E767C2" w:rsidRPr="00E767C2">
              <w:rPr>
                <w:noProof/>
                <w:webHidden/>
              </w:rPr>
              <w:fldChar w:fldCharType="separate"/>
            </w:r>
            <w:r w:rsidR="00E767C2" w:rsidRPr="00E767C2">
              <w:rPr>
                <w:noProof/>
                <w:webHidden/>
              </w:rPr>
              <w:t>8</w:t>
            </w:r>
            <w:r w:rsidR="00E767C2" w:rsidRPr="00E767C2">
              <w:rPr>
                <w:noProof/>
                <w:webHidden/>
              </w:rPr>
              <w:fldChar w:fldCharType="end"/>
            </w:r>
          </w:hyperlink>
        </w:p>
        <w:p w14:paraId="21E57ECF"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20" w:history="1">
            <w:r w:rsidR="00E767C2" w:rsidRPr="00E767C2">
              <w:rPr>
                <w:rStyle w:val="Hyperlink"/>
                <w:rFonts w:cs="Times New Roman"/>
                <w:noProof/>
                <w:lang w:val="vi-VN"/>
              </w:rPr>
              <w:t>2.2. Khảo sát hệ thống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_Toc127097520 \h </w:instrText>
            </w:r>
            <w:r w:rsidR="00E767C2" w:rsidRPr="00E767C2">
              <w:rPr>
                <w:noProof/>
                <w:webHidden/>
              </w:rPr>
            </w:r>
            <w:r w:rsidR="00E767C2" w:rsidRPr="00E767C2">
              <w:rPr>
                <w:noProof/>
                <w:webHidden/>
              </w:rPr>
              <w:fldChar w:fldCharType="separate"/>
            </w:r>
            <w:r w:rsidR="00E767C2" w:rsidRPr="00E767C2">
              <w:rPr>
                <w:noProof/>
                <w:webHidden/>
              </w:rPr>
              <w:t>8</w:t>
            </w:r>
            <w:r w:rsidR="00E767C2" w:rsidRPr="00E767C2">
              <w:rPr>
                <w:noProof/>
                <w:webHidden/>
              </w:rPr>
              <w:fldChar w:fldCharType="end"/>
            </w:r>
          </w:hyperlink>
        </w:p>
        <w:p w14:paraId="7C3EA0D7"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21" w:history="1">
            <w:r w:rsidR="00E767C2" w:rsidRPr="00E767C2">
              <w:rPr>
                <w:rStyle w:val="Hyperlink"/>
                <w:rFonts w:cs="Times New Roman"/>
                <w:noProof/>
                <w:lang w:val="vi-VN"/>
              </w:rPr>
              <w:t>2.2.1. Mục tiêu</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_Toc127097521 \h </w:instrText>
            </w:r>
            <w:r w:rsidR="00E767C2" w:rsidRPr="00E767C2">
              <w:rPr>
                <w:noProof/>
                <w:webHidden/>
              </w:rPr>
            </w:r>
            <w:r w:rsidR="00E767C2" w:rsidRPr="00E767C2">
              <w:rPr>
                <w:noProof/>
                <w:webHidden/>
              </w:rPr>
              <w:fldChar w:fldCharType="separate"/>
            </w:r>
            <w:r w:rsidR="00E767C2" w:rsidRPr="00E767C2">
              <w:rPr>
                <w:noProof/>
                <w:webHidden/>
              </w:rPr>
              <w:t>8</w:t>
            </w:r>
            <w:r w:rsidR="00E767C2" w:rsidRPr="00E767C2">
              <w:rPr>
                <w:noProof/>
                <w:webHidden/>
              </w:rPr>
              <w:fldChar w:fldCharType="end"/>
            </w:r>
          </w:hyperlink>
        </w:p>
        <w:p w14:paraId="09AD498D"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22" w:history="1">
            <w:r w:rsidR="00E767C2" w:rsidRPr="00E767C2">
              <w:rPr>
                <w:rStyle w:val="Hyperlink"/>
                <w:rFonts w:cs="Times New Roman"/>
                <w:noProof/>
                <w:lang w:val="vi-VN"/>
              </w:rPr>
              <w:t>2.2.2. Phương pháp</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_Toc127097522 \h </w:instrText>
            </w:r>
            <w:r w:rsidR="00E767C2" w:rsidRPr="00E767C2">
              <w:rPr>
                <w:noProof/>
                <w:webHidden/>
              </w:rPr>
            </w:r>
            <w:r w:rsidR="00E767C2" w:rsidRPr="00E767C2">
              <w:rPr>
                <w:noProof/>
                <w:webHidden/>
              </w:rPr>
              <w:fldChar w:fldCharType="separate"/>
            </w:r>
            <w:r w:rsidR="00E767C2" w:rsidRPr="00E767C2">
              <w:rPr>
                <w:noProof/>
                <w:webHidden/>
              </w:rPr>
              <w:t>9</w:t>
            </w:r>
            <w:r w:rsidR="00E767C2" w:rsidRPr="00E767C2">
              <w:rPr>
                <w:noProof/>
                <w:webHidden/>
              </w:rPr>
              <w:fldChar w:fldCharType="end"/>
            </w:r>
          </w:hyperlink>
        </w:p>
        <w:p w14:paraId="57EB59FF"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23" w:history="1">
            <w:r w:rsidR="00E767C2" w:rsidRPr="00E767C2">
              <w:rPr>
                <w:rStyle w:val="Hyperlink"/>
                <w:rFonts w:cs="Times New Roman"/>
                <w:noProof/>
                <w:lang w:val="vi-VN"/>
              </w:rPr>
              <w:t>2.2.2.1. Phương pháp phỏng vấn</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_Toc127097523 \h </w:instrText>
            </w:r>
            <w:r w:rsidR="00E767C2" w:rsidRPr="00E767C2">
              <w:rPr>
                <w:noProof/>
                <w:webHidden/>
              </w:rPr>
            </w:r>
            <w:r w:rsidR="00E767C2" w:rsidRPr="00E767C2">
              <w:rPr>
                <w:noProof/>
                <w:webHidden/>
              </w:rPr>
              <w:fldChar w:fldCharType="separate"/>
            </w:r>
            <w:r w:rsidR="00E767C2" w:rsidRPr="00E767C2">
              <w:rPr>
                <w:noProof/>
                <w:webHidden/>
              </w:rPr>
              <w:t>9</w:t>
            </w:r>
            <w:r w:rsidR="00E767C2" w:rsidRPr="00E767C2">
              <w:rPr>
                <w:noProof/>
                <w:webHidden/>
              </w:rPr>
              <w:fldChar w:fldCharType="end"/>
            </w:r>
          </w:hyperlink>
        </w:p>
        <w:p w14:paraId="7AE8792E"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24" w:history="1">
            <w:r w:rsidR="00E767C2" w:rsidRPr="00E767C2">
              <w:rPr>
                <w:rStyle w:val="Hyperlink"/>
                <w:rFonts w:cs="Times New Roman"/>
                <w:noProof/>
              </w:rPr>
              <w:t>2.2.2.2. Phương pháp lập phiếu điều tra</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_Toc127097524 \h </w:instrText>
            </w:r>
            <w:r w:rsidR="00E767C2" w:rsidRPr="00E767C2">
              <w:rPr>
                <w:noProof/>
                <w:webHidden/>
              </w:rPr>
            </w:r>
            <w:r w:rsidR="00E767C2" w:rsidRPr="00E767C2">
              <w:rPr>
                <w:noProof/>
                <w:webHidden/>
              </w:rPr>
              <w:fldChar w:fldCharType="separate"/>
            </w:r>
            <w:r w:rsidR="00E767C2" w:rsidRPr="00E767C2">
              <w:rPr>
                <w:noProof/>
                <w:webHidden/>
              </w:rPr>
              <w:t>12</w:t>
            </w:r>
            <w:r w:rsidR="00E767C2" w:rsidRPr="00E767C2">
              <w:rPr>
                <w:noProof/>
                <w:webHidden/>
              </w:rPr>
              <w:fldChar w:fldCharType="end"/>
            </w:r>
          </w:hyperlink>
        </w:p>
        <w:p w14:paraId="437DC8FB"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25" w:history="1">
            <w:r w:rsidR="00E767C2" w:rsidRPr="00E767C2">
              <w:rPr>
                <w:rStyle w:val="Hyperlink"/>
                <w:rFonts w:cs="Times New Roman"/>
                <w:noProof/>
              </w:rPr>
              <w:t>2.2.3. Đối tượng khảo sát</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_Toc127097525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4B9414FB"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26" w:history="1">
            <w:r w:rsidR="00E767C2" w:rsidRPr="00E767C2">
              <w:rPr>
                <w:rStyle w:val="Hyperlink"/>
                <w:rFonts w:cs="Times New Roman"/>
                <w:noProof/>
              </w:rPr>
              <w:t>2.2.4. Các yêu cầu của hệ thống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_Toc127097526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0AF5CC2F"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27" w:history="1">
            <w:r w:rsidR="00E767C2" w:rsidRPr="00E767C2">
              <w:rPr>
                <w:rStyle w:val="Hyperlink"/>
                <w:rFonts w:cs="Times New Roman"/>
                <w:noProof/>
              </w:rPr>
              <w:t>2.2.4.1. Yêu cầu chức năng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_Toc127097527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12A6E93D"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28" w:history="1">
            <w:r w:rsidR="00E767C2" w:rsidRPr="00E767C2">
              <w:rPr>
                <w:rStyle w:val="Hyperlink"/>
                <w:rFonts w:cs="Times New Roman"/>
                <w:noProof/>
              </w:rPr>
              <w:t>2.2.4.2. Yêu cầu phi chức năng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_Toc127097528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284E8B8C"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29" w:history="1">
            <w:r w:rsidR="00E767C2" w:rsidRPr="00E767C2">
              <w:rPr>
                <w:rStyle w:val="Hyperlink"/>
                <w:rFonts w:cs="Times New Roman"/>
                <w:noProof/>
              </w:rPr>
              <w:t>2.2.5. Mô tả bài toán</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_Toc127097529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684C5126"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30" w:history="1">
            <w:r w:rsidR="00E767C2" w:rsidRPr="00E767C2">
              <w:rPr>
                <w:rStyle w:val="Hyperlink"/>
                <w:rFonts w:cs="Times New Roman"/>
                <w:noProof/>
              </w:rPr>
              <w:t>2.2.5.1. Hoạt động thu vé</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_Toc127097530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52D21018"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31" w:history="1">
            <w:r w:rsidR="00E767C2" w:rsidRPr="00E767C2">
              <w:rPr>
                <w:rStyle w:val="Hyperlink"/>
                <w:rFonts w:cs="Times New Roman"/>
                <w:noProof/>
              </w:rPr>
              <w:t>2.2.5.2. Hoạt động …</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_Toc127097531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5FC05B22"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32" w:history="1">
            <w:r w:rsidR="00E767C2" w:rsidRPr="00E767C2">
              <w:rPr>
                <w:rStyle w:val="Hyperlink"/>
                <w:rFonts w:cs="Times New Roman"/>
                <w:noProof/>
              </w:rPr>
              <w:t>2.2.5.3. Hoạt động…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_Toc127097532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71750F33" w14:textId="77777777" w:rsidR="00E767C2" w:rsidRPr="00E767C2" w:rsidRDefault="00000000">
          <w:pPr>
            <w:pStyle w:val="TOC3"/>
            <w:tabs>
              <w:tab w:val="right" w:leader="dot" w:pos="8778"/>
            </w:tabs>
            <w:rPr>
              <w:rFonts w:asciiTheme="minorHAnsi" w:eastAsiaTheme="minorEastAsia" w:hAnsiTheme="minorHAnsi"/>
              <w:noProof/>
              <w:sz w:val="22"/>
              <w:lang w:eastAsia="ja-JP"/>
            </w:rPr>
          </w:pPr>
          <w:hyperlink w:anchor="_Toc127097533" w:history="1">
            <w:r w:rsidR="00E767C2" w:rsidRPr="00E767C2">
              <w:rPr>
                <w:rStyle w:val="Hyperlink"/>
                <w:rFonts w:cs="Times New Roman"/>
                <w:noProof/>
              </w:rPr>
              <w:t>2.2.5.4. Hoạt động…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_Toc127097533 \h </w:instrText>
            </w:r>
            <w:r w:rsidR="00E767C2" w:rsidRPr="00E767C2">
              <w:rPr>
                <w:noProof/>
                <w:webHidden/>
              </w:rPr>
            </w:r>
            <w:r w:rsidR="00E767C2" w:rsidRPr="00E767C2">
              <w:rPr>
                <w:noProof/>
                <w:webHidden/>
              </w:rPr>
              <w:fldChar w:fldCharType="separate"/>
            </w:r>
            <w:r w:rsidR="00E767C2" w:rsidRPr="00E767C2">
              <w:rPr>
                <w:noProof/>
                <w:webHidden/>
              </w:rPr>
              <w:t>13</w:t>
            </w:r>
            <w:r w:rsidR="00E767C2" w:rsidRPr="00E767C2">
              <w:rPr>
                <w:noProof/>
                <w:webHidden/>
              </w:rPr>
              <w:fldChar w:fldCharType="end"/>
            </w:r>
          </w:hyperlink>
        </w:p>
        <w:p w14:paraId="32D50E4A" w14:textId="77777777" w:rsidR="00E767C2" w:rsidRPr="00E767C2" w:rsidRDefault="00000000">
          <w:pPr>
            <w:pStyle w:val="TOC1"/>
            <w:tabs>
              <w:tab w:val="right" w:leader="dot" w:pos="8778"/>
            </w:tabs>
            <w:rPr>
              <w:rFonts w:asciiTheme="minorHAnsi" w:eastAsiaTheme="minorEastAsia" w:hAnsiTheme="minorHAnsi"/>
              <w:noProof/>
              <w:sz w:val="22"/>
              <w:lang w:eastAsia="ja-JP"/>
            </w:rPr>
          </w:pPr>
          <w:hyperlink w:anchor="_Toc127097534" w:history="1">
            <w:r w:rsidR="00E767C2" w:rsidRPr="00E767C2">
              <w:rPr>
                <w:rStyle w:val="Hyperlink"/>
                <w:rFonts w:cs="Times New Roman"/>
                <w:noProof/>
              </w:rPr>
              <w:t>2.3. Phân tích và đặc tả yêu cầu phần mềm</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_Toc127097534 \h </w:instrText>
            </w:r>
            <w:r w:rsidR="00E767C2" w:rsidRPr="00E767C2">
              <w:rPr>
                <w:noProof/>
                <w:webHidden/>
              </w:rPr>
            </w:r>
            <w:r w:rsidR="00E767C2" w:rsidRPr="00E767C2">
              <w:rPr>
                <w:noProof/>
                <w:webHidden/>
              </w:rPr>
              <w:fldChar w:fldCharType="separate"/>
            </w:r>
            <w:r w:rsidR="00E767C2" w:rsidRPr="00E767C2">
              <w:rPr>
                <w:noProof/>
                <w:webHidden/>
              </w:rPr>
              <w:t>14</w:t>
            </w:r>
            <w:r w:rsidR="00E767C2" w:rsidRPr="00E767C2">
              <w:rPr>
                <w:noProof/>
                <w:webHidden/>
              </w:rPr>
              <w:fldChar w:fldCharType="end"/>
            </w:r>
          </w:hyperlink>
        </w:p>
        <w:p w14:paraId="329202FA"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35" w:history="1">
            <w:r w:rsidR="00E767C2" w:rsidRPr="00E767C2">
              <w:rPr>
                <w:rStyle w:val="Hyperlink"/>
                <w:rFonts w:cs="Times New Roman"/>
                <w:noProof/>
              </w:rPr>
              <w:t>2.3.1. Các Actor</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_Toc127097535 \h </w:instrText>
            </w:r>
            <w:r w:rsidR="00E767C2" w:rsidRPr="00E767C2">
              <w:rPr>
                <w:noProof/>
                <w:webHidden/>
              </w:rPr>
            </w:r>
            <w:r w:rsidR="00E767C2" w:rsidRPr="00E767C2">
              <w:rPr>
                <w:noProof/>
                <w:webHidden/>
              </w:rPr>
              <w:fldChar w:fldCharType="separate"/>
            </w:r>
            <w:r w:rsidR="00E767C2" w:rsidRPr="00E767C2">
              <w:rPr>
                <w:noProof/>
                <w:webHidden/>
              </w:rPr>
              <w:t>14</w:t>
            </w:r>
            <w:r w:rsidR="00E767C2" w:rsidRPr="00E767C2">
              <w:rPr>
                <w:noProof/>
                <w:webHidden/>
              </w:rPr>
              <w:fldChar w:fldCharType="end"/>
            </w:r>
          </w:hyperlink>
        </w:p>
        <w:p w14:paraId="2688FF59"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36" w:history="1">
            <w:r w:rsidR="00E767C2" w:rsidRPr="00E767C2">
              <w:rPr>
                <w:rStyle w:val="Hyperlink"/>
                <w:rFonts w:cs="Times New Roman"/>
                <w:noProof/>
              </w:rPr>
              <w:t>2.3.2. Các use-case</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_Toc127097536 \h </w:instrText>
            </w:r>
            <w:r w:rsidR="00E767C2" w:rsidRPr="00E767C2">
              <w:rPr>
                <w:noProof/>
                <w:webHidden/>
              </w:rPr>
            </w:r>
            <w:r w:rsidR="00E767C2" w:rsidRPr="00E767C2">
              <w:rPr>
                <w:noProof/>
                <w:webHidden/>
              </w:rPr>
              <w:fldChar w:fldCharType="separate"/>
            </w:r>
            <w:r w:rsidR="00E767C2" w:rsidRPr="00E767C2">
              <w:rPr>
                <w:noProof/>
                <w:webHidden/>
              </w:rPr>
              <w:t>14</w:t>
            </w:r>
            <w:r w:rsidR="00E767C2" w:rsidRPr="00E767C2">
              <w:rPr>
                <w:noProof/>
                <w:webHidden/>
              </w:rPr>
              <w:fldChar w:fldCharType="end"/>
            </w:r>
          </w:hyperlink>
        </w:p>
        <w:p w14:paraId="70B8BA98"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37" w:history="1">
            <w:r w:rsidR="00E767C2" w:rsidRPr="00E767C2">
              <w:rPr>
                <w:rStyle w:val="Hyperlink"/>
                <w:rFonts w:cs="Times New Roman"/>
                <w:noProof/>
              </w:rPr>
              <w:t>2.3.3. Biểu đồ use-case</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_Toc127097537 \h </w:instrText>
            </w:r>
            <w:r w:rsidR="00E767C2" w:rsidRPr="00E767C2">
              <w:rPr>
                <w:noProof/>
                <w:webHidden/>
              </w:rPr>
            </w:r>
            <w:r w:rsidR="00E767C2" w:rsidRPr="00E767C2">
              <w:rPr>
                <w:noProof/>
                <w:webHidden/>
              </w:rPr>
              <w:fldChar w:fldCharType="separate"/>
            </w:r>
            <w:r w:rsidR="00E767C2" w:rsidRPr="00E767C2">
              <w:rPr>
                <w:noProof/>
                <w:webHidden/>
              </w:rPr>
              <w:t>14</w:t>
            </w:r>
            <w:r w:rsidR="00E767C2" w:rsidRPr="00E767C2">
              <w:rPr>
                <w:noProof/>
                <w:webHidden/>
              </w:rPr>
              <w:fldChar w:fldCharType="end"/>
            </w:r>
          </w:hyperlink>
        </w:p>
        <w:p w14:paraId="79DB3B12" w14:textId="77777777" w:rsidR="00E767C2" w:rsidRPr="00E767C2" w:rsidRDefault="00000000">
          <w:pPr>
            <w:pStyle w:val="TOC2"/>
            <w:tabs>
              <w:tab w:val="right" w:leader="dot" w:pos="8778"/>
            </w:tabs>
            <w:rPr>
              <w:rFonts w:asciiTheme="minorHAnsi" w:eastAsiaTheme="minorEastAsia" w:hAnsiTheme="minorHAnsi"/>
              <w:noProof/>
              <w:sz w:val="22"/>
              <w:lang w:eastAsia="ja-JP"/>
            </w:rPr>
          </w:pPr>
          <w:hyperlink w:anchor="_Toc127097538" w:history="1">
            <w:r w:rsidR="00E767C2" w:rsidRPr="00E767C2">
              <w:rPr>
                <w:rStyle w:val="Hyperlink"/>
                <w:rFonts w:cs="Times New Roman"/>
                <w:noProof/>
              </w:rPr>
              <w:t>2.3.4. Đặc tả tóm tắt các use-case</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_Toc127097538 \h </w:instrText>
            </w:r>
            <w:r w:rsidR="00E767C2" w:rsidRPr="00E767C2">
              <w:rPr>
                <w:noProof/>
                <w:webHidden/>
              </w:rPr>
            </w:r>
            <w:r w:rsidR="00E767C2" w:rsidRPr="00E767C2">
              <w:rPr>
                <w:noProof/>
                <w:webHidden/>
              </w:rPr>
              <w:fldChar w:fldCharType="separate"/>
            </w:r>
            <w:r w:rsidR="00E767C2" w:rsidRPr="00E767C2">
              <w:rPr>
                <w:noProof/>
                <w:webHidden/>
              </w:rPr>
              <w:t>14</w:t>
            </w:r>
            <w:r w:rsidR="00E767C2" w:rsidRPr="00E767C2">
              <w:rPr>
                <w:noProof/>
                <w:webHidden/>
              </w:rPr>
              <w:fldChar w:fldCharType="end"/>
            </w:r>
          </w:hyperlink>
        </w:p>
        <w:p w14:paraId="6A762A6E" w14:textId="77777777" w:rsidR="00E767C2" w:rsidRDefault="00000000">
          <w:pPr>
            <w:pStyle w:val="TOC1"/>
            <w:tabs>
              <w:tab w:val="right" w:leader="dot" w:pos="8778"/>
            </w:tabs>
            <w:rPr>
              <w:rFonts w:asciiTheme="minorHAnsi" w:eastAsiaTheme="minorEastAsia" w:hAnsiTheme="minorHAnsi"/>
              <w:noProof/>
              <w:sz w:val="22"/>
              <w:lang w:eastAsia="ja-JP"/>
            </w:rPr>
          </w:pPr>
          <w:hyperlink w:anchor="_Toc127097539" w:history="1">
            <w:r w:rsidR="00E767C2" w:rsidRPr="00E767C2">
              <w:rPr>
                <w:rStyle w:val="Hyperlink"/>
                <w:rFonts w:cs="Times New Roman"/>
                <w:noProof/>
              </w:rPr>
              <w:t>2.4. Mô hình hóa dữ liệu và giao diện hệ thống</w:t>
            </w:r>
            <w:r w:rsidR="00E767C2" w:rsidRPr="00E767C2">
              <w:rPr>
                <w:noProof/>
                <w:webHidden/>
              </w:rPr>
              <w:tab/>
            </w:r>
            <w:r w:rsidR="00E767C2" w:rsidRPr="00E767C2">
              <w:rPr>
                <w:noProof/>
                <w:webHidden/>
              </w:rPr>
              <w:fldChar w:fldCharType="begin"/>
            </w:r>
            <w:r w:rsidR="00E767C2" w:rsidRPr="00E767C2">
              <w:rPr>
                <w:noProof/>
                <w:webHidden/>
              </w:rPr>
              <w:instrText xml:space="preserve"> PAGEREF _Toc127097539 \h </w:instrText>
            </w:r>
            <w:r w:rsidR="00E767C2" w:rsidRPr="00E767C2">
              <w:rPr>
                <w:noProof/>
                <w:webHidden/>
              </w:rPr>
            </w:r>
            <w:r w:rsidR="00E767C2" w:rsidRPr="00E767C2">
              <w:rPr>
                <w:noProof/>
                <w:webHidden/>
              </w:rPr>
              <w:fldChar w:fldCharType="separate"/>
            </w:r>
            <w:r w:rsidR="00E767C2" w:rsidRPr="00E767C2">
              <w:rPr>
                <w:noProof/>
                <w:webHidden/>
              </w:rPr>
              <w:t>15</w:t>
            </w:r>
            <w:r w:rsidR="00E767C2" w:rsidRPr="00E767C2">
              <w:rPr>
                <w:noProof/>
                <w:webHidden/>
              </w:rPr>
              <w:fldChar w:fldCharType="end"/>
            </w:r>
          </w:hyperlink>
        </w:p>
        <w:p w14:paraId="5246B8C5" w14:textId="77777777" w:rsidR="00F4462A" w:rsidRPr="00F4462A" w:rsidRDefault="00F4462A">
          <w:r w:rsidRPr="00F4462A">
            <w:rPr>
              <w:bCs/>
              <w:noProof/>
            </w:rPr>
            <w:fldChar w:fldCharType="end"/>
          </w:r>
        </w:p>
      </w:sdtContent>
    </w:sdt>
    <w:p w14:paraId="7E2B2C3D" w14:textId="77777777" w:rsidR="003D0970" w:rsidRDefault="003D0970" w:rsidP="009C416E">
      <w:pPr>
        <w:jc w:val="center"/>
        <w:rPr>
          <w:rFonts w:cs="Times New Roman"/>
          <w:b/>
          <w:szCs w:val="28"/>
        </w:rPr>
      </w:pPr>
    </w:p>
    <w:p w14:paraId="594D15B9" w14:textId="77777777" w:rsidR="003D0970" w:rsidRDefault="003D0970" w:rsidP="009C416E">
      <w:pPr>
        <w:jc w:val="center"/>
        <w:rPr>
          <w:rFonts w:cs="Times New Roman"/>
          <w:b/>
          <w:szCs w:val="28"/>
        </w:rPr>
      </w:pPr>
    </w:p>
    <w:p w14:paraId="7D4733E5" w14:textId="77777777" w:rsidR="003D0970" w:rsidRDefault="003D0970" w:rsidP="009C416E">
      <w:pPr>
        <w:jc w:val="center"/>
        <w:rPr>
          <w:rFonts w:cs="Times New Roman"/>
          <w:b/>
          <w:szCs w:val="28"/>
        </w:rPr>
      </w:pPr>
    </w:p>
    <w:p w14:paraId="2F9EC24B" w14:textId="77777777" w:rsidR="003D0970" w:rsidRDefault="003D0970" w:rsidP="009C416E">
      <w:pPr>
        <w:jc w:val="center"/>
        <w:rPr>
          <w:rFonts w:cs="Times New Roman"/>
          <w:b/>
          <w:szCs w:val="28"/>
        </w:rPr>
      </w:pPr>
    </w:p>
    <w:p w14:paraId="78907283" w14:textId="77777777" w:rsidR="003D0970" w:rsidRDefault="003D0970" w:rsidP="009C416E">
      <w:pPr>
        <w:jc w:val="center"/>
        <w:rPr>
          <w:rFonts w:cs="Times New Roman"/>
          <w:b/>
          <w:szCs w:val="28"/>
        </w:rPr>
      </w:pPr>
    </w:p>
    <w:p w14:paraId="5885FF6E" w14:textId="77777777" w:rsidR="003D0970" w:rsidRDefault="003D0970" w:rsidP="009C416E">
      <w:pPr>
        <w:jc w:val="center"/>
        <w:rPr>
          <w:rFonts w:cs="Times New Roman"/>
          <w:b/>
          <w:szCs w:val="28"/>
        </w:rPr>
      </w:pPr>
    </w:p>
    <w:p w14:paraId="27A4F1E9" w14:textId="77777777" w:rsidR="003D0970" w:rsidRDefault="003D0970" w:rsidP="009C416E">
      <w:pPr>
        <w:jc w:val="center"/>
        <w:rPr>
          <w:rFonts w:cs="Times New Roman"/>
          <w:b/>
          <w:szCs w:val="28"/>
        </w:rPr>
      </w:pPr>
    </w:p>
    <w:p w14:paraId="7DE12E0A" w14:textId="77777777" w:rsidR="003D0970" w:rsidRDefault="003D0970" w:rsidP="009C416E">
      <w:pPr>
        <w:jc w:val="center"/>
        <w:rPr>
          <w:rFonts w:cs="Times New Roman"/>
          <w:b/>
          <w:szCs w:val="28"/>
        </w:rPr>
      </w:pPr>
    </w:p>
    <w:p w14:paraId="42B030E4" w14:textId="77777777" w:rsidR="003D0970" w:rsidRDefault="003D0970" w:rsidP="009C416E">
      <w:pPr>
        <w:jc w:val="center"/>
        <w:rPr>
          <w:rFonts w:cs="Times New Roman"/>
          <w:b/>
          <w:szCs w:val="28"/>
        </w:rPr>
      </w:pPr>
    </w:p>
    <w:p w14:paraId="7C506D05" w14:textId="77777777" w:rsidR="003D0970" w:rsidRDefault="003D0970" w:rsidP="009C416E">
      <w:pPr>
        <w:jc w:val="center"/>
        <w:rPr>
          <w:rFonts w:cs="Times New Roman"/>
          <w:b/>
          <w:szCs w:val="28"/>
        </w:rPr>
      </w:pPr>
    </w:p>
    <w:p w14:paraId="347362FC" w14:textId="77777777" w:rsidR="003D0970" w:rsidRDefault="003D0970" w:rsidP="009C416E">
      <w:pPr>
        <w:jc w:val="center"/>
        <w:rPr>
          <w:rFonts w:cs="Times New Roman"/>
          <w:b/>
          <w:szCs w:val="28"/>
        </w:rPr>
      </w:pPr>
    </w:p>
    <w:p w14:paraId="49A9354A" w14:textId="77777777" w:rsidR="003D0970" w:rsidRDefault="003D0970" w:rsidP="009C416E">
      <w:pPr>
        <w:jc w:val="center"/>
        <w:rPr>
          <w:rFonts w:cs="Times New Roman"/>
          <w:b/>
          <w:szCs w:val="28"/>
        </w:rPr>
      </w:pPr>
    </w:p>
    <w:p w14:paraId="7B6E2641" w14:textId="77777777" w:rsidR="003D0970" w:rsidRDefault="003D0970" w:rsidP="009C416E">
      <w:pPr>
        <w:jc w:val="center"/>
        <w:rPr>
          <w:rFonts w:cs="Times New Roman"/>
          <w:b/>
          <w:szCs w:val="28"/>
        </w:rPr>
      </w:pPr>
    </w:p>
    <w:p w14:paraId="4BBE8BAA" w14:textId="77777777" w:rsidR="003D0970" w:rsidRDefault="003D0970" w:rsidP="009C416E">
      <w:pPr>
        <w:jc w:val="center"/>
        <w:rPr>
          <w:rFonts w:cs="Times New Roman"/>
          <w:b/>
          <w:szCs w:val="28"/>
        </w:rPr>
      </w:pPr>
    </w:p>
    <w:p w14:paraId="6800E2EE" w14:textId="77777777" w:rsidR="003D0970" w:rsidRDefault="003D0970" w:rsidP="009C416E">
      <w:pPr>
        <w:jc w:val="center"/>
        <w:rPr>
          <w:rFonts w:cs="Times New Roman"/>
          <w:b/>
          <w:szCs w:val="28"/>
        </w:rPr>
      </w:pPr>
    </w:p>
    <w:p w14:paraId="050EAD11" w14:textId="77777777" w:rsidR="003D0970" w:rsidRDefault="003D0970" w:rsidP="009C416E">
      <w:pPr>
        <w:jc w:val="center"/>
        <w:rPr>
          <w:rFonts w:cs="Times New Roman"/>
          <w:b/>
          <w:szCs w:val="28"/>
        </w:rPr>
      </w:pPr>
    </w:p>
    <w:p w14:paraId="1F12082B" w14:textId="77777777" w:rsidR="003D0970" w:rsidRDefault="003D0970" w:rsidP="009C416E">
      <w:pPr>
        <w:jc w:val="center"/>
        <w:rPr>
          <w:rFonts w:cs="Times New Roman"/>
          <w:b/>
          <w:szCs w:val="28"/>
        </w:rPr>
      </w:pPr>
    </w:p>
    <w:p w14:paraId="11D02CCB" w14:textId="77777777" w:rsidR="003D0970" w:rsidRDefault="003D0970" w:rsidP="009C416E">
      <w:pPr>
        <w:jc w:val="center"/>
        <w:rPr>
          <w:rFonts w:cs="Times New Roman"/>
          <w:b/>
          <w:szCs w:val="28"/>
        </w:rPr>
      </w:pPr>
    </w:p>
    <w:p w14:paraId="7A53330C" w14:textId="77777777" w:rsidR="003D0970" w:rsidRDefault="003D0970" w:rsidP="009C416E">
      <w:pPr>
        <w:jc w:val="center"/>
        <w:rPr>
          <w:rFonts w:cs="Times New Roman"/>
          <w:b/>
          <w:szCs w:val="28"/>
        </w:rPr>
      </w:pPr>
    </w:p>
    <w:p w14:paraId="64DA4240" w14:textId="77777777" w:rsidR="003D0970" w:rsidRDefault="003D0970" w:rsidP="00DD40A0">
      <w:pPr>
        <w:rPr>
          <w:rFonts w:cs="Times New Roman"/>
          <w:b/>
          <w:szCs w:val="28"/>
        </w:rPr>
      </w:pPr>
    </w:p>
    <w:p w14:paraId="242C8ADC" w14:textId="77777777" w:rsidR="001769E3" w:rsidRDefault="008720D9" w:rsidP="00C825E7">
      <w:pPr>
        <w:pStyle w:val="Heading1"/>
        <w:jc w:val="center"/>
        <w:rPr>
          <w:rFonts w:ascii="Times New Roman" w:hAnsi="Times New Roman" w:cs="Times New Roman"/>
          <w:b/>
          <w:color w:val="auto"/>
          <w:sz w:val="28"/>
          <w:szCs w:val="28"/>
        </w:rPr>
      </w:pPr>
      <w:bookmarkStart w:id="19" w:name="_Toc127095924"/>
      <w:bookmarkStart w:id="20" w:name="_Toc127097511"/>
      <w:r w:rsidRPr="008720D9">
        <w:rPr>
          <w:rFonts w:ascii="Times New Roman" w:hAnsi="Times New Roman" w:cs="Times New Roman"/>
          <w:b/>
          <w:color w:val="auto"/>
          <w:sz w:val="28"/>
          <w:szCs w:val="28"/>
        </w:rPr>
        <w:lastRenderedPageBreak/>
        <w:t xml:space="preserve">CHƯƠNG 1: </w:t>
      </w:r>
      <w:r>
        <w:rPr>
          <w:rFonts w:ascii="Times New Roman" w:hAnsi="Times New Roman" w:cs="Times New Roman"/>
          <w:b/>
          <w:color w:val="auto"/>
          <w:sz w:val="28"/>
          <w:szCs w:val="28"/>
        </w:rPr>
        <w:t>MỞ ĐẦU</w:t>
      </w:r>
      <w:bookmarkEnd w:id="19"/>
      <w:bookmarkEnd w:id="20"/>
    </w:p>
    <w:p w14:paraId="5BD7EC31" w14:textId="77777777" w:rsidR="00C53140" w:rsidRDefault="00C53140" w:rsidP="00C53140">
      <w:pPr>
        <w:pStyle w:val="Heading1"/>
        <w:rPr>
          <w:rFonts w:ascii="Times New Roman" w:hAnsi="Times New Roman" w:cs="Times New Roman"/>
          <w:b/>
          <w:color w:val="000000" w:themeColor="text1"/>
          <w:sz w:val="28"/>
          <w:szCs w:val="28"/>
        </w:rPr>
      </w:pPr>
      <w:bookmarkStart w:id="21" w:name="_Toc127095925"/>
      <w:bookmarkStart w:id="22" w:name="_Toc127097512"/>
      <w:r w:rsidRPr="00C53140">
        <w:rPr>
          <w:rFonts w:ascii="Times New Roman" w:hAnsi="Times New Roman" w:cs="Times New Roman"/>
          <w:b/>
          <w:color w:val="000000" w:themeColor="text1"/>
          <w:sz w:val="28"/>
          <w:szCs w:val="28"/>
        </w:rPr>
        <w:t>1.1. Chủ đề nghiên cứu</w:t>
      </w:r>
      <w:bookmarkEnd w:id="21"/>
      <w:bookmarkEnd w:id="22"/>
    </w:p>
    <w:p w14:paraId="058CFE94" w14:textId="77777777" w:rsidR="00C53140" w:rsidRPr="00C53140" w:rsidRDefault="00C53140" w:rsidP="00C53140">
      <w:pPr>
        <w:jc w:val="both"/>
      </w:pPr>
      <w:r>
        <w:tab/>
        <w:t>Tên chủ đề: Xây dựng hệ thống quản lý trông xe của trường Đại học Công nghiệp Hà Nội.</w:t>
      </w:r>
    </w:p>
    <w:p w14:paraId="0D0F2107" w14:textId="77777777" w:rsidR="007E271B" w:rsidRDefault="007E271B" w:rsidP="00C057D6">
      <w:pPr>
        <w:ind w:firstLine="720"/>
        <w:jc w:val="both"/>
        <w:rPr>
          <w:lang w:val="vi-VN"/>
        </w:rPr>
      </w:pPr>
      <w:r w:rsidRPr="00876061">
        <w:rPr>
          <w:lang w:val="vi-VN"/>
        </w:rPr>
        <w:t xml:space="preserve">Phần mềm trông xe tại Trường Đại Học Công Nghiệp Hà Nội là một công cụ quan trọng để giúp quản lý và bảo vệ các xe đậu tại trường đại học. Nó cho phép quản lý tình trạng và vị trí của các xe, giúp cho việc tìm kiếm và quản lý xe trở nên dễ dàng hơn. Phần mềm còn cung cấp các tính năng như quản lý vi phạm giới hạn giờ đậu xe và các chi phí liên quan đến việc sử dụng bãi đậu xe. Nó cũng giúp cho việc bảo vệ an toàn và bảo mật cho các xe của sinh viên và giảng viên, trường đại học. Tổng quan, phần mềm trông xe tại Trường Đại Học Công Nghiệp Hà Nội là một công cụ quan trọng để giúp cho việc quản lý và bảo vệ các xe đậu tại trường đại học trở nên hiệu quả và đáng tin cậy hơn. </w:t>
      </w:r>
    </w:p>
    <w:p w14:paraId="1872B1EF" w14:textId="77777777" w:rsidR="00C53140" w:rsidRDefault="00C53140" w:rsidP="00C057D6">
      <w:pPr>
        <w:ind w:firstLine="720"/>
        <w:jc w:val="both"/>
        <w:rPr>
          <w:lang w:val="vi-VN"/>
        </w:rPr>
      </w:pPr>
      <w:r w:rsidRPr="00876061">
        <w:rPr>
          <w:lang w:val="vi-VN"/>
        </w:rPr>
        <w:t>Tất cả các tính năng và công cụ được cung cấp bởi phần mềm trông xe tại Trường Đại Học Công Nghiệp Hà Nội đều được thiết kế với mục đích giúp cho việc quản lý và bảo vệ các xe đậu tại trường đại học trở nên hiệu quả và đảm bảo an toàn cho các xe và người dùng. Nó là một giải pháp hoàn hảo cho việc quản lý xe tại trường đại học.</w:t>
      </w:r>
    </w:p>
    <w:p w14:paraId="0320CDA2" w14:textId="77777777" w:rsidR="001769E3" w:rsidRPr="00C92AB3" w:rsidRDefault="00C66C91" w:rsidP="00FB155E">
      <w:pPr>
        <w:pStyle w:val="Heading1"/>
        <w:rPr>
          <w:rFonts w:ascii="Times New Roman" w:hAnsi="Times New Roman" w:cs="Times New Roman"/>
          <w:b/>
          <w:color w:val="000000" w:themeColor="text1"/>
          <w:sz w:val="28"/>
          <w:szCs w:val="28"/>
          <w:lang w:val="vi-VN"/>
        </w:rPr>
      </w:pPr>
      <w:bookmarkStart w:id="23" w:name="_Toc127095926"/>
      <w:bookmarkStart w:id="24" w:name="_Toc127097513"/>
      <w:r>
        <w:rPr>
          <w:rFonts w:ascii="Times New Roman" w:hAnsi="Times New Roman" w:cs="Times New Roman"/>
          <w:b/>
          <w:color w:val="000000" w:themeColor="text1"/>
          <w:sz w:val="28"/>
          <w:szCs w:val="28"/>
          <w:lang w:val="vi-VN"/>
        </w:rPr>
        <w:t>1.2</w:t>
      </w:r>
      <w:r w:rsidR="005F4552" w:rsidRPr="00FB155E">
        <w:rPr>
          <w:rFonts w:ascii="Times New Roman" w:hAnsi="Times New Roman" w:cs="Times New Roman"/>
          <w:b/>
          <w:color w:val="000000" w:themeColor="text1"/>
          <w:sz w:val="28"/>
          <w:szCs w:val="28"/>
          <w:lang w:val="vi-VN"/>
        </w:rPr>
        <w:t xml:space="preserve">. </w:t>
      </w:r>
      <w:r w:rsidR="00FB155E" w:rsidRPr="00C92AB3">
        <w:rPr>
          <w:rFonts w:ascii="Times New Roman" w:hAnsi="Times New Roman" w:cs="Times New Roman"/>
          <w:b/>
          <w:color w:val="000000" w:themeColor="text1"/>
          <w:sz w:val="28"/>
          <w:szCs w:val="28"/>
          <w:lang w:val="vi-VN"/>
        </w:rPr>
        <w:t>Nội dung học tập</w:t>
      </w:r>
      <w:bookmarkEnd w:id="23"/>
      <w:bookmarkEnd w:id="24"/>
    </w:p>
    <w:p w14:paraId="1C7D6EFC" w14:textId="77777777" w:rsidR="00013573" w:rsidRPr="00C92AB3" w:rsidRDefault="00FB155E" w:rsidP="00013573">
      <w:pPr>
        <w:ind w:firstLine="720"/>
        <w:jc w:val="both"/>
        <w:rPr>
          <w:lang w:val="vi-VN"/>
        </w:rPr>
      </w:pPr>
      <w:r w:rsidRPr="00C92AB3">
        <w:rPr>
          <w:lang w:val="vi-VN"/>
        </w:rPr>
        <w:t>Nội dung học tập cần đạt được sau khi hoàn thành sản phẩm bao gồm:</w:t>
      </w:r>
    </w:p>
    <w:p w14:paraId="131776B2" w14:textId="77777777" w:rsidR="00013573" w:rsidRPr="00C92AB3" w:rsidRDefault="005A7084" w:rsidP="00013573">
      <w:pPr>
        <w:ind w:firstLine="720"/>
        <w:jc w:val="both"/>
        <w:rPr>
          <w:lang w:val="vi-VN"/>
        </w:rPr>
      </w:pPr>
      <w:r w:rsidRPr="00C92AB3">
        <w:rPr>
          <w:lang w:val="vi-VN"/>
        </w:rPr>
        <w:t>-   C</w:t>
      </w:r>
      <w:r w:rsidR="00FB155E" w:rsidRPr="00C92AB3">
        <w:rPr>
          <w:lang w:val="vi-VN"/>
        </w:rPr>
        <w:t>ủng cố các kiến thức đã học về kỹ thuật lập trình, lập trình hướng đối tượng</w:t>
      </w:r>
      <w:r w:rsidRPr="00C92AB3">
        <w:rPr>
          <w:lang w:val="vi-VN"/>
        </w:rPr>
        <w:t>, trang bị thêm kiến thức về lập trình java cơ sở và xử lý cơ bản giao diện.</w:t>
      </w:r>
    </w:p>
    <w:p w14:paraId="0631372D" w14:textId="77777777" w:rsidR="00013573" w:rsidRPr="00C92AB3" w:rsidRDefault="005A7084" w:rsidP="00013573">
      <w:pPr>
        <w:ind w:firstLine="720"/>
        <w:jc w:val="both"/>
        <w:rPr>
          <w:lang w:val="vi-VN"/>
        </w:rPr>
      </w:pPr>
      <w:r w:rsidRPr="00C92AB3">
        <w:rPr>
          <w:lang w:val="vi-VN"/>
        </w:rPr>
        <w:t>-    Áp dụng được kiến thức đã học vào bài toán thực tế. Cụ thể ở đây là bài toán “Xây dựng hệ thống quản lý trông xe của trường Đại học Công nghiệp Hà Nội”.</w:t>
      </w:r>
    </w:p>
    <w:p w14:paraId="291E68C7" w14:textId="77777777" w:rsidR="005A7084" w:rsidRPr="00C92AB3" w:rsidRDefault="005A7084" w:rsidP="00013573">
      <w:pPr>
        <w:ind w:firstLine="720"/>
        <w:jc w:val="both"/>
        <w:rPr>
          <w:lang w:val="vi-VN"/>
        </w:rPr>
      </w:pPr>
      <w:r w:rsidRPr="00C92AB3">
        <w:rPr>
          <w:lang w:val="vi-VN"/>
        </w:rPr>
        <w:t>-   Biết đặt vấn đề, phân tích và thiết kế hệ thống quản lý trông xe cơ bản, có kỹ năng làm việc nhóm và giải quyết vấn đề.</w:t>
      </w:r>
    </w:p>
    <w:p w14:paraId="0EA67350" w14:textId="77777777" w:rsidR="005A7084" w:rsidRPr="00C92AB3" w:rsidRDefault="00C66C91" w:rsidP="005A7084">
      <w:pPr>
        <w:pStyle w:val="Heading1"/>
        <w:rPr>
          <w:rFonts w:ascii="Times New Roman" w:hAnsi="Times New Roman" w:cs="Times New Roman"/>
          <w:b/>
          <w:color w:val="000000" w:themeColor="text1"/>
          <w:sz w:val="28"/>
          <w:szCs w:val="28"/>
          <w:lang w:val="vi-VN"/>
        </w:rPr>
      </w:pPr>
      <w:bookmarkStart w:id="25" w:name="_Toc127095927"/>
      <w:bookmarkStart w:id="26" w:name="_Toc127097514"/>
      <w:r w:rsidRPr="00C92AB3">
        <w:rPr>
          <w:rFonts w:ascii="Times New Roman" w:hAnsi="Times New Roman" w:cs="Times New Roman"/>
          <w:b/>
          <w:color w:val="000000" w:themeColor="text1"/>
          <w:sz w:val="28"/>
          <w:szCs w:val="28"/>
          <w:lang w:val="vi-VN"/>
        </w:rPr>
        <w:lastRenderedPageBreak/>
        <w:t>1.3</w:t>
      </w:r>
      <w:r w:rsidR="005A7084" w:rsidRPr="00C92AB3">
        <w:rPr>
          <w:rFonts w:ascii="Times New Roman" w:hAnsi="Times New Roman" w:cs="Times New Roman"/>
          <w:b/>
          <w:color w:val="000000" w:themeColor="text1"/>
          <w:sz w:val="28"/>
          <w:szCs w:val="28"/>
          <w:lang w:val="vi-VN"/>
        </w:rPr>
        <w:t>. Các kiến thức, kỹ năng để giải quyết bài toán</w:t>
      </w:r>
      <w:bookmarkEnd w:id="25"/>
      <w:bookmarkEnd w:id="26"/>
    </w:p>
    <w:p w14:paraId="22A26F73" w14:textId="77777777" w:rsidR="005A7084" w:rsidRDefault="005A7084" w:rsidP="005A7084">
      <w:pPr>
        <w:pStyle w:val="ListParagraph"/>
        <w:numPr>
          <w:ilvl w:val="0"/>
          <w:numId w:val="17"/>
        </w:numPr>
      </w:pPr>
      <w:r>
        <w:t>Các kiến thức cần có</w:t>
      </w:r>
    </w:p>
    <w:p w14:paraId="4C9A48C5" w14:textId="19FB3B6D" w:rsidR="00013573" w:rsidRDefault="005A7084" w:rsidP="00013573">
      <w:pPr>
        <w:ind w:left="360"/>
        <w:jc w:val="both"/>
      </w:pPr>
      <w:r>
        <w:t>-    Có hiểu biết về các hoạt động trông xe, hoạt động thu vé xe, các yêu cầu nghiệp vụ về quản lý trông xe.</w:t>
      </w:r>
      <w:ins w:id="27" w:author="Vũ Thị Dương" w:date="2023-02-17T21:19:00Z">
        <w:r w:rsidR="0087221E">
          <w:t xml:space="preserve"> Thế phải đi học khóa trông xe để tìm nghiệp vụ à?</w:t>
        </w:r>
      </w:ins>
    </w:p>
    <w:p w14:paraId="55E69E08" w14:textId="77777777" w:rsidR="005A7084" w:rsidRDefault="00013573" w:rsidP="00013573">
      <w:pPr>
        <w:ind w:left="360"/>
        <w:jc w:val="both"/>
      </w:pPr>
      <w:r>
        <w:t xml:space="preserve">-    </w:t>
      </w:r>
      <w:r w:rsidR="005A7084">
        <w:t>Có kiến thức về lập trình hướng đối tượng, lập trình java cơ cở và xử lý cơ bản giao diện.</w:t>
      </w:r>
    </w:p>
    <w:p w14:paraId="0B498B66" w14:textId="77777777" w:rsidR="004406E7" w:rsidRDefault="004406E7" w:rsidP="004406E7">
      <w:pPr>
        <w:pStyle w:val="ListParagraph"/>
        <w:numPr>
          <w:ilvl w:val="0"/>
          <w:numId w:val="17"/>
        </w:numPr>
        <w:jc w:val="both"/>
      </w:pPr>
      <w:r>
        <w:t>Các kỹ năng cần có</w:t>
      </w:r>
    </w:p>
    <w:p w14:paraId="1F759083" w14:textId="77777777" w:rsidR="004406E7" w:rsidRDefault="004406E7" w:rsidP="004406E7">
      <w:pPr>
        <w:pStyle w:val="ListParagraph"/>
        <w:numPr>
          <w:ilvl w:val="0"/>
          <w:numId w:val="19"/>
        </w:numPr>
        <w:jc w:val="both"/>
      </w:pPr>
      <w:r>
        <w:t>Có kỹ năng làm việc nhóm, biết đặt vấn đề và giải quyết vấn đề.</w:t>
      </w:r>
    </w:p>
    <w:p w14:paraId="7C35BDDD" w14:textId="77777777" w:rsidR="004406E7" w:rsidRDefault="004406E7" w:rsidP="004406E7">
      <w:pPr>
        <w:pStyle w:val="ListParagraph"/>
        <w:numPr>
          <w:ilvl w:val="0"/>
          <w:numId w:val="19"/>
        </w:numPr>
        <w:jc w:val="both"/>
      </w:pPr>
      <w:r>
        <w:t>Có kỹ năng khảo sát sơ bộ để thu thập yêu cầu hệ thống.</w:t>
      </w:r>
    </w:p>
    <w:p w14:paraId="34C1C40B" w14:textId="77777777" w:rsidR="00013573" w:rsidRDefault="004406E7" w:rsidP="004406E7">
      <w:pPr>
        <w:pStyle w:val="ListParagraph"/>
        <w:numPr>
          <w:ilvl w:val="0"/>
          <w:numId w:val="19"/>
        </w:numPr>
        <w:jc w:val="both"/>
      </w:pPr>
      <w:r>
        <w:t>Có kỹ năng phân tích yêu cầu để tìm ra các chức năng của hệ thống.</w:t>
      </w:r>
    </w:p>
    <w:p w14:paraId="088A9E1C" w14:textId="77777777" w:rsidR="00041329" w:rsidRDefault="00041329" w:rsidP="00041329">
      <w:pPr>
        <w:pStyle w:val="Heading1"/>
        <w:rPr>
          <w:rFonts w:ascii="Times New Roman" w:hAnsi="Times New Roman" w:cs="Times New Roman"/>
          <w:b/>
          <w:color w:val="000000" w:themeColor="text1"/>
          <w:sz w:val="28"/>
          <w:szCs w:val="28"/>
        </w:rPr>
      </w:pPr>
      <w:bookmarkStart w:id="28" w:name="_Toc127095928"/>
      <w:bookmarkStart w:id="29" w:name="_Toc127097515"/>
      <w:r w:rsidRPr="00041329">
        <w:rPr>
          <w:rFonts w:ascii="Times New Roman" w:hAnsi="Times New Roman" w:cs="Times New Roman"/>
          <w:b/>
          <w:color w:val="000000" w:themeColor="text1"/>
          <w:sz w:val="28"/>
          <w:szCs w:val="28"/>
        </w:rPr>
        <w:t>1</w:t>
      </w:r>
      <w:r w:rsidR="00C66C91">
        <w:rPr>
          <w:rFonts w:ascii="Times New Roman" w:hAnsi="Times New Roman" w:cs="Times New Roman"/>
          <w:b/>
          <w:color w:val="000000" w:themeColor="text1"/>
          <w:sz w:val="28"/>
          <w:szCs w:val="28"/>
        </w:rPr>
        <w:t>.4</w:t>
      </w:r>
      <w:r w:rsidRPr="00041329">
        <w:rPr>
          <w:rFonts w:ascii="Times New Roman" w:hAnsi="Times New Roman" w:cs="Times New Roman"/>
          <w:b/>
          <w:color w:val="000000" w:themeColor="text1"/>
          <w:sz w:val="28"/>
          <w:szCs w:val="28"/>
        </w:rPr>
        <w:t>. Kết quả cần đạt được</w:t>
      </w:r>
      <w:bookmarkEnd w:id="28"/>
      <w:bookmarkEnd w:id="29"/>
    </w:p>
    <w:p w14:paraId="48E04FEB" w14:textId="77777777" w:rsidR="00041329" w:rsidRPr="00041329" w:rsidRDefault="00041329" w:rsidP="00041329">
      <w:pPr>
        <w:ind w:firstLine="720"/>
      </w:pPr>
      <w:r>
        <w:t>Các mục tiêu chuẩn đầu ra cần đạt được:</w:t>
      </w:r>
    </w:p>
    <w:p w14:paraId="6066C99A" w14:textId="77777777" w:rsidR="004406E7" w:rsidRDefault="004A0B9F" w:rsidP="004A0B9F">
      <w:r>
        <w:t xml:space="preserve">    -    </w:t>
      </w:r>
      <w:r w:rsidR="004406E7">
        <w:t>Phát biểu được bài toán cần xây dựng, phân tích và đưa ra sơ đồ lớp mô tả</w:t>
      </w:r>
      <w:r>
        <w:t xml:space="preserve"> </w:t>
      </w:r>
      <w:r w:rsidR="004406E7">
        <w:t>bài toán theo hướng đối tượng</w:t>
      </w:r>
      <w:r>
        <w:t>.</w:t>
      </w:r>
    </w:p>
    <w:p w14:paraId="625113FA" w14:textId="77777777" w:rsidR="004406E7" w:rsidRDefault="004A0B9F" w:rsidP="004406E7">
      <w:r>
        <w:t xml:space="preserve">   </w:t>
      </w:r>
      <w:r w:rsidR="004406E7">
        <w:t xml:space="preserve">- </w:t>
      </w:r>
      <w:r>
        <w:t xml:space="preserve">    </w:t>
      </w:r>
      <w:r w:rsidR="004406E7">
        <w:t>Vận dụng các kỹ thuật đã học trong lập trình Java cài đặt được bài toán</w:t>
      </w:r>
    </w:p>
    <w:p w14:paraId="5B784166" w14:textId="77777777" w:rsidR="004406E7" w:rsidRDefault="004406E7" w:rsidP="004406E7">
      <w:r>
        <w:t>theo chủ đề được giao.</w:t>
      </w:r>
    </w:p>
    <w:p w14:paraId="2F71CF41" w14:textId="77777777" w:rsidR="005A7084" w:rsidRDefault="004A0B9F" w:rsidP="004406E7">
      <w:r>
        <w:t xml:space="preserve">   </w:t>
      </w:r>
      <w:r w:rsidR="004406E7">
        <w:t xml:space="preserve">- </w:t>
      </w:r>
      <w:r>
        <w:t xml:space="preserve">    </w:t>
      </w:r>
      <w:r w:rsidR="004406E7">
        <w:t>Sản phẩm nghiên cứu: Quyển báo cáo thí nghiệm/ thực nghiệm về chủ đề được giao và sản phẩm mã nguồn.</w:t>
      </w:r>
    </w:p>
    <w:p w14:paraId="3C28CB5A" w14:textId="77777777" w:rsidR="005A7084" w:rsidRDefault="005A7084" w:rsidP="00FB155E"/>
    <w:p w14:paraId="040E1444" w14:textId="77777777" w:rsidR="00FB155E" w:rsidRPr="00FB155E" w:rsidRDefault="00FB155E" w:rsidP="001769E3"/>
    <w:p w14:paraId="2B2C1CA4" w14:textId="77777777" w:rsidR="001769E3" w:rsidRPr="00A26DF0" w:rsidRDefault="001769E3" w:rsidP="001769E3">
      <w:pPr>
        <w:rPr>
          <w:lang w:val="vi-VN"/>
        </w:rPr>
      </w:pPr>
    </w:p>
    <w:p w14:paraId="5653924C" w14:textId="77777777" w:rsidR="001769E3" w:rsidRPr="00A26DF0" w:rsidRDefault="001769E3" w:rsidP="001769E3">
      <w:pPr>
        <w:rPr>
          <w:lang w:val="vi-VN"/>
        </w:rPr>
      </w:pPr>
    </w:p>
    <w:p w14:paraId="5F205BD4" w14:textId="77777777" w:rsidR="001769E3" w:rsidRPr="00A26DF0" w:rsidRDefault="001769E3" w:rsidP="001769E3">
      <w:pPr>
        <w:rPr>
          <w:lang w:val="vi-VN"/>
        </w:rPr>
      </w:pPr>
    </w:p>
    <w:p w14:paraId="776FB545" w14:textId="77777777" w:rsidR="001769E3" w:rsidRPr="00A26DF0" w:rsidRDefault="001769E3" w:rsidP="001769E3">
      <w:pPr>
        <w:rPr>
          <w:lang w:val="vi-VN"/>
        </w:rPr>
      </w:pPr>
    </w:p>
    <w:p w14:paraId="138A0F6E" w14:textId="77777777" w:rsidR="001769E3" w:rsidRPr="00A26DF0" w:rsidRDefault="001769E3" w:rsidP="001769E3">
      <w:pPr>
        <w:rPr>
          <w:lang w:val="vi-VN"/>
        </w:rPr>
      </w:pPr>
    </w:p>
    <w:p w14:paraId="327EB013" w14:textId="77777777" w:rsidR="001769E3" w:rsidRPr="00A26DF0" w:rsidRDefault="001769E3" w:rsidP="001769E3">
      <w:pPr>
        <w:rPr>
          <w:lang w:val="vi-VN"/>
        </w:rPr>
      </w:pPr>
    </w:p>
    <w:p w14:paraId="41359CD3" w14:textId="77777777" w:rsidR="001769E3" w:rsidRPr="00A26DF0" w:rsidRDefault="001769E3" w:rsidP="001769E3">
      <w:pPr>
        <w:rPr>
          <w:lang w:val="vi-VN"/>
        </w:rPr>
      </w:pPr>
    </w:p>
    <w:p w14:paraId="40CE0EEA" w14:textId="77777777" w:rsidR="001769E3" w:rsidRPr="00A26DF0" w:rsidRDefault="001769E3" w:rsidP="001769E3">
      <w:pPr>
        <w:rPr>
          <w:lang w:val="vi-VN"/>
        </w:rPr>
      </w:pPr>
    </w:p>
    <w:p w14:paraId="3C1EECB1" w14:textId="77777777" w:rsidR="001769E3" w:rsidRPr="00A26DF0" w:rsidRDefault="001769E3" w:rsidP="001769E3">
      <w:pPr>
        <w:rPr>
          <w:lang w:val="vi-VN"/>
        </w:rPr>
      </w:pPr>
    </w:p>
    <w:p w14:paraId="096B194C" w14:textId="77777777" w:rsidR="001769E3" w:rsidRPr="00C643B1" w:rsidRDefault="001769E3" w:rsidP="001769E3">
      <w:pPr>
        <w:pStyle w:val="Heading1"/>
        <w:jc w:val="center"/>
        <w:rPr>
          <w:rFonts w:ascii="Times New Roman" w:hAnsi="Times New Roman" w:cs="Times New Roman"/>
          <w:b/>
          <w:color w:val="auto"/>
          <w:sz w:val="28"/>
          <w:szCs w:val="28"/>
          <w:lang w:val="vi-VN"/>
        </w:rPr>
      </w:pPr>
      <w:bookmarkStart w:id="30" w:name="_Toc127095929"/>
      <w:bookmarkStart w:id="31" w:name="_Toc127097516"/>
      <w:r w:rsidRPr="00C643B1">
        <w:rPr>
          <w:rFonts w:ascii="Times New Roman" w:hAnsi="Times New Roman" w:cs="Times New Roman"/>
          <w:b/>
          <w:color w:val="auto"/>
          <w:sz w:val="28"/>
          <w:szCs w:val="28"/>
          <w:lang w:val="vi-VN"/>
        </w:rPr>
        <w:t>CHƯƠNG 2: KẾT QUẢ NGHIÊN CỨU</w:t>
      </w:r>
      <w:bookmarkEnd w:id="30"/>
      <w:bookmarkEnd w:id="31"/>
    </w:p>
    <w:p w14:paraId="6CB627A9" w14:textId="77777777" w:rsidR="00C37C92" w:rsidRDefault="001769E3" w:rsidP="00C37C92">
      <w:pPr>
        <w:pStyle w:val="Heading1"/>
        <w:rPr>
          <w:rFonts w:ascii="Times New Roman" w:hAnsi="Times New Roman" w:cs="Times New Roman"/>
          <w:b/>
          <w:color w:val="auto"/>
          <w:sz w:val="28"/>
          <w:szCs w:val="28"/>
          <w:lang w:val="vi-VN"/>
        </w:rPr>
      </w:pPr>
      <w:bookmarkStart w:id="32" w:name="_Toc127095930"/>
      <w:bookmarkStart w:id="33" w:name="_Toc127097517"/>
      <w:r w:rsidRPr="00C643B1">
        <w:rPr>
          <w:rFonts w:ascii="Times New Roman" w:hAnsi="Times New Roman" w:cs="Times New Roman"/>
          <w:b/>
          <w:color w:val="auto"/>
          <w:sz w:val="28"/>
          <w:szCs w:val="28"/>
          <w:lang w:val="vi-VN"/>
        </w:rPr>
        <w:t>2</w:t>
      </w:r>
      <w:r w:rsidR="008720D9" w:rsidRPr="00C643B1">
        <w:rPr>
          <w:rFonts w:ascii="Times New Roman" w:hAnsi="Times New Roman" w:cs="Times New Roman"/>
          <w:b/>
          <w:color w:val="auto"/>
          <w:sz w:val="28"/>
          <w:szCs w:val="28"/>
          <w:lang w:val="vi-VN"/>
        </w:rPr>
        <w:t>.1. Giới thiệu chung</w:t>
      </w:r>
      <w:bookmarkEnd w:id="32"/>
      <w:bookmarkEnd w:id="33"/>
      <w:r w:rsidR="00C37C92">
        <w:rPr>
          <w:rFonts w:ascii="Times New Roman" w:hAnsi="Times New Roman" w:cs="Times New Roman"/>
          <w:b/>
          <w:color w:val="auto"/>
          <w:sz w:val="28"/>
          <w:szCs w:val="28"/>
          <w:lang w:val="vi-VN"/>
        </w:rPr>
        <w:tab/>
      </w:r>
    </w:p>
    <w:p w14:paraId="231C814C" w14:textId="77777777" w:rsidR="00C37C92" w:rsidRPr="00C37C92" w:rsidRDefault="00C37C92" w:rsidP="001D2AC4">
      <w:pPr>
        <w:jc w:val="both"/>
        <w:rPr>
          <w:lang w:val="vi-VN"/>
        </w:rPr>
      </w:pPr>
      <w:r>
        <w:rPr>
          <w:lang w:val="vi-VN"/>
        </w:rPr>
        <w:tab/>
      </w:r>
      <w:r w:rsidRPr="00C37C92">
        <w:rPr>
          <w:lang w:val="vi-VN"/>
        </w:rPr>
        <w:t>Tên chủ đề: Xây dựng hệ thống quản lý trông xe của trường Đại học Công nghiệp Hà Nội.</w:t>
      </w:r>
    </w:p>
    <w:p w14:paraId="179900AD" w14:textId="77777777" w:rsidR="00C37C92" w:rsidRDefault="00C37C92" w:rsidP="001D2AC4">
      <w:pPr>
        <w:pStyle w:val="Heading2"/>
        <w:jc w:val="both"/>
        <w:rPr>
          <w:lang w:val="vi-VN"/>
        </w:rPr>
      </w:pPr>
      <w:bookmarkStart w:id="34" w:name="_Toc127097518"/>
      <w:r w:rsidRPr="00C37C92">
        <w:rPr>
          <w:rStyle w:val="Heading2Char"/>
          <w:rFonts w:ascii="Times New Roman" w:hAnsi="Times New Roman" w:cs="Times New Roman"/>
          <w:b/>
          <w:color w:val="000000" w:themeColor="text1"/>
          <w:sz w:val="28"/>
          <w:szCs w:val="28"/>
          <w:lang w:val="vi-VN"/>
        </w:rPr>
        <w:t>2.1.1.Quy trình xây dựng sản phẩm</w:t>
      </w:r>
      <w:bookmarkEnd w:id="34"/>
    </w:p>
    <w:p w14:paraId="63BBABEF" w14:textId="77777777" w:rsidR="00C37C92" w:rsidRDefault="00C37C92" w:rsidP="001D2AC4">
      <w:pPr>
        <w:ind w:firstLine="720"/>
        <w:jc w:val="both"/>
        <w:rPr>
          <w:szCs w:val="28"/>
          <w:shd w:val="clear" w:color="auto" w:fill="FFFFFF"/>
        </w:rPr>
      </w:pPr>
      <w:r w:rsidRPr="00C37C92">
        <w:rPr>
          <w:lang w:val="vi-VN"/>
        </w:rPr>
        <w:t>Sử dụng mô hình quy trình thác nước (</w:t>
      </w:r>
      <w:r w:rsidRPr="00D347CE">
        <w:rPr>
          <w:szCs w:val="28"/>
          <w:shd w:val="clear" w:color="auto" w:fill="FFFFFF"/>
          <w:lang w:val="vi-VN"/>
        </w:rPr>
        <w:t>Waterfall model</w:t>
      </w:r>
      <w:r>
        <w:rPr>
          <w:szCs w:val="28"/>
          <w:shd w:val="clear" w:color="auto" w:fill="FFFFFF"/>
        </w:rPr>
        <w:t>)</w:t>
      </w:r>
    </w:p>
    <w:p w14:paraId="31BFEDC8" w14:textId="77777777" w:rsidR="00C37C92" w:rsidRDefault="00C37C92" w:rsidP="001D2AC4">
      <w:pPr>
        <w:ind w:firstLine="720"/>
        <w:jc w:val="both"/>
        <w:rPr>
          <w:szCs w:val="28"/>
          <w:shd w:val="clear" w:color="auto" w:fill="FFFFFF"/>
          <w:lang w:val="vi-VN"/>
        </w:rPr>
      </w:pPr>
      <w:r>
        <w:rPr>
          <w:szCs w:val="28"/>
          <w:shd w:val="clear" w:color="auto" w:fill="FFFFFF"/>
          <w:lang w:val="vi-VN"/>
        </w:rPr>
        <w:t>Mô hình t</w:t>
      </w:r>
      <w:r w:rsidRPr="00D347CE">
        <w:rPr>
          <w:szCs w:val="28"/>
          <w:shd w:val="clear" w:color="auto" w:fill="FFFFFF"/>
          <w:lang w:val="vi-VN"/>
        </w:rPr>
        <w:t xml:space="preserve">hác nước (Waterfall model) là mô hình quy trình phát triển phần mềm đầu tiên được giới thiệu. </w:t>
      </w:r>
      <w:r>
        <w:rPr>
          <w:szCs w:val="28"/>
          <w:shd w:val="clear" w:color="auto" w:fill="FFFFFF"/>
          <w:lang w:val="vi-VN"/>
        </w:rPr>
        <w:t>Trong mô hình t</w:t>
      </w:r>
      <w:r w:rsidRPr="00D347CE">
        <w:rPr>
          <w:szCs w:val="28"/>
          <w:shd w:val="clear" w:color="auto" w:fill="FFFFFF"/>
          <w:lang w:val="vi-VN"/>
        </w:rPr>
        <w:t>hác nước, mỗi giai đoạn phải được hoàn thành trước khi giai đoạn tiếp theo có thể bắt đầu và không có sự chồng chéo trong các giai đoạn.</w:t>
      </w:r>
    </w:p>
    <w:p w14:paraId="2B11D219" w14:textId="77777777" w:rsidR="00C37C92" w:rsidRDefault="00C37C92" w:rsidP="00C37C92">
      <w:pPr>
        <w:keepNext/>
        <w:ind w:firstLine="720"/>
      </w:pPr>
      <w:r w:rsidRPr="00FE3EB4">
        <w:rPr>
          <w:noProof/>
          <w:lang w:eastAsia="ja-JP"/>
        </w:rPr>
        <w:drawing>
          <wp:inline distT="0" distB="0" distL="0" distR="0" wp14:anchorId="1827CFE0" wp14:editId="4A5E723C">
            <wp:extent cx="4659086" cy="2318205"/>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255" cy="2346651"/>
                    </a:xfrm>
                    <a:prstGeom prst="rect">
                      <a:avLst/>
                    </a:prstGeom>
                  </pic:spPr>
                </pic:pic>
              </a:graphicData>
            </a:graphic>
          </wp:inline>
        </w:drawing>
      </w:r>
    </w:p>
    <w:p w14:paraId="65B5C4A6" w14:textId="3F6D728D" w:rsidR="00C37C92" w:rsidRPr="0087221E" w:rsidRDefault="00C37C92" w:rsidP="00C37C92">
      <w:pPr>
        <w:pStyle w:val="Caption"/>
        <w:jc w:val="center"/>
        <w:rPr>
          <w:sz w:val="28"/>
          <w:szCs w:val="28"/>
          <w:rPrChange w:id="35" w:author="Vũ Thị Dương" w:date="2023-02-17T21:19:00Z">
            <w:rPr>
              <w:sz w:val="28"/>
              <w:szCs w:val="28"/>
              <w:lang w:val="vi-VN"/>
            </w:rPr>
          </w:rPrChange>
        </w:rPr>
      </w:pPr>
      <w:bookmarkStart w:id="36" w:name="_Toc106056991"/>
      <w:r w:rsidRPr="000E1329">
        <w:rPr>
          <w:sz w:val="28"/>
          <w:szCs w:val="28"/>
        </w:rPr>
        <w:t xml:space="preserve">Hình </w:t>
      </w:r>
      <w:r w:rsidRPr="000E1329">
        <w:rPr>
          <w:sz w:val="28"/>
          <w:szCs w:val="28"/>
        </w:rPr>
        <w:fldChar w:fldCharType="begin"/>
      </w:r>
      <w:r w:rsidRPr="000E1329">
        <w:rPr>
          <w:sz w:val="28"/>
          <w:szCs w:val="28"/>
        </w:rPr>
        <w:instrText xml:space="preserve"> SEQ Hình \* ARABIC </w:instrText>
      </w:r>
      <w:r w:rsidRPr="000E1329">
        <w:rPr>
          <w:sz w:val="28"/>
          <w:szCs w:val="28"/>
        </w:rPr>
        <w:fldChar w:fldCharType="separate"/>
      </w:r>
      <w:r>
        <w:rPr>
          <w:noProof/>
          <w:sz w:val="28"/>
          <w:szCs w:val="28"/>
        </w:rPr>
        <w:t>1</w:t>
      </w:r>
      <w:r w:rsidRPr="000E1329">
        <w:rPr>
          <w:sz w:val="28"/>
          <w:szCs w:val="28"/>
        </w:rPr>
        <w:fldChar w:fldCharType="end"/>
      </w:r>
      <w:r>
        <w:rPr>
          <w:sz w:val="28"/>
          <w:szCs w:val="28"/>
          <w:lang w:val="vi-VN"/>
        </w:rPr>
        <w:t>. Mô hình T</w:t>
      </w:r>
      <w:r w:rsidRPr="000E1329">
        <w:rPr>
          <w:sz w:val="28"/>
          <w:szCs w:val="28"/>
          <w:lang w:val="vi-VN"/>
        </w:rPr>
        <w:t>hác nước</w:t>
      </w:r>
      <w:bookmarkEnd w:id="36"/>
      <w:ins w:id="37" w:author="Vũ Thị Dương" w:date="2023-02-17T21:19:00Z">
        <w:r w:rsidR="0087221E">
          <w:rPr>
            <w:sz w:val="28"/>
            <w:szCs w:val="28"/>
          </w:rPr>
          <w:t xml:space="preserve"> vẽ </w:t>
        </w:r>
      </w:ins>
      <w:ins w:id="38" w:author="Vũ Thị Dương" w:date="2023-02-17T21:20:00Z">
        <w:r w:rsidR="0087221E">
          <w:rPr>
            <w:sz w:val="28"/>
            <w:szCs w:val="28"/>
          </w:rPr>
          <w:t>lại quy trình bằng tiếng việt cho đồng nhất</w:t>
        </w:r>
      </w:ins>
    </w:p>
    <w:p w14:paraId="0945FDA8" w14:textId="77777777" w:rsidR="00C37C92" w:rsidRDefault="00C37C92" w:rsidP="001D2AC4">
      <w:pPr>
        <w:pStyle w:val="ListParagraph"/>
        <w:numPr>
          <w:ilvl w:val="0"/>
          <w:numId w:val="17"/>
        </w:numPr>
        <w:jc w:val="both"/>
        <w:rPr>
          <w:lang w:eastAsia="ja-JP"/>
        </w:rPr>
      </w:pPr>
      <w:r>
        <w:rPr>
          <w:lang w:eastAsia="ja-JP"/>
        </w:rPr>
        <w:t>Các bước tổng quan</w:t>
      </w:r>
    </w:p>
    <w:p w14:paraId="5D20D857" w14:textId="77777777" w:rsidR="00C37C92" w:rsidRDefault="009876B3" w:rsidP="001D2AC4">
      <w:pPr>
        <w:spacing w:after="60"/>
        <w:ind w:firstLine="360"/>
        <w:jc w:val="both"/>
        <w:rPr>
          <w:rFonts w:eastAsia="Times New Roman"/>
          <w:szCs w:val="28"/>
          <w:lang w:val="vi-VN"/>
        </w:rPr>
      </w:pPr>
      <w:r>
        <w:rPr>
          <w:rFonts w:eastAsia="Times New Roman"/>
          <w:szCs w:val="28"/>
        </w:rPr>
        <w:t xml:space="preserve">- </w:t>
      </w:r>
      <w:r w:rsidR="00C37C92" w:rsidRPr="00C37C92">
        <w:rPr>
          <w:rFonts w:eastAsia="Times New Roman"/>
          <w:szCs w:val="28"/>
          <w:lang w:val="vi-VN"/>
        </w:rPr>
        <w:t xml:space="preserve"> </w:t>
      </w:r>
      <w:r>
        <w:rPr>
          <w:rFonts w:eastAsia="Times New Roman"/>
          <w:szCs w:val="28"/>
        </w:rPr>
        <w:t xml:space="preserve">  </w:t>
      </w:r>
      <w:r w:rsidR="00C37C92" w:rsidRPr="00C37C92">
        <w:rPr>
          <w:rFonts w:eastAsia="Times New Roman"/>
          <w:szCs w:val="28"/>
          <w:lang w:val="vi-VN"/>
        </w:rPr>
        <w:t xml:space="preserve">Thu thập và phân tích yêu cầu (Requirement Analysis): Tất cả các yêu cầu có thể có của hệ thống được phát triển đều được ghi lại trong giai đoạn này và được ghi lại trong tài liệu đặc tả yêu cầu để phục vụ cho các giai đoạn sau. </w:t>
      </w:r>
    </w:p>
    <w:p w14:paraId="5018784B" w14:textId="77777777" w:rsidR="00C37C92" w:rsidRPr="00C37C92" w:rsidRDefault="00C37C92" w:rsidP="001D2AC4">
      <w:pPr>
        <w:spacing w:after="60"/>
        <w:ind w:left="360" w:firstLine="360"/>
        <w:jc w:val="both"/>
        <w:rPr>
          <w:rFonts w:eastAsia="Times New Roman"/>
          <w:szCs w:val="28"/>
          <w:lang w:val="vi-VN"/>
        </w:rPr>
      </w:pPr>
      <w:r w:rsidRPr="00C37C92">
        <w:rPr>
          <w:rFonts w:eastAsia="Times New Roman"/>
          <w:szCs w:val="28"/>
          <w:lang w:val="vi-VN"/>
        </w:rPr>
        <w:t>Thời gian</w:t>
      </w:r>
      <w:r>
        <w:rPr>
          <w:rFonts w:eastAsia="Times New Roman"/>
          <w:szCs w:val="28"/>
          <w:lang w:val="vi-VN"/>
        </w:rPr>
        <w:t xml:space="preserve"> dự kiến hoàn thành: 4</w:t>
      </w:r>
      <w:r w:rsidRPr="00C37C92">
        <w:rPr>
          <w:rFonts w:eastAsia="Times New Roman"/>
          <w:szCs w:val="28"/>
          <w:lang w:val="vi-VN"/>
        </w:rPr>
        <w:t xml:space="preserve"> ngày</w:t>
      </w:r>
      <w:r>
        <w:rPr>
          <w:rFonts w:eastAsia="Times New Roman"/>
          <w:szCs w:val="28"/>
          <w:lang w:val="vi-VN"/>
        </w:rPr>
        <w:t xml:space="preserve"> (</w:t>
      </w:r>
      <w:r w:rsidRPr="00C37C92">
        <w:rPr>
          <w:rFonts w:eastAsia="Times New Roman"/>
          <w:szCs w:val="28"/>
          <w:lang w:val="vi-VN"/>
        </w:rPr>
        <w:t>1/2/2023 – 5/2/2023).</w:t>
      </w:r>
    </w:p>
    <w:p w14:paraId="55CBA44B" w14:textId="77777777" w:rsidR="00C37C92" w:rsidRDefault="00C37C92" w:rsidP="001D2AC4">
      <w:pPr>
        <w:spacing w:after="60"/>
        <w:ind w:firstLine="360"/>
        <w:jc w:val="both"/>
        <w:rPr>
          <w:rFonts w:eastAsia="Times New Roman"/>
          <w:szCs w:val="28"/>
          <w:lang w:val="vi-VN"/>
        </w:rPr>
      </w:pPr>
      <w:r w:rsidRPr="00C37C92">
        <w:rPr>
          <w:rFonts w:eastAsia="Times New Roman"/>
          <w:szCs w:val="28"/>
          <w:lang w:val="vi-VN"/>
        </w:rPr>
        <w:lastRenderedPageBreak/>
        <w:t>-    T</w:t>
      </w:r>
      <w:r w:rsidRPr="00EC7B9D">
        <w:rPr>
          <w:rFonts w:eastAsia="Times New Roman"/>
          <w:szCs w:val="28"/>
          <w:lang w:val="vi-VN"/>
        </w:rPr>
        <w:t xml:space="preserve">hiết kế hệ thống (System Design): Thiết kế </w:t>
      </w:r>
      <w:r>
        <w:rPr>
          <w:rFonts w:eastAsia="Times New Roman"/>
          <w:szCs w:val="28"/>
          <w:lang w:val="vi-VN"/>
        </w:rPr>
        <w:t>hệ thống</w:t>
      </w:r>
      <w:r w:rsidRPr="00EC7B9D">
        <w:rPr>
          <w:rFonts w:eastAsia="Times New Roman"/>
          <w:szCs w:val="28"/>
          <w:lang w:val="vi-VN"/>
        </w:rPr>
        <w:t xml:space="preserve"> giúp xác định các yêu cầu phần cứng và hệ thống cũng như giúp xác định kiến trúc hệ thống tổng thể. </w:t>
      </w:r>
    </w:p>
    <w:p w14:paraId="006AC34B" w14:textId="77777777" w:rsidR="009876B3" w:rsidRDefault="009876B3" w:rsidP="001D2AC4">
      <w:pPr>
        <w:spacing w:after="60"/>
        <w:ind w:firstLine="720"/>
        <w:jc w:val="both"/>
        <w:rPr>
          <w:rFonts w:eastAsia="Times New Roman"/>
          <w:szCs w:val="28"/>
          <w:lang w:val="vi-VN"/>
        </w:rPr>
      </w:pPr>
      <w:r w:rsidRPr="009876B3">
        <w:rPr>
          <w:rFonts w:eastAsia="Times New Roman"/>
          <w:szCs w:val="28"/>
          <w:lang w:val="vi-VN"/>
        </w:rPr>
        <w:t>Thời gian dự kiến hoàn thành: 7 ngày (5/2/2023 – 13/2/2023).</w:t>
      </w:r>
    </w:p>
    <w:p w14:paraId="1AD2B2E5" w14:textId="77777777" w:rsidR="009876B3" w:rsidRPr="009876B3" w:rsidRDefault="009876B3" w:rsidP="001D2AC4">
      <w:pPr>
        <w:spacing w:after="60"/>
        <w:ind w:firstLine="360"/>
        <w:jc w:val="both"/>
        <w:rPr>
          <w:rFonts w:eastAsia="Times New Roman"/>
          <w:szCs w:val="28"/>
          <w:lang w:val="vi-VN"/>
        </w:rPr>
      </w:pPr>
      <w:r w:rsidRPr="00EC7B9D">
        <w:rPr>
          <w:rFonts w:eastAsia="Times New Roman"/>
          <w:szCs w:val="28"/>
          <w:lang w:val="vi-VN"/>
        </w:rPr>
        <w:t>-    Thực hiện (Implementation): Với đầu vào từ thiết kế hệ thống,</w:t>
      </w:r>
      <w:r w:rsidRPr="009876B3">
        <w:rPr>
          <w:rFonts w:eastAsia="Times New Roman"/>
          <w:szCs w:val="28"/>
          <w:lang w:val="vi-VN"/>
        </w:rPr>
        <w:t xml:space="preserve"> tiến hành cài đặt chương trình.</w:t>
      </w:r>
    </w:p>
    <w:p w14:paraId="2025B9D6" w14:textId="77777777" w:rsidR="009876B3" w:rsidRDefault="009876B3" w:rsidP="001D2AC4">
      <w:pPr>
        <w:spacing w:after="60"/>
        <w:ind w:firstLine="360"/>
        <w:jc w:val="both"/>
        <w:rPr>
          <w:rFonts w:eastAsia="Times New Roman"/>
          <w:szCs w:val="28"/>
          <w:lang w:val="vi-VN"/>
        </w:rPr>
      </w:pPr>
      <w:r>
        <w:rPr>
          <w:rFonts w:eastAsia="Times New Roman"/>
          <w:szCs w:val="28"/>
          <w:lang w:val="vi-VN"/>
        </w:rPr>
        <w:tab/>
      </w:r>
      <w:r w:rsidRPr="009876B3">
        <w:rPr>
          <w:rFonts w:eastAsia="Times New Roman"/>
          <w:szCs w:val="28"/>
          <w:lang w:val="vi-VN"/>
        </w:rPr>
        <w:t xml:space="preserve">Thời gian dự kiến hoàn thành: 10 ngày (13/2/2023 </w:t>
      </w:r>
      <w:r>
        <w:rPr>
          <w:rFonts w:eastAsia="Times New Roman"/>
          <w:szCs w:val="28"/>
          <w:lang w:val="vi-VN"/>
        </w:rPr>
        <w:t>–</w:t>
      </w:r>
      <w:r w:rsidRPr="009876B3">
        <w:rPr>
          <w:rFonts w:eastAsia="Times New Roman"/>
          <w:szCs w:val="28"/>
          <w:lang w:val="vi-VN"/>
        </w:rPr>
        <w:t xml:space="preserve"> </w:t>
      </w:r>
      <w:r w:rsidRPr="0028588A">
        <w:rPr>
          <w:rFonts w:eastAsia="Times New Roman"/>
          <w:szCs w:val="28"/>
          <w:lang w:val="vi-VN"/>
        </w:rPr>
        <w:t>24/2/2022).</w:t>
      </w:r>
    </w:p>
    <w:p w14:paraId="62570006" w14:textId="77777777" w:rsidR="0028588A" w:rsidRPr="00C92AB3" w:rsidRDefault="0028588A" w:rsidP="001D2AC4">
      <w:pPr>
        <w:pStyle w:val="Heading2"/>
        <w:jc w:val="both"/>
        <w:rPr>
          <w:rFonts w:ascii="Times New Roman" w:hAnsi="Times New Roman" w:cs="Times New Roman"/>
          <w:b/>
          <w:color w:val="000000" w:themeColor="text1"/>
          <w:sz w:val="28"/>
          <w:szCs w:val="28"/>
          <w:lang w:val="vi-VN"/>
        </w:rPr>
      </w:pPr>
      <w:bookmarkStart w:id="39" w:name="_Toc127097519"/>
      <w:r w:rsidRPr="00C92AB3">
        <w:rPr>
          <w:rFonts w:ascii="Times New Roman" w:hAnsi="Times New Roman" w:cs="Times New Roman"/>
          <w:b/>
          <w:color w:val="000000" w:themeColor="text1"/>
          <w:sz w:val="28"/>
          <w:szCs w:val="28"/>
          <w:lang w:val="vi-VN"/>
        </w:rPr>
        <w:t>2.1.2. Hình thức sản phẩm</w:t>
      </w:r>
      <w:bookmarkEnd w:id="39"/>
    </w:p>
    <w:p w14:paraId="3EA8CDFE" w14:textId="77777777" w:rsidR="0028588A" w:rsidRPr="00C92AB3" w:rsidRDefault="0028588A" w:rsidP="001D2AC4">
      <w:pPr>
        <w:jc w:val="both"/>
        <w:rPr>
          <w:lang w:val="vi-VN"/>
        </w:rPr>
      </w:pPr>
      <w:r w:rsidRPr="00C92AB3">
        <w:rPr>
          <w:lang w:val="vi-VN"/>
        </w:rPr>
        <w:tab/>
        <w:t>Sản phẩm sau khi hoàn thành là một chương trình quản lý trông xe cơ bản, có thể áp dụng vào hệ thống trông xe tại các trường đại học, cụ thể ở đây là trường Đại học Công nghiệp Hà Nội.</w:t>
      </w:r>
    </w:p>
    <w:p w14:paraId="6CF36954" w14:textId="77777777" w:rsidR="0028588A" w:rsidRPr="00C92AB3" w:rsidRDefault="0028588A" w:rsidP="001D2AC4">
      <w:pPr>
        <w:jc w:val="both"/>
        <w:rPr>
          <w:lang w:val="vi-VN"/>
        </w:rPr>
      </w:pPr>
      <w:r w:rsidRPr="00C92AB3">
        <w:rPr>
          <w:lang w:val="vi-VN"/>
        </w:rPr>
        <w:tab/>
        <w:t>Các bên tham gia sử dụng bao gồm: nhân viên nhà xe, quản lý nhà xe, học sinh, sinh viên trong trường, cán bộ, công nhân viên của trường Đại học Công nghiệp Hà Nội.</w:t>
      </w:r>
    </w:p>
    <w:p w14:paraId="511CB679" w14:textId="77777777" w:rsidR="0028588A" w:rsidRPr="00C92AB3" w:rsidRDefault="0028588A" w:rsidP="001D2AC4">
      <w:pPr>
        <w:jc w:val="both"/>
        <w:rPr>
          <w:lang w:val="vi-VN"/>
        </w:rPr>
      </w:pPr>
      <w:r w:rsidRPr="00C92AB3">
        <w:rPr>
          <w:lang w:val="vi-VN"/>
        </w:rPr>
        <w:tab/>
        <w:t>Phần mềm được viết bằng ngôn ngữ lập trình java, dựa trên công cụ hỗ trợ viết mã Netbeans do nó dễ dàng sử dụng, dễ thiết kế giao diện và có nhiều tính năng hỗ trợ viết mã lệnh.</w:t>
      </w:r>
    </w:p>
    <w:p w14:paraId="55911CA4" w14:textId="77777777" w:rsidR="0086074D" w:rsidRPr="00C643B1" w:rsidRDefault="00E92AC6" w:rsidP="0086074D">
      <w:pPr>
        <w:pStyle w:val="Heading1"/>
        <w:rPr>
          <w:rFonts w:ascii="Times New Roman" w:hAnsi="Times New Roman" w:cs="Times New Roman"/>
          <w:b/>
          <w:color w:val="auto"/>
          <w:sz w:val="28"/>
          <w:szCs w:val="28"/>
          <w:lang w:val="vi-VN"/>
        </w:rPr>
      </w:pPr>
      <w:bookmarkStart w:id="40" w:name="_Toc127095931"/>
      <w:bookmarkStart w:id="41" w:name="_Toc127097520"/>
      <w:r w:rsidRPr="00C643B1">
        <w:rPr>
          <w:rFonts w:ascii="Times New Roman" w:hAnsi="Times New Roman" w:cs="Times New Roman"/>
          <w:b/>
          <w:color w:val="auto"/>
          <w:sz w:val="28"/>
          <w:szCs w:val="28"/>
          <w:lang w:val="vi-VN"/>
        </w:rPr>
        <w:t>2.2</w:t>
      </w:r>
      <w:r w:rsidR="0086074D" w:rsidRPr="00C643B1">
        <w:rPr>
          <w:rFonts w:ascii="Times New Roman" w:hAnsi="Times New Roman" w:cs="Times New Roman"/>
          <w:b/>
          <w:color w:val="auto"/>
          <w:sz w:val="28"/>
          <w:szCs w:val="28"/>
          <w:lang w:val="vi-VN"/>
        </w:rPr>
        <w:t>. Khảo sát hệ thống</w:t>
      </w:r>
      <w:bookmarkEnd w:id="40"/>
      <w:bookmarkEnd w:id="41"/>
    </w:p>
    <w:p w14:paraId="3B04B3DE" w14:textId="77777777" w:rsidR="0086074D" w:rsidRPr="00C643B1" w:rsidRDefault="00E92AC6" w:rsidP="0086074D">
      <w:pPr>
        <w:pStyle w:val="Heading2"/>
        <w:rPr>
          <w:rFonts w:ascii="Times New Roman" w:hAnsi="Times New Roman" w:cs="Times New Roman"/>
          <w:b/>
          <w:color w:val="auto"/>
          <w:sz w:val="28"/>
          <w:szCs w:val="28"/>
          <w:lang w:val="vi-VN"/>
        </w:rPr>
      </w:pPr>
      <w:bookmarkStart w:id="42" w:name="_Toc127095932"/>
      <w:bookmarkStart w:id="43" w:name="_Toc127097521"/>
      <w:r w:rsidRPr="00C643B1">
        <w:rPr>
          <w:rFonts w:ascii="Times New Roman" w:hAnsi="Times New Roman" w:cs="Times New Roman"/>
          <w:b/>
          <w:color w:val="auto"/>
          <w:sz w:val="28"/>
          <w:szCs w:val="28"/>
          <w:lang w:val="vi-VN"/>
        </w:rPr>
        <w:t>2.2</w:t>
      </w:r>
      <w:r w:rsidR="0086074D" w:rsidRPr="00C643B1">
        <w:rPr>
          <w:rFonts w:ascii="Times New Roman" w:hAnsi="Times New Roman" w:cs="Times New Roman"/>
          <w:b/>
          <w:color w:val="auto"/>
          <w:sz w:val="28"/>
          <w:szCs w:val="28"/>
          <w:lang w:val="vi-VN"/>
        </w:rPr>
        <w:t>.1. Mục tiêu</w:t>
      </w:r>
      <w:bookmarkEnd w:id="42"/>
      <w:bookmarkEnd w:id="43"/>
    </w:p>
    <w:p w14:paraId="3E7521E4" w14:textId="77777777" w:rsidR="00A67471" w:rsidRPr="00C643B1" w:rsidRDefault="00A67471" w:rsidP="00A67471">
      <w:pPr>
        <w:ind w:firstLine="720"/>
        <w:jc w:val="both"/>
        <w:rPr>
          <w:rFonts w:cs="Times New Roman"/>
          <w:color w:val="000000" w:themeColor="text1"/>
          <w:szCs w:val="28"/>
          <w:lang w:val="vi-VN"/>
        </w:rPr>
      </w:pPr>
      <w:r w:rsidRPr="00C643B1">
        <w:rPr>
          <w:rFonts w:cs="Times New Roman"/>
          <w:color w:val="000000" w:themeColor="text1"/>
          <w:szCs w:val="28"/>
          <w:lang w:val="vi-VN"/>
        </w:rPr>
        <w:t>Tài liệu thí nghiệm/ thực nghiệm này mô tả các yêu cầu về chức năng</w:t>
      </w:r>
    </w:p>
    <w:p w14:paraId="2EA2044B" w14:textId="77777777" w:rsidR="00A67471" w:rsidRPr="00C643B1" w:rsidRDefault="00A67471" w:rsidP="00A67471">
      <w:pPr>
        <w:pStyle w:val="ListParagraph"/>
        <w:ind w:left="0"/>
        <w:jc w:val="both"/>
        <w:rPr>
          <w:rFonts w:cs="Times New Roman"/>
          <w:color w:val="000000" w:themeColor="text1"/>
          <w:szCs w:val="28"/>
          <w:lang w:val="vi-VN"/>
        </w:rPr>
      </w:pPr>
      <w:r w:rsidRPr="00C643B1">
        <w:rPr>
          <w:rFonts w:cs="Times New Roman"/>
          <w:color w:val="000000" w:themeColor="text1"/>
          <w:szCs w:val="28"/>
          <w:lang w:val="vi-VN"/>
        </w:rPr>
        <w:t>và yêu cầu về thực thi của hệ thống quản lý trông xe áp dụng tại trường Đại học Công nghiệp Hà Nội. Từ tài liệu này, chúng ta có thể dễ dàng đi tới các giai đoạn</w:t>
      </w:r>
      <w:r w:rsidRPr="00F907A0">
        <w:rPr>
          <w:rFonts w:cs="Times New Roman"/>
          <w:color w:val="000000" w:themeColor="text1"/>
          <w:szCs w:val="28"/>
          <w:lang w:val="vi-VN"/>
        </w:rPr>
        <w:t xml:space="preserve"> </w:t>
      </w:r>
      <w:r w:rsidRPr="00C643B1">
        <w:rPr>
          <w:rFonts w:cs="Times New Roman"/>
          <w:color w:val="000000" w:themeColor="text1"/>
          <w:szCs w:val="28"/>
          <w:lang w:val="vi-VN"/>
        </w:rPr>
        <w:t>tiếp theo của quy trình phát triển phần mềm.</w:t>
      </w:r>
    </w:p>
    <w:p w14:paraId="188B6A45" w14:textId="77777777" w:rsidR="00DF5983" w:rsidRPr="00A26DF0" w:rsidRDefault="00A67471" w:rsidP="00A26DF0">
      <w:pPr>
        <w:pStyle w:val="ListParagraph"/>
        <w:ind w:left="0" w:firstLine="720"/>
        <w:jc w:val="both"/>
        <w:rPr>
          <w:rFonts w:cs="Times New Roman"/>
          <w:color w:val="000000" w:themeColor="text1"/>
          <w:szCs w:val="28"/>
          <w:lang w:val="vi-VN"/>
        </w:rPr>
      </w:pPr>
      <w:r w:rsidRPr="00F907A0">
        <w:rPr>
          <w:rFonts w:cs="Times New Roman"/>
          <w:color w:val="000000" w:themeColor="text1"/>
          <w:szCs w:val="28"/>
          <w:lang w:val="vi-VN"/>
        </w:rPr>
        <w:t xml:space="preserve">Hệ thống cho </w:t>
      </w:r>
      <w:r w:rsidRPr="00C643B1">
        <w:rPr>
          <w:rFonts w:cs="Times New Roman"/>
          <w:color w:val="000000" w:themeColor="text1"/>
          <w:szCs w:val="28"/>
          <w:lang w:val="vi-VN"/>
        </w:rPr>
        <w:t xml:space="preserve">phép người dùng (bảo vệ, quản lý,…) </w:t>
      </w:r>
      <w:r w:rsidRPr="00F907A0">
        <w:rPr>
          <w:rFonts w:cs="Times New Roman"/>
          <w:color w:val="000000" w:themeColor="text1"/>
          <w:szCs w:val="28"/>
          <w:lang w:val="vi-VN"/>
        </w:rPr>
        <w:t>tương tác với</w:t>
      </w:r>
      <w:r w:rsidRPr="00C643B1">
        <w:rPr>
          <w:rFonts w:cs="Times New Roman"/>
          <w:color w:val="000000" w:themeColor="text1"/>
          <w:szCs w:val="28"/>
          <w:lang w:val="vi-VN"/>
        </w:rPr>
        <w:t xml:space="preserve"> </w:t>
      </w:r>
      <w:r w:rsidRPr="00F907A0">
        <w:rPr>
          <w:rFonts w:cs="Times New Roman"/>
          <w:color w:val="000000" w:themeColor="text1"/>
          <w:szCs w:val="28"/>
          <w:lang w:val="vi-VN"/>
        </w:rPr>
        <w:t>hệ thống qua giao diệ</w:t>
      </w:r>
      <w:r>
        <w:rPr>
          <w:rFonts w:cs="Times New Roman"/>
          <w:color w:val="000000" w:themeColor="text1"/>
          <w:szCs w:val="28"/>
          <w:lang w:val="vi-VN"/>
        </w:rPr>
        <w:t xml:space="preserve">n </w:t>
      </w:r>
      <w:r w:rsidRPr="00F907A0">
        <w:rPr>
          <w:rFonts w:cs="Times New Roman"/>
          <w:color w:val="000000" w:themeColor="text1"/>
          <w:szCs w:val="28"/>
          <w:lang w:val="vi-VN"/>
        </w:rPr>
        <w:t xml:space="preserve">thân thiện và dễ dàng sử dụng, </w:t>
      </w:r>
      <w:r w:rsidRPr="00C643B1">
        <w:rPr>
          <w:rFonts w:cs="Times New Roman"/>
          <w:color w:val="000000" w:themeColor="text1"/>
          <w:szCs w:val="28"/>
          <w:lang w:val="vi-VN"/>
        </w:rPr>
        <w:t>người dùng</w:t>
      </w:r>
      <w:r w:rsidRPr="00F907A0">
        <w:rPr>
          <w:rFonts w:cs="Times New Roman"/>
          <w:color w:val="000000" w:themeColor="text1"/>
          <w:szCs w:val="28"/>
          <w:lang w:val="vi-VN"/>
        </w:rPr>
        <w:t xml:space="preserve"> có</w:t>
      </w:r>
      <w:r w:rsidRPr="00C643B1">
        <w:rPr>
          <w:rFonts w:cs="Times New Roman"/>
          <w:color w:val="000000" w:themeColor="text1"/>
          <w:szCs w:val="28"/>
          <w:lang w:val="vi-VN"/>
        </w:rPr>
        <w:t xml:space="preserve"> </w:t>
      </w:r>
      <w:r w:rsidRPr="00F907A0">
        <w:rPr>
          <w:rFonts w:cs="Times New Roman"/>
          <w:color w:val="000000" w:themeColor="text1"/>
          <w:szCs w:val="28"/>
          <w:lang w:val="vi-VN"/>
        </w:rPr>
        <w:t>thể</w:t>
      </w:r>
      <w:r>
        <w:rPr>
          <w:rFonts w:cs="Times New Roman"/>
          <w:color w:val="000000" w:themeColor="text1"/>
          <w:szCs w:val="28"/>
          <w:lang w:val="vi-VN"/>
        </w:rPr>
        <w:t xml:space="preserve"> quản lý việc thu vé xe, quản lý khu vực đỗ xe thuận tiện hơn</w:t>
      </w:r>
      <w:r w:rsidRPr="00F907A0">
        <w:rPr>
          <w:rFonts w:cs="Times New Roman"/>
          <w:color w:val="000000" w:themeColor="text1"/>
          <w:szCs w:val="28"/>
          <w:lang w:val="vi-VN"/>
        </w:rPr>
        <w:t>. Ngoài ra hệ thống còn cung cấp khả năng bảo mật cao.</w:t>
      </w:r>
    </w:p>
    <w:p w14:paraId="3778954F" w14:textId="77777777" w:rsidR="0086074D" w:rsidRPr="00C643B1" w:rsidRDefault="00E92AC6" w:rsidP="0086074D">
      <w:pPr>
        <w:pStyle w:val="Heading2"/>
        <w:rPr>
          <w:rFonts w:ascii="Times New Roman" w:hAnsi="Times New Roman" w:cs="Times New Roman"/>
          <w:b/>
          <w:color w:val="auto"/>
          <w:sz w:val="28"/>
          <w:szCs w:val="28"/>
          <w:lang w:val="vi-VN"/>
        </w:rPr>
      </w:pPr>
      <w:bookmarkStart w:id="44" w:name="_Toc127095933"/>
      <w:bookmarkStart w:id="45" w:name="_Toc127097522"/>
      <w:r w:rsidRPr="00C643B1">
        <w:rPr>
          <w:rFonts w:ascii="Times New Roman" w:hAnsi="Times New Roman" w:cs="Times New Roman"/>
          <w:b/>
          <w:color w:val="auto"/>
          <w:sz w:val="28"/>
          <w:szCs w:val="28"/>
          <w:lang w:val="vi-VN"/>
        </w:rPr>
        <w:lastRenderedPageBreak/>
        <w:t>2.2</w:t>
      </w:r>
      <w:r w:rsidR="0086074D" w:rsidRPr="00C643B1">
        <w:rPr>
          <w:rFonts w:ascii="Times New Roman" w:hAnsi="Times New Roman" w:cs="Times New Roman"/>
          <w:b/>
          <w:color w:val="auto"/>
          <w:sz w:val="28"/>
          <w:szCs w:val="28"/>
          <w:lang w:val="vi-VN"/>
        </w:rPr>
        <w:t>.2. Phương pháp</w:t>
      </w:r>
      <w:bookmarkEnd w:id="44"/>
      <w:bookmarkEnd w:id="45"/>
    </w:p>
    <w:p w14:paraId="2804D30A" w14:textId="77777777" w:rsidR="0086074D" w:rsidRPr="00C643B1" w:rsidRDefault="00E92AC6" w:rsidP="0086074D">
      <w:pPr>
        <w:pStyle w:val="Heading3"/>
        <w:rPr>
          <w:rFonts w:ascii="Times New Roman" w:hAnsi="Times New Roman" w:cs="Times New Roman"/>
          <w:color w:val="auto"/>
          <w:sz w:val="28"/>
          <w:szCs w:val="28"/>
          <w:lang w:val="vi-VN"/>
        </w:rPr>
      </w:pPr>
      <w:bookmarkStart w:id="46" w:name="_Toc127095934"/>
      <w:bookmarkStart w:id="47" w:name="_Toc127097523"/>
      <w:r w:rsidRPr="00C643B1">
        <w:rPr>
          <w:rFonts w:ascii="Times New Roman" w:hAnsi="Times New Roman" w:cs="Times New Roman"/>
          <w:color w:val="auto"/>
          <w:sz w:val="28"/>
          <w:szCs w:val="28"/>
          <w:lang w:val="vi-VN"/>
        </w:rPr>
        <w:t>2.2</w:t>
      </w:r>
      <w:r w:rsidR="0086074D" w:rsidRPr="00C643B1">
        <w:rPr>
          <w:rFonts w:ascii="Times New Roman" w:hAnsi="Times New Roman" w:cs="Times New Roman"/>
          <w:color w:val="auto"/>
          <w:sz w:val="28"/>
          <w:szCs w:val="28"/>
          <w:lang w:val="vi-VN"/>
        </w:rPr>
        <w:t>.2.1. Phương pháp phỏng vấn</w:t>
      </w:r>
      <w:bookmarkEnd w:id="46"/>
      <w:bookmarkEnd w:id="47"/>
    </w:p>
    <w:p w14:paraId="5C20EA37" w14:textId="77777777" w:rsidR="00DF5983" w:rsidRDefault="00DF5983" w:rsidP="00DF5983">
      <w:pPr>
        <w:pStyle w:val="ListParagraph"/>
        <w:numPr>
          <w:ilvl w:val="0"/>
          <w:numId w:val="8"/>
        </w:numPr>
      </w:pPr>
      <w:r>
        <w:t>Kế hoạch phỏng vấn</w:t>
      </w:r>
    </w:p>
    <w:tbl>
      <w:tblPr>
        <w:tblStyle w:val="TableGrid"/>
        <w:tblW w:w="0" w:type="auto"/>
        <w:tblLook w:val="04A0" w:firstRow="1" w:lastRow="0" w:firstColumn="1" w:lastColumn="0" w:noHBand="0" w:noVBand="1"/>
      </w:tblPr>
      <w:tblGrid>
        <w:gridCol w:w="4389"/>
        <w:gridCol w:w="4389"/>
      </w:tblGrid>
      <w:tr w:rsidR="00DF5983" w:rsidRPr="00DF5983" w14:paraId="50AD675A" w14:textId="77777777" w:rsidTr="00C37C92">
        <w:tc>
          <w:tcPr>
            <w:tcW w:w="8778" w:type="dxa"/>
            <w:gridSpan w:val="2"/>
          </w:tcPr>
          <w:p w14:paraId="75C63A09"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Kế hoạch phỏng vấn</w:t>
            </w:r>
          </w:p>
        </w:tc>
      </w:tr>
      <w:tr w:rsidR="00DF5983" w:rsidRPr="00DF5983" w14:paraId="70DCA1CF" w14:textId="77777777" w:rsidTr="00C37C92">
        <w:tc>
          <w:tcPr>
            <w:tcW w:w="4389" w:type="dxa"/>
          </w:tcPr>
          <w:p w14:paraId="2762B9BE"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Người được hỏi: Nguyễn Văn A</w:t>
            </w:r>
          </w:p>
        </w:tc>
        <w:tc>
          <w:tcPr>
            <w:tcW w:w="4389" w:type="dxa"/>
          </w:tcPr>
          <w:p w14:paraId="117C83E5"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Người phỏng vấn: Lê Bá Thành, Vũ Đức Triệu</w:t>
            </w:r>
          </w:p>
        </w:tc>
      </w:tr>
      <w:tr w:rsidR="00DF5983" w:rsidRPr="00DF5983" w14:paraId="45E514A4" w14:textId="77777777" w:rsidTr="00C37C92">
        <w:tc>
          <w:tcPr>
            <w:tcW w:w="4389" w:type="dxa"/>
          </w:tcPr>
          <w:p w14:paraId="5B387630"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Địa chỉ: Đại học công nghiệp Hà Nội(298 Cầu Diễn, Bắc Từ Liêm, Hà Nội).</w:t>
            </w:r>
          </w:p>
        </w:tc>
        <w:tc>
          <w:tcPr>
            <w:tcW w:w="4389" w:type="dxa"/>
          </w:tcPr>
          <w:p w14:paraId="201AF02C"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Thời gian hẹn: 8h sáng ngày 13/2/2023</w:t>
            </w:r>
          </w:p>
          <w:p w14:paraId="447C8E91"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Thời điểm bắt đầu: 8h sáng ngày 13/2/2023</w:t>
            </w:r>
          </w:p>
          <w:p w14:paraId="79762E8F"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Thời điểm kết thúc: 9h sáng ngày 13/2/2023</w:t>
            </w:r>
          </w:p>
        </w:tc>
      </w:tr>
      <w:tr w:rsidR="00DF5983" w:rsidRPr="00DF5983" w14:paraId="4CC33E40" w14:textId="77777777" w:rsidTr="00C37C92">
        <w:tc>
          <w:tcPr>
            <w:tcW w:w="4389" w:type="dxa"/>
          </w:tcPr>
          <w:p w14:paraId="0055B89D"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Đối tượng:</w:t>
            </w:r>
          </w:p>
          <w:p w14:paraId="73981B20" w14:textId="77777777" w:rsidR="00DF5983" w:rsidRPr="00DF5983" w:rsidRDefault="00DF5983" w:rsidP="00DF5983">
            <w:pPr>
              <w:pStyle w:val="ListParagraph"/>
              <w:numPr>
                <w:ilvl w:val="0"/>
                <w:numId w:val="3"/>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Nhân viên trông xe </w:t>
            </w:r>
          </w:p>
          <w:p w14:paraId="2D558E64" w14:textId="77777777" w:rsidR="00DF5983" w:rsidRPr="00DF5983" w:rsidRDefault="00DF5983" w:rsidP="00DF5983">
            <w:pPr>
              <w:pStyle w:val="ListParagraph"/>
              <w:numPr>
                <w:ilvl w:val="0"/>
                <w:numId w:val="3"/>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Khảo sát kỹ lưỡng, không bỏ sót thông tin, Các thông tin thu thập được phải chính xác, không gây ác cảm với người được phỏng vấn</w:t>
            </w:r>
          </w:p>
        </w:tc>
        <w:tc>
          <w:tcPr>
            <w:tcW w:w="4389" w:type="dxa"/>
          </w:tcPr>
          <w:p w14:paraId="46446C9E"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 xml:space="preserve">Các yêu cầu đòi hỏi: </w:t>
            </w:r>
          </w:p>
          <w:p w14:paraId="4A07BE84" w14:textId="77777777" w:rsidR="00DF5983" w:rsidRPr="00DF5983" w:rsidRDefault="00DF5983" w:rsidP="00DF5983">
            <w:pPr>
              <w:pStyle w:val="ListParagraph"/>
              <w:numPr>
                <w:ilvl w:val="0"/>
                <w:numId w:val="4"/>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Vai trò: Của bộ phận trông xe trong nhà trường. </w:t>
            </w:r>
          </w:p>
          <w:p w14:paraId="2624B4FB" w14:textId="77777777" w:rsidR="00DF5983" w:rsidRPr="00DF5983" w:rsidRDefault="00DF5983" w:rsidP="00DF5983">
            <w:pPr>
              <w:pStyle w:val="ListParagraph"/>
              <w:numPr>
                <w:ilvl w:val="0"/>
                <w:numId w:val="4"/>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Vị trí: Nhân viên trông xe.</w:t>
            </w:r>
          </w:p>
          <w:p w14:paraId="693FD1A8" w14:textId="77777777" w:rsidR="00DF5983" w:rsidRPr="00DF5983" w:rsidRDefault="00DF5983" w:rsidP="00DF5983">
            <w:pPr>
              <w:pStyle w:val="ListParagraph"/>
              <w:numPr>
                <w:ilvl w:val="0"/>
                <w:numId w:val="4"/>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Trình độ: Tốt nghiệp trung học phổ thông.</w:t>
            </w:r>
          </w:p>
          <w:p w14:paraId="505AF704" w14:textId="77777777" w:rsidR="00DF5983" w:rsidRPr="00DF5983" w:rsidRDefault="00DF5983" w:rsidP="00DF5983">
            <w:pPr>
              <w:pStyle w:val="ListParagraph"/>
              <w:numPr>
                <w:ilvl w:val="0"/>
                <w:numId w:val="4"/>
              </w:numPr>
              <w:tabs>
                <w:tab w:val="left" w:pos="7501"/>
              </w:tabs>
              <w:jc w:val="both"/>
              <w:rPr>
                <w:rFonts w:ascii="Times New Roman" w:hAnsi="Times New Roman" w:cs="Times New Roman"/>
                <w:sz w:val="28"/>
                <w:szCs w:val="28"/>
              </w:rPr>
            </w:pPr>
            <w:commentRangeStart w:id="48"/>
            <w:commentRangeStart w:id="49"/>
            <w:r w:rsidRPr="00DF5983">
              <w:rPr>
                <w:rFonts w:ascii="Times New Roman" w:hAnsi="Times New Roman" w:cs="Times New Roman"/>
                <w:sz w:val="28"/>
                <w:szCs w:val="28"/>
              </w:rPr>
              <w:t>Kinh nghiệm: &gt; 1 năm kinh nghiệm.</w:t>
            </w:r>
            <w:commentRangeEnd w:id="48"/>
            <w:r w:rsidR="0087221E">
              <w:rPr>
                <w:rStyle w:val="CommentReference"/>
                <w:rFonts w:ascii="Times New Roman" w:hAnsi="Times New Roman"/>
              </w:rPr>
              <w:commentReference w:id="48"/>
            </w:r>
            <w:commentRangeEnd w:id="49"/>
            <w:r w:rsidR="0087221E">
              <w:rPr>
                <w:rStyle w:val="CommentReference"/>
                <w:rFonts w:ascii="Times New Roman" w:hAnsi="Times New Roman"/>
              </w:rPr>
              <w:commentReference w:id="49"/>
            </w:r>
          </w:p>
        </w:tc>
      </w:tr>
      <w:tr w:rsidR="00DF5983" w:rsidRPr="00DF5983" w14:paraId="4A0C478B" w14:textId="77777777" w:rsidTr="00C37C92">
        <w:tc>
          <w:tcPr>
            <w:tcW w:w="4389" w:type="dxa"/>
          </w:tcPr>
          <w:p w14:paraId="7938095E"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 xml:space="preserve">Chương trình: </w:t>
            </w:r>
          </w:p>
          <w:p w14:paraId="75CC5F78" w14:textId="77777777" w:rsidR="00DF5983" w:rsidRPr="00DF5983" w:rsidRDefault="00DF5983" w:rsidP="00DF5983">
            <w:pPr>
              <w:pStyle w:val="ListParagraph"/>
              <w:numPr>
                <w:ilvl w:val="0"/>
                <w:numId w:val="5"/>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Giới thiệu: buổi phỏng vấn nhằm thu thập thông tin chi tiết để xây dựng hệ thống quản lí trông xe.  </w:t>
            </w:r>
          </w:p>
          <w:p w14:paraId="3C777668" w14:textId="77777777" w:rsidR="00DF5983" w:rsidRPr="00DF5983" w:rsidRDefault="00DF5983" w:rsidP="00DF5983">
            <w:pPr>
              <w:pStyle w:val="ListParagraph"/>
              <w:numPr>
                <w:ilvl w:val="0"/>
                <w:numId w:val="5"/>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Tổng quan về dự án: thu thập và phân tích các thông tin cần </w:t>
            </w:r>
            <w:r w:rsidRPr="00DF5983">
              <w:rPr>
                <w:rFonts w:ascii="Times New Roman" w:hAnsi="Times New Roman" w:cs="Times New Roman"/>
                <w:sz w:val="28"/>
                <w:szCs w:val="28"/>
              </w:rPr>
              <w:lastRenderedPageBreak/>
              <w:t xml:space="preserve">thiết để xây dựng hệ thống quản lí trông xe.  </w:t>
            </w:r>
          </w:p>
          <w:p w14:paraId="4E063857" w14:textId="77777777" w:rsidR="00DF5983" w:rsidRPr="00DF5983" w:rsidRDefault="00DF5983" w:rsidP="00DF5983">
            <w:pPr>
              <w:pStyle w:val="ListParagraph"/>
              <w:numPr>
                <w:ilvl w:val="0"/>
                <w:numId w:val="5"/>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Tổng quan về phỏng vấn: Nội dung các câu hỏi phỏng vấn sẽ xoay quanh các chi tiết và đặc điểm của đơn vị trông xe cũng như các yêu cầu đặt ra. </w:t>
            </w:r>
          </w:p>
          <w:p w14:paraId="5FAC4329"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Xin phép được ghi âm cuộc phỏng vấn</w:t>
            </w:r>
          </w:p>
          <w:p w14:paraId="6E9968C3"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Chủ đề 1: Câu hỏi và trả lời </w:t>
            </w:r>
          </w:p>
          <w:p w14:paraId="0E54FE20"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Chủ đề 2: Câu hỏi và trả lời </w:t>
            </w:r>
          </w:p>
          <w:p w14:paraId="6DA5B9B6"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Tập hợp các nội dung chính</w:t>
            </w:r>
          </w:p>
          <w:p w14:paraId="09D25BC7"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Ý kiến người được hỏi </w:t>
            </w:r>
          </w:p>
          <w:p w14:paraId="6617A10E"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Kết thúc (thỏa thuận)</w:t>
            </w:r>
          </w:p>
        </w:tc>
        <w:tc>
          <w:tcPr>
            <w:tcW w:w="4389" w:type="dxa"/>
          </w:tcPr>
          <w:p w14:paraId="338A8608"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lastRenderedPageBreak/>
              <w:t xml:space="preserve">Ước lượng thời gian </w:t>
            </w:r>
          </w:p>
          <w:p w14:paraId="6444A29E"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1 phút</w:t>
            </w:r>
          </w:p>
          <w:p w14:paraId="381F6CB4"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2899FF0C"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36DA380A"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2 phút</w:t>
            </w:r>
          </w:p>
          <w:p w14:paraId="6CA4B8D0"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0652F3F5"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3765C32A"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1 phút</w:t>
            </w:r>
          </w:p>
          <w:p w14:paraId="55FCEED5"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636353A5"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748CBADA"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55E93C33"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6FB745DE"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65005194"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p w14:paraId="58468563"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10 phút</w:t>
            </w:r>
          </w:p>
          <w:p w14:paraId="24781303"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10 phút</w:t>
            </w:r>
          </w:p>
          <w:p w14:paraId="2D7E3115"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2 phút</w:t>
            </w:r>
          </w:p>
          <w:p w14:paraId="5D2DC80C"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5 phút</w:t>
            </w:r>
          </w:p>
          <w:p w14:paraId="406050E5"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2 phút</w:t>
            </w:r>
          </w:p>
        </w:tc>
      </w:tr>
      <w:tr w:rsidR="00DF5983" w:rsidRPr="00DF5983" w14:paraId="04E8F49F" w14:textId="77777777" w:rsidTr="00C37C92">
        <w:tc>
          <w:tcPr>
            <w:tcW w:w="4389" w:type="dxa"/>
          </w:tcPr>
          <w:p w14:paraId="54217DFB"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p>
        </w:tc>
        <w:tc>
          <w:tcPr>
            <w:tcW w:w="4389" w:type="dxa"/>
          </w:tcPr>
          <w:p w14:paraId="23EAE1E6"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Dự kiến: tổng cộng 33 phút</w:t>
            </w:r>
          </w:p>
        </w:tc>
      </w:tr>
    </w:tbl>
    <w:p w14:paraId="77FD36D9" w14:textId="77777777" w:rsidR="00DF5983" w:rsidRPr="00DF5983" w:rsidRDefault="00DF5983" w:rsidP="00DF5983">
      <w:pPr>
        <w:pStyle w:val="ListParagraph"/>
        <w:tabs>
          <w:tab w:val="left" w:pos="7501"/>
        </w:tabs>
        <w:ind w:left="0"/>
        <w:jc w:val="both"/>
        <w:rPr>
          <w:rFonts w:cs="Times New Roman"/>
          <w:szCs w:val="28"/>
        </w:rPr>
      </w:pPr>
      <w:r w:rsidRPr="00DF5983">
        <w:rPr>
          <w:rFonts w:cs="Times New Roman"/>
          <w:szCs w:val="28"/>
        </w:rPr>
        <w:tab/>
      </w:r>
    </w:p>
    <w:p w14:paraId="482E20C9" w14:textId="77777777" w:rsidR="00DF5983" w:rsidRPr="00DF5983" w:rsidRDefault="00F637F3" w:rsidP="00F637F3">
      <w:pPr>
        <w:pStyle w:val="ListParagraph"/>
        <w:numPr>
          <w:ilvl w:val="0"/>
          <w:numId w:val="8"/>
        </w:numPr>
        <w:tabs>
          <w:tab w:val="left" w:pos="7501"/>
        </w:tabs>
        <w:jc w:val="both"/>
        <w:rPr>
          <w:rFonts w:cs="Times New Roman"/>
          <w:szCs w:val="28"/>
        </w:rPr>
      </w:pPr>
      <w:r>
        <w:rPr>
          <w:rFonts w:cs="Times New Roman"/>
          <w:szCs w:val="28"/>
        </w:rPr>
        <w:t>Phiếu phỏng vấn</w:t>
      </w:r>
    </w:p>
    <w:tbl>
      <w:tblPr>
        <w:tblStyle w:val="TableGrid"/>
        <w:tblW w:w="0" w:type="auto"/>
        <w:tblLook w:val="04A0" w:firstRow="1" w:lastRow="0" w:firstColumn="1" w:lastColumn="0" w:noHBand="0" w:noVBand="1"/>
      </w:tblPr>
      <w:tblGrid>
        <w:gridCol w:w="4389"/>
        <w:gridCol w:w="4389"/>
      </w:tblGrid>
      <w:tr w:rsidR="00DF5983" w:rsidRPr="00DF5983" w14:paraId="76652B17" w14:textId="77777777" w:rsidTr="00C37C92">
        <w:tc>
          <w:tcPr>
            <w:tcW w:w="8778" w:type="dxa"/>
            <w:gridSpan w:val="2"/>
            <w:tcBorders>
              <w:top w:val="single" w:sz="4" w:space="0" w:color="auto"/>
              <w:left w:val="single" w:sz="4" w:space="0" w:color="auto"/>
              <w:bottom w:val="single" w:sz="4" w:space="0" w:color="auto"/>
              <w:right w:val="single" w:sz="4" w:space="0" w:color="auto"/>
            </w:tcBorders>
            <w:hideMark/>
          </w:tcPr>
          <w:p w14:paraId="2CACA5E6"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Phiếu phỏng vấn</w:t>
            </w:r>
          </w:p>
        </w:tc>
      </w:tr>
      <w:tr w:rsidR="00DF5983" w:rsidRPr="00DF5983" w14:paraId="182A9B42" w14:textId="77777777" w:rsidTr="00C37C92">
        <w:tc>
          <w:tcPr>
            <w:tcW w:w="8778" w:type="dxa"/>
            <w:gridSpan w:val="2"/>
            <w:tcBorders>
              <w:top w:val="single" w:sz="4" w:space="0" w:color="auto"/>
              <w:left w:val="single" w:sz="4" w:space="0" w:color="auto"/>
              <w:bottom w:val="single" w:sz="4" w:space="0" w:color="auto"/>
              <w:right w:val="single" w:sz="4" w:space="0" w:color="auto"/>
            </w:tcBorders>
            <w:hideMark/>
          </w:tcPr>
          <w:p w14:paraId="2232F696"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Tên dự án: Xây dựng hệ thống quản lí trông xe Đại học CNHN</w:t>
            </w:r>
          </w:p>
        </w:tc>
      </w:tr>
      <w:tr w:rsidR="00DF5983" w:rsidRPr="00DF5983" w14:paraId="5EB6EC49" w14:textId="77777777" w:rsidTr="00C37C92">
        <w:tc>
          <w:tcPr>
            <w:tcW w:w="8778" w:type="dxa"/>
            <w:gridSpan w:val="2"/>
            <w:tcBorders>
              <w:top w:val="single" w:sz="4" w:space="0" w:color="auto"/>
              <w:left w:val="single" w:sz="4" w:space="0" w:color="auto"/>
              <w:bottom w:val="single" w:sz="4" w:space="0" w:color="auto"/>
              <w:right w:val="single" w:sz="4" w:space="0" w:color="auto"/>
            </w:tcBorders>
            <w:hideMark/>
          </w:tcPr>
          <w:p w14:paraId="3592E062"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Tên tiểu dự án: Phân tích đặc tả hệ thống quản lí trông xe Đại học CNHN</w:t>
            </w:r>
          </w:p>
        </w:tc>
      </w:tr>
      <w:tr w:rsidR="00DF5983" w:rsidRPr="00DF5983" w14:paraId="06155321" w14:textId="77777777" w:rsidTr="00C37C92">
        <w:tc>
          <w:tcPr>
            <w:tcW w:w="4389" w:type="dxa"/>
            <w:tcBorders>
              <w:top w:val="single" w:sz="4" w:space="0" w:color="auto"/>
              <w:left w:val="single" w:sz="4" w:space="0" w:color="auto"/>
              <w:bottom w:val="single" w:sz="4" w:space="0" w:color="auto"/>
              <w:right w:val="single" w:sz="4" w:space="0" w:color="auto"/>
            </w:tcBorders>
            <w:hideMark/>
          </w:tcPr>
          <w:p w14:paraId="2A93A0CF"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Người được hỏi: Nguyễn Văn A</w:t>
            </w:r>
          </w:p>
        </w:tc>
        <w:tc>
          <w:tcPr>
            <w:tcW w:w="4389" w:type="dxa"/>
            <w:tcBorders>
              <w:top w:val="single" w:sz="4" w:space="0" w:color="auto"/>
              <w:left w:val="single" w:sz="4" w:space="0" w:color="auto"/>
              <w:bottom w:val="single" w:sz="4" w:space="0" w:color="auto"/>
              <w:right w:val="single" w:sz="4" w:space="0" w:color="auto"/>
            </w:tcBorders>
            <w:hideMark/>
          </w:tcPr>
          <w:p w14:paraId="7C8CFB70"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Ngày: 13/02/2023</w:t>
            </w:r>
          </w:p>
          <w:p w14:paraId="4796FA83"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Người hỏi: Vũ Đức Triệu, Lê Bá Thành</w:t>
            </w:r>
          </w:p>
        </w:tc>
      </w:tr>
      <w:tr w:rsidR="00DF5983" w:rsidRPr="00DF5983" w14:paraId="0D677E3D" w14:textId="77777777" w:rsidTr="00C37C92">
        <w:tc>
          <w:tcPr>
            <w:tcW w:w="4389" w:type="dxa"/>
            <w:tcBorders>
              <w:top w:val="single" w:sz="4" w:space="0" w:color="auto"/>
              <w:left w:val="single" w:sz="4" w:space="0" w:color="auto"/>
              <w:bottom w:val="single" w:sz="4" w:space="0" w:color="auto"/>
              <w:right w:val="single" w:sz="4" w:space="0" w:color="auto"/>
            </w:tcBorders>
            <w:hideMark/>
          </w:tcPr>
          <w:p w14:paraId="7B22BCCD"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Câu hỏi</w:t>
            </w:r>
          </w:p>
        </w:tc>
        <w:tc>
          <w:tcPr>
            <w:tcW w:w="4389" w:type="dxa"/>
            <w:tcBorders>
              <w:top w:val="single" w:sz="4" w:space="0" w:color="auto"/>
              <w:left w:val="single" w:sz="4" w:space="0" w:color="auto"/>
              <w:bottom w:val="single" w:sz="4" w:space="0" w:color="auto"/>
              <w:right w:val="single" w:sz="4" w:space="0" w:color="auto"/>
            </w:tcBorders>
            <w:hideMark/>
          </w:tcPr>
          <w:p w14:paraId="7EB1FDEE" w14:textId="77777777" w:rsidR="00DF5983" w:rsidRPr="00DF5983" w:rsidRDefault="00DF5983" w:rsidP="00DF5983">
            <w:pPr>
              <w:pStyle w:val="ListParagraph"/>
              <w:tabs>
                <w:tab w:val="left" w:pos="7501"/>
              </w:tabs>
              <w:ind w:left="0"/>
              <w:jc w:val="both"/>
              <w:rPr>
                <w:rFonts w:ascii="Times New Roman" w:hAnsi="Times New Roman" w:cs="Times New Roman"/>
                <w:sz w:val="28"/>
                <w:szCs w:val="28"/>
              </w:rPr>
            </w:pPr>
            <w:r w:rsidRPr="00DF5983">
              <w:rPr>
                <w:rFonts w:ascii="Times New Roman" w:hAnsi="Times New Roman" w:cs="Times New Roman"/>
                <w:sz w:val="28"/>
                <w:szCs w:val="28"/>
              </w:rPr>
              <w:t>Ghi chú</w:t>
            </w:r>
          </w:p>
        </w:tc>
      </w:tr>
      <w:tr w:rsidR="00DF5983" w:rsidRPr="00DF5983" w14:paraId="0683F564" w14:textId="77777777" w:rsidTr="00C37C92">
        <w:tc>
          <w:tcPr>
            <w:tcW w:w="4389" w:type="dxa"/>
            <w:tcBorders>
              <w:top w:val="single" w:sz="4" w:space="0" w:color="auto"/>
              <w:left w:val="single" w:sz="4" w:space="0" w:color="auto"/>
              <w:bottom w:val="single" w:sz="4" w:space="0" w:color="auto"/>
              <w:right w:val="single" w:sz="4" w:space="0" w:color="auto"/>
            </w:tcBorders>
          </w:tcPr>
          <w:p w14:paraId="5662977E"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Câu 1: Đơn vị quản lí nhà xe thuộc bộ phận nào trong nhà trường. </w:t>
            </w:r>
          </w:p>
          <w:p w14:paraId="1F5A927E" w14:textId="77777777" w:rsidR="00DF5983" w:rsidRPr="00DF5983" w:rsidRDefault="00DF5983" w:rsidP="00DF5983">
            <w:pPr>
              <w:tabs>
                <w:tab w:val="left" w:pos="7501"/>
              </w:tabs>
              <w:jc w:val="both"/>
              <w:rPr>
                <w:rFonts w:ascii="Times New Roman" w:hAnsi="Times New Roman" w:cs="Times New Roman"/>
                <w:sz w:val="28"/>
                <w:szCs w:val="28"/>
              </w:rPr>
            </w:pPr>
          </w:p>
          <w:p w14:paraId="70B2BDD1" w14:textId="77777777" w:rsidR="00DF5983" w:rsidRPr="00DF5983" w:rsidRDefault="00DF5983" w:rsidP="00DF5983">
            <w:pPr>
              <w:tabs>
                <w:tab w:val="left" w:pos="7501"/>
              </w:tabs>
              <w:jc w:val="both"/>
              <w:rPr>
                <w:rFonts w:ascii="Times New Roman" w:hAnsi="Times New Roman" w:cs="Times New Roman"/>
                <w:sz w:val="28"/>
                <w:szCs w:val="28"/>
              </w:rPr>
            </w:pPr>
          </w:p>
          <w:p w14:paraId="1428F729"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color w:val="000000" w:themeColor="text1"/>
                <w:sz w:val="28"/>
                <w:szCs w:val="28"/>
              </w:rPr>
              <w:lastRenderedPageBreak/>
              <w:t>Câu 2:</w:t>
            </w:r>
            <w:r w:rsidRPr="00DF5983">
              <w:rPr>
                <w:rFonts w:ascii="Times New Roman" w:hAnsi="Times New Roman" w:cs="Times New Roman"/>
                <w:sz w:val="28"/>
                <w:szCs w:val="28"/>
              </w:rPr>
              <w:t xml:space="preserve"> Khách hàng chủ yếu là những đối tượng nào?</w:t>
            </w:r>
          </w:p>
          <w:p w14:paraId="029E99AB" w14:textId="77777777" w:rsidR="00DF5983" w:rsidRPr="00DF5983" w:rsidRDefault="00DF5983" w:rsidP="00DF5983">
            <w:pPr>
              <w:tabs>
                <w:tab w:val="left" w:pos="7501"/>
              </w:tabs>
              <w:jc w:val="both"/>
              <w:rPr>
                <w:rFonts w:ascii="Times New Roman" w:hAnsi="Times New Roman" w:cs="Times New Roman"/>
                <w:sz w:val="28"/>
                <w:szCs w:val="28"/>
              </w:rPr>
            </w:pPr>
          </w:p>
          <w:p w14:paraId="1979EA53"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Câu 3: Anh có muốn thống kê số tiền thu vào hằng ngày của từng khu vực không?</w:t>
            </w:r>
          </w:p>
          <w:p w14:paraId="751F2447" w14:textId="77777777" w:rsidR="00DF5983" w:rsidRPr="00DF5983" w:rsidRDefault="00DF5983" w:rsidP="00DF5983">
            <w:pPr>
              <w:tabs>
                <w:tab w:val="left" w:pos="7501"/>
              </w:tabs>
              <w:jc w:val="both"/>
              <w:rPr>
                <w:rFonts w:ascii="Times New Roman" w:hAnsi="Times New Roman" w:cs="Times New Roman"/>
                <w:sz w:val="28"/>
                <w:szCs w:val="28"/>
              </w:rPr>
            </w:pPr>
          </w:p>
          <w:p w14:paraId="46BFBC7E"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Câu 4: Anh có muốn hệ thống có thể kiểm tra lịch sử ra vào xe không?</w:t>
            </w:r>
          </w:p>
          <w:p w14:paraId="44AEFBA0" w14:textId="77777777" w:rsidR="00DF5983" w:rsidRPr="00DF5983" w:rsidRDefault="00DF5983" w:rsidP="00DF5983">
            <w:pPr>
              <w:tabs>
                <w:tab w:val="left" w:pos="7501"/>
              </w:tabs>
              <w:jc w:val="both"/>
              <w:rPr>
                <w:rFonts w:ascii="Times New Roman" w:hAnsi="Times New Roman" w:cs="Times New Roman"/>
                <w:sz w:val="28"/>
                <w:szCs w:val="28"/>
              </w:rPr>
            </w:pPr>
          </w:p>
          <w:p w14:paraId="07F7F867"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Câu 5: Anh có muốn thống kê về số lượng chi tiết xe vào ra trong ngày không?</w:t>
            </w:r>
          </w:p>
          <w:p w14:paraId="4F0141A3" w14:textId="77777777" w:rsidR="00DF5983" w:rsidRPr="00DF5983" w:rsidRDefault="00DF5983" w:rsidP="00DF5983">
            <w:pPr>
              <w:tabs>
                <w:tab w:val="left" w:pos="7501"/>
              </w:tabs>
              <w:jc w:val="both"/>
              <w:rPr>
                <w:rFonts w:ascii="Times New Roman" w:hAnsi="Times New Roman" w:cs="Times New Roman"/>
                <w:sz w:val="28"/>
                <w:szCs w:val="28"/>
              </w:rPr>
            </w:pPr>
          </w:p>
          <w:p w14:paraId="7E3FE938"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Câu 6: Anh có muốn khách hàng gửi xe sử dụng vé theo thời gian dài hạn không?</w:t>
            </w:r>
          </w:p>
          <w:p w14:paraId="74E315D5" w14:textId="77777777" w:rsidR="00DF5983" w:rsidRPr="00DF5983" w:rsidRDefault="00DF5983" w:rsidP="00DF5983">
            <w:pPr>
              <w:tabs>
                <w:tab w:val="left" w:pos="7501"/>
              </w:tabs>
              <w:jc w:val="both"/>
              <w:rPr>
                <w:rFonts w:ascii="Times New Roman" w:hAnsi="Times New Roman" w:cs="Times New Roman"/>
                <w:sz w:val="28"/>
                <w:szCs w:val="28"/>
              </w:rPr>
            </w:pPr>
          </w:p>
          <w:p w14:paraId="46C97C66"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Câu 7: Anh có muốn có loại  vé giữ xe riêng cho cán bộ và giáo viên nhà trường hay không?</w:t>
            </w:r>
          </w:p>
          <w:p w14:paraId="3AB61DD0" w14:textId="77777777" w:rsidR="00DF5983" w:rsidRPr="00DF5983" w:rsidRDefault="00DF5983" w:rsidP="00DF5983">
            <w:pPr>
              <w:tabs>
                <w:tab w:val="left" w:pos="7501"/>
              </w:tabs>
              <w:jc w:val="both"/>
              <w:rPr>
                <w:rFonts w:ascii="Times New Roman" w:hAnsi="Times New Roman" w:cs="Times New Roman"/>
                <w:sz w:val="28"/>
                <w:szCs w:val="28"/>
              </w:rPr>
            </w:pPr>
          </w:p>
          <w:p w14:paraId="77A27659"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Câu 8: Anh có muốn hiển thị thông tin chi tiết về biển số xe khi khách hàng giữ và trả xe không?</w:t>
            </w:r>
          </w:p>
          <w:p w14:paraId="2EA3209B" w14:textId="77777777" w:rsidR="00DF5983" w:rsidRPr="00DF5983" w:rsidRDefault="00DF5983" w:rsidP="00DF5983">
            <w:pPr>
              <w:tabs>
                <w:tab w:val="left" w:pos="7501"/>
              </w:tabs>
              <w:jc w:val="both"/>
              <w:rPr>
                <w:rFonts w:ascii="Times New Roman" w:hAnsi="Times New Roman" w:cs="Times New Roman"/>
                <w:sz w:val="28"/>
                <w:szCs w:val="28"/>
              </w:rPr>
            </w:pPr>
          </w:p>
        </w:tc>
        <w:tc>
          <w:tcPr>
            <w:tcW w:w="4389" w:type="dxa"/>
            <w:tcBorders>
              <w:top w:val="single" w:sz="4" w:space="0" w:color="auto"/>
              <w:left w:val="single" w:sz="4" w:space="0" w:color="auto"/>
              <w:bottom w:val="single" w:sz="4" w:space="0" w:color="auto"/>
              <w:right w:val="single" w:sz="4" w:space="0" w:color="auto"/>
            </w:tcBorders>
          </w:tcPr>
          <w:p w14:paraId="43269FEB" w14:textId="77777777" w:rsidR="00DF5983" w:rsidRPr="00DF5983" w:rsidRDefault="00DF5983" w:rsidP="00DF5983">
            <w:pPr>
              <w:tabs>
                <w:tab w:val="left" w:pos="7501"/>
              </w:tabs>
              <w:jc w:val="both"/>
              <w:rPr>
                <w:rFonts w:ascii="Times New Roman" w:hAnsi="Times New Roman" w:cs="Times New Roman"/>
                <w:sz w:val="28"/>
                <w:szCs w:val="28"/>
              </w:rPr>
            </w:pPr>
            <w:commentRangeStart w:id="50"/>
            <w:r w:rsidRPr="00DF5983">
              <w:rPr>
                <w:rFonts w:ascii="Times New Roman" w:hAnsi="Times New Roman" w:cs="Times New Roman"/>
                <w:sz w:val="28"/>
                <w:szCs w:val="28"/>
              </w:rPr>
              <w:lastRenderedPageBreak/>
              <w:t>Bộ phận bảo vệ.</w:t>
            </w:r>
            <w:commentRangeEnd w:id="50"/>
            <w:r w:rsidR="0087221E">
              <w:rPr>
                <w:rStyle w:val="CommentReference"/>
                <w:rFonts w:ascii="Times New Roman" w:hAnsi="Times New Roman"/>
              </w:rPr>
              <w:commentReference w:id="50"/>
            </w:r>
          </w:p>
          <w:p w14:paraId="3BD1CA65" w14:textId="77777777" w:rsidR="00DF5983" w:rsidRPr="00DF5983" w:rsidRDefault="00DF5983" w:rsidP="00DF5983">
            <w:pPr>
              <w:tabs>
                <w:tab w:val="left" w:pos="7501"/>
              </w:tabs>
              <w:jc w:val="both"/>
              <w:rPr>
                <w:rFonts w:ascii="Times New Roman" w:hAnsi="Times New Roman" w:cs="Times New Roman"/>
                <w:sz w:val="28"/>
                <w:szCs w:val="28"/>
              </w:rPr>
            </w:pPr>
          </w:p>
          <w:p w14:paraId="7A4E5E3A" w14:textId="77777777" w:rsidR="00DF5983" w:rsidRPr="00DF5983" w:rsidRDefault="00DF5983" w:rsidP="00DF5983">
            <w:pPr>
              <w:tabs>
                <w:tab w:val="left" w:pos="7501"/>
              </w:tabs>
              <w:jc w:val="both"/>
              <w:rPr>
                <w:rFonts w:ascii="Times New Roman" w:hAnsi="Times New Roman" w:cs="Times New Roman"/>
                <w:sz w:val="28"/>
                <w:szCs w:val="28"/>
              </w:rPr>
            </w:pPr>
          </w:p>
          <w:p w14:paraId="2B81D999" w14:textId="77777777" w:rsidR="00DF5983" w:rsidRPr="00DF5983" w:rsidRDefault="00DF5983" w:rsidP="00DF5983">
            <w:pPr>
              <w:tabs>
                <w:tab w:val="left" w:pos="7501"/>
              </w:tabs>
              <w:jc w:val="both"/>
              <w:rPr>
                <w:rFonts w:ascii="Times New Roman" w:hAnsi="Times New Roman" w:cs="Times New Roman"/>
                <w:sz w:val="28"/>
                <w:szCs w:val="28"/>
              </w:rPr>
            </w:pPr>
          </w:p>
          <w:p w14:paraId="2F85863E"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lastRenderedPageBreak/>
              <w:t xml:space="preserve">Sinh viên, cán bộ nhà trường, giảng viên. </w:t>
            </w:r>
          </w:p>
          <w:p w14:paraId="307BD330" w14:textId="77777777" w:rsidR="00DF5983" w:rsidRPr="00DF5983" w:rsidRDefault="00DF5983" w:rsidP="00DF5983">
            <w:pPr>
              <w:tabs>
                <w:tab w:val="left" w:pos="7501"/>
              </w:tabs>
              <w:jc w:val="both"/>
              <w:rPr>
                <w:rFonts w:ascii="Times New Roman" w:hAnsi="Times New Roman" w:cs="Times New Roman"/>
                <w:sz w:val="28"/>
                <w:szCs w:val="28"/>
              </w:rPr>
            </w:pPr>
          </w:p>
          <w:p w14:paraId="1961AA09"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Có.</w:t>
            </w:r>
          </w:p>
          <w:p w14:paraId="52C4EDB1" w14:textId="77777777" w:rsidR="00DF5983" w:rsidRPr="00DF5983" w:rsidRDefault="00DF5983" w:rsidP="00DF5983">
            <w:pPr>
              <w:tabs>
                <w:tab w:val="left" w:pos="7501"/>
              </w:tabs>
              <w:jc w:val="both"/>
              <w:rPr>
                <w:rFonts w:ascii="Times New Roman" w:hAnsi="Times New Roman" w:cs="Times New Roman"/>
                <w:sz w:val="28"/>
                <w:szCs w:val="28"/>
              </w:rPr>
            </w:pPr>
          </w:p>
          <w:p w14:paraId="67DF71A5" w14:textId="77777777" w:rsidR="00DF5983" w:rsidRPr="00DF5983" w:rsidRDefault="00DF5983" w:rsidP="00DF5983">
            <w:pPr>
              <w:tabs>
                <w:tab w:val="left" w:pos="7501"/>
              </w:tabs>
              <w:jc w:val="both"/>
              <w:rPr>
                <w:rFonts w:ascii="Times New Roman" w:hAnsi="Times New Roman" w:cs="Times New Roman"/>
                <w:sz w:val="28"/>
                <w:szCs w:val="28"/>
              </w:rPr>
            </w:pPr>
          </w:p>
          <w:p w14:paraId="0217B8B0" w14:textId="77777777" w:rsidR="00DF5983" w:rsidRPr="00DF5983" w:rsidRDefault="00DF5983" w:rsidP="00DF5983">
            <w:pPr>
              <w:tabs>
                <w:tab w:val="left" w:pos="7501"/>
              </w:tabs>
              <w:jc w:val="both"/>
              <w:rPr>
                <w:rFonts w:ascii="Times New Roman" w:hAnsi="Times New Roman" w:cs="Times New Roman"/>
                <w:sz w:val="28"/>
                <w:szCs w:val="28"/>
              </w:rPr>
            </w:pPr>
          </w:p>
          <w:p w14:paraId="6314E112"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Có.</w:t>
            </w:r>
          </w:p>
          <w:p w14:paraId="330B6508" w14:textId="77777777" w:rsidR="00DF5983" w:rsidRPr="00DF5983" w:rsidRDefault="00DF5983" w:rsidP="00DF5983">
            <w:pPr>
              <w:tabs>
                <w:tab w:val="left" w:pos="7501"/>
              </w:tabs>
              <w:jc w:val="both"/>
              <w:rPr>
                <w:rFonts w:ascii="Times New Roman" w:hAnsi="Times New Roman" w:cs="Times New Roman"/>
                <w:sz w:val="28"/>
                <w:szCs w:val="28"/>
              </w:rPr>
            </w:pPr>
          </w:p>
          <w:p w14:paraId="572FA731" w14:textId="77777777" w:rsidR="00DF5983" w:rsidRPr="00DF5983" w:rsidRDefault="00DF5983" w:rsidP="00DF5983">
            <w:pPr>
              <w:tabs>
                <w:tab w:val="left" w:pos="7501"/>
              </w:tabs>
              <w:jc w:val="both"/>
              <w:rPr>
                <w:rFonts w:ascii="Times New Roman" w:hAnsi="Times New Roman" w:cs="Times New Roman"/>
                <w:sz w:val="28"/>
                <w:szCs w:val="28"/>
              </w:rPr>
            </w:pPr>
          </w:p>
          <w:p w14:paraId="5A2DE0FC"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Có.</w:t>
            </w:r>
          </w:p>
          <w:p w14:paraId="2D1D09C0" w14:textId="77777777" w:rsidR="00DF5983" w:rsidRPr="00DF5983" w:rsidRDefault="00DF5983" w:rsidP="00DF5983">
            <w:pPr>
              <w:tabs>
                <w:tab w:val="left" w:pos="7501"/>
              </w:tabs>
              <w:jc w:val="both"/>
              <w:rPr>
                <w:rFonts w:ascii="Times New Roman" w:hAnsi="Times New Roman" w:cs="Times New Roman"/>
                <w:sz w:val="28"/>
                <w:szCs w:val="28"/>
              </w:rPr>
            </w:pPr>
          </w:p>
          <w:p w14:paraId="4E0BDB4C" w14:textId="77777777" w:rsidR="00DF5983" w:rsidRPr="00DF5983" w:rsidRDefault="00DF5983" w:rsidP="00DF5983">
            <w:pPr>
              <w:tabs>
                <w:tab w:val="left" w:pos="7501"/>
              </w:tabs>
              <w:jc w:val="both"/>
              <w:rPr>
                <w:rFonts w:ascii="Times New Roman" w:hAnsi="Times New Roman" w:cs="Times New Roman"/>
                <w:sz w:val="28"/>
                <w:szCs w:val="28"/>
              </w:rPr>
            </w:pPr>
          </w:p>
          <w:p w14:paraId="37E8D691" w14:textId="77777777" w:rsidR="00DF5983" w:rsidRPr="00DF5983" w:rsidRDefault="00DF5983" w:rsidP="00DF5983">
            <w:pPr>
              <w:tabs>
                <w:tab w:val="left" w:pos="7501"/>
              </w:tabs>
              <w:jc w:val="both"/>
              <w:rPr>
                <w:rFonts w:ascii="Times New Roman" w:hAnsi="Times New Roman" w:cs="Times New Roman"/>
                <w:sz w:val="28"/>
                <w:szCs w:val="28"/>
              </w:rPr>
            </w:pPr>
          </w:p>
          <w:p w14:paraId="7A7C37FD"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Có.</w:t>
            </w:r>
          </w:p>
          <w:p w14:paraId="0A7CD169" w14:textId="77777777" w:rsidR="00DF5983" w:rsidRPr="00DF5983" w:rsidRDefault="00DF5983" w:rsidP="00DF5983">
            <w:pPr>
              <w:tabs>
                <w:tab w:val="left" w:pos="7501"/>
              </w:tabs>
              <w:jc w:val="both"/>
              <w:rPr>
                <w:rFonts w:ascii="Times New Roman" w:hAnsi="Times New Roman" w:cs="Times New Roman"/>
                <w:sz w:val="28"/>
                <w:szCs w:val="28"/>
              </w:rPr>
            </w:pPr>
          </w:p>
          <w:p w14:paraId="717A5D38" w14:textId="77777777" w:rsidR="00DF5983" w:rsidRPr="00DF5983" w:rsidRDefault="00DF5983" w:rsidP="00DF5983">
            <w:pPr>
              <w:tabs>
                <w:tab w:val="left" w:pos="7501"/>
              </w:tabs>
              <w:jc w:val="both"/>
              <w:rPr>
                <w:rFonts w:ascii="Times New Roman" w:hAnsi="Times New Roman" w:cs="Times New Roman"/>
                <w:sz w:val="28"/>
                <w:szCs w:val="28"/>
              </w:rPr>
            </w:pPr>
          </w:p>
          <w:p w14:paraId="7E571065" w14:textId="77777777" w:rsidR="00DF5983" w:rsidRPr="00DF5983" w:rsidRDefault="00DF5983" w:rsidP="00DF5983">
            <w:pPr>
              <w:tabs>
                <w:tab w:val="left" w:pos="7501"/>
              </w:tabs>
              <w:jc w:val="both"/>
              <w:rPr>
                <w:rFonts w:ascii="Times New Roman" w:hAnsi="Times New Roman" w:cs="Times New Roman"/>
                <w:sz w:val="28"/>
                <w:szCs w:val="28"/>
              </w:rPr>
            </w:pPr>
          </w:p>
          <w:p w14:paraId="6D1CF7FD"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Có.</w:t>
            </w:r>
          </w:p>
          <w:p w14:paraId="0B628426" w14:textId="77777777" w:rsidR="00DF5983" w:rsidRPr="00DF5983" w:rsidRDefault="00DF5983" w:rsidP="00DF5983">
            <w:pPr>
              <w:tabs>
                <w:tab w:val="left" w:pos="7501"/>
              </w:tabs>
              <w:jc w:val="both"/>
              <w:rPr>
                <w:rFonts w:ascii="Times New Roman" w:hAnsi="Times New Roman" w:cs="Times New Roman"/>
                <w:sz w:val="28"/>
                <w:szCs w:val="28"/>
              </w:rPr>
            </w:pPr>
          </w:p>
          <w:p w14:paraId="5D74542F" w14:textId="77777777" w:rsidR="00DF5983" w:rsidRPr="00DF5983" w:rsidRDefault="00DF5983" w:rsidP="00DF5983">
            <w:pPr>
              <w:tabs>
                <w:tab w:val="left" w:pos="7501"/>
              </w:tabs>
              <w:jc w:val="both"/>
              <w:rPr>
                <w:rFonts w:ascii="Times New Roman" w:hAnsi="Times New Roman" w:cs="Times New Roman"/>
                <w:sz w:val="28"/>
                <w:szCs w:val="28"/>
              </w:rPr>
            </w:pPr>
          </w:p>
          <w:p w14:paraId="52CE799F" w14:textId="77777777" w:rsidR="00DF5983" w:rsidRPr="00DF5983" w:rsidRDefault="00DF5983" w:rsidP="00DF5983">
            <w:pPr>
              <w:tabs>
                <w:tab w:val="left" w:pos="7501"/>
              </w:tabs>
              <w:jc w:val="both"/>
              <w:rPr>
                <w:rFonts w:ascii="Times New Roman" w:hAnsi="Times New Roman" w:cs="Times New Roman"/>
                <w:sz w:val="28"/>
                <w:szCs w:val="28"/>
              </w:rPr>
            </w:pPr>
          </w:p>
          <w:p w14:paraId="561CADD7"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Có.</w:t>
            </w:r>
          </w:p>
          <w:p w14:paraId="2545EC38" w14:textId="77777777" w:rsidR="00DF5983" w:rsidRPr="00DF5983" w:rsidRDefault="00DF5983" w:rsidP="00DF5983">
            <w:pPr>
              <w:tabs>
                <w:tab w:val="left" w:pos="7501"/>
              </w:tabs>
              <w:jc w:val="both"/>
              <w:rPr>
                <w:rFonts w:ascii="Times New Roman" w:hAnsi="Times New Roman" w:cs="Times New Roman"/>
                <w:sz w:val="28"/>
                <w:szCs w:val="28"/>
              </w:rPr>
            </w:pPr>
          </w:p>
        </w:tc>
      </w:tr>
      <w:tr w:rsidR="00DF5983" w:rsidRPr="00DF5983" w14:paraId="28E6A074" w14:textId="77777777" w:rsidTr="00C37C92">
        <w:tc>
          <w:tcPr>
            <w:tcW w:w="8778" w:type="dxa"/>
            <w:gridSpan w:val="2"/>
            <w:tcBorders>
              <w:top w:val="single" w:sz="4" w:space="0" w:color="auto"/>
              <w:left w:val="single" w:sz="4" w:space="0" w:color="auto"/>
              <w:bottom w:val="single" w:sz="4" w:space="0" w:color="auto"/>
              <w:right w:val="single" w:sz="4" w:space="0" w:color="auto"/>
            </w:tcBorders>
          </w:tcPr>
          <w:p w14:paraId="0F69B707" w14:textId="77777777" w:rsidR="00DF5983" w:rsidRPr="00DF5983" w:rsidRDefault="00DF5983" w:rsidP="00DF5983">
            <w:p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lastRenderedPageBreak/>
              <w:t>Đánh giá chung:</w:t>
            </w:r>
          </w:p>
          <w:p w14:paraId="659F35C6" w14:textId="77777777" w:rsidR="00DF5983" w:rsidRPr="00DF5983" w:rsidRDefault="00DF5983" w:rsidP="00DF5983">
            <w:pPr>
              <w:pStyle w:val="ListParagraph"/>
              <w:numPr>
                <w:ilvl w:val="0"/>
                <w:numId w:val="6"/>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lastRenderedPageBreak/>
              <w:t>Người được phỏng vấn có vẻ như không có thẩm quyền trả lời một số câu hỏi, họ cần thêm hai đến ba ngày bàn bạc với cấp trên rồi mới có thể tiến hành tiếp.</w:t>
            </w:r>
          </w:p>
          <w:p w14:paraId="27DEC98B" w14:textId="77777777" w:rsidR="00DF5983" w:rsidRPr="00DF5983" w:rsidRDefault="00DF5983" w:rsidP="00DF5983">
            <w:pPr>
              <w:pStyle w:val="ListParagraph"/>
              <w:numPr>
                <w:ilvl w:val="0"/>
                <w:numId w:val="6"/>
              </w:numPr>
              <w:tabs>
                <w:tab w:val="left" w:pos="7501"/>
              </w:tabs>
              <w:jc w:val="both"/>
              <w:rPr>
                <w:rFonts w:ascii="Times New Roman" w:hAnsi="Times New Roman" w:cs="Times New Roman"/>
                <w:sz w:val="28"/>
                <w:szCs w:val="28"/>
              </w:rPr>
            </w:pPr>
            <w:r w:rsidRPr="00DF5983">
              <w:rPr>
                <w:rFonts w:ascii="Times New Roman" w:hAnsi="Times New Roman" w:cs="Times New Roman"/>
                <w:sz w:val="28"/>
                <w:szCs w:val="28"/>
              </w:rPr>
              <w:t xml:space="preserve">Chưa kết luận được vấn đề, còn một vài chủ đề chưa đề cập hết. </w:t>
            </w:r>
          </w:p>
        </w:tc>
      </w:tr>
    </w:tbl>
    <w:p w14:paraId="32A65C81" w14:textId="77777777" w:rsidR="00DF5983" w:rsidRPr="00DF5983" w:rsidRDefault="00DF5983" w:rsidP="00DF5983"/>
    <w:p w14:paraId="33379CF4" w14:textId="77777777" w:rsidR="0086074D" w:rsidRDefault="00E92AC6" w:rsidP="0086074D">
      <w:pPr>
        <w:pStyle w:val="Heading3"/>
        <w:rPr>
          <w:rFonts w:ascii="Times New Roman" w:hAnsi="Times New Roman" w:cs="Times New Roman"/>
          <w:color w:val="auto"/>
          <w:sz w:val="28"/>
          <w:szCs w:val="28"/>
        </w:rPr>
      </w:pPr>
      <w:bookmarkStart w:id="51" w:name="_Toc127095935"/>
      <w:bookmarkStart w:id="52" w:name="_Toc127097524"/>
      <w:r>
        <w:rPr>
          <w:rFonts w:ascii="Times New Roman" w:hAnsi="Times New Roman" w:cs="Times New Roman"/>
          <w:color w:val="auto"/>
          <w:sz w:val="28"/>
          <w:szCs w:val="28"/>
        </w:rPr>
        <w:t>2.2</w:t>
      </w:r>
      <w:r w:rsidR="0086074D" w:rsidRPr="0086074D">
        <w:rPr>
          <w:rFonts w:ascii="Times New Roman" w:hAnsi="Times New Roman" w:cs="Times New Roman"/>
          <w:color w:val="auto"/>
          <w:sz w:val="28"/>
          <w:szCs w:val="28"/>
        </w:rPr>
        <w:t>.2.2. Phương pháp lập phiếu điều tra</w:t>
      </w:r>
      <w:bookmarkEnd w:id="51"/>
      <w:bookmarkEnd w:id="52"/>
    </w:p>
    <w:p w14:paraId="778CF92E" w14:textId="77777777" w:rsidR="000B7C71" w:rsidRPr="000B7C71" w:rsidRDefault="000B7C71" w:rsidP="000B7C71">
      <w:pPr>
        <w:pStyle w:val="ListParagraph"/>
        <w:numPr>
          <w:ilvl w:val="0"/>
          <w:numId w:val="8"/>
        </w:numPr>
        <w:rPr>
          <w:rFonts w:cs="Times New Roman"/>
          <w:szCs w:val="28"/>
        </w:rPr>
      </w:pPr>
      <w:r w:rsidRPr="000B7C71">
        <w:rPr>
          <w:rFonts w:cs="Times New Roman"/>
          <w:szCs w:val="28"/>
        </w:rPr>
        <w:t>Phiếu điều tra</w:t>
      </w:r>
    </w:p>
    <w:tbl>
      <w:tblPr>
        <w:tblStyle w:val="TableGrid"/>
        <w:tblW w:w="0" w:type="auto"/>
        <w:tblLook w:val="04A0" w:firstRow="1" w:lastRow="0" w:firstColumn="1" w:lastColumn="0" w:noHBand="0" w:noVBand="1"/>
      </w:tblPr>
      <w:tblGrid>
        <w:gridCol w:w="8778"/>
      </w:tblGrid>
      <w:tr w:rsidR="000B7C71" w:rsidRPr="000B7C71" w14:paraId="6FD8BBAD" w14:textId="77777777" w:rsidTr="00C37C92">
        <w:tc>
          <w:tcPr>
            <w:tcW w:w="9350" w:type="dxa"/>
          </w:tcPr>
          <w:p w14:paraId="764050EB" w14:textId="77777777" w:rsidR="000B7C71" w:rsidRPr="000B7C71" w:rsidRDefault="000B7C71" w:rsidP="000B7C71">
            <w:pPr>
              <w:jc w:val="center"/>
              <w:rPr>
                <w:rFonts w:ascii="Times New Roman" w:hAnsi="Times New Roman" w:cs="Times New Roman"/>
                <w:b/>
                <w:bCs/>
                <w:sz w:val="28"/>
                <w:szCs w:val="28"/>
              </w:rPr>
            </w:pPr>
            <w:r w:rsidRPr="000B7C71">
              <w:rPr>
                <w:rFonts w:ascii="Times New Roman" w:hAnsi="Times New Roman" w:cs="Times New Roman"/>
                <w:b/>
                <w:bCs/>
                <w:sz w:val="28"/>
                <w:szCs w:val="28"/>
              </w:rPr>
              <w:t>Phiếu điều tra về việc gửi xe của khách hàng khi gửi xe tại trường Đại Học Công Nghiệp Hà Nội</w:t>
            </w:r>
          </w:p>
          <w:p w14:paraId="1C6D4747" w14:textId="77777777" w:rsidR="000B7C71" w:rsidRPr="000B7C71" w:rsidRDefault="000B7C71" w:rsidP="000B7C71">
            <w:pPr>
              <w:jc w:val="center"/>
              <w:rPr>
                <w:rFonts w:ascii="Times New Roman" w:hAnsi="Times New Roman" w:cs="Times New Roman"/>
                <w:sz w:val="28"/>
                <w:szCs w:val="28"/>
              </w:rPr>
            </w:pPr>
          </w:p>
          <w:p w14:paraId="275424AB" w14:textId="77777777" w:rsidR="000B7C71" w:rsidRPr="000B7C71" w:rsidRDefault="000B7C71" w:rsidP="000B7C71">
            <w:pPr>
              <w:rPr>
                <w:rFonts w:ascii="Times New Roman" w:hAnsi="Times New Roman" w:cs="Times New Roman"/>
                <w:b/>
                <w:bCs/>
                <w:sz w:val="28"/>
                <w:szCs w:val="28"/>
              </w:rPr>
            </w:pPr>
            <w:r w:rsidRPr="000B7C71">
              <w:rPr>
                <w:rFonts w:ascii="Times New Roman" w:hAnsi="Times New Roman" w:cs="Times New Roman"/>
                <w:b/>
                <w:bCs/>
                <w:sz w:val="28"/>
                <w:szCs w:val="28"/>
              </w:rPr>
              <w:t>Bạn hãy khoanh tròn vào mục lựa chọn, hoặc bỏ phiếu vào hòm thư.</w:t>
            </w:r>
          </w:p>
          <w:p w14:paraId="620F7E99"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Câu 1: Bạn đã từng gửi xe trong khu vực gửi xe của trường Đại học Công Nghiệp Hà Nội chưa?</w:t>
            </w:r>
          </w:p>
          <w:p w14:paraId="0778A28E" w14:textId="77777777" w:rsidR="000B7C71" w:rsidRPr="000B7C71" w:rsidRDefault="000B7C71" w:rsidP="000B7C71">
            <w:pPr>
              <w:pStyle w:val="ListParagraph"/>
              <w:numPr>
                <w:ilvl w:val="0"/>
                <w:numId w:val="9"/>
              </w:numPr>
              <w:rPr>
                <w:rFonts w:ascii="Times New Roman" w:hAnsi="Times New Roman" w:cs="Times New Roman"/>
                <w:sz w:val="28"/>
                <w:szCs w:val="28"/>
              </w:rPr>
            </w:pPr>
            <w:r w:rsidRPr="000B7C71">
              <w:rPr>
                <w:rFonts w:ascii="Times New Roman" w:hAnsi="Times New Roman" w:cs="Times New Roman"/>
                <w:sz w:val="28"/>
                <w:szCs w:val="28"/>
              </w:rPr>
              <w:t>Tôi đã từng</w:t>
            </w:r>
          </w:p>
          <w:p w14:paraId="3A00D570" w14:textId="77777777" w:rsidR="000B7C71" w:rsidRPr="000B7C71" w:rsidRDefault="000B7C71" w:rsidP="000B7C71">
            <w:pPr>
              <w:pStyle w:val="ListParagraph"/>
              <w:numPr>
                <w:ilvl w:val="0"/>
                <w:numId w:val="9"/>
              </w:numPr>
              <w:rPr>
                <w:rFonts w:ascii="Times New Roman" w:hAnsi="Times New Roman" w:cs="Times New Roman"/>
                <w:sz w:val="28"/>
                <w:szCs w:val="28"/>
              </w:rPr>
            </w:pPr>
            <w:r w:rsidRPr="000B7C71">
              <w:rPr>
                <w:rFonts w:ascii="Times New Roman" w:hAnsi="Times New Roman" w:cs="Times New Roman"/>
                <w:sz w:val="28"/>
                <w:szCs w:val="28"/>
              </w:rPr>
              <w:t>Tôi chưa từng</w:t>
            </w:r>
          </w:p>
          <w:p w14:paraId="4D08F7D6"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 xml:space="preserve">Câu 2: Bạn cảm thấy dịch vụ gửi xe của trường Đại học Công Nghiệp Hà Nội như thế nào? </w:t>
            </w:r>
          </w:p>
          <w:p w14:paraId="6C18B7E3" w14:textId="77777777" w:rsidR="000B7C71" w:rsidRPr="000B7C71" w:rsidRDefault="000B7C71" w:rsidP="000B7C71">
            <w:pPr>
              <w:pStyle w:val="ListParagraph"/>
              <w:numPr>
                <w:ilvl w:val="0"/>
                <w:numId w:val="10"/>
              </w:numPr>
              <w:rPr>
                <w:rFonts w:ascii="Times New Roman" w:hAnsi="Times New Roman" w:cs="Times New Roman"/>
                <w:sz w:val="28"/>
                <w:szCs w:val="28"/>
              </w:rPr>
            </w:pPr>
            <w:r w:rsidRPr="000B7C71">
              <w:rPr>
                <w:rFonts w:ascii="Times New Roman" w:hAnsi="Times New Roman" w:cs="Times New Roman"/>
                <w:sz w:val="28"/>
                <w:szCs w:val="28"/>
              </w:rPr>
              <w:t>Tốt</w:t>
            </w:r>
          </w:p>
          <w:p w14:paraId="0B5375EE" w14:textId="77777777" w:rsidR="000B7C71" w:rsidRPr="000B7C71" w:rsidRDefault="000B7C71" w:rsidP="000B7C71">
            <w:pPr>
              <w:pStyle w:val="ListParagraph"/>
              <w:numPr>
                <w:ilvl w:val="0"/>
                <w:numId w:val="10"/>
              </w:numPr>
              <w:rPr>
                <w:rFonts w:ascii="Times New Roman" w:hAnsi="Times New Roman" w:cs="Times New Roman"/>
                <w:sz w:val="28"/>
                <w:szCs w:val="28"/>
              </w:rPr>
            </w:pPr>
            <w:r w:rsidRPr="000B7C71">
              <w:rPr>
                <w:rFonts w:ascii="Times New Roman" w:hAnsi="Times New Roman" w:cs="Times New Roman"/>
                <w:sz w:val="28"/>
                <w:szCs w:val="28"/>
              </w:rPr>
              <w:t>Chưa Tốt</w:t>
            </w:r>
          </w:p>
          <w:p w14:paraId="1BDFE5AF"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Câu 3: Bạn có gặp khó khăn nào khi gửi xe trong trường Đại học Công Nghiệp Hà Nội chưa?</w:t>
            </w:r>
          </w:p>
          <w:p w14:paraId="777B2338" w14:textId="77777777" w:rsidR="000B7C71" w:rsidRPr="000B7C71" w:rsidRDefault="000B7C71" w:rsidP="000B7C71">
            <w:pPr>
              <w:pStyle w:val="ListParagraph"/>
              <w:numPr>
                <w:ilvl w:val="0"/>
                <w:numId w:val="11"/>
              </w:numPr>
              <w:rPr>
                <w:rFonts w:ascii="Times New Roman" w:hAnsi="Times New Roman" w:cs="Times New Roman"/>
                <w:sz w:val="28"/>
                <w:szCs w:val="28"/>
              </w:rPr>
            </w:pPr>
            <w:r w:rsidRPr="000B7C71">
              <w:rPr>
                <w:rFonts w:ascii="Times New Roman" w:hAnsi="Times New Roman" w:cs="Times New Roman"/>
                <w:sz w:val="28"/>
                <w:szCs w:val="28"/>
              </w:rPr>
              <w:t>Có</w:t>
            </w:r>
          </w:p>
          <w:p w14:paraId="4A030179" w14:textId="77777777" w:rsidR="000B7C71" w:rsidRPr="000B7C71" w:rsidRDefault="000B7C71" w:rsidP="000B7C71">
            <w:pPr>
              <w:pStyle w:val="ListParagraph"/>
              <w:numPr>
                <w:ilvl w:val="0"/>
                <w:numId w:val="11"/>
              </w:numPr>
              <w:rPr>
                <w:rFonts w:ascii="Times New Roman" w:hAnsi="Times New Roman" w:cs="Times New Roman"/>
                <w:sz w:val="28"/>
                <w:szCs w:val="28"/>
              </w:rPr>
            </w:pPr>
            <w:r w:rsidRPr="000B7C71">
              <w:rPr>
                <w:rFonts w:ascii="Times New Roman" w:hAnsi="Times New Roman" w:cs="Times New Roman"/>
                <w:sz w:val="28"/>
                <w:szCs w:val="28"/>
              </w:rPr>
              <w:t>Không</w:t>
            </w:r>
          </w:p>
          <w:p w14:paraId="705C489C"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Câu 4: Bạn cảm thấy giá gửi xe của trường đã phù hợp hay chưa?</w:t>
            </w:r>
          </w:p>
          <w:p w14:paraId="1F5A77B8" w14:textId="77777777" w:rsidR="000B7C71" w:rsidRPr="000B7C71" w:rsidRDefault="000B7C71" w:rsidP="000B7C71">
            <w:pPr>
              <w:pStyle w:val="ListParagraph"/>
              <w:numPr>
                <w:ilvl w:val="0"/>
                <w:numId w:val="12"/>
              </w:numPr>
              <w:rPr>
                <w:rFonts w:ascii="Times New Roman" w:hAnsi="Times New Roman" w:cs="Times New Roman"/>
                <w:sz w:val="28"/>
                <w:szCs w:val="28"/>
              </w:rPr>
            </w:pPr>
            <w:r w:rsidRPr="000B7C71">
              <w:rPr>
                <w:rFonts w:ascii="Times New Roman" w:hAnsi="Times New Roman" w:cs="Times New Roman"/>
                <w:sz w:val="28"/>
                <w:szCs w:val="28"/>
              </w:rPr>
              <w:t>Hợp lý</w:t>
            </w:r>
          </w:p>
          <w:p w14:paraId="6CAF88CF" w14:textId="77777777" w:rsidR="000B7C71" w:rsidRPr="000B7C71" w:rsidRDefault="000B7C71" w:rsidP="000B7C71">
            <w:pPr>
              <w:pStyle w:val="ListParagraph"/>
              <w:numPr>
                <w:ilvl w:val="0"/>
                <w:numId w:val="12"/>
              </w:numPr>
              <w:rPr>
                <w:rFonts w:ascii="Times New Roman" w:hAnsi="Times New Roman" w:cs="Times New Roman"/>
                <w:sz w:val="28"/>
                <w:szCs w:val="28"/>
              </w:rPr>
            </w:pPr>
            <w:r w:rsidRPr="000B7C71">
              <w:rPr>
                <w:rFonts w:ascii="Times New Roman" w:hAnsi="Times New Roman" w:cs="Times New Roman"/>
                <w:sz w:val="28"/>
                <w:szCs w:val="28"/>
              </w:rPr>
              <w:t>Chưa hợp lý</w:t>
            </w:r>
          </w:p>
          <w:p w14:paraId="25206B88"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Câu 5: Bạn cảm thấy an ninh khi gửi xe trong trường như thế nào?</w:t>
            </w:r>
          </w:p>
          <w:p w14:paraId="67C9FD79" w14:textId="77777777" w:rsidR="000B7C71" w:rsidRPr="000B7C71" w:rsidRDefault="000B7C71" w:rsidP="000B7C71">
            <w:pPr>
              <w:pStyle w:val="ListParagraph"/>
              <w:numPr>
                <w:ilvl w:val="0"/>
                <w:numId w:val="13"/>
              </w:numPr>
              <w:rPr>
                <w:rFonts w:ascii="Times New Roman" w:hAnsi="Times New Roman" w:cs="Times New Roman"/>
                <w:sz w:val="28"/>
                <w:szCs w:val="28"/>
              </w:rPr>
            </w:pPr>
            <w:r w:rsidRPr="000B7C71">
              <w:rPr>
                <w:rFonts w:ascii="Times New Roman" w:hAnsi="Times New Roman" w:cs="Times New Roman"/>
                <w:sz w:val="28"/>
                <w:szCs w:val="28"/>
              </w:rPr>
              <w:t>Tốt</w:t>
            </w:r>
          </w:p>
          <w:p w14:paraId="4B0DE638" w14:textId="77777777" w:rsidR="000B7C71" w:rsidRPr="000B7C71" w:rsidRDefault="000B7C71" w:rsidP="000B7C71">
            <w:pPr>
              <w:pStyle w:val="ListParagraph"/>
              <w:numPr>
                <w:ilvl w:val="0"/>
                <w:numId w:val="13"/>
              </w:numPr>
              <w:rPr>
                <w:rFonts w:ascii="Times New Roman" w:hAnsi="Times New Roman" w:cs="Times New Roman"/>
                <w:sz w:val="28"/>
                <w:szCs w:val="28"/>
              </w:rPr>
            </w:pPr>
            <w:r w:rsidRPr="000B7C71">
              <w:rPr>
                <w:rFonts w:ascii="Times New Roman" w:hAnsi="Times New Roman" w:cs="Times New Roman"/>
                <w:sz w:val="28"/>
                <w:szCs w:val="28"/>
              </w:rPr>
              <w:lastRenderedPageBreak/>
              <w:t>Chưa Tốt</w:t>
            </w:r>
          </w:p>
          <w:p w14:paraId="6F45D552"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Câu 6: Bạn thấy việc sử dụng thẻ gửi xe thay vì vé gửi xe có thuận tiện và dễ dàng hơn không?</w:t>
            </w:r>
          </w:p>
          <w:p w14:paraId="6515A8F7" w14:textId="77777777" w:rsidR="000B7C71" w:rsidRPr="000B7C71" w:rsidRDefault="000B7C71" w:rsidP="000B7C71">
            <w:pPr>
              <w:pStyle w:val="ListParagraph"/>
              <w:numPr>
                <w:ilvl w:val="0"/>
                <w:numId w:val="14"/>
              </w:numPr>
              <w:rPr>
                <w:rFonts w:ascii="Times New Roman" w:hAnsi="Times New Roman" w:cs="Times New Roman"/>
                <w:sz w:val="28"/>
                <w:szCs w:val="28"/>
              </w:rPr>
            </w:pPr>
            <w:r w:rsidRPr="000B7C71">
              <w:rPr>
                <w:rFonts w:ascii="Times New Roman" w:hAnsi="Times New Roman" w:cs="Times New Roman"/>
                <w:sz w:val="28"/>
                <w:szCs w:val="28"/>
              </w:rPr>
              <w:t>Tốt</w:t>
            </w:r>
          </w:p>
          <w:p w14:paraId="0B000771" w14:textId="77777777" w:rsidR="000B7C71" w:rsidRPr="000B7C71" w:rsidRDefault="000B7C71" w:rsidP="000B7C71">
            <w:pPr>
              <w:pStyle w:val="ListParagraph"/>
              <w:numPr>
                <w:ilvl w:val="0"/>
                <w:numId w:val="14"/>
              </w:numPr>
              <w:rPr>
                <w:rFonts w:ascii="Times New Roman" w:hAnsi="Times New Roman" w:cs="Times New Roman"/>
                <w:sz w:val="28"/>
                <w:szCs w:val="28"/>
              </w:rPr>
            </w:pPr>
            <w:r w:rsidRPr="000B7C71">
              <w:rPr>
                <w:rFonts w:ascii="Times New Roman" w:hAnsi="Times New Roman" w:cs="Times New Roman"/>
                <w:sz w:val="28"/>
                <w:szCs w:val="28"/>
              </w:rPr>
              <w:t>Không Tốt</w:t>
            </w:r>
          </w:p>
          <w:p w14:paraId="1B2A2942"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Câu 7: Bạn có góp ý kiến gì cho chúng tôi để cải thiện những bất cập khi gửi xe tại trường Đại học Công Nghiệp Hà Nội không?</w:t>
            </w:r>
          </w:p>
          <w:p w14:paraId="3B7D8D16" w14:textId="77777777" w:rsidR="000B7C71" w:rsidRPr="000B7C71" w:rsidRDefault="000B7C71" w:rsidP="000B7C71">
            <w:pPr>
              <w:rPr>
                <w:rFonts w:ascii="Times New Roman" w:hAnsi="Times New Roman" w:cs="Times New Roman"/>
                <w:sz w:val="28"/>
                <w:szCs w:val="28"/>
              </w:rPr>
            </w:pPr>
            <w:r w:rsidRPr="000B7C71">
              <w:rPr>
                <w:rFonts w:ascii="Times New Roman" w:hAnsi="Times New Roman" w:cs="Times New Roman"/>
                <w:sz w:val="28"/>
                <w:szCs w:val="28"/>
              </w:rPr>
              <w:t>Câu 8: Bạn có muốn sử dụng các dịch vụ mới như vé tháng, vé năm không?</w:t>
            </w:r>
          </w:p>
          <w:p w14:paraId="5A9A631A" w14:textId="77777777" w:rsidR="000B7C71" w:rsidRPr="000B7C71" w:rsidRDefault="000B7C71" w:rsidP="000B7C71">
            <w:pPr>
              <w:rPr>
                <w:rFonts w:ascii="Times New Roman" w:hAnsi="Times New Roman" w:cs="Times New Roman"/>
                <w:sz w:val="28"/>
                <w:szCs w:val="28"/>
              </w:rPr>
            </w:pPr>
          </w:p>
        </w:tc>
      </w:tr>
      <w:tr w:rsidR="000B7C71" w:rsidRPr="000B7C71" w14:paraId="16D45978" w14:textId="77777777" w:rsidTr="00C37C92">
        <w:tc>
          <w:tcPr>
            <w:tcW w:w="9350" w:type="dxa"/>
          </w:tcPr>
          <w:p w14:paraId="68A4D6E1" w14:textId="77777777" w:rsidR="000B7C71" w:rsidRPr="000B7C71" w:rsidRDefault="000B7C71" w:rsidP="000B7C71">
            <w:pPr>
              <w:jc w:val="center"/>
              <w:rPr>
                <w:rFonts w:ascii="Times New Roman" w:hAnsi="Times New Roman" w:cs="Times New Roman"/>
                <w:b/>
                <w:bCs/>
                <w:sz w:val="28"/>
                <w:szCs w:val="28"/>
              </w:rPr>
            </w:pPr>
            <w:r w:rsidRPr="000B7C71">
              <w:rPr>
                <w:rFonts w:ascii="Times New Roman" w:hAnsi="Times New Roman" w:cs="Times New Roman"/>
                <w:b/>
                <w:bCs/>
                <w:sz w:val="28"/>
                <w:szCs w:val="28"/>
              </w:rPr>
              <w:lastRenderedPageBreak/>
              <w:t>Chúc bạn có một ngày tốt lành.</w:t>
            </w:r>
          </w:p>
        </w:tc>
      </w:tr>
    </w:tbl>
    <w:p w14:paraId="6B79215D" w14:textId="77777777" w:rsidR="000B7C71" w:rsidRPr="000B7C71" w:rsidRDefault="000B7C71" w:rsidP="000B7C71"/>
    <w:p w14:paraId="2101E5A6" w14:textId="77777777" w:rsidR="0086074D" w:rsidRDefault="0086074D" w:rsidP="0086074D">
      <w:pPr>
        <w:pStyle w:val="Heading2"/>
        <w:rPr>
          <w:rFonts w:ascii="Times New Roman" w:hAnsi="Times New Roman" w:cs="Times New Roman"/>
          <w:b/>
          <w:color w:val="auto"/>
          <w:sz w:val="28"/>
          <w:szCs w:val="28"/>
        </w:rPr>
      </w:pPr>
      <w:bookmarkStart w:id="53" w:name="_Toc127095936"/>
      <w:bookmarkStart w:id="54" w:name="_Toc127097525"/>
      <w:r w:rsidRPr="0086074D">
        <w:rPr>
          <w:rFonts w:ascii="Times New Roman" w:hAnsi="Times New Roman" w:cs="Times New Roman"/>
          <w:b/>
          <w:color w:val="auto"/>
          <w:sz w:val="28"/>
          <w:szCs w:val="28"/>
        </w:rPr>
        <w:t>2.</w:t>
      </w:r>
      <w:r w:rsidR="00E92AC6">
        <w:rPr>
          <w:rFonts w:ascii="Times New Roman" w:hAnsi="Times New Roman" w:cs="Times New Roman"/>
          <w:b/>
          <w:color w:val="auto"/>
          <w:sz w:val="28"/>
          <w:szCs w:val="28"/>
        </w:rPr>
        <w:t>2</w:t>
      </w:r>
      <w:r w:rsidRPr="0086074D">
        <w:rPr>
          <w:rFonts w:ascii="Times New Roman" w:hAnsi="Times New Roman" w:cs="Times New Roman"/>
          <w:b/>
          <w:color w:val="auto"/>
          <w:sz w:val="28"/>
          <w:szCs w:val="28"/>
        </w:rPr>
        <w:t xml:space="preserve">.3. </w:t>
      </w:r>
      <w:r w:rsidR="00912B23">
        <w:rPr>
          <w:rFonts w:ascii="Times New Roman" w:hAnsi="Times New Roman" w:cs="Times New Roman"/>
          <w:b/>
          <w:color w:val="auto"/>
          <w:sz w:val="28"/>
          <w:szCs w:val="28"/>
        </w:rPr>
        <w:t>Đối tượng khảo sát</w:t>
      </w:r>
      <w:bookmarkEnd w:id="53"/>
      <w:bookmarkEnd w:id="54"/>
    </w:p>
    <w:p w14:paraId="60D3C454" w14:textId="77777777" w:rsidR="0055472B" w:rsidRPr="00F36089" w:rsidRDefault="0055472B" w:rsidP="001D2AC4">
      <w:pPr>
        <w:pStyle w:val="ListParagraph"/>
        <w:numPr>
          <w:ilvl w:val="0"/>
          <w:numId w:val="15"/>
        </w:numPr>
        <w:jc w:val="both"/>
        <w:rPr>
          <w:rFonts w:cs="Times New Roman"/>
          <w:szCs w:val="28"/>
          <w:shd w:val="clear" w:color="auto" w:fill="FFFFFF"/>
        </w:rPr>
      </w:pPr>
      <w:r>
        <w:rPr>
          <w:rFonts w:cs="Times New Roman"/>
          <w:szCs w:val="28"/>
          <w:shd w:val="clear" w:color="auto" w:fill="FFFFFF"/>
        </w:rPr>
        <w:t>Bảo vệ</w:t>
      </w:r>
      <w:r w:rsidRPr="00F36089">
        <w:rPr>
          <w:rFonts w:cs="Times New Roman"/>
          <w:szCs w:val="28"/>
          <w:shd w:val="clear" w:color="auto" w:fill="FFFFFF"/>
        </w:rPr>
        <w:t xml:space="preserve">: có nhiệm vụ </w:t>
      </w:r>
      <w:r>
        <w:rPr>
          <w:rFonts w:cs="Times New Roman"/>
          <w:szCs w:val="28"/>
          <w:shd w:val="clear" w:color="auto" w:fill="FFFFFF"/>
        </w:rPr>
        <w:t>kiểm vé</w:t>
      </w:r>
      <w:r w:rsidRPr="00F36089">
        <w:rPr>
          <w:rFonts w:cs="Times New Roman"/>
          <w:szCs w:val="28"/>
          <w:shd w:val="clear" w:color="auto" w:fill="FFFFFF"/>
        </w:rPr>
        <w:t xml:space="preserve">, </w:t>
      </w:r>
      <w:r>
        <w:rPr>
          <w:rFonts w:cs="Times New Roman"/>
          <w:szCs w:val="28"/>
          <w:shd w:val="clear" w:color="auto" w:fill="FFFFFF"/>
        </w:rPr>
        <w:t>phát vé</w:t>
      </w:r>
      <w:r w:rsidRPr="00F36089">
        <w:rPr>
          <w:rFonts w:cs="Times New Roman"/>
          <w:szCs w:val="28"/>
          <w:shd w:val="clear" w:color="auto" w:fill="FFFFFF"/>
        </w:rPr>
        <w:t>,</w:t>
      </w:r>
      <w:r>
        <w:rPr>
          <w:rFonts w:cs="Times New Roman"/>
          <w:szCs w:val="28"/>
          <w:shd w:val="clear" w:color="auto" w:fill="FFFFFF"/>
        </w:rPr>
        <w:t xml:space="preserve"> thu phí giữ xe,</w:t>
      </w:r>
      <w:r w:rsidRPr="00F36089">
        <w:rPr>
          <w:rFonts w:cs="Times New Roman"/>
          <w:szCs w:val="28"/>
          <w:shd w:val="clear" w:color="auto" w:fill="FFFFFF"/>
        </w:rPr>
        <w:t xml:space="preserve"> giúp đỡ </w:t>
      </w:r>
      <w:r>
        <w:rPr>
          <w:rFonts w:cs="Times New Roman"/>
          <w:szCs w:val="28"/>
          <w:shd w:val="clear" w:color="auto" w:fill="FFFFFF"/>
        </w:rPr>
        <w:t>sinh viên và giảng viên</w:t>
      </w:r>
      <w:r w:rsidRPr="00F36089">
        <w:rPr>
          <w:rFonts w:cs="Times New Roman"/>
          <w:szCs w:val="28"/>
          <w:shd w:val="clear" w:color="auto" w:fill="FFFFFF"/>
        </w:rPr>
        <w:t xml:space="preserve"> trong việc</w:t>
      </w:r>
      <w:r>
        <w:rPr>
          <w:rFonts w:cs="Times New Roman"/>
          <w:szCs w:val="28"/>
          <w:shd w:val="clear" w:color="auto" w:fill="FFFFFF"/>
        </w:rPr>
        <w:t xml:space="preserve"> để xe cất xe đúng nơi quy định</w:t>
      </w:r>
      <w:r w:rsidRPr="00F36089">
        <w:rPr>
          <w:rFonts w:cs="Times New Roman"/>
          <w:szCs w:val="28"/>
          <w:shd w:val="clear" w:color="auto" w:fill="FFFFFF"/>
        </w:rPr>
        <w:t xml:space="preserve">. </w:t>
      </w:r>
    </w:p>
    <w:p w14:paraId="371FBF1B" w14:textId="77777777" w:rsidR="0055472B" w:rsidRPr="00F33881" w:rsidRDefault="0055472B" w:rsidP="001D2AC4">
      <w:pPr>
        <w:pStyle w:val="ListParagraph"/>
        <w:numPr>
          <w:ilvl w:val="0"/>
          <w:numId w:val="15"/>
        </w:numPr>
        <w:jc w:val="both"/>
        <w:rPr>
          <w:rFonts w:cs="Times New Roman"/>
          <w:szCs w:val="28"/>
        </w:rPr>
      </w:pPr>
      <w:r>
        <w:rPr>
          <w:rFonts w:cs="Times New Roman"/>
          <w:szCs w:val="28"/>
          <w:shd w:val="clear" w:color="auto" w:fill="FFFFFF"/>
        </w:rPr>
        <w:t>Sinh viên</w:t>
      </w:r>
      <w:r w:rsidRPr="00F36089">
        <w:rPr>
          <w:rFonts w:cs="Times New Roman"/>
          <w:szCs w:val="28"/>
          <w:shd w:val="clear" w:color="auto" w:fill="FFFFFF"/>
        </w:rPr>
        <w:t xml:space="preserve">: </w:t>
      </w:r>
      <w:r>
        <w:rPr>
          <w:rFonts w:cs="Times New Roman"/>
          <w:szCs w:val="28"/>
          <w:shd w:val="clear" w:color="auto" w:fill="FFFFFF"/>
        </w:rPr>
        <w:t>Nhận vé và quét xe</w:t>
      </w:r>
      <w:r w:rsidRPr="00F36089">
        <w:rPr>
          <w:rFonts w:cs="Times New Roman"/>
          <w:szCs w:val="28"/>
          <w:shd w:val="clear" w:color="auto" w:fill="FFFFFF"/>
        </w:rPr>
        <w:t>,</w:t>
      </w:r>
      <w:r>
        <w:rPr>
          <w:rFonts w:cs="Times New Roman"/>
          <w:szCs w:val="28"/>
          <w:shd w:val="clear" w:color="auto" w:fill="FFFFFF"/>
        </w:rPr>
        <w:t xml:space="preserve"> cất xe đúng vị trí bãi đỗ</w:t>
      </w:r>
      <w:r w:rsidR="006E2ACE">
        <w:rPr>
          <w:rFonts w:cs="Times New Roman"/>
          <w:szCs w:val="28"/>
          <w:shd w:val="clear" w:color="auto" w:fill="FFFFFF"/>
        </w:rPr>
        <w:t xml:space="preserve"> xe, thanh toán cho b</w:t>
      </w:r>
      <w:r>
        <w:rPr>
          <w:rFonts w:cs="Times New Roman"/>
          <w:szCs w:val="28"/>
          <w:shd w:val="clear" w:color="auto" w:fill="FFFFFF"/>
        </w:rPr>
        <w:t>ảo vệ đúng số tiền theo loại xe</w:t>
      </w:r>
      <w:r w:rsidRPr="00F36089">
        <w:rPr>
          <w:rFonts w:cs="Times New Roman"/>
          <w:szCs w:val="28"/>
          <w:shd w:val="clear" w:color="auto" w:fill="FFFFFF"/>
        </w:rPr>
        <w:t>.</w:t>
      </w:r>
    </w:p>
    <w:p w14:paraId="57F33A8F" w14:textId="77777777" w:rsidR="0055472B" w:rsidRPr="0055472B" w:rsidRDefault="0055472B" w:rsidP="001D2AC4">
      <w:pPr>
        <w:pStyle w:val="ListParagraph"/>
        <w:numPr>
          <w:ilvl w:val="0"/>
          <w:numId w:val="15"/>
        </w:numPr>
        <w:jc w:val="both"/>
        <w:rPr>
          <w:rFonts w:cs="Times New Roman"/>
          <w:szCs w:val="28"/>
        </w:rPr>
      </w:pPr>
      <w:r>
        <w:rPr>
          <w:rFonts w:cs="Times New Roman"/>
          <w:szCs w:val="28"/>
          <w:shd w:val="clear" w:color="auto" w:fill="FFFFFF"/>
        </w:rPr>
        <w:t>Cán bộ</w:t>
      </w:r>
      <w:r w:rsidR="00A6031B">
        <w:rPr>
          <w:rFonts w:cs="Times New Roman"/>
          <w:szCs w:val="28"/>
          <w:shd w:val="clear" w:color="auto" w:fill="FFFFFF"/>
        </w:rPr>
        <w:t>, g</w:t>
      </w:r>
      <w:r>
        <w:rPr>
          <w:rFonts w:cs="Times New Roman"/>
          <w:szCs w:val="28"/>
          <w:shd w:val="clear" w:color="auto" w:fill="FFFFFF"/>
        </w:rPr>
        <w:t>iả</w:t>
      </w:r>
      <w:r w:rsidR="00A6031B">
        <w:rPr>
          <w:rFonts w:cs="Times New Roman"/>
          <w:szCs w:val="28"/>
          <w:shd w:val="clear" w:color="auto" w:fill="FFFFFF"/>
        </w:rPr>
        <w:t>ng v</w:t>
      </w:r>
      <w:r>
        <w:rPr>
          <w:rFonts w:cs="Times New Roman"/>
          <w:szCs w:val="28"/>
          <w:shd w:val="clear" w:color="auto" w:fill="FFFFFF"/>
        </w:rPr>
        <w:t>iên</w:t>
      </w:r>
      <w:r w:rsidRPr="00F33881">
        <w:rPr>
          <w:rFonts w:cs="Times New Roman"/>
          <w:szCs w:val="28"/>
          <w:shd w:val="clear" w:color="auto" w:fill="FFFFFF"/>
        </w:rPr>
        <w:t>:</w:t>
      </w:r>
      <w:r>
        <w:rPr>
          <w:rFonts w:cs="Times New Roman"/>
          <w:szCs w:val="28"/>
          <w:shd w:val="clear" w:color="auto" w:fill="FFFFFF"/>
        </w:rPr>
        <w:t xml:space="preserve"> cung</w:t>
      </w:r>
      <w:r w:rsidRPr="00F33881">
        <w:rPr>
          <w:rFonts w:cs="Times New Roman"/>
          <w:szCs w:val="28"/>
          <w:shd w:val="clear" w:color="auto" w:fill="FFFFFF"/>
        </w:rPr>
        <w:t xml:space="preserve"> </w:t>
      </w:r>
      <w:r>
        <w:rPr>
          <w:rFonts w:cs="Times New Roman"/>
          <w:szCs w:val="28"/>
          <w:shd w:val="clear" w:color="auto" w:fill="FFFFFF"/>
        </w:rPr>
        <w:t>cấp vé giảng viên</w:t>
      </w:r>
      <w:r w:rsidRPr="00F33881">
        <w:rPr>
          <w:rFonts w:cs="Times New Roman"/>
          <w:szCs w:val="28"/>
          <w:shd w:val="clear" w:color="auto" w:fill="FFFFFF"/>
        </w:rPr>
        <w:t xml:space="preserve">, </w:t>
      </w:r>
      <w:r>
        <w:rPr>
          <w:rFonts w:cs="Times New Roman"/>
          <w:szCs w:val="28"/>
          <w:shd w:val="clear" w:color="auto" w:fill="FFFFFF"/>
        </w:rPr>
        <w:t>cất xe đúng vị trí bãi đỗ</w:t>
      </w:r>
      <w:r w:rsidRPr="00F33881">
        <w:rPr>
          <w:rFonts w:cs="Times New Roman"/>
          <w:szCs w:val="28"/>
          <w:shd w:val="clear" w:color="auto" w:fill="FFFFFF"/>
        </w:rPr>
        <w:t>.</w:t>
      </w:r>
    </w:p>
    <w:p w14:paraId="291A724B" w14:textId="77777777" w:rsidR="00912B23" w:rsidRPr="007C567F" w:rsidRDefault="00912B23" w:rsidP="001D2AC4">
      <w:pPr>
        <w:pStyle w:val="Heading2"/>
        <w:jc w:val="both"/>
        <w:rPr>
          <w:rFonts w:ascii="Times New Roman" w:hAnsi="Times New Roman" w:cs="Times New Roman"/>
          <w:b/>
          <w:color w:val="auto"/>
          <w:sz w:val="28"/>
          <w:szCs w:val="28"/>
        </w:rPr>
      </w:pPr>
      <w:bookmarkStart w:id="55" w:name="_Toc127095937"/>
      <w:bookmarkStart w:id="56" w:name="_Toc127097526"/>
      <w:r w:rsidRPr="007C567F">
        <w:rPr>
          <w:rFonts w:ascii="Times New Roman" w:hAnsi="Times New Roman" w:cs="Times New Roman"/>
          <w:b/>
          <w:color w:val="auto"/>
          <w:sz w:val="28"/>
          <w:szCs w:val="28"/>
        </w:rPr>
        <w:t>2.2.4. Các yêu cầu của hệ thống</w:t>
      </w:r>
      <w:bookmarkEnd w:id="55"/>
      <w:bookmarkEnd w:id="56"/>
    </w:p>
    <w:p w14:paraId="769F61C3" w14:textId="798CC322" w:rsidR="001A60C7" w:rsidRDefault="007C567F" w:rsidP="001D2AC4">
      <w:pPr>
        <w:pStyle w:val="Heading3"/>
        <w:jc w:val="both"/>
        <w:rPr>
          <w:rFonts w:ascii="Times New Roman" w:hAnsi="Times New Roman" w:cs="Times New Roman"/>
          <w:color w:val="auto"/>
          <w:sz w:val="28"/>
          <w:szCs w:val="28"/>
        </w:rPr>
      </w:pPr>
      <w:bookmarkStart w:id="57" w:name="_Toc127095938"/>
      <w:bookmarkStart w:id="58" w:name="_Toc127097527"/>
      <w:r>
        <w:rPr>
          <w:rFonts w:ascii="Times New Roman" w:hAnsi="Times New Roman" w:cs="Times New Roman"/>
          <w:color w:val="auto"/>
          <w:sz w:val="28"/>
          <w:szCs w:val="28"/>
        </w:rPr>
        <w:t>2.2</w:t>
      </w:r>
      <w:r w:rsidR="00912B23">
        <w:rPr>
          <w:rFonts w:ascii="Times New Roman" w:hAnsi="Times New Roman" w:cs="Times New Roman"/>
          <w:color w:val="auto"/>
          <w:sz w:val="28"/>
          <w:szCs w:val="28"/>
        </w:rPr>
        <w:t>.4</w:t>
      </w:r>
      <w:r w:rsidR="001A60C7" w:rsidRPr="00736474">
        <w:rPr>
          <w:rFonts w:ascii="Times New Roman" w:hAnsi="Times New Roman" w:cs="Times New Roman"/>
          <w:color w:val="auto"/>
          <w:sz w:val="28"/>
          <w:szCs w:val="28"/>
        </w:rPr>
        <w:t>.1. Yêu cầu chức năng</w:t>
      </w:r>
      <w:bookmarkEnd w:id="57"/>
      <w:bookmarkEnd w:id="58"/>
      <w:ins w:id="59" w:author="Vũ Thị Dương" w:date="2023-02-17T21:22:00Z">
        <w:r w:rsidR="0087221E">
          <w:rPr>
            <w:rFonts w:ascii="Times New Roman" w:hAnsi="Times New Roman" w:cs="Times New Roman"/>
            <w:color w:val="auto"/>
            <w:sz w:val="28"/>
            <w:szCs w:val="28"/>
          </w:rPr>
          <w:t xml:space="preserve"> khong hiểu phần này ý sv là gì?</w:t>
        </w:r>
      </w:ins>
    </w:p>
    <w:p w14:paraId="5B7670B9" w14:textId="3EF91497" w:rsidR="00D62F06" w:rsidRDefault="00D62F06" w:rsidP="006C12EB">
      <w:pPr>
        <w:ind w:firstLine="360"/>
        <w:jc w:val="both"/>
        <w:rPr>
          <w:ins w:id="60" w:author="Vũ Thị Dương" w:date="2023-02-17T21:21:00Z"/>
          <w:rFonts w:cs="Times New Roman"/>
          <w:bCs/>
          <w:i/>
          <w:szCs w:val="28"/>
        </w:rPr>
      </w:pPr>
      <w:r w:rsidRPr="00D62F06">
        <w:rPr>
          <w:rFonts w:cs="Times New Roman"/>
          <w:bCs/>
          <w:i/>
          <w:szCs w:val="28"/>
        </w:rPr>
        <w:t>a. Về phía nhân viên</w:t>
      </w:r>
    </w:p>
    <w:p w14:paraId="7497B2C7" w14:textId="003F7652" w:rsidR="0087221E" w:rsidRDefault="0087221E" w:rsidP="006C12EB">
      <w:pPr>
        <w:ind w:firstLine="360"/>
        <w:jc w:val="both"/>
        <w:rPr>
          <w:ins w:id="61" w:author="Vũ Thị Dương" w:date="2023-02-17T21:21:00Z"/>
          <w:rFonts w:cs="Times New Roman"/>
          <w:bCs/>
          <w:i/>
          <w:szCs w:val="28"/>
        </w:rPr>
      </w:pPr>
      <w:ins w:id="62" w:author="Vũ Thị Dương" w:date="2023-02-17T21:21:00Z">
        <w:r>
          <w:rPr>
            <w:rFonts w:cs="Times New Roman"/>
            <w:bCs/>
            <w:i/>
            <w:szCs w:val="28"/>
          </w:rPr>
          <w:t>chưa thấy mô tả thông tin quản lý về trình</w:t>
        </w:r>
      </w:ins>
    </w:p>
    <w:p w14:paraId="1DAAE3A9" w14:textId="3A848858" w:rsidR="0087221E" w:rsidRDefault="0087221E" w:rsidP="006C12EB">
      <w:pPr>
        <w:ind w:firstLine="360"/>
        <w:jc w:val="both"/>
        <w:rPr>
          <w:ins w:id="63" w:author="Vũ Thị Dương" w:date="2023-02-17T21:21:00Z"/>
          <w:rFonts w:cs="Times New Roman"/>
          <w:bCs/>
          <w:i/>
          <w:szCs w:val="28"/>
        </w:rPr>
      </w:pPr>
      <w:ins w:id="64" w:author="Vũ Thị Dương" w:date="2023-02-17T21:21:00Z">
        <w:r>
          <w:rPr>
            <w:rFonts w:cs="Times New Roman"/>
            <w:bCs/>
            <w:i/>
            <w:szCs w:val="28"/>
          </w:rPr>
          <w:t>phần mềm giờ mới xây dựng thì sao đã biết màn hình như nào, góc trái và phải ra sao</w:t>
        </w:r>
      </w:ins>
    </w:p>
    <w:p w14:paraId="096F5E8E" w14:textId="1D7BBC1A" w:rsidR="0087221E" w:rsidRPr="00D62F06" w:rsidRDefault="0087221E" w:rsidP="006C12EB">
      <w:pPr>
        <w:ind w:firstLine="360"/>
        <w:jc w:val="both"/>
        <w:rPr>
          <w:ins w:id="65" w:author="Admin" w:date="2022-04-06T14:48:00Z"/>
          <w:rFonts w:cs="Times New Roman"/>
          <w:bCs/>
          <w:i/>
          <w:szCs w:val="28"/>
        </w:rPr>
      </w:pPr>
      <w:ins w:id="66" w:author="Vũ Thị Dương" w:date="2023-02-17T21:21:00Z">
        <w:r>
          <w:rPr>
            <w:rFonts w:cs="Times New Roman"/>
            <w:bCs/>
            <w:i/>
            <w:szCs w:val="28"/>
          </w:rPr>
          <w:t>làm thệ thống xuôi ch</w:t>
        </w:r>
      </w:ins>
      <w:ins w:id="67" w:author="Vũ Thị Dương" w:date="2023-02-17T21:22:00Z">
        <w:r>
          <w:rPr>
            <w:rFonts w:cs="Times New Roman"/>
            <w:bCs/>
            <w:i/>
            <w:szCs w:val="28"/>
          </w:rPr>
          <w:t>ứ ko làm hệ thống dịch ngược</w:t>
        </w:r>
      </w:ins>
    </w:p>
    <w:p w14:paraId="69CF3ED9" w14:textId="77777777" w:rsidR="00D62F06" w:rsidRPr="00057AB5" w:rsidRDefault="00D62F06" w:rsidP="006C12EB">
      <w:pPr>
        <w:pStyle w:val="ListParagraph"/>
        <w:numPr>
          <w:ilvl w:val="0"/>
          <w:numId w:val="25"/>
        </w:numPr>
        <w:ind w:left="1080"/>
        <w:jc w:val="both"/>
        <w:rPr>
          <w:rFonts w:cs="Times New Roman"/>
          <w:szCs w:val="28"/>
        </w:rPr>
      </w:pPr>
      <w:r>
        <w:t>Đăng kí, đăng nhập: Khi khách hàng vào phần mềm quản lí phải gõ mã nhân viên của mình vào phần đăng kí trên góc phải của trang web.</w:t>
      </w:r>
    </w:p>
    <w:p w14:paraId="4EAAFC46" w14:textId="77777777" w:rsidR="00D62F06" w:rsidRPr="00D2610F" w:rsidRDefault="00D62F06" w:rsidP="006C12EB">
      <w:pPr>
        <w:pStyle w:val="ListParagraph"/>
        <w:numPr>
          <w:ilvl w:val="0"/>
          <w:numId w:val="25"/>
        </w:numPr>
        <w:ind w:left="1080"/>
        <w:jc w:val="both"/>
        <w:rPr>
          <w:rFonts w:cs="Times New Roman"/>
          <w:szCs w:val="28"/>
        </w:rPr>
      </w:pPr>
      <w:r>
        <w:t>Đăng xuất: Nhân viên kích vào nút đăng xuất.</w:t>
      </w:r>
    </w:p>
    <w:p w14:paraId="109CE36C" w14:textId="77777777" w:rsidR="00D62F06" w:rsidRPr="00D2610F" w:rsidRDefault="00D62F06" w:rsidP="006C12EB">
      <w:pPr>
        <w:pStyle w:val="ListParagraph"/>
        <w:numPr>
          <w:ilvl w:val="0"/>
          <w:numId w:val="25"/>
        </w:numPr>
        <w:ind w:left="1080"/>
        <w:jc w:val="both"/>
        <w:rPr>
          <w:rFonts w:cs="Times New Roman"/>
          <w:szCs w:val="28"/>
        </w:rPr>
      </w:pPr>
      <w:r>
        <w:lastRenderedPageBreak/>
        <w:t>Thanh toán: Nhân viên kích vào nút quản lí thanh toán, tùy từng loại vé sẽ xác nhận thu số tiền khác nhau.</w:t>
      </w:r>
    </w:p>
    <w:p w14:paraId="6DCD5F7A" w14:textId="77777777" w:rsidR="00D62F06" w:rsidRDefault="00D62F06" w:rsidP="006C12EB">
      <w:pPr>
        <w:pStyle w:val="ListParagraph"/>
        <w:numPr>
          <w:ilvl w:val="0"/>
          <w:numId w:val="25"/>
        </w:numPr>
        <w:ind w:left="1080"/>
        <w:jc w:val="both"/>
        <w:rPr>
          <w:rFonts w:cs="Times New Roman"/>
          <w:szCs w:val="28"/>
        </w:rPr>
      </w:pPr>
      <w:r>
        <w:rPr>
          <w:rFonts w:cs="Times New Roman"/>
          <w:szCs w:val="28"/>
        </w:rPr>
        <w:t>Quản lí số lượng xe: Nhân viên kích vào nút quản lí số lượng xe để xem số vị trí để xe còn trống trong khu vực.</w:t>
      </w:r>
    </w:p>
    <w:p w14:paraId="7AD4C2D4" w14:textId="77777777" w:rsidR="00D62F06" w:rsidRPr="00D2610F" w:rsidRDefault="00D62F06" w:rsidP="006C12EB">
      <w:pPr>
        <w:pStyle w:val="ListParagraph"/>
        <w:numPr>
          <w:ilvl w:val="0"/>
          <w:numId w:val="25"/>
        </w:numPr>
        <w:ind w:left="1080"/>
        <w:jc w:val="both"/>
        <w:rPr>
          <w:rFonts w:cs="Times New Roman"/>
          <w:szCs w:val="28"/>
        </w:rPr>
      </w:pPr>
      <w:r>
        <w:rPr>
          <w:rFonts w:cs="Times New Roman"/>
          <w:szCs w:val="28"/>
        </w:rPr>
        <w:t>Quản lí số lượng vé: Nhân viên kích vào nút quản lí số lượng vé để xem chi tiết số vé từng loại.</w:t>
      </w:r>
    </w:p>
    <w:p w14:paraId="4F43346D" w14:textId="77777777" w:rsidR="00D62F06" w:rsidRPr="00D62F06" w:rsidRDefault="00D62F06" w:rsidP="006C12EB">
      <w:pPr>
        <w:jc w:val="both"/>
        <w:rPr>
          <w:rFonts w:cs="Times New Roman"/>
          <w:bCs/>
          <w:i/>
          <w:szCs w:val="28"/>
        </w:rPr>
      </w:pPr>
      <w:r w:rsidRPr="00D62F06">
        <w:rPr>
          <w:rFonts w:cs="Times New Roman"/>
          <w:szCs w:val="28"/>
        </w:rPr>
        <w:t xml:space="preserve">     </w:t>
      </w:r>
      <w:r w:rsidRPr="00D62F06">
        <w:rPr>
          <w:rFonts w:cs="Times New Roman"/>
          <w:bCs/>
          <w:i/>
          <w:szCs w:val="28"/>
        </w:rPr>
        <w:t>b. Về phía nhà quản trị:</w:t>
      </w:r>
    </w:p>
    <w:p w14:paraId="603F2BB6" w14:textId="77777777" w:rsidR="00D62F06" w:rsidRPr="00057AB5" w:rsidRDefault="00D62F06" w:rsidP="006C12EB">
      <w:pPr>
        <w:pStyle w:val="ListParagraph"/>
        <w:numPr>
          <w:ilvl w:val="0"/>
          <w:numId w:val="27"/>
        </w:numPr>
        <w:ind w:left="1080"/>
        <w:jc w:val="both"/>
        <w:rPr>
          <w:rFonts w:cs="Times New Roman"/>
          <w:szCs w:val="28"/>
        </w:rPr>
      </w:pPr>
      <w:r>
        <w:rPr>
          <w:rFonts w:cs="Times New Roman"/>
          <w:szCs w:val="28"/>
        </w:rPr>
        <w:t xml:space="preserve">Đăng Nhập: </w:t>
      </w:r>
      <w:r>
        <w:t>Khi quản trị viên nhà sách vào phần mềm quản lí cần phải có mã nhân viên, password.</w:t>
      </w:r>
    </w:p>
    <w:p w14:paraId="727CD774" w14:textId="77777777" w:rsidR="00D62F06" w:rsidRPr="00D2610F" w:rsidRDefault="00D62F06" w:rsidP="006C12EB">
      <w:pPr>
        <w:pStyle w:val="ListParagraph"/>
        <w:numPr>
          <w:ilvl w:val="0"/>
          <w:numId w:val="27"/>
        </w:numPr>
        <w:ind w:left="1080"/>
        <w:jc w:val="both"/>
        <w:rPr>
          <w:rFonts w:cs="Times New Roman"/>
          <w:szCs w:val="28"/>
        </w:rPr>
      </w:pPr>
      <w:r>
        <w:t>Đăng xuất: quản trị viên kích vào nút đăng xuất.</w:t>
      </w:r>
    </w:p>
    <w:p w14:paraId="3A628463" w14:textId="77777777" w:rsidR="00D62F06" w:rsidRPr="00D2610F" w:rsidRDefault="00D62F06" w:rsidP="006C12EB">
      <w:pPr>
        <w:pStyle w:val="ListParagraph"/>
        <w:numPr>
          <w:ilvl w:val="0"/>
          <w:numId w:val="27"/>
        </w:numPr>
        <w:ind w:left="1080"/>
        <w:jc w:val="both"/>
        <w:rPr>
          <w:rFonts w:cs="Times New Roman"/>
          <w:szCs w:val="28"/>
        </w:rPr>
      </w:pPr>
      <w:r>
        <w:t>Quản lí ca trực: Khi quản trị viên kích vào nút quản lí ca trực, cho phép quản trị viên phân ca cho từng nhân viên bảo vệ.</w:t>
      </w:r>
    </w:p>
    <w:p w14:paraId="707D9E8E" w14:textId="77777777" w:rsidR="00D62F06" w:rsidRPr="002D73F3" w:rsidRDefault="00D62F06" w:rsidP="00D62F06">
      <w:pPr>
        <w:pStyle w:val="ListParagraph"/>
        <w:numPr>
          <w:ilvl w:val="0"/>
          <w:numId w:val="27"/>
        </w:numPr>
        <w:ind w:left="1080"/>
        <w:jc w:val="both"/>
        <w:rPr>
          <w:rFonts w:cs="Times New Roman"/>
          <w:szCs w:val="28"/>
        </w:rPr>
      </w:pPr>
      <w:r>
        <w:t>Thống kê: Khi quản trị viên kích vào nút thống kê, hệ thống sẽ thống kê ra tổng số tiền thu về trong một ngày trên từng khu vực.</w:t>
      </w:r>
    </w:p>
    <w:p w14:paraId="1E38B090" w14:textId="77777777" w:rsidR="001A60C7" w:rsidRDefault="007C567F" w:rsidP="001D2AC4">
      <w:pPr>
        <w:pStyle w:val="Heading3"/>
        <w:jc w:val="both"/>
        <w:rPr>
          <w:rFonts w:ascii="Times New Roman" w:hAnsi="Times New Roman" w:cs="Times New Roman"/>
          <w:color w:val="auto"/>
          <w:sz w:val="28"/>
          <w:szCs w:val="28"/>
        </w:rPr>
      </w:pPr>
      <w:bookmarkStart w:id="68" w:name="_Toc127095939"/>
      <w:bookmarkStart w:id="69" w:name="_Toc127097528"/>
      <w:r>
        <w:rPr>
          <w:rFonts w:ascii="Times New Roman" w:hAnsi="Times New Roman" w:cs="Times New Roman"/>
          <w:color w:val="auto"/>
          <w:sz w:val="28"/>
          <w:szCs w:val="28"/>
        </w:rPr>
        <w:t>2.2</w:t>
      </w:r>
      <w:r w:rsidR="00912B23">
        <w:rPr>
          <w:rFonts w:ascii="Times New Roman" w:hAnsi="Times New Roman" w:cs="Times New Roman"/>
          <w:color w:val="auto"/>
          <w:sz w:val="28"/>
          <w:szCs w:val="28"/>
        </w:rPr>
        <w:t>.4</w:t>
      </w:r>
      <w:r w:rsidR="001A60C7" w:rsidRPr="00736474">
        <w:rPr>
          <w:rFonts w:ascii="Times New Roman" w:hAnsi="Times New Roman" w:cs="Times New Roman"/>
          <w:color w:val="auto"/>
          <w:sz w:val="28"/>
          <w:szCs w:val="28"/>
        </w:rPr>
        <w:t>.2. Yêu cầu phi chức năng</w:t>
      </w:r>
      <w:bookmarkEnd w:id="68"/>
      <w:bookmarkEnd w:id="69"/>
    </w:p>
    <w:p w14:paraId="7FDA4B44" w14:textId="77777777" w:rsidR="00EF0A9C" w:rsidRPr="005C5D83" w:rsidRDefault="00EF0A9C" w:rsidP="00224BCE">
      <w:pPr>
        <w:spacing w:line="240" w:lineRule="auto"/>
        <w:ind w:firstLine="720"/>
        <w:jc w:val="both"/>
        <w:rPr>
          <w:rFonts w:eastAsia="Calibri" w:cs="Times New Roman"/>
          <w:szCs w:val="28"/>
          <w:lang w:val="vi-VN"/>
        </w:rPr>
      </w:pPr>
      <w:r>
        <w:rPr>
          <w:rFonts w:eastAsia="Arial" w:cs="Times New Roman"/>
          <w:color w:val="273239"/>
          <w:spacing w:val="2"/>
          <w:szCs w:val="28"/>
          <w:shd w:val="clear" w:color="auto" w:fill="FFFFFF"/>
          <w:lang w:val="vi-VN"/>
        </w:rPr>
        <w:t>Một số yêu cầu của phi chức năng :</w:t>
      </w:r>
    </w:p>
    <w:p w14:paraId="7486706D" w14:textId="77777777" w:rsidR="00EF0A9C" w:rsidRPr="00EF0A9C" w:rsidRDefault="00EF0A9C" w:rsidP="00224BCE">
      <w:pPr>
        <w:numPr>
          <w:ilvl w:val="0"/>
          <w:numId w:val="21"/>
        </w:numPr>
        <w:spacing w:before="100" w:beforeAutospacing="1" w:line="240" w:lineRule="auto"/>
        <w:jc w:val="both"/>
        <w:rPr>
          <w:rFonts w:eastAsia="Calibri" w:cs="Times New Roman"/>
          <w:bCs/>
          <w:i/>
          <w:szCs w:val="28"/>
          <w:lang w:val="vi-VN"/>
        </w:rPr>
      </w:pPr>
      <w:r w:rsidRPr="00EF0A9C">
        <w:rPr>
          <w:rFonts w:eastAsia="Calibri" w:cs="Times New Roman"/>
          <w:bCs/>
          <w:i/>
          <w:szCs w:val="28"/>
          <w:lang w:val="vi-VN" w:eastAsia="zh-CN" w:bidi="ar"/>
        </w:rPr>
        <w:t xml:space="preserve">Yêu cầu về môi trường   </w:t>
      </w:r>
    </w:p>
    <w:p w14:paraId="64940832" w14:textId="77777777" w:rsidR="00EF0A9C" w:rsidRPr="001F7F92" w:rsidRDefault="00EF0A9C" w:rsidP="00224BCE">
      <w:pPr>
        <w:spacing w:before="100" w:beforeAutospacing="1" w:line="240" w:lineRule="auto"/>
        <w:ind w:firstLine="720"/>
        <w:jc w:val="both"/>
        <w:rPr>
          <w:rFonts w:eastAsia="Calibri" w:cs="Times New Roman"/>
          <w:szCs w:val="28"/>
        </w:rPr>
      </w:pPr>
      <w:r w:rsidRPr="001F7F92">
        <w:rPr>
          <w:rFonts w:eastAsia="Calibri" w:cs="Times New Roman"/>
          <w:szCs w:val="28"/>
          <w:lang w:eastAsia="zh-CN" w:bidi="ar"/>
        </w:rPr>
        <w:t>Mô tả yêu cầu:</w:t>
      </w:r>
    </w:p>
    <w:p w14:paraId="1E0B5715" w14:textId="77777777" w:rsidR="00EF0A9C" w:rsidRPr="001F7F92" w:rsidRDefault="00EF0A9C" w:rsidP="001D2AC4">
      <w:pPr>
        <w:pStyle w:val="ListParagraph"/>
        <w:numPr>
          <w:ilvl w:val="0"/>
          <w:numId w:val="20"/>
        </w:numPr>
        <w:spacing w:before="100" w:beforeAutospacing="1"/>
        <w:jc w:val="both"/>
        <w:rPr>
          <w:rFonts w:eastAsia="Calibri" w:cs="Times New Roman"/>
          <w:szCs w:val="28"/>
        </w:rPr>
      </w:pPr>
      <w:r w:rsidRPr="001F7F92">
        <w:rPr>
          <w:rFonts w:eastAsia="Calibri" w:cs="Times New Roman"/>
          <w:szCs w:val="28"/>
          <w:lang w:eastAsia="zh-CN" w:bidi="ar"/>
        </w:rPr>
        <w:t>Chạy được trên mọi hệ điều hành, nền tảng khác nhau.</w:t>
      </w:r>
    </w:p>
    <w:p w14:paraId="34189034" w14:textId="77777777" w:rsidR="00EF0A9C" w:rsidRPr="001F7F92" w:rsidRDefault="00EF0A9C" w:rsidP="00224BCE">
      <w:pPr>
        <w:pStyle w:val="ListParagraph"/>
        <w:numPr>
          <w:ilvl w:val="0"/>
          <w:numId w:val="20"/>
        </w:numPr>
        <w:spacing w:before="100" w:beforeAutospacing="1" w:line="240" w:lineRule="auto"/>
        <w:jc w:val="both"/>
        <w:rPr>
          <w:rFonts w:eastAsia="Calibri" w:cs="Times New Roman"/>
          <w:szCs w:val="28"/>
        </w:rPr>
      </w:pPr>
      <w:r w:rsidRPr="001F7F92">
        <w:rPr>
          <w:rFonts w:eastAsia="Calibri" w:cs="Times New Roman"/>
          <w:szCs w:val="28"/>
          <w:lang w:eastAsia="zh-CN" w:bidi="ar"/>
        </w:rPr>
        <w:t>Cơ sở dữ liệu dùng SQL Server.</w:t>
      </w:r>
    </w:p>
    <w:p w14:paraId="2D60F0FC" w14:textId="77777777" w:rsidR="00EF0A9C" w:rsidRPr="00EF0A9C" w:rsidRDefault="00EF0A9C" w:rsidP="00224BCE">
      <w:pPr>
        <w:numPr>
          <w:ilvl w:val="0"/>
          <w:numId w:val="21"/>
        </w:numPr>
        <w:spacing w:before="100" w:beforeAutospacing="1" w:line="240" w:lineRule="auto"/>
        <w:jc w:val="both"/>
        <w:rPr>
          <w:rFonts w:eastAsia="Calibri" w:cs="Times New Roman"/>
          <w:bCs/>
          <w:i/>
          <w:szCs w:val="28"/>
        </w:rPr>
      </w:pPr>
      <w:r w:rsidRPr="00EF0A9C">
        <w:rPr>
          <w:rFonts w:eastAsia="Calibri" w:cs="Times New Roman"/>
          <w:bCs/>
          <w:i/>
          <w:szCs w:val="28"/>
          <w:lang w:eastAsia="zh-CN" w:bidi="ar"/>
        </w:rPr>
        <w:t>Yêu cầu về giao diện.</w:t>
      </w:r>
    </w:p>
    <w:p w14:paraId="7B09C212" w14:textId="77777777" w:rsidR="00EF0A9C" w:rsidRDefault="00EF0A9C" w:rsidP="00224BCE">
      <w:pPr>
        <w:spacing w:before="100" w:beforeAutospacing="1" w:line="240" w:lineRule="auto"/>
        <w:ind w:firstLine="720"/>
        <w:jc w:val="both"/>
        <w:rPr>
          <w:rFonts w:eastAsia="Calibri" w:cs="Times New Roman"/>
          <w:szCs w:val="28"/>
        </w:rPr>
      </w:pPr>
      <w:r>
        <w:rPr>
          <w:rFonts w:eastAsia="Calibri" w:cs="Times New Roman"/>
          <w:szCs w:val="28"/>
          <w:lang w:eastAsia="zh-CN" w:bidi="ar"/>
        </w:rPr>
        <w:t>Mô tả yêu cầu:</w:t>
      </w:r>
    </w:p>
    <w:p w14:paraId="4067142A" w14:textId="77777777" w:rsidR="00EF0A9C" w:rsidRPr="001F7F92" w:rsidRDefault="00EF0A9C" w:rsidP="001D2AC4">
      <w:pPr>
        <w:pStyle w:val="ListParagraph"/>
        <w:numPr>
          <w:ilvl w:val="0"/>
          <w:numId w:val="22"/>
        </w:numPr>
        <w:spacing w:before="100" w:beforeAutospacing="1"/>
        <w:ind w:left="1080"/>
        <w:jc w:val="both"/>
        <w:rPr>
          <w:rFonts w:eastAsia="Calibri" w:cs="Times New Roman"/>
          <w:szCs w:val="28"/>
        </w:rPr>
      </w:pPr>
      <w:r w:rsidRPr="001F7F92">
        <w:rPr>
          <w:rFonts w:eastAsia="Calibri" w:cs="Times New Roman"/>
          <w:szCs w:val="28"/>
          <w:lang w:eastAsia="zh-CN" w:bidi="ar"/>
        </w:rPr>
        <w:t xml:space="preserve">Các điều khiển trên </w:t>
      </w:r>
      <w:r>
        <w:rPr>
          <w:rFonts w:eastAsia="Calibri" w:cs="Times New Roman"/>
          <w:szCs w:val="28"/>
          <w:lang w:eastAsia="zh-CN" w:bidi="ar"/>
        </w:rPr>
        <w:t>hệ thống</w:t>
      </w:r>
      <w:r w:rsidRPr="001F7F92">
        <w:rPr>
          <w:rFonts w:eastAsia="Calibri" w:cs="Times New Roman"/>
          <w:szCs w:val="28"/>
          <w:lang w:eastAsia="zh-CN" w:bidi="ar"/>
        </w:rPr>
        <w:t xml:space="preserve"> cần quen thuộc, dễ thao tác</w:t>
      </w:r>
    </w:p>
    <w:p w14:paraId="4D7D7130" w14:textId="77777777" w:rsidR="00EF0A9C" w:rsidRPr="001F7F92" w:rsidRDefault="00EF0A9C" w:rsidP="001D2AC4">
      <w:pPr>
        <w:pStyle w:val="ListParagraph"/>
        <w:spacing w:before="100" w:beforeAutospacing="1"/>
        <w:ind w:left="1080"/>
        <w:jc w:val="both"/>
        <w:rPr>
          <w:rFonts w:eastAsia="Calibri" w:cs="Times New Roman"/>
          <w:szCs w:val="28"/>
        </w:rPr>
      </w:pPr>
      <w:r w:rsidRPr="001F7F92">
        <w:rPr>
          <w:rFonts w:eastAsia="Calibri" w:cs="Times New Roman"/>
          <w:szCs w:val="28"/>
          <w:lang w:eastAsia="zh-CN" w:bidi="ar"/>
        </w:rPr>
        <w:t>với người dùng. Thông tin hình ảnh bao quát, đẹp và dễ</w:t>
      </w:r>
    </w:p>
    <w:p w14:paraId="606C27C9" w14:textId="77777777" w:rsidR="00EF0A9C" w:rsidRPr="001F7F92" w:rsidRDefault="00EF0A9C" w:rsidP="001D2AC4">
      <w:pPr>
        <w:pStyle w:val="ListParagraph"/>
        <w:spacing w:before="100" w:beforeAutospacing="1"/>
        <w:ind w:left="1080"/>
        <w:jc w:val="both"/>
        <w:rPr>
          <w:rFonts w:eastAsia="Calibri" w:cs="Times New Roman"/>
          <w:szCs w:val="28"/>
        </w:rPr>
      </w:pPr>
      <w:r w:rsidRPr="001F7F92">
        <w:rPr>
          <w:rFonts w:eastAsia="Calibri" w:cs="Times New Roman"/>
          <w:szCs w:val="28"/>
          <w:lang w:eastAsia="zh-CN" w:bidi="ar"/>
        </w:rPr>
        <w:t>dàng lựa chọn tìm kiếm.</w:t>
      </w:r>
    </w:p>
    <w:p w14:paraId="303F32B2" w14:textId="77777777" w:rsidR="00EF0A9C" w:rsidRPr="001F7F92" w:rsidRDefault="00EF0A9C" w:rsidP="001D2AC4">
      <w:pPr>
        <w:pStyle w:val="ListParagraph"/>
        <w:numPr>
          <w:ilvl w:val="0"/>
          <w:numId w:val="22"/>
        </w:numPr>
        <w:spacing w:before="100" w:beforeAutospacing="1"/>
        <w:ind w:left="1080"/>
        <w:jc w:val="both"/>
        <w:rPr>
          <w:rFonts w:eastAsia="Calibri" w:cs="Times New Roman"/>
          <w:szCs w:val="28"/>
        </w:rPr>
      </w:pPr>
      <w:r w:rsidRPr="001F7F92">
        <w:rPr>
          <w:rFonts w:eastAsia="Calibri" w:cs="Times New Roman"/>
          <w:szCs w:val="28"/>
          <w:lang w:eastAsia="zh-CN" w:bidi="ar"/>
        </w:rPr>
        <w:t>Giao diện gồm ít nhất 2 thứ tiếng: tiếng Việt, tiếng Anh, ...</w:t>
      </w:r>
    </w:p>
    <w:p w14:paraId="0388A6FE" w14:textId="77777777" w:rsidR="00EF0A9C" w:rsidRPr="001F7F92" w:rsidRDefault="00EF0A9C" w:rsidP="001D2AC4">
      <w:pPr>
        <w:pStyle w:val="ListParagraph"/>
        <w:numPr>
          <w:ilvl w:val="0"/>
          <w:numId w:val="22"/>
        </w:numPr>
        <w:spacing w:before="100" w:beforeAutospacing="1"/>
        <w:ind w:left="1080"/>
        <w:jc w:val="both"/>
        <w:rPr>
          <w:rFonts w:eastAsia="Calibri" w:cs="Times New Roman"/>
          <w:szCs w:val="28"/>
        </w:rPr>
      </w:pPr>
      <w:r w:rsidRPr="001F7F92">
        <w:rPr>
          <w:rFonts w:eastAsia="Calibri" w:cs="Times New Roman"/>
          <w:szCs w:val="28"/>
          <w:lang w:eastAsia="zh-CN" w:bidi="ar"/>
        </w:rPr>
        <w:t>Tên các trường thông tin, chức năng phải thống nhất toàn bộ</w:t>
      </w:r>
    </w:p>
    <w:p w14:paraId="2C7B06F6" w14:textId="77777777" w:rsidR="00EF0A9C" w:rsidRPr="001F7F92" w:rsidRDefault="00EF0A9C" w:rsidP="00224BCE">
      <w:pPr>
        <w:pStyle w:val="ListParagraph"/>
        <w:spacing w:before="100" w:beforeAutospacing="1" w:line="240" w:lineRule="auto"/>
        <w:ind w:left="1080"/>
        <w:jc w:val="both"/>
        <w:rPr>
          <w:rFonts w:eastAsia="Calibri" w:cs="Times New Roman"/>
          <w:szCs w:val="28"/>
        </w:rPr>
      </w:pPr>
      <w:r w:rsidRPr="001F7F92">
        <w:rPr>
          <w:rFonts w:eastAsia="Calibri" w:cs="Times New Roman"/>
          <w:szCs w:val="28"/>
          <w:lang w:eastAsia="zh-CN" w:bidi="ar"/>
        </w:rPr>
        <w:lastRenderedPageBreak/>
        <w:t>giao diện.</w:t>
      </w:r>
    </w:p>
    <w:p w14:paraId="06C6D70C" w14:textId="77777777" w:rsidR="00EF0A9C" w:rsidRPr="00EF0A9C" w:rsidRDefault="00EF0A9C" w:rsidP="00224BCE">
      <w:pPr>
        <w:numPr>
          <w:ilvl w:val="0"/>
          <w:numId w:val="21"/>
        </w:numPr>
        <w:spacing w:before="100" w:beforeAutospacing="1" w:line="240" w:lineRule="auto"/>
        <w:jc w:val="both"/>
        <w:rPr>
          <w:rFonts w:eastAsia="Arial" w:cs="Times New Roman"/>
          <w:bCs/>
          <w:i/>
          <w:color w:val="000000"/>
          <w:szCs w:val="28"/>
          <w:shd w:val="clear" w:color="auto" w:fill="FFFFFF"/>
        </w:rPr>
      </w:pPr>
      <w:r w:rsidRPr="00EF0A9C">
        <w:rPr>
          <w:rStyle w:val="15"/>
          <w:rFonts w:ascii="Times New Roman" w:eastAsia="Arial" w:hAnsi="Times New Roman" w:cs="Times New Roman" w:hint="default"/>
          <w:bCs/>
          <w:color w:val="000000"/>
          <w:szCs w:val="28"/>
          <w:shd w:val="clear" w:color="auto" w:fill="FFFFFF"/>
          <w:lang w:eastAsia="zh-CN" w:bidi="ar"/>
        </w:rPr>
        <w:t>Yêu cầu về đ</w:t>
      </w:r>
      <w:r w:rsidRPr="00EF0A9C">
        <w:rPr>
          <w:rFonts w:eastAsia="Arial" w:cs="Times New Roman"/>
          <w:bCs/>
          <w:i/>
          <w:color w:val="000000"/>
          <w:szCs w:val="28"/>
          <w:shd w:val="clear" w:color="auto" w:fill="FFFFFF"/>
          <w:lang w:eastAsia="zh-CN" w:bidi="ar"/>
        </w:rPr>
        <w:t>ộ</w:t>
      </w:r>
      <w:r w:rsidRPr="00EF0A9C">
        <w:rPr>
          <w:rFonts w:eastAsia="Arial" w:cs="Times New Roman"/>
          <w:bCs/>
          <w:i/>
          <w:iCs/>
          <w:color w:val="000000"/>
          <w:szCs w:val="28"/>
          <w:shd w:val="clear" w:color="auto" w:fill="FFFFFF"/>
          <w:lang w:eastAsia="zh-CN" w:bidi="ar"/>
        </w:rPr>
        <w:t xml:space="preserve"> </w:t>
      </w:r>
      <w:r w:rsidRPr="00EF0A9C">
        <w:rPr>
          <w:rFonts w:eastAsia="Arial" w:cs="Times New Roman"/>
          <w:bCs/>
          <w:i/>
          <w:color w:val="000000"/>
          <w:szCs w:val="28"/>
          <w:shd w:val="clear" w:color="auto" w:fill="FFFFFF"/>
          <w:lang w:eastAsia="zh-CN" w:bidi="ar"/>
        </w:rPr>
        <w:t>tin cậy, tính khả dụng, khả năng bảo trì</w:t>
      </w:r>
    </w:p>
    <w:p w14:paraId="1534AC5F" w14:textId="77777777" w:rsidR="00EF0A9C" w:rsidRDefault="00EF0A9C" w:rsidP="00224BCE">
      <w:pPr>
        <w:spacing w:before="100" w:beforeAutospacing="1" w:line="240" w:lineRule="auto"/>
        <w:ind w:firstLine="720"/>
        <w:jc w:val="both"/>
        <w:rPr>
          <w:rFonts w:eastAsia="Calibri" w:cs="Times New Roman"/>
          <w:szCs w:val="28"/>
        </w:rPr>
      </w:pPr>
      <w:r>
        <w:rPr>
          <w:rFonts w:eastAsia="Calibri" w:cs="Times New Roman"/>
          <w:szCs w:val="28"/>
          <w:lang w:eastAsia="zh-CN" w:bidi="ar"/>
        </w:rPr>
        <w:t>Mô tả yêu cầu:</w:t>
      </w:r>
    </w:p>
    <w:p w14:paraId="20C57727" w14:textId="77777777" w:rsidR="00EF0A9C" w:rsidRPr="001F7F92" w:rsidRDefault="00EF0A9C" w:rsidP="001D2AC4">
      <w:pPr>
        <w:pStyle w:val="ListParagraph"/>
        <w:numPr>
          <w:ilvl w:val="0"/>
          <w:numId w:val="20"/>
        </w:numPr>
        <w:spacing w:before="100" w:beforeAutospacing="1"/>
        <w:jc w:val="both"/>
        <w:rPr>
          <w:rFonts w:eastAsia="Arial" w:cs="Times New Roman"/>
          <w:color w:val="000000"/>
          <w:szCs w:val="28"/>
          <w:shd w:val="clear" w:color="auto" w:fill="FFFFFF"/>
        </w:rPr>
      </w:pPr>
      <w:r w:rsidRPr="001F7F92">
        <w:rPr>
          <w:rFonts w:eastAsia="Arial" w:cs="Times New Roman"/>
          <w:color w:val="000000"/>
          <w:szCs w:val="28"/>
          <w:shd w:val="clear" w:color="auto" w:fill="FFFFFF"/>
          <w:lang w:eastAsia="zh-CN" w:bidi="ar"/>
        </w:rPr>
        <w:t>Khả năng bảo trì xác định thời gian cần thiết để giải pháp hoặc thành phần của nó được sửa chữa, thay đổi để tăng hiệu suất hoặc các chất lượng khác hoặc thích ứng với môi trường thay đổi.</w:t>
      </w:r>
    </w:p>
    <w:p w14:paraId="5278E750" w14:textId="77777777" w:rsidR="00EF0A9C" w:rsidRPr="00B9287F" w:rsidRDefault="00EF0A9C" w:rsidP="00EF0A9C">
      <w:pPr>
        <w:pStyle w:val="ListParagraph"/>
        <w:numPr>
          <w:ilvl w:val="0"/>
          <w:numId w:val="20"/>
        </w:numPr>
        <w:spacing w:before="100" w:beforeAutospacing="1"/>
        <w:jc w:val="both"/>
        <w:rPr>
          <w:rFonts w:eastAsia="Arial" w:cs="Times New Roman"/>
          <w:b/>
          <w:bCs/>
          <w:color w:val="000000"/>
          <w:szCs w:val="28"/>
          <w:shd w:val="clear" w:color="auto" w:fill="FFFFFF"/>
        </w:rPr>
      </w:pPr>
      <w:r>
        <w:rPr>
          <w:rFonts w:eastAsia="Arial" w:cs="Times New Roman"/>
          <w:color w:val="000000"/>
          <w:szCs w:val="28"/>
          <w:shd w:val="clear" w:color="auto" w:fill="FFFFFF"/>
          <w:lang w:eastAsia="zh-CN" w:bidi="ar"/>
        </w:rPr>
        <w:t>T</w:t>
      </w:r>
      <w:r w:rsidRPr="001F7F92">
        <w:rPr>
          <w:rFonts w:eastAsia="Arial" w:cs="Times New Roman"/>
          <w:color w:val="000000"/>
          <w:szCs w:val="28"/>
          <w:shd w:val="clear" w:color="auto" w:fill="FFFFFF"/>
          <w:lang w:eastAsia="zh-CN" w:bidi="ar"/>
        </w:rPr>
        <w:t xml:space="preserve">ính khả dụng mô tả khả năng hệ thống có thể truy cập được đối với người dùng tại một thời điểm nhất định. </w:t>
      </w:r>
    </w:p>
    <w:p w14:paraId="034EC13B" w14:textId="089880FD" w:rsidR="002F135B" w:rsidRDefault="00E92AC6" w:rsidP="00E92AC6">
      <w:pPr>
        <w:pStyle w:val="Heading2"/>
        <w:rPr>
          <w:ins w:id="70" w:author="Vũ Thị Dương" w:date="2023-02-17T21:22:00Z"/>
          <w:rFonts w:ascii="Times New Roman" w:hAnsi="Times New Roman" w:cs="Times New Roman"/>
          <w:b/>
          <w:color w:val="auto"/>
          <w:sz w:val="28"/>
          <w:szCs w:val="28"/>
        </w:rPr>
      </w:pPr>
      <w:bookmarkStart w:id="71" w:name="_Toc127097529"/>
      <w:bookmarkStart w:id="72" w:name="_Toc127095940"/>
      <w:r w:rsidRPr="00E92AC6">
        <w:rPr>
          <w:rFonts w:ascii="Times New Roman" w:hAnsi="Times New Roman" w:cs="Times New Roman"/>
          <w:b/>
          <w:color w:val="auto"/>
          <w:sz w:val="28"/>
          <w:szCs w:val="28"/>
        </w:rPr>
        <w:t>2.2.</w:t>
      </w:r>
      <w:r w:rsidR="007C567F">
        <w:rPr>
          <w:rFonts w:ascii="Times New Roman" w:hAnsi="Times New Roman" w:cs="Times New Roman"/>
          <w:b/>
          <w:color w:val="auto"/>
          <w:sz w:val="28"/>
          <w:szCs w:val="28"/>
        </w:rPr>
        <w:t>5</w:t>
      </w:r>
      <w:r w:rsidRPr="00E92AC6">
        <w:rPr>
          <w:rFonts w:ascii="Times New Roman" w:hAnsi="Times New Roman" w:cs="Times New Roman"/>
          <w:b/>
          <w:color w:val="auto"/>
          <w:sz w:val="28"/>
          <w:szCs w:val="28"/>
        </w:rPr>
        <w:t>. Mô tả bài toán</w:t>
      </w:r>
      <w:bookmarkEnd w:id="71"/>
      <w:r w:rsidRPr="00E92AC6">
        <w:rPr>
          <w:rFonts w:ascii="Times New Roman" w:hAnsi="Times New Roman" w:cs="Times New Roman"/>
          <w:b/>
          <w:color w:val="auto"/>
          <w:sz w:val="28"/>
          <w:szCs w:val="28"/>
        </w:rPr>
        <w:t xml:space="preserve"> </w:t>
      </w:r>
      <w:ins w:id="73" w:author="Vũ Thị Dương" w:date="2023-02-17T21:22:00Z">
        <w:r w:rsidR="0087221E">
          <w:rPr>
            <w:rFonts w:ascii="Times New Roman" w:hAnsi="Times New Roman" w:cs="Times New Roman"/>
            <w:b/>
            <w:color w:val="auto"/>
            <w:sz w:val="28"/>
            <w:szCs w:val="28"/>
          </w:rPr>
          <w:t xml:space="preserve"> đã yc hệ thống phía trên, bên dưới lại mô tả là sao?</w:t>
        </w:r>
      </w:ins>
    </w:p>
    <w:p w14:paraId="5D990D33" w14:textId="3A07896F" w:rsidR="0087221E" w:rsidRPr="0087221E" w:rsidRDefault="0087221E" w:rsidP="0087221E">
      <w:pPr>
        <w:rPr>
          <w:rPrChange w:id="74" w:author="Vũ Thị Dương" w:date="2023-02-17T21:22:00Z">
            <w:rPr>
              <w:rFonts w:ascii="Times New Roman" w:hAnsi="Times New Roman" w:cs="Times New Roman"/>
              <w:b/>
              <w:color w:val="auto"/>
              <w:sz w:val="28"/>
              <w:szCs w:val="28"/>
            </w:rPr>
          </w:rPrChange>
        </w:rPr>
        <w:pPrChange w:id="75" w:author="Vũ Thị Dương" w:date="2023-02-17T21:22:00Z">
          <w:pPr>
            <w:pStyle w:val="Heading2"/>
          </w:pPr>
        </w:pPrChange>
      </w:pPr>
      <w:ins w:id="76" w:author="Vũ Thị Dương" w:date="2023-02-17T21:22:00Z">
        <w:r>
          <w:t>Nhóm ktra và mô tả lại hệ thống cho súc tích</w:t>
        </w:r>
      </w:ins>
    </w:p>
    <w:p w14:paraId="7F57ADC0" w14:textId="77777777" w:rsidR="00E92AC6" w:rsidRDefault="00E92AC6" w:rsidP="00E92AC6">
      <w:pPr>
        <w:pStyle w:val="Heading3"/>
        <w:rPr>
          <w:rFonts w:ascii="Times New Roman" w:hAnsi="Times New Roman" w:cs="Times New Roman"/>
          <w:color w:val="auto"/>
          <w:sz w:val="28"/>
          <w:szCs w:val="28"/>
        </w:rPr>
      </w:pPr>
      <w:bookmarkStart w:id="77" w:name="_Toc127095941"/>
      <w:bookmarkStart w:id="78" w:name="_Toc127097530"/>
      <w:bookmarkEnd w:id="72"/>
      <w:r w:rsidRPr="00E92AC6">
        <w:rPr>
          <w:rFonts w:ascii="Times New Roman" w:hAnsi="Times New Roman" w:cs="Times New Roman"/>
          <w:color w:val="auto"/>
          <w:sz w:val="28"/>
          <w:szCs w:val="28"/>
        </w:rPr>
        <w:t>2.2.</w:t>
      </w:r>
      <w:r w:rsidR="007C567F">
        <w:rPr>
          <w:rFonts w:ascii="Times New Roman" w:hAnsi="Times New Roman" w:cs="Times New Roman"/>
          <w:color w:val="auto"/>
          <w:sz w:val="28"/>
          <w:szCs w:val="28"/>
        </w:rPr>
        <w:t>5</w:t>
      </w:r>
      <w:r w:rsidRPr="00E92AC6">
        <w:rPr>
          <w:rFonts w:ascii="Times New Roman" w:hAnsi="Times New Roman" w:cs="Times New Roman"/>
          <w:color w:val="auto"/>
          <w:sz w:val="28"/>
          <w:szCs w:val="28"/>
        </w:rPr>
        <w:t xml:space="preserve">.1. Hoạt động </w:t>
      </w:r>
      <w:bookmarkEnd w:id="77"/>
      <w:bookmarkEnd w:id="78"/>
      <w:r w:rsidR="00C92AB3">
        <w:rPr>
          <w:rFonts w:ascii="Times New Roman" w:hAnsi="Times New Roman" w:cs="Times New Roman"/>
          <w:color w:val="auto"/>
          <w:sz w:val="28"/>
          <w:szCs w:val="28"/>
        </w:rPr>
        <w:t>thanh toán</w:t>
      </w:r>
    </w:p>
    <w:p w14:paraId="61B19D3B" w14:textId="77777777" w:rsidR="00717EF8" w:rsidRPr="00717EF8" w:rsidRDefault="00717EF8" w:rsidP="00717EF8">
      <w:pPr>
        <w:spacing w:after="160"/>
        <w:ind w:firstLine="720"/>
        <w:jc w:val="both"/>
      </w:pPr>
      <w:r>
        <w:t>Từ việc phát ra loại vé mà thực hiện thu tiền vé xe của khách hàng. Nhân viên bảo vệ dựa vào từng loại vé xe để thu phí. Vé xe đạp/ xe máy: 3000đ/ lượt, vé xe ô tô: 5000đ/ lượt.</w:t>
      </w:r>
    </w:p>
    <w:p w14:paraId="75E9C25D" w14:textId="77777777" w:rsidR="00E92AC6" w:rsidRDefault="00E92AC6" w:rsidP="00717EF8">
      <w:pPr>
        <w:pStyle w:val="Heading3"/>
        <w:jc w:val="both"/>
        <w:rPr>
          <w:rFonts w:ascii="Times New Roman" w:hAnsi="Times New Roman" w:cs="Times New Roman"/>
          <w:color w:val="auto"/>
          <w:sz w:val="28"/>
          <w:szCs w:val="28"/>
        </w:rPr>
      </w:pPr>
      <w:bookmarkStart w:id="79" w:name="_Toc127095942"/>
      <w:bookmarkStart w:id="80" w:name="_Toc127097531"/>
      <w:r w:rsidRPr="00E92AC6">
        <w:rPr>
          <w:rFonts w:ascii="Times New Roman" w:hAnsi="Times New Roman" w:cs="Times New Roman"/>
          <w:color w:val="auto"/>
          <w:sz w:val="28"/>
          <w:szCs w:val="28"/>
        </w:rPr>
        <w:t>2.2.</w:t>
      </w:r>
      <w:r w:rsidR="007C567F">
        <w:rPr>
          <w:rFonts w:ascii="Times New Roman" w:hAnsi="Times New Roman" w:cs="Times New Roman"/>
          <w:color w:val="auto"/>
          <w:sz w:val="28"/>
          <w:szCs w:val="28"/>
        </w:rPr>
        <w:t>5</w:t>
      </w:r>
      <w:r w:rsidRPr="00E92AC6">
        <w:rPr>
          <w:rFonts w:ascii="Times New Roman" w:hAnsi="Times New Roman" w:cs="Times New Roman"/>
          <w:color w:val="auto"/>
          <w:sz w:val="28"/>
          <w:szCs w:val="28"/>
        </w:rPr>
        <w:t>.2. Hoạt động</w:t>
      </w:r>
      <w:bookmarkEnd w:id="79"/>
      <w:bookmarkEnd w:id="80"/>
      <w:r w:rsidR="00C92AB3">
        <w:rPr>
          <w:rFonts w:ascii="Times New Roman" w:hAnsi="Times New Roman" w:cs="Times New Roman"/>
          <w:color w:val="auto"/>
          <w:sz w:val="28"/>
          <w:szCs w:val="28"/>
        </w:rPr>
        <w:t xml:space="preserve"> thống kê </w:t>
      </w:r>
    </w:p>
    <w:p w14:paraId="23D25323" w14:textId="77777777" w:rsidR="00717EF8" w:rsidRPr="00717EF8" w:rsidRDefault="00717EF8" w:rsidP="00717EF8">
      <w:pPr>
        <w:spacing w:after="160"/>
        <w:ind w:firstLine="720"/>
        <w:jc w:val="both"/>
      </w:pPr>
      <w:r>
        <w:t>Thống kê tổng số lượng xe đã được gửi trong ngày, tổng số tiền thu được trong từng khu vực gửi xe. Có thể xuất file thống kê nếu cần.</w:t>
      </w:r>
    </w:p>
    <w:p w14:paraId="56CC282D" w14:textId="77777777" w:rsidR="00E92AC6" w:rsidRDefault="00E92AC6" w:rsidP="00717EF8">
      <w:pPr>
        <w:pStyle w:val="Heading3"/>
        <w:jc w:val="both"/>
        <w:rPr>
          <w:rFonts w:ascii="Times New Roman" w:hAnsi="Times New Roman" w:cs="Times New Roman"/>
          <w:color w:val="auto"/>
          <w:sz w:val="28"/>
          <w:szCs w:val="28"/>
        </w:rPr>
      </w:pPr>
      <w:bookmarkStart w:id="81" w:name="_Toc127095943"/>
      <w:bookmarkStart w:id="82" w:name="_Toc127097532"/>
      <w:r w:rsidRPr="00E92AC6">
        <w:rPr>
          <w:rFonts w:ascii="Times New Roman" w:hAnsi="Times New Roman" w:cs="Times New Roman"/>
          <w:color w:val="auto"/>
          <w:sz w:val="28"/>
          <w:szCs w:val="28"/>
        </w:rPr>
        <w:t>2.2</w:t>
      </w:r>
      <w:r w:rsidR="007C567F">
        <w:rPr>
          <w:rFonts w:ascii="Times New Roman" w:hAnsi="Times New Roman" w:cs="Times New Roman"/>
          <w:color w:val="auto"/>
          <w:sz w:val="28"/>
          <w:szCs w:val="28"/>
        </w:rPr>
        <w:t>.5</w:t>
      </w:r>
      <w:r w:rsidRPr="00E92AC6">
        <w:rPr>
          <w:rFonts w:ascii="Times New Roman" w:hAnsi="Times New Roman" w:cs="Times New Roman"/>
          <w:color w:val="auto"/>
          <w:sz w:val="28"/>
          <w:szCs w:val="28"/>
        </w:rPr>
        <w:t>.3. Hoạt độn</w:t>
      </w:r>
      <w:bookmarkEnd w:id="81"/>
      <w:bookmarkEnd w:id="82"/>
      <w:r w:rsidR="00C92AB3">
        <w:rPr>
          <w:rFonts w:ascii="Times New Roman" w:hAnsi="Times New Roman" w:cs="Times New Roman"/>
          <w:color w:val="auto"/>
          <w:sz w:val="28"/>
          <w:szCs w:val="28"/>
        </w:rPr>
        <w:t xml:space="preserve">g </w:t>
      </w:r>
      <w:r w:rsidR="00444B0E">
        <w:rPr>
          <w:rFonts w:ascii="Times New Roman" w:hAnsi="Times New Roman" w:cs="Times New Roman"/>
          <w:color w:val="auto"/>
          <w:sz w:val="28"/>
          <w:szCs w:val="28"/>
        </w:rPr>
        <w:t>quản lý ca trực</w:t>
      </w:r>
    </w:p>
    <w:p w14:paraId="712E249B" w14:textId="77777777" w:rsidR="00717EF8" w:rsidRPr="00D26BD7" w:rsidRDefault="00717EF8" w:rsidP="00717EF8">
      <w:pPr>
        <w:ind w:firstLine="720"/>
        <w:jc w:val="both"/>
        <w:rPr>
          <w:lang w:val="vi-VN"/>
        </w:rPr>
      </w:pPr>
      <w:r>
        <w:t xml:space="preserve">Quản lý ca trực </w:t>
      </w:r>
      <w:r w:rsidRPr="00D26BD7">
        <w:rPr>
          <w:lang w:val="vi-VN"/>
        </w:rPr>
        <w:t>bao gồm việc xác định và sắp xếp lịch trình cho các nhân viên, quản lý tài nguyên và thiết bị cần thiết cho mỗi ca trực, và theo dõi hoạt động của từng ca trực để đảm bảo rằng mọi thứ diễn ra mượt mà và đúng theo lịch.</w:t>
      </w:r>
    </w:p>
    <w:p w14:paraId="123F3B7B" w14:textId="77777777" w:rsidR="00717EF8" w:rsidRDefault="00717EF8" w:rsidP="00717EF8">
      <w:pPr>
        <w:ind w:firstLine="720"/>
        <w:jc w:val="both"/>
        <w:rPr>
          <w:lang w:val="vi-VN"/>
        </w:rPr>
      </w:pPr>
      <w:r w:rsidRPr="00D26BD7">
        <w:rPr>
          <w:lang w:val="vi-VN"/>
        </w:rPr>
        <w:t>Hoạt động này cần phải được thực hiện một cách chính xác và hiệu quả để đảm bảo rằng mọi ca trực đều được tổ chức và thực hiện một cách tốt nhất.</w:t>
      </w:r>
    </w:p>
    <w:p w14:paraId="1ED9AA30" w14:textId="77777777" w:rsidR="00717EF8" w:rsidRPr="00717EF8" w:rsidRDefault="00717EF8" w:rsidP="00717EF8">
      <w:pPr>
        <w:rPr>
          <w:lang w:val="vi-VN"/>
        </w:rPr>
      </w:pPr>
    </w:p>
    <w:p w14:paraId="1F62B860" w14:textId="77777777" w:rsidR="00E92AC6" w:rsidRPr="00D62F06" w:rsidRDefault="00E92AC6" w:rsidP="00E92AC6">
      <w:pPr>
        <w:pStyle w:val="Heading3"/>
        <w:rPr>
          <w:rFonts w:ascii="Times New Roman" w:hAnsi="Times New Roman" w:cs="Times New Roman"/>
          <w:color w:val="auto"/>
          <w:sz w:val="28"/>
          <w:szCs w:val="28"/>
          <w:lang w:val="vi-VN"/>
        </w:rPr>
      </w:pPr>
      <w:bookmarkStart w:id="83" w:name="_Toc127095944"/>
      <w:bookmarkStart w:id="84" w:name="_Toc127097533"/>
      <w:r w:rsidRPr="00D62F06">
        <w:rPr>
          <w:rFonts w:ascii="Times New Roman" w:hAnsi="Times New Roman" w:cs="Times New Roman"/>
          <w:color w:val="auto"/>
          <w:sz w:val="28"/>
          <w:szCs w:val="28"/>
          <w:lang w:val="vi-VN"/>
        </w:rPr>
        <w:lastRenderedPageBreak/>
        <w:t>2.2.</w:t>
      </w:r>
      <w:r w:rsidR="007C567F" w:rsidRPr="00D62F06">
        <w:rPr>
          <w:rFonts w:ascii="Times New Roman" w:hAnsi="Times New Roman" w:cs="Times New Roman"/>
          <w:color w:val="auto"/>
          <w:sz w:val="28"/>
          <w:szCs w:val="28"/>
          <w:lang w:val="vi-VN"/>
        </w:rPr>
        <w:t>5</w:t>
      </w:r>
      <w:r w:rsidRPr="00D62F06">
        <w:rPr>
          <w:rFonts w:ascii="Times New Roman" w:hAnsi="Times New Roman" w:cs="Times New Roman"/>
          <w:color w:val="auto"/>
          <w:sz w:val="28"/>
          <w:szCs w:val="28"/>
          <w:lang w:val="vi-VN"/>
        </w:rPr>
        <w:t>.4. Hoạt độn</w:t>
      </w:r>
      <w:bookmarkEnd w:id="83"/>
      <w:bookmarkEnd w:id="84"/>
      <w:r w:rsidR="00444B0E" w:rsidRPr="00D62F06">
        <w:rPr>
          <w:rFonts w:ascii="Times New Roman" w:hAnsi="Times New Roman" w:cs="Times New Roman"/>
          <w:color w:val="auto"/>
          <w:sz w:val="28"/>
          <w:szCs w:val="28"/>
          <w:lang w:val="vi-VN"/>
        </w:rPr>
        <w:t>g quản lý vé</w:t>
      </w:r>
    </w:p>
    <w:p w14:paraId="2947F28C" w14:textId="06EE35F4" w:rsidR="00717EF8" w:rsidRPr="0087221E" w:rsidRDefault="00717EF8" w:rsidP="00717EF8">
      <w:pPr>
        <w:ind w:firstLine="720"/>
        <w:jc w:val="both"/>
        <w:rPr>
          <w:rPrChange w:id="85" w:author="Vũ Thị Dương" w:date="2023-02-17T21:23:00Z">
            <w:rPr>
              <w:lang w:val="vi-VN"/>
            </w:rPr>
          </w:rPrChange>
        </w:rPr>
      </w:pPr>
      <w:r w:rsidRPr="00D26BD7">
        <w:rPr>
          <w:lang w:val="vi-VN"/>
        </w:rPr>
        <w:t>Trong hoạt động quả</w:t>
      </w:r>
      <w:r>
        <w:rPr>
          <w:lang w:val="vi-VN"/>
        </w:rPr>
        <w:t xml:space="preserve">n lý vé xe, </w:t>
      </w:r>
      <w:r w:rsidRPr="00D62F06">
        <w:rPr>
          <w:lang w:val="vi-VN"/>
        </w:rPr>
        <w:t xml:space="preserve">nhân viên </w:t>
      </w:r>
      <w:r>
        <w:rPr>
          <w:lang w:val="vi-VN"/>
        </w:rPr>
        <w:t>b</w:t>
      </w:r>
      <w:r w:rsidRPr="00D26BD7">
        <w:rPr>
          <w:lang w:val="vi-VN"/>
        </w:rPr>
        <w:t>ảo v</w:t>
      </w:r>
      <w:r w:rsidRPr="00F6133A">
        <w:rPr>
          <w:lang w:val="vi-VN"/>
        </w:rPr>
        <w:t>ệ</w:t>
      </w:r>
      <w:r w:rsidRPr="00D26BD7">
        <w:rPr>
          <w:lang w:val="vi-VN"/>
        </w:rPr>
        <w:t xml:space="preserve"> sẽ cần xác định và quản lý các loại vé xe khác nhau để phù hợp với nhu cầu của các chủ xe. Ví dụ, trường có thể cung cấp vé xe hằng ngày hoặc vé xe theo tháng cho các chủ xe của trường và các chủ xe bên ngoài.</w:t>
      </w:r>
      <w:ins w:id="86" w:author="Vũ Thị Dương" w:date="2023-02-17T21:23:00Z">
        <w:r w:rsidR="0087221E">
          <w:t xml:space="preserve"> Thông tin?</w:t>
        </w:r>
      </w:ins>
    </w:p>
    <w:p w14:paraId="4830BD20" w14:textId="6AD61939" w:rsidR="00717EF8" w:rsidRPr="00D26BD7" w:rsidRDefault="00717EF8" w:rsidP="00717EF8">
      <w:pPr>
        <w:ind w:firstLine="720"/>
        <w:jc w:val="both"/>
        <w:rPr>
          <w:lang w:val="vi-VN"/>
        </w:rPr>
      </w:pPr>
      <w:r w:rsidRPr="00D26BD7">
        <w:rPr>
          <w:lang w:val="vi-VN"/>
        </w:rPr>
        <w:t xml:space="preserve">Sau khi xác định các loại vé xe, trường sẽ quản lý thông tin xe. Điều này bao gồm việc lưu trữ thông tin về biển số xe, </w:t>
      </w:r>
      <w:r w:rsidRPr="00F6133A">
        <w:rPr>
          <w:lang w:val="vi-VN"/>
        </w:rPr>
        <w:t>loại xe</w:t>
      </w:r>
      <w:r w:rsidRPr="00D26BD7">
        <w:rPr>
          <w:lang w:val="vi-VN"/>
        </w:rPr>
        <w:t>. Thông tin này sẽ được sử dụng để theo dõi việc sử dụng vé xe và xử lý các khiếu nại liên quan đến việc sử dụng vé xe.</w:t>
      </w:r>
      <w:ins w:id="87" w:author="Vũ Thị Dương" w:date="2023-02-17T21:23:00Z">
        <w:r w:rsidR="0087221E" w:rsidRPr="0087221E">
          <w:t xml:space="preserve"> </w:t>
        </w:r>
        <w:r w:rsidR="0087221E">
          <w:t>Thông tin?</w:t>
        </w:r>
      </w:ins>
    </w:p>
    <w:p w14:paraId="10D44D6B" w14:textId="6D1883B8" w:rsidR="00717EF8" w:rsidRPr="00717EF8" w:rsidRDefault="00717EF8" w:rsidP="00717EF8">
      <w:pPr>
        <w:ind w:firstLine="720"/>
        <w:jc w:val="both"/>
        <w:rPr>
          <w:lang w:val="vi-VN"/>
        </w:rPr>
      </w:pPr>
      <w:r w:rsidRPr="00D26BD7">
        <w:rPr>
          <w:lang w:val="vi-VN"/>
        </w:rPr>
        <w:t xml:space="preserve">Trong quá trình quản lý vé xe, </w:t>
      </w:r>
      <w:r>
        <w:rPr>
          <w:lang w:val="vi-VN"/>
        </w:rPr>
        <w:t>nhân viên b</w:t>
      </w:r>
      <w:r w:rsidRPr="00F6133A">
        <w:rPr>
          <w:lang w:val="vi-VN"/>
        </w:rPr>
        <w:t>ảo vệ</w:t>
      </w:r>
      <w:r w:rsidRPr="00D26BD7">
        <w:rPr>
          <w:lang w:val="vi-VN"/>
        </w:rPr>
        <w:t xml:space="preserve"> sẽ theo dõi số lượng vé xe đã </w:t>
      </w:r>
      <w:r w:rsidRPr="00F6133A">
        <w:rPr>
          <w:lang w:val="vi-VN"/>
        </w:rPr>
        <w:t>đưa</w:t>
      </w:r>
      <w:r w:rsidRPr="00D26BD7">
        <w:rPr>
          <w:lang w:val="vi-VN"/>
        </w:rPr>
        <w:t xml:space="preserve"> và số lượng vé xe</w:t>
      </w:r>
      <w:r w:rsidRPr="00F6133A">
        <w:rPr>
          <w:lang w:val="vi-VN"/>
        </w:rPr>
        <w:t xml:space="preserve"> còn trống để đảm bảo rằng số lượng vé xe phù hợp với số lượng xe được phép vào khu </w:t>
      </w:r>
      <w:r w:rsidRPr="00717EF8">
        <w:rPr>
          <w:lang w:val="vi-VN"/>
        </w:rPr>
        <w:t>vực để xe</w:t>
      </w:r>
      <w:r>
        <w:rPr>
          <w:lang w:val="vi-VN"/>
        </w:rPr>
        <w:t xml:space="preserve">, đồng thời </w:t>
      </w:r>
      <w:r w:rsidRPr="00F6133A">
        <w:rPr>
          <w:lang w:val="vi-VN"/>
        </w:rPr>
        <w:t>kiểm tra các vé xe hết hạn và cập nhật thông tin cho các chủ xe.</w:t>
      </w:r>
      <w:ins w:id="88" w:author="Vũ Thị Dương" w:date="2023-02-17T21:23:00Z">
        <w:r w:rsidR="0087221E" w:rsidRPr="0087221E">
          <w:t xml:space="preserve"> </w:t>
        </w:r>
        <w:r w:rsidR="0087221E">
          <w:t>Thông tin?</w:t>
        </w:r>
      </w:ins>
    </w:p>
    <w:p w14:paraId="3BAABEB7" w14:textId="77777777" w:rsidR="00E92AC6" w:rsidRPr="00D62F06" w:rsidRDefault="007F10F9" w:rsidP="005C44E0">
      <w:pPr>
        <w:pStyle w:val="Heading3"/>
        <w:rPr>
          <w:rFonts w:ascii="Times New Roman" w:hAnsi="Times New Roman" w:cs="Times New Roman"/>
          <w:color w:val="auto"/>
          <w:sz w:val="28"/>
          <w:szCs w:val="28"/>
          <w:lang w:val="vi-VN"/>
        </w:rPr>
      </w:pPr>
      <w:r w:rsidRPr="00D62F06">
        <w:rPr>
          <w:rFonts w:ascii="Times New Roman" w:hAnsi="Times New Roman" w:cs="Times New Roman"/>
          <w:color w:val="auto"/>
          <w:sz w:val="28"/>
          <w:szCs w:val="28"/>
          <w:lang w:val="vi-VN"/>
        </w:rPr>
        <w:t xml:space="preserve">2.2.5.5. Hoạt động </w:t>
      </w:r>
      <w:r w:rsidR="0036366F" w:rsidRPr="00D62F06">
        <w:rPr>
          <w:rFonts w:ascii="Times New Roman" w:hAnsi="Times New Roman" w:cs="Times New Roman"/>
          <w:color w:val="auto"/>
          <w:sz w:val="28"/>
          <w:szCs w:val="28"/>
          <w:lang w:val="vi-VN"/>
        </w:rPr>
        <w:t>quản lý người dùng</w:t>
      </w:r>
    </w:p>
    <w:p w14:paraId="206338D7" w14:textId="7F18D1B6" w:rsidR="00717EF8" w:rsidRPr="00717EF8" w:rsidRDefault="00717EF8" w:rsidP="00717EF8">
      <w:pPr>
        <w:ind w:firstLine="720"/>
        <w:rPr>
          <w:szCs w:val="28"/>
          <w:lang w:val="vi-VN"/>
        </w:rPr>
      </w:pPr>
      <w:r w:rsidRPr="00717EF8">
        <w:rPr>
          <w:szCs w:val="28"/>
          <w:lang w:val="vi-VN"/>
        </w:rPr>
        <w:t>Mỗi người dùng hệ thống đều phải có một tài khoản bao gồm Account và Password để đăng nhập hệ thống. Tài khoản đăng kí đi kèm các thông tin phục vụ cho việc quản lý.</w:t>
      </w:r>
      <w:ins w:id="89" w:author="Vũ Thị Dương" w:date="2023-02-17T21:23:00Z">
        <w:r w:rsidR="0087221E" w:rsidRPr="0087221E">
          <w:t xml:space="preserve"> </w:t>
        </w:r>
        <w:r w:rsidR="0087221E">
          <w:t>Thông tin?</w:t>
        </w:r>
      </w:ins>
    </w:p>
    <w:p w14:paraId="19885917" w14:textId="77777777" w:rsidR="00717EF8" w:rsidRPr="009462DC" w:rsidRDefault="00717EF8" w:rsidP="00717EF8">
      <w:pPr>
        <w:pStyle w:val="ListParagraph"/>
        <w:rPr>
          <w:szCs w:val="28"/>
          <w:lang w:val="vi-VN"/>
        </w:rPr>
      </w:pPr>
      <w:r w:rsidRPr="009462DC">
        <w:rPr>
          <w:szCs w:val="28"/>
          <w:lang w:val="vi-VN"/>
        </w:rPr>
        <w:t xml:space="preserve">Các dạng người dùng bao gồm: </w:t>
      </w:r>
    </w:p>
    <w:p w14:paraId="1ECE77B0" w14:textId="77777777" w:rsidR="00717EF8" w:rsidRPr="00B14A10" w:rsidRDefault="00717EF8" w:rsidP="00717EF8">
      <w:pPr>
        <w:pStyle w:val="ListParagraph"/>
        <w:numPr>
          <w:ilvl w:val="0"/>
          <w:numId w:val="24"/>
        </w:numPr>
        <w:jc w:val="both"/>
        <w:rPr>
          <w:szCs w:val="28"/>
        </w:rPr>
      </w:pPr>
      <w:r>
        <w:rPr>
          <w:szCs w:val="28"/>
          <w:lang w:val="vi-VN"/>
        </w:rPr>
        <w:t>Quản trị viên</w:t>
      </w:r>
      <w:r w:rsidRPr="00AF4C4F">
        <w:rPr>
          <w:szCs w:val="28"/>
        </w:rPr>
        <w:t>.</w:t>
      </w:r>
    </w:p>
    <w:p w14:paraId="71D2547B" w14:textId="77777777" w:rsidR="00717EF8" w:rsidRPr="00717EF8" w:rsidRDefault="00717EF8" w:rsidP="00717EF8">
      <w:pPr>
        <w:pStyle w:val="ListParagraph"/>
        <w:numPr>
          <w:ilvl w:val="0"/>
          <w:numId w:val="24"/>
        </w:numPr>
        <w:spacing w:after="160" w:line="259" w:lineRule="auto"/>
      </w:pPr>
      <w:r>
        <w:rPr>
          <w:szCs w:val="28"/>
        </w:rPr>
        <w:t>Nhân viên bảo vệ.</w:t>
      </w:r>
    </w:p>
    <w:p w14:paraId="2CFFDFB5" w14:textId="77777777" w:rsidR="007C2DD9" w:rsidRDefault="00E92AC6" w:rsidP="007C2DD9">
      <w:pPr>
        <w:pStyle w:val="Heading1"/>
        <w:rPr>
          <w:rFonts w:ascii="Times New Roman" w:hAnsi="Times New Roman" w:cs="Times New Roman"/>
          <w:b/>
          <w:color w:val="auto"/>
          <w:sz w:val="28"/>
          <w:szCs w:val="28"/>
        </w:rPr>
      </w:pPr>
      <w:bookmarkStart w:id="90" w:name="_Toc127095945"/>
      <w:bookmarkStart w:id="91" w:name="_Toc127097534"/>
      <w:r>
        <w:rPr>
          <w:rFonts w:ascii="Times New Roman" w:hAnsi="Times New Roman" w:cs="Times New Roman"/>
          <w:b/>
          <w:color w:val="auto"/>
          <w:sz w:val="28"/>
          <w:szCs w:val="28"/>
        </w:rPr>
        <w:t>2.3</w:t>
      </w:r>
      <w:r w:rsidR="007C2DD9" w:rsidRPr="007C2DD9">
        <w:rPr>
          <w:rFonts w:ascii="Times New Roman" w:hAnsi="Times New Roman" w:cs="Times New Roman"/>
          <w:b/>
          <w:color w:val="auto"/>
          <w:sz w:val="28"/>
          <w:szCs w:val="28"/>
        </w:rPr>
        <w:t>. Phân tích và đặc tả yêu cầu phần mềm</w:t>
      </w:r>
      <w:bookmarkEnd w:id="90"/>
      <w:bookmarkEnd w:id="91"/>
    </w:p>
    <w:p w14:paraId="6F35E151" w14:textId="77777777" w:rsidR="007C2DD9" w:rsidRPr="00664BE4" w:rsidRDefault="007C2DD9" w:rsidP="007C2DD9">
      <w:pPr>
        <w:pStyle w:val="ListParagraph"/>
        <w:numPr>
          <w:ilvl w:val="0"/>
          <w:numId w:val="2"/>
        </w:numPr>
        <w:spacing w:beforeLines="80" w:before="192" w:afterLines="80" w:after="192" w:line="240" w:lineRule="auto"/>
        <w:jc w:val="both"/>
        <w:rPr>
          <w:color w:val="000000" w:themeColor="text1"/>
          <w:sz w:val="26"/>
          <w:szCs w:val="26"/>
        </w:rPr>
      </w:pPr>
      <w:r w:rsidRPr="00664BE4">
        <w:rPr>
          <w:color w:val="000000" w:themeColor="text1"/>
          <w:sz w:val="26"/>
          <w:szCs w:val="26"/>
        </w:rPr>
        <w:t>Liệt kê tên các actor và  nhiệm vụ chính đảm nhận.</w:t>
      </w:r>
    </w:p>
    <w:p w14:paraId="0111D3F8" w14:textId="77777777" w:rsidR="007C2DD9" w:rsidRPr="00664BE4" w:rsidRDefault="007C2DD9" w:rsidP="007C2DD9">
      <w:pPr>
        <w:pStyle w:val="ListParagraph"/>
        <w:numPr>
          <w:ilvl w:val="0"/>
          <w:numId w:val="2"/>
        </w:numPr>
        <w:spacing w:beforeLines="80" w:before="192" w:afterLines="80" w:after="192" w:line="240" w:lineRule="auto"/>
        <w:jc w:val="both"/>
        <w:rPr>
          <w:color w:val="000000" w:themeColor="text1"/>
          <w:sz w:val="26"/>
          <w:szCs w:val="26"/>
        </w:rPr>
      </w:pPr>
      <w:r w:rsidRPr="00664BE4">
        <w:rPr>
          <w:color w:val="000000" w:themeColor="text1"/>
          <w:sz w:val="26"/>
          <w:szCs w:val="26"/>
        </w:rPr>
        <w:t xml:space="preserve">Liệt kê UseCase và mô tả </w:t>
      </w:r>
      <w:r w:rsidRPr="002F79B5">
        <w:rPr>
          <w:b/>
          <w:bCs/>
          <w:color w:val="000000" w:themeColor="text1"/>
          <w:sz w:val="26"/>
          <w:szCs w:val="26"/>
        </w:rPr>
        <w:t>sơ bộ</w:t>
      </w:r>
      <w:r w:rsidRPr="00664BE4">
        <w:rPr>
          <w:color w:val="000000" w:themeColor="text1"/>
          <w:sz w:val="26"/>
          <w:szCs w:val="26"/>
        </w:rPr>
        <w:t xml:space="preserve"> các nhiệm vụ</w:t>
      </w:r>
    </w:p>
    <w:p w14:paraId="23FD882B" w14:textId="77777777" w:rsidR="007C2DD9" w:rsidRPr="00664BE4" w:rsidRDefault="007C2DD9" w:rsidP="007C2DD9">
      <w:pPr>
        <w:pStyle w:val="ListParagraph"/>
        <w:numPr>
          <w:ilvl w:val="0"/>
          <w:numId w:val="2"/>
        </w:numPr>
        <w:spacing w:beforeLines="80" w:before="192" w:afterLines="80" w:after="192" w:line="240" w:lineRule="auto"/>
        <w:jc w:val="both"/>
        <w:rPr>
          <w:color w:val="000000" w:themeColor="text1"/>
          <w:sz w:val="26"/>
          <w:szCs w:val="26"/>
        </w:rPr>
      </w:pPr>
      <w:r w:rsidRPr="00664BE4">
        <w:rPr>
          <w:color w:val="000000" w:themeColor="text1"/>
          <w:sz w:val="26"/>
          <w:szCs w:val="26"/>
        </w:rPr>
        <w:t xml:space="preserve">Vẽ biểu đồ </w:t>
      </w:r>
      <w:r w:rsidRPr="00664BE4">
        <w:rPr>
          <w:color w:val="000000" w:themeColor="text1"/>
          <w:sz w:val="26"/>
          <w:szCs w:val="26"/>
          <w:highlight w:val="yellow"/>
        </w:rPr>
        <w:t>UC</w:t>
      </w:r>
    </w:p>
    <w:p w14:paraId="505DA081" w14:textId="77777777" w:rsidR="007C2DD9" w:rsidRDefault="007C2DD9" w:rsidP="007C2DD9">
      <w:pPr>
        <w:rPr>
          <w:color w:val="000000" w:themeColor="text1"/>
          <w:sz w:val="26"/>
          <w:szCs w:val="26"/>
        </w:rPr>
      </w:pPr>
      <w:r w:rsidRPr="00664BE4">
        <w:rPr>
          <w:color w:val="000000" w:themeColor="text1"/>
          <w:sz w:val="26"/>
          <w:szCs w:val="26"/>
        </w:rPr>
        <w:t xml:space="preserve">Đặc tả </w:t>
      </w:r>
      <w:r>
        <w:rPr>
          <w:color w:val="000000" w:themeColor="text1"/>
          <w:sz w:val="26"/>
          <w:szCs w:val="26"/>
        </w:rPr>
        <w:t xml:space="preserve">tóm tắt </w:t>
      </w:r>
      <w:r w:rsidRPr="00664BE4">
        <w:rPr>
          <w:color w:val="000000" w:themeColor="text1"/>
          <w:sz w:val="26"/>
          <w:szCs w:val="26"/>
        </w:rPr>
        <w:t xml:space="preserve">UC </w:t>
      </w:r>
      <w:r>
        <w:rPr>
          <w:color w:val="000000" w:themeColor="text1"/>
          <w:sz w:val="26"/>
          <w:szCs w:val="26"/>
        </w:rPr>
        <w:t>theo bảng</w:t>
      </w:r>
    </w:p>
    <w:p w14:paraId="32E353C3" w14:textId="77777777" w:rsidR="007C2DD9" w:rsidRDefault="00E92AC6" w:rsidP="007C2DD9">
      <w:pPr>
        <w:pStyle w:val="Heading2"/>
        <w:rPr>
          <w:rFonts w:ascii="Times New Roman" w:hAnsi="Times New Roman" w:cs="Times New Roman"/>
          <w:b/>
          <w:color w:val="auto"/>
          <w:sz w:val="28"/>
          <w:szCs w:val="28"/>
        </w:rPr>
      </w:pPr>
      <w:bookmarkStart w:id="92" w:name="_Toc127095946"/>
      <w:bookmarkStart w:id="93" w:name="_Toc127097535"/>
      <w:r>
        <w:rPr>
          <w:rFonts w:ascii="Times New Roman" w:hAnsi="Times New Roman" w:cs="Times New Roman"/>
          <w:b/>
          <w:color w:val="auto"/>
          <w:sz w:val="28"/>
          <w:szCs w:val="28"/>
        </w:rPr>
        <w:t>2.3</w:t>
      </w:r>
      <w:r w:rsidR="00271815">
        <w:rPr>
          <w:rFonts w:ascii="Times New Roman" w:hAnsi="Times New Roman" w:cs="Times New Roman"/>
          <w:b/>
          <w:color w:val="auto"/>
          <w:sz w:val="28"/>
          <w:szCs w:val="28"/>
        </w:rPr>
        <w:t>.1</w:t>
      </w:r>
      <w:r w:rsidR="007C2DD9" w:rsidRPr="007C2DD9">
        <w:rPr>
          <w:rFonts w:ascii="Times New Roman" w:hAnsi="Times New Roman" w:cs="Times New Roman"/>
          <w:b/>
          <w:color w:val="auto"/>
          <w:sz w:val="28"/>
          <w:szCs w:val="28"/>
        </w:rPr>
        <w:t>. Các Actor</w:t>
      </w:r>
      <w:bookmarkEnd w:id="92"/>
      <w:bookmarkEnd w:id="93"/>
    </w:p>
    <w:p w14:paraId="5611285F" w14:textId="77777777" w:rsidR="007C2DD9" w:rsidRPr="007C2DD9" w:rsidRDefault="007C2DD9" w:rsidP="007C2DD9"/>
    <w:tbl>
      <w:tblPr>
        <w:tblStyle w:val="TableGrid"/>
        <w:tblW w:w="0" w:type="auto"/>
        <w:tblLook w:val="04A0" w:firstRow="1" w:lastRow="0" w:firstColumn="1" w:lastColumn="0" w:noHBand="0" w:noVBand="1"/>
      </w:tblPr>
      <w:tblGrid>
        <w:gridCol w:w="2830"/>
        <w:gridCol w:w="5948"/>
      </w:tblGrid>
      <w:tr w:rsidR="007C2DD9" w14:paraId="3220ED50" w14:textId="77777777" w:rsidTr="007C2DD9">
        <w:tc>
          <w:tcPr>
            <w:tcW w:w="2830" w:type="dxa"/>
          </w:tcPr>
          <w:p w14:paraId="6B4697C1" w14:textId="77777777" w:rsidR="007C2DD9" w:rsidRPr="007C2DD9" w:rsidRDefault="007C2DD9" w:rsidP="007C2DD9">
            <w:pPr>
              <w:jc w:val="center"/>
              <w:rPr>
                <w:rFonts w:ascii="Times New Roman" w:hAnsi="Times New Roman" w:cs="Times New Roman"/>
                <w:sz w:val="28"/>
                <w:szCs w:val="28"/>
              </w:rPr>
            </w:pPr>
            <w:r w:rsidRPr="007C2DD9">
              <w:rPr>
                <w:rFonts w:ascii="Times New Roman" w:hAnsi="Times New Roman" w:cs="Times New Roman"/>
                <w:sz w:val="28"/>
                <w:szCs w:val="28"/>
              </w:rPr>
              <w:t>Actor</w:t>
            </w:r>
          </w:p>
        </w:tc>
        <w:tc>
          <w:tcPr>
            <w:tcW w:w="5948" w:type="dxa"/>
          </w:tcPr>
          <w:p w14:paraId="0E38BFC0" w14:textId="77777777" w:rsidR="007C2DD9" w:rsidRPr="007C2DD9" w:rsidRDefault="007C2DD9" w:rsidP="007C2DD9">
            <w:pPr>
              <w:jc w:val="center"/>
              <w:rPr>
                <w:rFonts w:ascii="Times New Roman" w:hAnsi="Times New Roman" w:cs="Times New Roman"/>
                <w:sz w:val="28"/>
                <w:szCs w:val="28"/>
              </w:rPr>
            </w:pPr>
            <w:r w:rsidRPr="007C2DD9">
              <w:rPr>
                <w:rFonts w:ascii="Times New Roman" w:hAnsi="Times New Roman" w:cs="Times New Roman"/>
                <w:sz w:val="28"/>
                <w:szCs w:val="28"/>
              </w:rPr>
              <w:t>Nhiệm vụ</w:t>
            </w:r>
          </w:p>
        </w:tc>
      </w:tr>
      <w:tr w:rsidR="007C2DD9" w14:paraId="28A446F7" w14:textId="77777777" w:rsidTr="007C2DD9">
        <w:tc>
          <w:tcPr>
            <w:tcW w:w="2830" w:type="dxa"/>
          </w:tcPr>
          <w:p w14:paraId="343CD142" w14:textId="77777777" w:rsidR="007C2DD9" w:rsidRDefault="007C2DD9" w:rsidP="007C2DD9"/>
        </w:tc>
        <w:tc>
          <w:tcPr>
            <w:tcW w:w="5948" w:type="dxa"/>
          </w:tcPr>
          <w:p w14:paraId="1C34977D" w14:textId="77777777" w:rsidR="007C2DD9" w:rsidRDefault="007C2DD9" w:rsidP="007C2DD9"/>
        </w:tc>
      </w:tr>
      <w:tr w:rsidR="007C2DD9" w14:paraId="0494CD21" w14:textId="77777777" w:rsidTr="007C2DD9">
        <w:tc>
          <w:tcPr>
            <w:tcW w:w="2830" w:type="dxa"/>
          </w:tcPr>
          <w:p w14:paraId="4143402E" w14:textId="77777777" w:rsidR="007C2DD9" w:rsidRDefault="007C2DD9" w:rsidP="007C2DD9"/>
        </w:tc>
        <w:tc>
          <w:tcPr>
            <w:tcW w:w="5948" w:type="dxa"/>
          </w:tcPr>
          <w:p w14:paraId="4C02055E" w14:textId="77777777" w:rsidR="007C2DD9" w:rsidRDefault="007C2DD9" w:rsidP="007C2DD9"/>
        </w:tc>
      </w:tr>
      <w:tr w:rsidR="00CE3B17" w14:paraId="26AC6964" w14:textId="77777777" w:rsidTr="007C2DD9">
        <w:tc>
          <w:tcPr>
            <w:tcW w:w="2830" w:type="dxa"/>
          </w:tcPr>
          <w:p w14:paraId="5B8E26A1" w14:textId="77777777" w:rsidR="00CE3B17" w:rsidRDefault="00CE3B17" w:rsidP="007C2DD9"/>
        </w:tc>
        <w:tc>
          <w:tcPr>
            <w:tcW w:w="5948" w:type="dxa"/>
          </w:tcPr>
          <w:p w14:paraId="776CDECD" w14:textId="77777777" w:rsidR="00CE3B17" w:rsidRDefault="00CE3B17" w:rsidP="007C2DD9"/>
        </w:tc>
      </w:tr>
    </w:tbl>
    <w:p w14:paraId="3F53F22D" w14:textId="77777777" w:rsidR="007C2DD9" w:rsidRDefault="00E92AC6" w:rsidP="00CE3B17">
      <w:pPr>
        <w:pStyle w:val="Heading2"/>
        <w:rPr>
          <w:rFonts w:ascii="Times New Roman" w:hAnsi="Times New Roman" w:cs="Times New Roman"/>
          <w:b/>
          <w:color w:val="auto"/>
          <w:sz w:val="28"/>
          <w:szCs w:val="28"/>
        </w:rPr>
      </w:pPr>
      <w:bookmarkStart w:id="94" w:name="_Toc127095947"/>
      <w:bookmarkStart w:id="95" w:name="_Toc127097536"/>
      <w:r>
        <w:rPr>
          <w:rFonts w:ascii="Times New Roman" w:hAnsi="Times New Roman" w:cs="Times New Roman"/>
          <w:b/>
          <w:color w:val="auto"/>
          <w:sz w:val="28"/>
          <w:szCs w:val="28"/>
        </w:rPr>
        <w:t>2.3</w:t>
      </w:r>
      <w:r w:rsidR="00271815">
        <w:rPr>
          <w:rFonts w:ascii="Times New Roman" w:hAnsi="Times New Roman" w:cs="Times New Roman"/>
          <w:b/>
          <w:color w:val="auto"/>
          <w:sz w:val="28"/>
          <w:szCs w:val="28"/>
        </w:rPr>
        <w:t>.2</w:t>
      </w:r>
      <w:r w:rsidR="00404182">
        <w:rPr>
          <w:rFonts w:ascii="Times New Roman" w:hAnsi="Times New Roman" w:cs="Times New Roman"/>
          <w:b/>
          <w:color w:val="auto"/>
          <w:sz w:val="28"/>
          <w:szCs w:val="28"/>
        </w:rPr>
        <w:t>. Các use-c</w:t>
      </w:r>
      <w:r w:rsidR="00CE3B17" w:rsidRPr="00CE3B17">
        <w:rPr>
          <w:rFonts w:ascii="Times New Roman" w:hAnsi="Times New Roman" w:cs="Times New Roman"/>
          <w:b/>
          <w:color w:val="auto"/>
          <w:sz w:val="28"/>
          <w:szCs w:val="28"/>
        </w:rPr>
        <w:t>ase</w:t>
      </w:r>
      <w:bookmarkEnd w:id="94"/>
      <w:bookmarkEnd w:id="95"/>
    </w:p>
    <w:p w14:paraId="127E81D1" w14:textId="77777777" w:rsidR="00CE3B17" w:rsidRDefault="00CE3B17" w:rsidP="00CE3B17"/>
    <w:tbl>
      <w:tblPr>
        <w:tblStyle w:val="TableGrid"/>
        <w:tblW w:w="0" w:type="auto"/>
        <w:tblLook w:val="04A0" w:firstRow="1" w:lastRow="0" w:firstColumn="1" w:lastColumn="0" w:noHBand="0" w:noVBand="1"/>
      </w:tblPr>
      <w:tblGrid>
        <w:gridCol w:w="2830"/>
        <w:gridCol w:w="5948"/>
      </w:tblGrid>
      <w:tr w:rsidR="00CE3B17" w14:paraId="056DB587" w14:textId="77777777" w:rsidTr="00CE3B17">
        <w:tc>
          <w:tcPr>
            <w:tcW w:w="2830" w:type="dxa"/>
          </w:tcPr>
          <w:p w14:paraId="1A46DDC2" w14:textId="77777777" w:rsidR="00CE3B17" w:rsidRPr="00CE3B17" w:rsidRDefault="00404182" w:rsidP="00CE3B17">
            <w:pPr>
              <w:jc w:val="center"/>
              <w:rPr>
                <w:rFonts w:ascii="Times New Roman" w:hAnsi="Times New Roman" w:cs="Times New Roman"/>
                <w:sz w:val="28"/>
                <w:szCs w:val="28"/>
              </w:rPr>
            </w:pPr>
            <w:r>
              <w:rPr>
                <w:rFonts w:ascii="Times New Roman" w:hAnsi="Times New Roman" w:cs="Times New Roman"/>
                <w:sz w:val="28"/>
                <w:szCs w:val="28"/>
              </w:rPr>
              <w:t>Tên use-c</w:t>
            </w:r>
            <w:r w:rsidR="00CE3B17" w:rsidRPr="00CE3B17">
              <w:rPr>
                <w:rFonts w:ascii="Times New Roman" w:hAnsi="Times New Roman" w:cs="Times New Roman"/>
                <w:sz w:val="28"/>
                <w:szCs w:val="28"/>
              </w:rPr>
              <w:t>ase</w:t>
            </w:r>
          </w:p>
        </w:tc>
        <w:tc>
          <w:tcPr>
            <w:tcW w:w="5948" w:type="dxa"/>
          </w:tcPr>
          <w:p w14:paraId="2BB6231C" w14:textId="77777777" w:rsidR="00CE3B17" w:rsidRPr="00CE3B17" w:rsidRDefault="00CE3B17" w:rsidP="00CE3B17">
            <w:pPr>
              <w:jc w:val="center"/>
              <w:rPr>
                <w:rFonts w:ascii="Times New Roman" w:hAnsi="Times New Roman" w:cs="Times New Roman"/>
                <w:sz w:val="28"/>
                <w:szCs w:val="28"/>
              </w:rPr>
            </w:pPr>
            <w:r w:rsidRPr="00CE3B17">
              <w:rPr>
                <w:rFonts w:ascii="Times New Roman" w:hAnsi="Times New Roman" w:cs="Times New Roman"/>
                <w:sz w:val="28"/>
                <w:szCs w:val="28"/>
              </w:rPr>
              <w:t>Mô tả vắn tắt</w:t>
            </w:r>
          </w:p>
        </w:tc>
      </w:tr>
      <w:tr w:rsidR="00CE3B17" w14:paraId="3F7CFE29" w14:textId="77777777" w:rsidTr="00CE3B17">
        <w:tc>
          <w:tcPr>
            <w:tcW w:w="2830" w:type="dxa"/>
          </w:tcPr>
          <w:p w14:paraId="5CD9B30A" w14:textId="77777777" w:rsidR="00CE3B17" w:rsidRPr="00CE3B17" w:rsidRDefault="00CE3B17" w:rsidP="00CE3B17">
            <w:pPr>
              <w:jc w:val="center"/>
              <w:rPr>
                <w:rFonts w:cs="Times New Roman"/>
                <w:szCs w:val="28"/>
              </w:rPr>
            </w:pPr>
          </w:p>
        </w:tc>
        <w:tc>
          <w:tcPr>
            <w:tcW w:w="5948" w:type="dxa"/>
          </w:tcPr>
          <w:p w14:paraId="26B66CE9" w14:textId="77777777" w:rsidR="00CE3B17" w:rsidRPr="00CE3B17" w:rsidRDefault="00CE3B17" w:rsidP="00CE3B17">
            <w:pPr>
              <w:jc w:val="center"/>
              <w:rPr>
                <w:rFonts w:cs="Times New Roman"/>
                <w:szCs w:val="28"/>
              </w:rPr>
            </w:pPr>
          </w:p>
        </w:tc>
      </w:tr>
      <w:tr w:rsidR="00CE3B17" w14:paraId="0BF567BD" w14:textId="77777777" w:rsidTr="00CE3B17">
        <w:tc>
          <w:tcPr>
            <w:tcW w:w="2830" w:type="dxa"/>
          </w:tcPr>
          <w:p w14:paraId="392F4ABB" w14:textId="77777777" w:rsidR="00CE3B17" w:rsidRPr="00CE3B17" w:rsidRDefault="00CE3B17" w:rsidP="00CE3B17">
            <w:pPr>
              <w:jc w:val="center"/>
              <w:rPr>
                <w:rFonts w:cs="Times New Roman"/>
                <w:szCs w:val="28"/>
              </w:rPr>
            </w:pPr>
          </w:p>
        </w:tc>
        <w:tc>
          <w:tcPr>
            <w:tcW w:w="5948" w:type="dxa"/>
          </w:tcPr>
          <w:p w14:paraId="6652A79F" w14:textId="77777777" w:rsidR="00CE3B17" w:rsidRPr="00CE3B17" w:rsidRDefault="00CE3B17" w:rsidP="00CE3B17">
            <w:pPr>
              <w:jc w:val="center"/>
              <w:rPr>
                <w:rFonts w:cs="Times New Roman"/>
                <w:szCs w:val="28"/>
              </w:rPr>
            </w:pPr>
          </w:p>
        </w:tc>
      </w:tr>
      <w:tr w:rsidR="00CE3B17" w14:paraId="18558F92" w14:textId="77777777" w:rsidTr="00CE3B17">
        <w:tc>
          <w:tcPr>
            <w:tcW w:w="2830" w:type="dxa"/>
          </w:tcPr>
          <w:p w14:paraId="6099837E" w14:textId="77777777" w:rsidR="00CE3B17" w:rsidRPr="00CE3B17" w:rsidRDefault="00CE3B17" w:rsidP="00CE3B17">
            <w:pPr>
              <w:jc w:val="center"/>
              <w:rPr>
                <w:rFonts w:cs="Times New Roman"/>
                <w:szCs w:val="28"/>
              </w:rPr>
            </w:pPr>
          </w:p>
        </w:tc>
        <w:tc>
          <w:tcPr>
            <w:tcW w:w="5948" w:type="dxa"/>
          </w:tcPr>
          <w:p w14:paraId="7C565DB3" w14:textId="77777777" w:rsidR="00CE3B17" w:rsidRPr="00CE3B17" w:rsidRDefault="00CE3B17" w:rsidP="00CE3B17">
            <w:pPr>
              <w:jc w:val="center"/>
              <w:rPr>
                <w:rFonts w:cs="Times New Roman"/>
                <w:szCs w:val="28"/>
              </w:rPr>
            </w:pPr>
          </w:p>
        </w:tc>
      </w:tr>
      <w:tr w:rsidR="00271815" w14:paraId="69B44244" w14:textId="77777777" w:rsidTr="00CE3B17">
        <w:tc>
          <w:tcPr>
            <w:tcW w:w="2830" w:type="dxa"/>
          </w:tcPr>
          <w:p w14:paraId="25718B1D" w14:textId="77777777" w:rsidR="00271815" w:rsidRPr="00CE3B17" w:rsidRDefault="00271815" w:rsidP="00CE3B17">
            <w:pPr>
              <w:jc w:val="center"/>
              <w:rPr>
                <w:rFonts w:cs="Times New Roman"/>
                <w:szCs w:val="28"/>
              </w:rPr>
            </w:pPr>
          </w:p>
        </w:tc>
        <w:tc>
          <w:tcPr>
            <w:tcW w:w="5948" w:type="dxa"/>
          </w:tcPr>
          <w:p w14:paraId="0FF29E6C" w14:textId="77777777" w:rsidR="00271815" w:rsidRPr="00CE3B17" w:rsidRDefault="00271815" w:rsidP="00CE3B17">
            <w:pPr>
              <w:jc w:val="center"/>
              <w:rPr>
                <w:rFonts w:cs="Times New Roman"/>
                <w:szCs w:val="28"/>
              </w:rPr>
            </w:pPr>
          </w:p>
        </w:tc>
      </w:tr>
    </w:tbl>
    <w:p w14:paraId="435F0AE9" w14:textId="77777777" w:rsidR="00CE3B17" w:rsidRDefault="00CE3B17" w:rsidP="00CE3B17"/>
    <w:p w14:paraId="30326F2D" w14:textId="77777777" w:rsidR="00271815" w:rsidRDefault="00E92AC6" w:rsidP="00271815">
      <w:pPr>
        <w:pStyle w:val="Heading2"/>
        <w:rPr>
          <w:rFonts w:ascii="Times New Roman" w:hAnsi="Times New Roman" w:cs="Times New Roman"/>
          <w:b/>
          <w:color w:val="auto"/>
          <w:sz w:val="28"/>
          <w:szCs w:val="28"/>
        </w:rPr>
      </w:pPr>
      <w:bookmarkStart w:id="96" w:name="_Toc127095948"/>
      <w:bookmarkStart w:id="97" w:name="_Toc127097537"/>
      <w:r>
        <w:rPr>
          <w:rFonts w:ascii="Times New Roman" w:hAnsi="Times New Roman" w:cs="Times New Roman"/>
          <w:b/>
          <w:color w:val="auto"/>
          <w:sz w:val="28"/>
          <w:szCs w:val="28"/>
        </w:rPr>
        <w:t>2.3</w:t>
      </w:r>
      <w:r w:rsidR="00271815" w:rsidRPr="00271815">
        <w:rPr>
          <w:rFonts w:ascii="Times New Roman" w:hAnsi="Times New Roman" w:cs="Times New Roman"/>
          <w:b/>
          <w:color w:val="auto"/>
          <w:sz w:val="28"/>
          <w:szCs w:val="28"/>
        </w:rPr>
        <w:t>.3. Biểu đồ use-case</w:t>
      </w:r>
      <w:bookmarkEnd w:id="96"/>
      <w:bookmarkEnd w:id="97"/>
      <w:r w:rsidR="00271815" w:rsidRPr="00271815">
        <w:rPr>
          <w:rFonts w:ascii="Times New Roman" w:hAnsi="Times New Roman" w:cs="Times New Roman"/>
          <w:b/>
          <w:color w:val="auto"/>
          <w:sz w:val="28"/>
          <w:szCs w:val="28"/>
        </w:rPr>
        <w:t xml:space="preserve"> </w:t>
      </w:r>
    </w:p>
    <w:p w14:paraId="19DFE5B8" w14:textId="77777777" w:rsidR="00271815" w:rsidRPr="00271815" w:rsidRDefault="00271815" w:rsidP="00271815">
      <w:r>
        <w:t>Vẽ biểu đồ tổ</w:t>
      </w:r>
      <w:r w:rsidR="00DA35E1">
        <w:t>ng quát</w:t>
      </w:r>
    </w:p>
    <w:p w14:paraId="3D7C8B8D" w14:textId="77777777" w:rsidR="00CE3B17" w:rsidRDefault="00E92AC6" w:rsidP="00404182">
      <w:pPr>
        <w:pStyle w:val="Heading2"/>
        <w:rPr>
          <w:rFonts w:ascii="Times New Roman" w:hAnsi="Times New Roman" w:cs="Times New Roman"/>
          <w:b/>
          <w:color w:val="auto"/>
          <w:sz w:val="28"/>
          <w:szCs w:val="28"/>
        </w:rPr>
      </w:pPr>
      <w:bookmarkStart w:id="98" w:name="_Toc127095949"/>
      <w:bookmarkStart w:id="99" w:name="_Toc127097538"/>
      <w:r>
        <w:rPr>
          <w:rFonts w:ascii="Times New Roman" w:hAnsi="Times New Roman" w:cs="Times New Roman"/>
          <w:b/>
          <w:color w:val="auto"/>
          <w:sz w:val="28"/>
          <w:szCs w:val="28"/>
        </w:rPr>
        <w:t>2.3</w:t>
      </w:r>
      <w:r w:rsidR="00271815">
        <w:rPr>
          <w:rFonts w:ascii="Times New Roman" w:hAnsi="Times New Roman" w:cs="Times New Roman"/>
          <w:b/>
          <w:color w:val="auto"/>
          <w:sz w:val="28"/>
          <w:szCs w:val="28"/>
        </w:rPr>
        <w:t>.4</w:t>
      </w:r>
      <w:r w:rsidR="00404182" w:rsidRPr="00404182">
        <w:rPr>
          <w:rFonts w:ascii="Times New Roman" w:hAnsi="Times New Roman" w:cs="Times New Roman"/>
          <w:b/>
          <w:color w:val="auto"/>
          <w:sz w:val="28"/>
          <w:szCs w:val="28"/>
        </w:rPr>
        <w:t>. Đặc tả tóm tắt các use-case</w:t>
      </w:r>
      <w:bookmarkEnd w:id="98"/>
      <w:bookmarkEnd w:id="99"/>
    </w:p>
    <w:p w14:paraId="6E02738A" w14:textId="77777777" w:rsidR="00404182" w:rsidRDefault="00404182" w:rsidP="0040418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843"/>
        <w:gridCol w:w="1417"/>
        <w:gridCol w:w="2552"/>
        <w:gridCol w:w="2629"/>
        <w:gridCol w:w="1331"/>
      </w:tblGrid>
      <w:tr w:rsidR="00E63240" w:rsidRPr="00B46938" w14:paraId="3BB437D5" w14:textId="77777777" w:rsidTr="00E63240">
        <w:tc>
          <w:tcPr>
            <w:tcW w:w="843" w:type="dxa"/>
            <w:shd w:val="clear" w:color="auto" w:fill="E0E0E0"/>
            <w:vAlign w:val="center"/>
          </w:tcPr>
          <w:p w14:paraId="6F1774BC" w14:textId="77777777" w:rsidR="00E63240" w:rsidRDefault="00E63240" w:rsidP="00C37C92">
            <w:pPr>
              <w:pStyle w:val="StyleTabletextBoldCentered"/>
            </w:pPr>
            <w:r>
              <w:t>ID</w:t>
            </w:r>
          </w:p>
        </w:tc>
        <w:tc>
          <w:tcPr>
            <w:tcW w:w="1417" w:type="dxa"/>
            <w:shd w:val="clear" w:color="auto" w:fill="E0E0E0"/>
          </w:tcPr>
          <w:p w14:paraId="71E63705" w14:textId="77777777" w:rsidR="00E63240" w:rsidRDefault="00E63240" w:rsidP="00C37C92">
            <w:pPr>
              <w:pStyle w:val="StyleTabletextBoldCentered"/>
            </w:pPr>
            <w:r>
              <w:t>Tên Use case</w:t>
            </w:r>
          </w:p>
        </w:tc>
        <w:tc>
          <w:tcPr>
            <w:tcW w:w="2552" w:type="dxa"/>
            <w:shd w:val="clear" w:color="auto" w:fill="E0E0E0"/>
          </w:tcPr>
          <w:p w14:paraId="27D9BC38" w14:textId="77777777" w:rsidR="00E63240" w:rsidRDefault="00E63240" w:rsidP="00C37C92">
            <w:pPr>
              <w:pStyle w:val="StyleTabletextBoldCentered"/>
            </w:pPr>
            <w:r>
              <w:t>Mô tả ngắn gọn Use case</w:t>
            </w:r>
          </w:p>
        </w:tc>
        <w:tc>
          <w:tcPr>
            <w:tcW w:w="2629" w:type="dxa"/>
            <w:shd w:val="clear" w:color="auto" w:fill="E0E0E0"/>
            <w:vAlign w:val="center"/>
          </w:tcPr>
          <w:p w14:paraId="67167E7E" w14:textId="77777777" w:rsidR="00E63240" w:rsidRPr="00B46938" w:rsidRDefault="00E63240" w:rsidP="00C37C92">
            <w:pPr>
              <w:pStyle w:val="StyleTabletextBoldCentered"/>
            </w:pPr>
            <w:r>
              <w:t>Chức năng</w:t>
            </w:r>
          </w:p>
        </w:tc>
        <w:tc>
          <w:tcPr>
            <w:tcW w:w="1331" w:type="dxa"/>
            <w:shd w:val="clear" w:color="auto" w:fill="E0E0E0"/>
            <w:vAlign w:val="center"/>
          </w:tcPr>
          <w:p w14:paraId="64FF92EB" w14:textId="77777777" w:rsidR="00E63240" w:rsidRPr="00B46938" w:rsidRDefault="00E63240" w:rsidP="00C37C92">
            <w:pPr>
              <w:pStyle w:val="StyleTabletextBoldCentered"/>
            </w:pPr>
            <w:r>
              <w:t>Ghi ch</w:t>
            </w:r>
            <w:r w:rsidRPr="00B46938">
              <w:t>ú</w:t>
            </w:r>
          </w:p>
        </w:tc>
      </w:tr>
      <w:tr w:rsidR="00E63240" w14:paraId="2A8A4B86" w14:textId="77777777" w:rsidTr="00E63240">
        <w:tc>
          <w:tcPr>
            <w:tcW w:w="843" w:type="dxa"/>
          </w:tcPr>
          <w:p w14:paraId="0BCEC6E4" w14:textId="77777777" w:rsidR="00E63240" w:rsidRPr="00277249" w:rsidRDefault="00E63240" w:rsidP="00C37C92">
            <w:pPr>
              <w:rPr>
                <w:i/>
              </w:rPr>
            </w:pPr>
            <w:r w:rsidRPr="00277249">
              <w:rPr>
                <w:i/>
                <w:color w:val="0000FF"/>
              </w:rPr>
              <w:t>UC_001</w:t>
            </w:r>
          </w:p>
        </w:tc>
        <w:tc>
          <w:tcPr>
            <w:tcW w:w="1417" w:type="dxa"/>
          </w:tcPr>
          <w:p w14:paraId="16B0CA82" w14:textId="77777777" w:rsidR="00E63240" w:rsidRPr="00277249" w:rsidRDefault="00E63240" w:rsidP="00C37C92">
            <w:pPr>
              <w:rPr>
                <w:i/>
                <w:color w:val="0000FF"/>
              </w:rPr>
            </w:pPr>
            <w:r w:rsidRPr="00277249">
              <w:rPr>
                <w:i/>
                <w:color w:val="0000FF"/>
              </w:rPr>
              <w:t>Tên use case</w:t>
            </w:r>
          </w:p>
        </w:tc>
        <w:tc>
          <w:tcPr>
            <w:tcW w:w="2552" w:type="dxa"/>
          </w:tcPr>
          <w:p w14:paraId="1755A11D" w14:textId="77777777" w:rsidR="00E63240" w:rsidRPr="00277249" w:rsidRDefault="00E63240" w:rsidP="00C37C92">
            <w:pPr>
              <w:pStyle w:val="StyleTabletextBoldCentered"/>
              <w:rPr>
                <w:b w:val="0"/>
                <w:bCs w:val="0"/>
                <w:i/>
                <w:color w:val="0000FF"/>
              </w:rPr>
            </w:pPr>
            <w:r w:rsidRPr="00277249">
              <w:rPr>
                <w:b w:val="0"/>
                <w:bCs w:val="0"/>
                <w:i/>
                <w:color w:val="0000FF"/>
              </w:rPr>
              <w:t xml:space="preserve">Mô tả ngắn gọn </w:t>
            </w:r>
            <w:r>
              <w:rPr>
                <w:b w:val="0"/>
                <w:bCs w:val="0"/>
                <w:i/>
                <w:color w:val="0000FF"/>
              </w:rPr>
              <w:t xml:space="preserve">nhiệm vụ của </w:t>
            </w:r>
            <w:r w:rsidRPr="00277249">
              <w:rPr>
                <w:b w:val="0"/>
                <w:bCs w:val="0"/>
                <w:i/>
                <w:color w:val="0000FF"/>
              </w:rPr>
              <w:t>Use case</w:t>
            </w:r>
          </w:p>
        </w:tc>
        <w:tc>
          <w:tcPr>
            <w:tcW w:w="2629" w:type="dxa"/>
          </w:tcPr>
          <w:p w14:paraId="4B129EBD" w14:textId="77777777" w:rsidR="00E63240" w:rsidRPr="00277249" w:rsidRDefault="00E63240" w:rsidP="00C37C92">
            <w:pPr>
              <w:rPr>
                <w:i/>
                <w:color w:val="0000FF"/>
              </w:rPr>
            </w:pPr>
            <w:r>
              <w:rPr>
                <w:i/>
                <w:color w:val="0000FF"/>
              </w:rPr>
              <w:t>Tóm tắt nhiệm vụ của hệ thống thực hiện</w:t>
            </w:r>
          </w:p>
        </w:tc>
        <w:tc>
          <w:tcPr>
            <w:tcW w:w="1331" w:type="dxa"/>
          </w:tcPr>
          <w:p w14:paraId="2460A442" w14:textId="77777777" w:rsidR="00E63240" w:rsidRDefault="00E63240" w:rsidP="00C37C92">
            <w:r>
              <w:t>Tên Tác nhân kích hoạt UC</w:t>
            </w:r>
          </w:p>
        </w:tc>
      </w:tr>
      <w:tr w:rsidR="00E63240" w14:paraId="46E3A502" w14:textId="77777777" w:rsidTr="00E63240">
        <w:tc>
          <w:tcPr>
            <w:tcW w:w="843" w:type="dxa"/>
          </w:tcPr>
          <w:p w14:paraId="16801B77" w14:textId="77777777" w:rsidR="00E63240" w:rsidRDefault="00E63240" w:rsidP="00C37C92">
            <w:pPr>
              <w:rPr>
                <w:i/>
                <w:color w:val="0000FF"/>
              </w:rPr>
            </w:pPr>
          </w:p>
          <w:p w14:paraId="4BAA5828" w14:textId="77777777" w:rsidR="00E63240" w:rsidRPr="00277249" w:rsidRDefault="00E63240" w:rsidP="00C37C92">
            <w:pPr>
              <w:rPr>
                <w:i/>
                <w:color w:val="0000FF"/>
              </w:rPr>
            </w:pPr>
          </w:p>
        </w:tc>
        <w:tc>
          <w:tcPr>
            <w:tcW w:w="1417" w:type="dxa"/>
          </w:tcPr>
          <w:p w14:paraId="6104CBA6" w14:textId="77777777" w:rsidR="00E63240" w:rsidRPr="00277249" w:rsidRDefault="00E63240" w:rsidP="00C37C92">
            <w:pPr>
              <w:rPr>
                <w:i/>
                <w:color w:val="0000FF"/>
              </w:rPr>
            </w:pPr>
          </w:p>
        </w:tc>
        <w:tc>
          <w:tcPr>
            <w:tcW w:w="2552" w:type="dxa"/>
          </w:tcPr>
          <w:p w14:paraId="10058656" w14:textId="77777777" w:rsidR="00E63240" w:rsidRPr="00277249" w:rsidRDefault="00E63240" w:rsidP="00C37C92">
            <w:pPr>
              <w:pStyle w:val="StyleTabletextBoldCentered"/>
              <w:rPr>
                <w:b w:val="0"/>
                <w:bCs w:val="0"/>
                <w:i/>
                <w:color w:val="0000FF"/>
              </w:rPr>
            </w:pPr>
          </w:p>
        </w:tc>
        <w:tc>
          <w:tcPr>
            <w:tcW w:w="2629" w:type="dxa"/>
          </w:tcPr>
          <w:p w14:paraId="3EFF3B5A" w14:textId="77777777" w:rsidR="00E63240" w:rsidRDefault="00E63240" w:rsidP="00C37C92">
            <w:pPr>
              <w:rPr>
                <w:i/>
                <w:color w:val="0000FF"/>
              </w:rPr>
            </w:pPr>
          </w:p>
        </w:tc>
        <w:tc>
          <w:tcPr>
            <w:tcW w:w="1331" w:type="dxa"/>
          </w:tcPr>
          <w:p w14:paraId="6094C8AE" w14:textId="77777777" w:rsidR="00E63240" w:rsidRDefault="00E63240" w:rsidP="00C37C92"/>
        </w:tc>
      </w:tr>
      <w:tr w:rsidR="00E63240" w14:paraId="75282B09" w14:textId="77777777" w:rsidTr="00E63240">
        <w:tc>
          <w:tcPr>
            <w:tcW w:w="843" w:type="dxa"/>
          </w:tcPr>
          <w:p w14:paraId="263E29DA" w14:textId="77777777" w:rsidR="00E63240" w:rsidRDefault="00E63240" w:rsidP="00C37C92">
            <w:pPr>
              <w:rPr>
                <w:i/>
                <w:color w:val="0000FF"/>
              </w:rPr>
            </w:pPr>
          </w:p>
          <w:p w14:paraId="39D847CB" w14:textId="77777777" w:rsidR="00E63240" w:rsidRDefault="00E63240" w:rsidP="00C37C92">
            <w:pPr>
              <w:rPr>
                <w:i/>
                <w:color w:val="0000FF"/>
              </w:rPr>
            </w:pPr>
          </w:p>
        </w:tc>
        <w:tc>
          <w:tcPr>
            <w:tcW w:w="1417" w:type="dxa"/>
          </w:tcPr>
          <w:p w14:paraId="3947080B" w14:textId="77777777" w:rsidR="00E63240" w:rsidRPr="00277249" w:rsidRDefault="00E63240" w:rsidP="00C37C92">
            <w:pPr>
              <w:rPr>
                <w:i/>
                <w:color w:val="0000FF"/>
              </w:rPr>
            </w:pPr>
          </w:p>
        </w:tc>
        <w:tc>
          <w:tcPr>
            <w:tcW w:w="2552" w:type="dxa"/>
          </w:tcPr>
          <w:p w14:paraId="750C6AE7" w14:textId="77777777" w:rsidR="00E63240" w:rsidRPr="00277249" w:rsidRDefault="00E63240" w:rsidP="00C37C92">
            <w:pPr>
              <w:pStyle w:val="StyleTabletextBoldCentered"/>
              <w:rPr>
                <w:b w:val="0"/>
                <w:bCs w:val="0"/>
                <w:i/>
                <w:color w:val="0000FF"/>
              </w:rPr>
            </w:pPr>
          </w:p>
        </w:tc>
        <w:tc>
          <w:tcPr>
            <w:tcW w:w="2629" w:type="dxa"/>
          </w:tcPr>
          <w:p w14:paraId="786E291C" w14:textId="77777777" w:rsidR="00E63240" w:rsidRDefault="00E63240" w:rsidP="00C37C92">
            <w:pPr>
              <w:rPr>
                <w:i/>
                <w:color w:val="0000FF"/>
              </w:rPr>
            </w:pPr>
          </w:p>
        </w:tc>
        <w:tc>
          <w:tcPr>
            <w:tcW w:w="1331" w:type="dxa"/>
          </w:tcPr>
          <w:p w14:paraId="352C077E" w14:textId="77777777" w:rsidR="00E63240" w:rsidRDefault="00E63240" w:rsidP="00C37C92"/>
        </w:tc>
      </w:tr>
    </w:tbl>
    <w:p w14:paraId="2107F64D" w14:textId="77777777" w:rsidR="00404182" w:rsidRDefault="00404182" w:rsidP="00404182"/>
    <w:p w14:paraId="4980AF87" w14:textId="77777777" w:rsidR="00271815" w:rsidRPr="00271815" w:rsidRDefault="00E92AC6" w:rsidP="00271815">
      <w:pPr>
        <w:pStyle w:val="Heading1"/>
        <w:rPr>
          <w:rFonts w:ascii="Times New Roman" w:hAnsi="Times New Roman" w:cs="Times New Roman"/>
          <w:b/>
          <w:color w:val="auto"/>
          <w:sz w:val="28"/>
          <w:szCs w:val="28"/>
        </w:rPr>
      </w:pPr>
      <w:bookmarkStart w:id="100" w:name="_Toc127095950"/>
      <w:bookmarkStart w:id="101" w:name="_Toc127097539"/>
      <w:r>
        <w:rPr>
          <w:rFonts w:ascii="Times New Roman" w:hAnsi="Times New Roman" w:cs="Times New Roman"/>
          <w:b/>
          <w:color w:val="auto"/>
          <w:sz w:val="28"/>
          <w:szCs w:val="28"/>
        </w:rPr>
        <w:t>2.4</w:t>
      </w:r>
      <w:r w:rsidR="00271815" w:rsidRPr="00271815">
        <w:rPr>
          <w:rFonts w:ascii="Times New Roman" w:hAnsi="Times New Roman" w:cs="Times New Roman"/>
          <w:b/>
          <w:color w:val="auto"/>
          <w:sz w:val="28"/>
          <w:szCs w:val="28"/>
        </w:rPr>
        <w:t>. Mô hình hóa dữ liệu và giao diệ</w:t>
      </w:r>
      <w:r w:rsidR="002C451A">
        <w:rPr>
          <w:rFonts w:ascii="Times New Roman" w:hAnsi="Times New Roman" w:cs="Times New Roman"/>
          <w:b/>
          <w:color w:val="auto"/>
          <w:sz w:val="28"/>
          <w:szCs w:val="28"/>
        </w:rPr>
        <w:t>n</w:t>
      </w:r>
      <w:r w:rsidR="00271815" w:rsidRPr="00271815">
        <w:rPr>
          <w:rFonts w:ascii="Times New Roman" w:hAnsi="Times New Roman" w:cs="Times New Roman"/>
          <w:b/>
          <w:color w:val="auto"/>
          <w:sz w:val="28"/>
          <w:szCs w:val="28"/>
        </w:rPr>
        <w:t xml:space="preserve"> hệ thống</w:t>
      </w:r>
      <w:bookmarkEnd w:id="100"/>
      <w:bookmarkEnd w:id="101"/>
    </w:p>
    <w:p w14:paraId="68DAB9CA" w14:textId="77777777" w:rsidR="0086074D" w:rsidRPr="0086074D" w:rsidRDefault="0086074D" w:rsidP="0086074D"/>
    <w:p w14:paraId="2A165BDE" w14:textId="77777777" w:rsidR="0086074D" w:rsidRPr="0086074D" w:rsidRDefault="0086074D" w:rsidP="0086074D"/>
    <w:p w14:paraId="36CF1330" w14:textId="77777777" w:rsidR="008720D9" w:rsidRPr="008720D9" w:rsidRDefault="008720D9" w:rsidP="008720D9"/>
    <w:p w14:paraId="411FF37A" w14:textId="77777777" w:rsidR="008720D9" w:rsidRPr="008720D9" w:rsidRDefault="008720D9" w:rsidP="008720D9">
      <w:pPr>
        <w:rPr>
          <w:b/>
        </w:rPr>
      </w:pPr>
    </w:p>
    <w:p w14:paraId="01CC5D66" w14:textId="77777777" w:rsidR="008720D9" w:rsidRPr="003D0970" w:rsidRDefault="008720D9" w:rsidP="008720D9">
      <w:pPr>
        <w:pStyle w:val="ListParagraph"/>
        <w:jc w:val="center"/>
        <w:rPr>
          <w:rFonts w:cs="Times New Roman"/>
          <w:b/>
          <w:szCs w:val="28"/>
        </w:rPr>
      </w:pPr>
    </w:p>
    <w:sectPr w:rsidR="008720D9" w:rsidRPr="003D0970" w:rsidSect="003D0970">
      <w:headerReference w:type="default" r:id="rId13"/>
      <w:pgSz w:w="11907" w:h="16840" w:code="9"/>
      <w:pgMar w:top="1418" w:right="1134" w:bottom="1134" w:left="1985" w:header="964" w:footer="964"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Vũ Thị Dương" w:date="2023-02-17T21:20:00Z" w:initials="VTD">
    <w:p w14:paraId="009BCAFA" w14:textId="77777777" w:rsidR="0087221E" w:rsidRDefault="0087221E" w:rsidP="00AE2AE2">
      <w:pPr>
        <w:pStyle w:val="CommentText"/>
      </w:pPr>
      <w:r>
        <w:rPr>
          <w:rStyle w:val="CommentReference"/>
        </w:rPr>
        <w:annotationRef/>
      </w:r>
      <w:r>
        <w:t>?</w:t>
      </w:r>
    </w:p>
  </w:comment>
  <w:comment w:id="49" w:author="Vũ Thị Dương" w:date="2023-02-17T21:20:00Z" w:initials="VTD">
    <w:p w14:paraId="1C9310D7" w14:textId="77777777" w:rsidR="0087221E" w:rsidRDefault="0087221E" w:rsidP="006410C6">
      <w:pPr>
        <w:pStyle w:val="CommentText"/>
      </w:pPr>
      <w:r>
        <w:rPr>
          <w:rStyle w:val="CommentReference"/>
        </w:rPr>
        <w:annotationRef/>
      </w:r>
      <w:r>
        <w:t>Vô lý?</w:t>
      </w:r>
    </w:p>
  </w:comment>
  <w:comment w:id="50" w:author="Vũ Thị Dương" w:date="2023-02-17T21:21:00Z" w:initials="VTD">
    <w:p w14:paraId="01408923" w14:textId="77777777" w:rsidR="0087221E" w:rsidRDefault="0087221E" w:rsidP="008420F0">
      <w:pPr>
        <w:pStyle w:val="CommentText"/>
      </w:pPr>
      <w:r>
        <w:rPr>
          <w:rStyle w:val="CommentReference"/>
        </w:rPr>
        <w:annotationRef/>
      </w:r>
      <w:r>
        <w:t>? Tưởng thuộc bộ phận hỗ trợ sinh viên?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BCAFA" w15:done="0"/>
  <w15:commentEx w15:paraId="1C9310D7" w15:paraIdParent="009BCAFA" w15:done="0"/>
  <w15:commentEx w15:paraId="014089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6E26" w16cex:dateUtc="2023-02-17T14:20:00Z"/>
  <w16cex:commentExtensible w16cex:durableId="279A6E2C" w16cex:dateUtc="2023-02-17T14:20:00Z"/>
  <w16cex:commentExtensible w16cex:durableId="279A6E41" w16cex:dateUtc="2023-02-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BCAFA" w16cid:durableId="279A6E26"/>
  <w16cid:commentId w16cid:paraId="1C9310D7" w16cid:durableId="279A6E2C"/>
  <w16cid:commentId w16cid:paraId="01408923" w16cid:durableId="279A6E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CB58" w14:textId="77777777" w:rsidR="000E3289" w:rsidRDefault="000E3289" w:rsidP="005E602C">
      <w:pPr>
        <w:spacing w:line="240" w:lineRule="auto"/>
      </w:pPr>
      <w:r>
        <w:separator/>
      </w:r>
    </w:p>
  </w:endnote>
  <w:endnote w:type="continuationSeparator" w:id="0">
    <w:p w14:paraId="544A05A7" w14:textId="77777777" w:rsidR="000E3289" w:rsidRDefault="000E3289" w:rsidP="005E6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D95E7" w14:textId="77777777" w:rsidR="000E3289" w:rsidRDefault="000E3289" w:rsidP="005E602C">
      <w:pPr>
        <w:spacing w:line="240" w:lineRule="auto"/>
      </w:pPr>
      <w:r>
        <w:separator/>
      </w:r>
    </w:p>
  </w:footnote>
  <w:footnote w:type="continuationSeparator" w:id="0">
    <w:p w14:paraId="192F8E5F" w14:textId="77777777" w:rsidR="000E3289" w:rsidRDefault="000E3289" w:rsidP="005E6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370560"/>
      <w:docPartObj>
        <w:docPartGallery w:val="Page Numbers (Top of Page)"/>
        <w:docPartUnique/>
      </w:docPartObj>
    </w:sdtPr>
    <w:sdtEndPr>
      <w:rPr>
        <w:noProof/>
      </w:rPr>
    </w:sdtEndPr>
    <w:sdtContent>
      <w:p w14:paraId="5F48F666" w14:textId="77777777" w:rsidR="00C37C92" w:rsidRDefault="00C37C92">
        <w:pPr>
          <w:pStyle w:val="Header"/>
          <w:jc w:val="center"/>
        </w:pPr>
        <w:r>
          <w:fldChar w:fldCharType="begin"/>
        </w:r>
        <w:r>
          <w:instrText xml:space="preserve"> PAGE   \* MERGEFORMAT </w:instrText>
        </w:r>
        <w:r>
          <w:fldChar w:fldCharType="separate"/>
        </w:r>
        <w:r w:rsidR="00224BCE">
          <w:rPr>
            <w:noProof/>
          </w:rPr>
          <w:t>17</w:t>
        </w:r>
        <w:r>
          <w:rPr>
            <w:noProof/>
          </w:rPr>
          <w:fldChar w:fldCharType="end"/>
        </w:r>
      </w:p>
    </w:sdtContent>
  </w:sdt>
  <w:p w14:paraId="0D2183BF" w14:textId="77777777" w:rsidR="00C37C92" w:rsidRDefault="00C37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D5392"/>
    <w:multiLevelType w:val="multilevel"/>
    <w:tmpl w:val="0A4A16EA"/>
    <w:lvl w:ilvl="0">
      <w:start w:val="1"/>
      <w:numFmt w:val="lowerLetter"/>
      <w:lvlText w:val="%1."/>
      <w:lvlJc w:val="left"/>
      <w:pPr>
        <w:ind w:left="0" w:firstLine="0"/>
      </w:pPr>
      <w:rPr>
        <w:rFonts w:hint="default"/>
        <w:b w:val="0"/>
        <w:bCs/>
        <w:lang w:val="vi-VN"/>
      </w:rPr>
    </w:lvl>
    <w:lvl w:ilvl="1">
      <w:start w:val="1"/>
      <w:numFmt w:val="decimal"/>
      <w:lvlText w:val="%2."/>
      <w:lvlJc w:val="left"/>
      <w:pPr>
        <w:tabs>
          <w:tab w:val="num" w:pos="1440"/>
        </w:tabs>
        <w:ind w:left="1440" w:hanging="360"/>
      </w:pPr>
      <w:rPr>
        <w:b w:val="0"/>
        <w:b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C137FC"/>
    <w:multiLevelType w:val="hybridMultilevel"/>
    <w:tmpl w:val="60726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0176"/>
    <w:multiLevelType w:val="hybridMultilevel"/>
    <w:tmpl w:val="FE5E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B1FC0"/>
    <w:multiLevelType w:val="hybridMultilevel"/>
    <w:tmpl w:val="163A2FF0"/>
    <w:lvl w:ilvl="0" w:tplc="04090001">
      <w:start w:val="1"/>
      <w:numFmt w:val="bullet"/>
      <w:lvlText w:val=""/>
      <w:lvlJc w:val="left"/>
      <w:pPr>
        <w:ind w:left="1440" w:hanging="360"/>
      </w:pPr>
      <w:rPr>
        <w:rFonts w:ascii="Symbol" w:hAnsi="Symbol" w:hint="default"/>
      </w:rPr>
    </w:lvl>
    <w:lvl w:ilvl="1" w:tplc="EE4A242E">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3732D"/>
    <w:multiLevelType w:val="hybridMultilevel"/>
    <w:tmpl w:val="4F18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47545"/>
    <w:multiLevelType w:val="hybridMultilevel"/>
    <w:tmpl w:val="6A80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66A7C"/>
    <w:multiLevelType w:val="hybridMultilevel"/>
    <w:tmpl w:val="E8E41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250AE"/>
    <w:multiLevelType w:val="hybridMultilevel"/>
    <w:tmpl w:val="B86CB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742D8"/>
    <w:multiLevelType w:val="hybridMultilevel"/>
    <w:tmpl w:val="2F1457FA"/>
    <w:lvl w:ilvl="0" w:tplc="6D921072">
      <w:numFmt w:val="bullet"/>
      <w:lvlText w:val="-"/>
      <w:lvlJc w:val="left"/>
      <w:pPr>
        <w:ind w:left="1477" w:hanging="360"/>
      </w:pPr>
      <w:rPr>
        <w:rFonts w:ascii="Times New Roman" w:eastAsia="Times New Roman" w:hAnsi="Times New Roman" w:cs="Times New Roman"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393F715A"/>
    <w:multiLevelType w:val="hybridMultilevel"/>
    <w:tmpl w:val="AE3A5F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608AF"/>
    <w:multiLevelType w:val="hybridMultilevel"/>
    <w:tmpl w:val="BB66C144"/>
    <w:lvl w:ilvl="0" w:tplc="AE1A9B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FC151A"/>
    <w:multiLevelType w:val="hybridMultilevel"/>
    <w:tmpl w:val="9A346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014D7E"/>
    <w:multiLevelType w:val="hybridMultilevel"/>
    <w:tmpl w:val="4E884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86948"/>
    <w:multiLevelType w:val="hybridMultilevel"/>
    <w:tmpl w:val="69EE6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765714"/>
    <w:multiLevelType w:val="hybridMultilevel"/>
    <w:tmpl w:val="DD92D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75EAC"/>
    <w:multiLevelType w:val="hybridMultilevel"/>
    <w:tmpl w:val="6BCC03CC"/>
    <w:lvl w:ilvl="0" w:tplc="E918F6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058E7"/>
    <w:multiLevelType w:val="hybridMultilevel"/>
    <w:tmpl w:val="FF7AA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84DB0"/>
    <w:multiLevelType w:val="hybridMultilevel"/>
    <w:tmpl w:val="24F6413A"/>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61A5924"/>
    <w:multiLevelType w:val="hybridMultilevel"/>
    <w:tmpl w:val="BD867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C909AA"/>
    <w:multiLevelType w:val="hybridMultilevel"/>
    <w:tmpl w:val="E34C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F5E78"/>
    <w:multiLevelType w:val="hybridMultilevel"/>
    <w:tmpl w:val="CD3060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93635"/>
    <w:multiLevelType w:val="hybridMultilevel"/>
    <w:tmpl w:val="816A39C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5D3837"/>
    <w:multiLevelType w:val="hybridMultilevel"/>
    <w:tmpl w:val="33989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A4C2B"/>
    <w:multiLevelType w:val="hybridMultilevel"/>
    <w:tmpl w:val="95B0F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B3976"/>
    <w:multiLevelType w:val="hybridMultilevel"/>
    <w:tmpl w:val="0038B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DA78CE"/>
    <w:multiLevelType w:val="hybridMultilevel"/>
    <w:tmpl w:val="B5CC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C1C96"/>
    <w:multiLevelType w:val="hybridMultilevel"/>
    <w:tmpl w:val="B868FD60"/>
    <w:lvl w:ilvl="0" w:tplc="4078A65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9725148">
    <w:abstractNumId w:val="20"/>
  </w:num>
  <w:num w:numId="2" w16cid:durableId="1779063851">
    <w:abstractNumId w:val="8"/>
  </w:num>
  <w:num w:numId="3" w16cid:durableId="1567842071">
    <w:abstractNumId w:val="3"/>
  </w:num>
  <w:num w:numId="4" w16cid:durableId="287781057">
    <w:abstractNumId w:val="2"/>
  </w:num>
  <w:num w:numId="5" w16cid:durableId="927008565">
    <w:abstractNumId w:val="19"/>
  </w:num>
  <w:num w:numId="6" w16cid:durableId="1863474666">
    <w:abstractNumId w:val="25"/>
  </w:num>
  <w:num w:numId="7" w16cid:durableId="1356226871">
    <w:abstractNumId w:val="9"/>
  </w:num>
  <w:num w:numId="8" w16cid:durableId="190144703">
    <w:abstractNumId w:val="21"/>
  </w:num>
  <w:num w:numId="9" w16cid:durableId="203447908">
    <w:abstractNumId w:val="16"/>
  </w:num>
  <w:num w:numId="10" w16cid:durableId="566109486">
    <w:abstractNumId w:val="12"/>
  </w:num>
  <w:num w:numId="11" w16cid:durableId="1499147918">
    <w:abstractNumId w:val="24"/>
  </w:num>
  <w:num w:numId="12" w16cid:durableId="584655240">
    <w:abstractNumId w:val="6"/>
  </w:num>
  <w:num w:numId="13" w16cid:durableId="761684607">
    <w:abstractNumId w:val="22"/>
  </w:num>
  <w:num w:numId="14" w16cid:durableId="562326185">
    <w:abstractNumId w:val="1"/>
  </w:num>
  <w:num w:numId="15" w16cid:durableId="1908687929">
    <w:abstractNumId w:val="17"/>
  </w:num>
  <w:num w:numId="16" w16cid:durableId="409542896">
    <w:abstractNumId w:val="10"/>
  </w:num>
  <w:num w:numId="17" w16cid:durableId="332495095">
    <w:abstractNumId w:val="7"/>
  </w:num>
  <w:num w:numId="18" w16cid:durableId="638069787">
    <w:abstractNumId w:val="13"/>
  </w:num>
  <w:num w:numId="19" w16cid:durableId="417141681">
    <w:abstractNumId w:val="15"/>
  </w:num>
  <w:num w:numId="20" w16cid:durableId="1072125065">
    <w:abstractNumId w:val="18"/>
  </w:num>
  <w:num w:numId="21" w16cid:durableId="1946302588">
    <w:abstractNumId w:val="0"/>
  </w:num>
  <w:num w:numId="22" w16cid:durableId="1905334445">
    <w:abstractNumId w:val="11"/>
  </w:num>
  <w:num w:numId="23" w16cid:durableId="1437943135">
    <w:abstractNumId w:val="4"/>
  </w:num>
  <w:num w:numId="24" w16cid:durableId="633294702">
    <w:abstractNumId w:val="26"/>
  </w:num>
  <w:num w:numId="25" w16cid:durableId="1808543861">
    <w:abstractNumId w:val="14"/>
  </w:num>
  <w:num w:numId="26" w16cid:durableId="709572848">
    <w:abstractNumId w:val="23"/>
  </w:num>
  <w:num w:numId="27" w16cid:durableId="19856255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rson w15:author="Admin">
    <w15:presenceInfo w15:providerId="Windows Live" w15:userId="d3219be76f9914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6E"/>
    <w:rsid w:val="00010EC7"/>
    <w:rsid w:val="00013573"/>
    <w:rsid w:val="00041329"/>
    <w:rsid w:val="000B4A51"/>
    <w:rsid w:val="000B7C71"/>
    <w:rsid w:val="000C6031"/>
    <w:rsid w:val="000E3289"/>
    <w:rsid w:val="001651AE"/>
    <w:rsid w:val="001769E3"/>
    <w:rsid w:val="00193F26"/>
    <w:rsid w:val="001A60C7"/>
    <w:rsid w:val="001D2AC4"/>
    <w:rsid w:val="00224BCE"/>
    <w:rsid w:val="002345CC"/>
    <w:rsid w:val="0025689D"/>
    <w:rsid w:val="00271815"/>
    <w:rsid w:val="0028588A"/>
    <w:rsid w:val="002A3DB5"/>
    <w:rsid w:val="002C451A"/>
    <w:rsid w:val="002D125C"/>
    <w:rsid w:val="002D73F3"/>
    <w:rsid w:val="002F135B"/>
    <w:rsid w:val="002F1BFC"/>
    <w:rsid w:val="00304609"/>
    <w:rsid w:val="00313CCA"/>
    <w:rsid w:val="003177D9"/>
    <w:rsid w:val="00353020"/>
    <w:rsid w:val="0036366F"/>
    <w:rsid w:val="003D0970"/>
    <w:rsid w:val="003D2630"/>
    <w:rsid w:val="003D6D46"/>
    <w:rsid w:val="00404182"/>
    <w:rsid w:val="004406E7"/>
    <w:rsid w:val="004420E4"/>
    <w:rsid w:val="00444B0E"/>
    <w:rsid w:val="004A0B9F"/>
    <w:rsid w:val="004A7033"/>
    <w:rsid w:val="0055472B"/>
    <w:rsid w:val="005A7084"/>
    <w:rsid w:val="005C44E0"/>
    <w:rsid w:val="005E602C"/>
    <w:rsid w:val="005F4552"/>
    <w:rsid w:val="00633FC7"/>
    <w:rsid w:val="00660785"/>
    <w:rsid w:val="006C12EB"/>
    <w:rsid w:val="006E2ACE"/>
    <w:rsid w:val="00717EF8"/>
    <w:rsid w:val="00736474"/>
    <w:rsid w:val="007971A9"/>
    <w:rsid w:val="007C2DD9"/>
    <w:rsid w:val="007C567F"/>
    <w:rsid w:val="007E271B"/>
    <w:rsid w:val="007F10F9"/>
    <w:rsid w:val="00811A44"/>
    <w:rsid w:val="0086074D"/>
    <w:rsid w:val="008720D9"/>
    <w:rsid w:val="0087221E"/>
    <w:rsid w:val="00912B23"/>
    <w:rsid w:val="009847EC"/>
    <w:rsid w:val="009876B3"/>
    <w:rsid w:val="009C416E"/>
    <w:rsid w:val="009F02D4"/>
    <w:rsid w:val="00A126BB"/>
    <w:rsid w:val="00A17E47"/>
    <w:rsid w:val="00A26DF0"/>
    <w:rsid w:val="00A30250"/>
    <w:rsid w:val="00A6031B"/>
    <w:rsid w:val="00A67471"/>
    <w:rsid w:val="00A7651A"/>
    <w:rsid w:val="00B322A9"/>
    <w:rsid w:val="00B9287F"/>
    <w:rsid w:val="00C057D6"/>
    <w:rsid w:val="00C22EE2"/>
    <w:rsid w:val="00C37C92"/>
    <w:rsid w:val="00C53140"/>
    <w:rsid w:val="00C643B1"/>
    <w:rsid w:val="00C66C91"/>
    <w:rsid w:val="00C825E7"/>
    <w:rsid w:val="00C92AB3"/>
    <w:rsid w:val="00CB3911"/>
    <w:rsid w:val="00CE3B17"/>
    <w:rsid w:val="00CF75FD"/>
    <w:rsid w:val="00D62F06"/>
    <w:rsid w:val="00D7356B"/>
    <w:rsid w:val="00DA35E1"/>
    <w:rsid w:val="00DD40A0"/>
    <w:rsid w:val="00DF348C"/>
    <w:rsid w:val="00DF5983"/>
    <w:rsid w:val="00E362E4"/>
    <w:rsid w:val="00E63240"/>
    <w:rsid w:val="00E767C2"/>
    <w:rsid w:val="00E92AC6"/>
    <w:rsid w:val="00EF0A9C"/>
    <w:rsid w:val="00F4462A"/>
    <w:rsid w:val="00F637F3"/>
    <w:rsid w:val="00FB1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A4AD"/>
  <w15:chartTrackingRefBased/>
  <w15:docId w15:val="{24F26539-C86C-461E-9E86-06C6424C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16E"/>
    <w:pPr>
      <w:spacing w:after="0" w:line="360" w:lineRule="auto"/>
    </w:pPr>
    <w:rPr>
      <w:rFonts w:eastAsiaTheme="minorHAnsi"/>
      <w:lang w:eastAsia="en-US"/>
    </w:rPr>
  </w:style>
  <w:style w:type="paragraph" w:styleId="Heading1">
    <w:name w:val="heading 1"/>
    <w:basedOn w:val="Normal"/>
    <w:next w:val="Normal"/>
    <w:link w:val="Heading1Char"/>
    <w:uiPriority w:val="9"/>
    <w:qFormat/>
    <w:rsid w:val="008720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20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02D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69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416E"/>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416E"/>
    <w:rPr>
      <w:b/>
      <w:bCs/>
    </w:rPr>
  </w:style>
  <w:style w:type="paragraph" w:styleId="Header">
    <w:name w:val="header"/>
    <w:basedOn w:val="Normal"/>
    <w:link w:val="HeaderChar"/>
    <w:uiPriority w:val="99"/>
    <w:unhideWhenUsed/>
    <w:rsid w:val="005E602C"/>
    <w:pPr>
      <w:tabs>
        <w:tab w:val="center" w:pos="4680"/>
        <w:tab w:val="right" w:pos="9360"/>
      </w:tabs>
      <w:spacing w:line="240" w:lineRule="auto"/>
    </w:pPr>
  </w:style>
  <w:style w:type="character" w:customStyle="1" w:styleId="HeaderChar">
    <w:name w:val="Header Char"/>
    <w:basedOn w:val="DefaultParagraphFont"/>
    <w:link w:val="Header"/>
    <w:uiPriority w:val="99"/>
    <w:rsid w:val="005E602C"/>
    <w:rPr>
      <w:rFonts w:eastAsiaTheme="minorHAnsi"/>
      <w:lang w:eastAsia="en-US"/>
    </w:rPr>
  </w:style>
  <w:style w:type="paragraph" w:styleId="Footer">
    <w:name w:val="footer"/>
    <w:basedOn w:val="Normal"/>
    <w:link w:val="FooterChar"/>
    <w:uiPriority w:val="99"/>
    <w:unhideWhenUsed/>
    <w:rsid w:val="005E602C"/>
    <w:pPr>
      <w:tabs>
        <w:tab w:val="center" w:pos="4680"/>
        <w:tab w:val="right" w:pos="9360"/>
      </w:tabs>
      <w:spacing w:line="240" w:lineRule="auto"/>
    </w:pPr>
  </w:style>
  <w:style w:type="character" w:customStyle="1" w:styleId="FooterChar">
    <w:name w:val="Footer Char"/>
    <w:basedOn w:val="DefaultParagraphFont"/>
    <w:link w:val="Footer"/>
    <w:uiPriority w:val="99"/>
    <w:rsid w:val="005E602C"/>
    <w:rPr>
      <w:rFonts w:eastAsiaTheme="minorHAnsi"/>
      <w:lang w:eastAsia="en-US"/>
    </w:rPr>
  </w:style>
  <w:style w:type="paragraph" w:styleId="ListParagraph">
    <w:name w:val="List Paragraph"/>
    <w:basedOn w:val="Normal"/>
    <w:uiPriority w:val="34"/>
    <w:qFormat/>
    <w:rsid w:val="003D0970"/>
    <w:pPr>
      <w:ind w:left="720"/>
      <w:contextualSpacing/>
    </w:pPr>
  </w:style>
  <w:style w:type="character" w:customStyle="1" w:styleId="Heading1Char">
    <w:name w:val="Heading 1 Char"/>
    <w:basedOn w:val="DefaultParagraphFont"/>
    <w:link w:val="Heading1"/>
    <w:uiPriority w:val="9"/>
    <w:rsid w:val="008720D9"/>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8720D9"/>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9F02D4"/>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1769E3"/>
    <w:rPr>
      <w:rFonts w:asciiTheme="majorHAnsi" w:eastAsiaTheme="majorEastAsia" w:hAnsiTheme="majorHAnsi" w:cstheme="majorBidi"/>
      <w:i/>
      <w:iCs/>
      <w:color w:val="2E74B5" w:themeColor="accent1" w:themeShade="BF"/>
      <w:lang w:eastAsia="en-US"/>
    </w:rPr>
  </w:style>
  <w:style w:type="paragraph" w:customStyle="1" w:styleId="StyleTabletextBoldCentered">
    <w:name w:val="Style Tabletext + Bold Centered"/>
    <w:basedOn w:val="Normal"/>
    <w:rsid w:val="00E63240"/>
    <w:pPr>
      <w:keepLines/>
      <w:widowControl w:val="0"/>
      <w:spacing w:before="60" w:after="120" w:line="312" w:lineRule="auto"/>
      <w:jc w:val="center"/>
    </w:pPr>
    <w:rPr>
      <w:rFonts w:ascii="Arial" w:eastAsia="Times New Roman" w:hAnsi="Arial" w:cs="Times New Roman"/>
      <w:b/>
      <w:bCs/>
      <w:sz w:val="20"/>
      <w:szCs w:val="20"/>
    </w:rPr>
  </w:style>
  <w:style w:type="paragraph" w:styleId="NoSpacing">
    <w:name w:val="No Spacing"/>
    <w:uiPriority w:val="1"/>
    <w:qFormat/>
    <w:rsid w:val="0055472B"/>
    <w:pPr>
      <w:spacing w:after="0" w:line="240" w:lineRule="auto"/>
    </w:pPr>
    <w:rPr>
      <w:rFonts w:eastAsiaTheme="minorHAnsi"/>
      <w:lang w:eastAsia="en-US"/>
    </w:rPr>
  </w:style>
  <w:style w:type="paragraph" w:styleId="TOC1">
    <w:name w:val="toc 1"/>
    <w:basedOn w:val="Normal"/>
    <w:next w:val="Normal"/>
    <w:autoRedefine/>
    <w:uiPriority w:val="39"/>
    <w:unhideWhenUsed/>
    <w:rsid w:val="00DD40A0"/>
    <w:pPr>
      <w:spacing w:after="100"/>
    </w:pPr>
  </w:style>
  <w:style w:type="paragraph" w:styleId="TOC2">
    <w:name w:val="toc 2"/>
    <w:basedOn w:val="Normal"/>
    <w:next w:val="Normal"/>
    <w:autoRedefine/>
    <w:uiPriority w:val="39"/>
    <w:unhideWhenUsed/>
    <w:rsid w:val="00DD40A0"/>
    <w:pPr>
      <w:spacing w:after="100"/>
      <w:ind w:left="280"/>
    </w:pPr>
  </w:style>
  <w:style w:type="paragraph" w:styleId="TOC3">
    <w:name w:val="toc 3"/>
    <w:basedOn w:val="Normal"/>
    <w:next w:val="Normal"/>
    <w:autoRedefine/>
    <w:uiPriority w:val="39"/>
    <w:unhideWhenUsed/>
    <w:rsid w:val="00DD40A0"/>
    <w:pPr>
      <w:spacing w:after="100"/>
      <w:ind w:left="560"/>
    </w:pPr>
  </w:style>
  <w:style w:type="character" w:styleId="Hyperlink">
    <w:name w:val="Hyperlink"/>
    <w:basedOn w:val="DefaultParagraphFont"/>
    <w:uiPriority w:val="99"/>
    <w:unhideWhenUsed/>
    <w:rsid w:val="00DD40A0"/>
    <w:rPr>
      <w:color w:val="0563C1" w:themeColor="hyperlink"/>
      <w:u w:val="single"/>
    </w:rPr>
  </w:style>
  <w:style w:type="paragraph" w:styleId="TOCHeading">
    <w:name w:val="TOC Heading"/>
    <w:basedOn w:val="Heading1"/>
    <w:next w:val="Normal"/>
    <w:uiPriority w:val="39"/>
    <w:unhideWhenUsed/>
    <w:qFormat/>
    <w:rsid w:val="00F4462A"/>
    <w:pPr>
      <w:spacing w:line="259" w:lineRule="auto"/>
      <w:outlineLvl w:val="9"/>
    </w:pPr>
  </w:style>
  <w:style w:type="paragraph" w:styleId="Caption">
    <w:name w:val="caption"/>
    <w:basedOn w:val="Normal"/>
    <w:next w:val="Normal"/>
    <w:uiPriority w:val="35"/>
    <w:unhideWhenUsed/>
    <w:qFormat/>
    <w:rsid w:val="00C37C92"/>
    <w:pPr>
      <w:spacing w:after="200" w:line="240" w:lineRule="auto"/>
      <w:jc w:val="both"/>
    </w:pPr>
    <w:rPr>
      <w:rFonts w:eastAsia="MS Mincho" w:cs="Times New Roman"/>
      <w:b/>
      <w:bCs/>
      <w:color w:val="5B9BD5" w:themeColor="accent1"/>
      <w:sz w:val="18"/>
      <w:szCs w:val="18"/>
      <w:lang w:eastAsia="ja-JP"/>
    </w:rPr>
  </w:style>
  <w:style w:type="character" w:customStyle="1" w:styleId="15">
    <w:name w:val="15"/>
    <w:rsid w:val="00EF0A9C"/>
    <w:rPr>
      <w:rFonts w:ascii="SimSun" w:eastAsia="SimSun" w:hAnsi="SimSun" w:cs="SimSun" w:hint="eastAsia"/>
      <w:i/>
      <w:iCs/>
    </w:rPr>
  </w:style>
  <w:style w:type="paragraph" w:styleId="Revision">
    <w:name w:val="Revision"/>
    <w:hidden/>
    <w:uiPriority w:val="99"/>
    <w:semiHidden/>
    <w:rsid w:val="004420E4"/>
    <w:pPr>
      <w:spacing w:after="0" w:line="240" w:lineRule="auto"/>
    </w:pPr>
    <w:rPr>
      <w:rFonts w:eastAsiaTheme="minorHAnsi"/>
      <w:lang w:eastAsia="en-US"/>
    </w:rPr>
  </w:style>
  <w:style w:type="character" w:styleId="CommentReference">
    <w:name w:val="annotation reference"/>
    <w:basedOn w:val="DefaultParagraphFont"/>
    <w:uiPriority w:val="99"/>
    <w:semiHidden/>
    <w:unhideWhenUsed/>
    <w:rsid w:val="0087221E"/>
    <w:rPr>
      <w:sz w:val="16"/>
      <w:szCs w:val="16"/>
    </w:rPr>
  </w:style>
  <w:style w:type="paragraph" w:styleId="CommentText">
    <w:name w:val="annotation text"/>
    <w:basedOn w:val="Normal"/>
    <w:link w:val="CommentTextChar"/>
    <w:uiPriority w:val="99"/>
    <w:unhideWhenUsed/>
    <w:rsid w:val="0087221E"/>
    <w:pPr>
      <w:spacing w:line="240" w:lineRule="auto"/>
    </w:pPr>
    <w:rPr>
      <w:sz w:val="20"/>
      <w:szCs w:val="20"/>
    </w:rPr>
  </w:style>
  <w:style w:type="character" w:customStyle="1" w:styleId="CommentTextChar">
    <w:name w:val="Comment Text Char"/>
    <w:basedOn w:val="DefaultParagraphFont"/>
    <w:link w:val="CommentText"/>
    <w:uiPriority w:val="99"/>
    <w:rsid w:val="0087221E"/>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7221E"/>
    <w:rPr>
      <w:b/>
      <w:bCs/>
    </w:rPr>
  </w:style>
  <w:style w:type="character" w:customStyle="1" w:styleId="CommentSubjectChar">
    <w:name w:val="Comment Subject Char"/>
    <w:basedOn w:val="CommentTextChar"/>
    <w:link w:val="CommentSubject"/>
    <w:uiPriority w:val="99"/>
    <w:semiHidden/>
    <w:rsid w:val="0087221E"/>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9693-3E23-4E26-A130-A350B3D2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Thị Dương</cp:lastModifiedBy>
  <cp:revision>12</cp:revision>
  <dcterms:created xsi:type="dcterms:W3CDTF">2023-02-13T05:20:00Z</dcterms:created>
  <dcterms:modified xsi:type="dcterms:W3CDTF">2023-02-17T14:23:00Z</dcterms:modified>
</cp:coreProperties>
</file>