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9D482" w14:textId="77777777" w:rsidR="00C934C8" w:rsidRPr="003C5738" w:rsidRDefault="00C934C8" w:rsidP="003C5738">
      <w:pPr>
        <w:ind w:firstLine="0"/>
        <w:jc w:val="center"/>
        <w:rPr>
          <w:rFonts w:cs="Times New Roman"/>
          <w:b/>
          <w:bCs w:val="0"/>
          <w:color w:val="000000" w:themeColor="text1"/>
          <w:szCs w:val="28"/>
        </w:rPr>
      </w:pPr>
      <w:r w:rsidRPr="003C5738">
        <w:rPr>
          <w:rFonts w:cs="Times New Roman"/>
          <w:b/>
          <w:bCs w:val="0"/>
          <w:color w:val="000000" w:themeColor="text1"/>
          <w:szCs w:val="28"/>
        </w:rPr>
        <w:t>TRƯỜNG ĐẠI HỌC CÔNG NGHIỆP HÀ NỘI</w:t>
      </w:r>
    </w:p>
    <w:p w14:paraId="4EFA747D" w14:textId="77777777" w:rsidR="00C934C8" w:rsidRPr="003C5738" w:rsidRDefault="00C934C8" w:rsidP="003C5738">
      <w:pPr>
        <w:ind w:firstLine="0"/>
        <w:jc w:val="center"/>
        <w:rPr>
          <w:rFonts w:cs="Times New Roman"/>
          <w:b/>
          <w:bCs w:val="0"/>
          <w:color w:val="000000" w:themeColor="text1"/>
          <w:szCs w:val="28"/>
        </w:rPr>
      </w:pPr>
      <w:r w:rsidRPr="003C5738">
        <w:rPr>
          <w:rFonts w:cs="Times New Roman"/>
          <w:b/>
          <w:bCs w:val="0"/>
          <w:color w:val="000000" w:themeColor="text1"/>
          <w:szCs w:val="28"/>
        </w:rPr>
        <w:t>KHOA CÔNG NGHỆ THÔNG TIN</w:t>
      </w:r>
    </w:p>
    <w:p w14:paraId="1D806C35" w14:textId="59B8BB09" w:rsidR="00C934C8" w:rsidRPr="003C5738" w:rsidRDefault="00C934C8" w:rsidP="003C5738">
      <w:pPr>
        <w:ind w:firstLine="0"/>
        <w:jc w:val="center"/>
        <w:rPr>
          <w:rFonts w:cs="Times New Roman"/>
          <w:b/>
          <w:bCs w:val="0"/>
          <w:color w:val="000000" w:themeColor="text1"/>
          <w:szCs w:val="28"/>
        </w:rPr>
      </w:pPr>
      <w:r w:rsidRPr="003C5738">
        <w:rPr>
          <w:rFonts w:cs="Times New Roman"/>
          <w:b/>
          <w:bCs w:val="0"/>
          <w:color w:val="000000" w:themeColor="text1"/>
          <w:szCs w:val="28"/>
        </w:rPr>
        <w:t>---------------------------------------</w:t>
      </w:r>
    </w:p>
    <w:p w14:paraId="138760D3" w14:textId="79CFBE35" w:rsidR="003C5738" w:rsidRPr="003C5738" w:rsidRDefault="00C934C8" w:rsidP="003C5738">
      <w:pPr>
        <w:ind w:firstLine="0"/>
        <w:jc w:val="center"/>
        <w:rPr>
          <w:rFonts w:cs="Times New Roman"/>
          <w:b/>
          <w:bCs w:val="0"/>
          <w:color w:val="000000" w:themeColor="text1"/>
          <w:szCs w:val="28"/>
        </w:rPr>
      </w:pPr>
      <w:r w:rsidRPr="003C5738">
        <w:rPr>
          <w:rFonts w:cs="Times New Roman"/>
          <w:noProof/>
          <w:color w:val="000000" w:themeColor="text1"/>
          <w:szCs w:val="28"/>
          <w:lang w:val="en-US"/>
        </w:rPr>
        <w:drawing>
          <wp:inline distT="0" distB="0" distL="0" distR="0" wp14:anchorId="4A8038E6" wp14:editId="44292726">
            <wp:extent cx="1569720" cy="1350585"/>
            <wp:effectExtent l="0" t="0" r="0" b="2540"/>
            <wp:docPr id="2" name="Picture 2" descr="Description: Untitled-jjjjjjj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Untitled-jjjjjjj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11332" cy="1386388"/>
                    </a:xfrm>
                    <a:prstGeom prst="rect">
                      <a:avLst/>
                    </a:prstGeom>
                    <a:noFill/>
                    <a:ln>
                      <a:noFill/>
                    </a:ln>
                  </pic:spPr>
                </pic:pic>
              </a:graphicData>
            </a:graphic>
          </wp:inline>
        </w:drawing>
      </w:r>
    </w:p>
    <w:p w14:paraId="1F90F765" w14:textId="6041E2A5" w:rsidR="00C934C8" w:rsidRPr="003C5738" w:rsidRDefault="00C934C8" w:rsidP="003C5738">
      <w:pPr>
        <w:ind w:firstLine="0"/>
        <w:jc w:val="center"/>
        <w:rPr>
          <w:rFonts w:cs="Times New Roman"/>
          <w:b/>
          <w:bCs w:val="0"/>
          <w:color w:val="000000" w:themeColor="text1"/>
          <w:szCs w:val="28"/>
          <w:lang w:val="vi-VN"/>
        </w:rPr>
      </w:pPr>
      <w:r w:rsidRPr="003C5738">
        <w:rPr>
          <w:rFonts w:cs="Times New Roman"/>
          <w:b/>
          <w:bCs w:val="0"/>
          <w:color w:val="000000" w:themeColor="text1"/>
          <w:szCs w:val="28"/>
        </w:rPr>
        <w:t xml:space="preserve">BÁO CÁO </w:t>
      </w:r>
      <w:r w:rsidRPr="003C5738">
        <w:rPr>
          <w:rFonts w:cs="Times New Roman"/>
          <w:b/>
          <w:bCs w:val="0"/>
          <w:color w:val="000000" w:themeColor="text1"/>
          <w:szCs w:val="28"/>
          <w:lang w:val="vi-VN"/>
        </w:rPr>
        <w:t>THÍ NGHIỆM/THỰC NGHIỆM</w:t>
      </w:r>
    </w:p>
    <w:p w14:paraId="2E7FCC07" w14:textId="30145456" w:rsidR="00C934C8" w:rsidRPr="003C5738" w:rsidRDefault="00C934C8" w:rsidP="003C5738">
      <w:pPr>
        <w:ind w:firstLine="0"/>
        <w:jc w:val="center"/>
        <w:rPr>
          <w:rFonts w:cs="Times New Roman"/>
          <w:b/>
          <w:bCs w:val="0"/>
          <w:color w:val="000000" w:themeColor="text1"/>
          <w:szCs w:val="28"/>
        </w:rPr>
      </w:pPr>
      <w:r w:rsidRPr="003C5738">
        <w:rPr>
          <w:rFonts w:cs="Times New Roman"/>
          <w:b/>
          <w:bCs w:val="0"/>
          <w:color w:val="000000" w:themeColor="text1"/>
          <w:szCs w:val="28"/>
        </w:rPr>
        <w:t>LẬP TRÌNH JAVA</w:t>
      </w:r>
    </w:p>
    <w:p w14:paraId="16F432D9" w14:textId="77777777" w:rsidR="00D606DA" w:rsidRPr="003C5738" w:rsidRDefault="00D606DA" w:rsidP="003C5738">
      <w:pPr>
        <w:ind w:firstLine="0"/>
        <w:jc w:val="center"/>
        <w:rPr>
          <w:rFonts w:cs="Times New Roman"/>
          <w:b/>
          <w:bCs w:val="0"/>
          <w:color w:val="000000" w:themeColor="text1"/>
          <w:szCs w:val="28"/>
        </w:rPr>
      </w:pPr>
    </w:p>
    <w:p w14:paraId="0C0C0023" w14:textId="0546D2CE" w:rsidR="00C934C8" w:rsidRPr="003C5738" w:rsidRDefault="00C934C8" w:rsidP="003C5738">
      <w:pPr>
        <w:ind w:firstLine="0"/>
        <w:jc w:val="center"/>
        <w:rPr>
          <w:rFonts w:cs="Times New Roman"/>
          <w:b/>
          <w:color w:val="000000" w:themeColor="text1"/>
          <w:szCs w:val="28"/>
          <w:lang w:val="vi-VN"/>
        </w:rPr>
      </w:pPr>
      <w:r w:rsidRPr="003C5738">
        <w:rPr>
          <w:rFonts w:cs="Times New Roman"/>
          <w:b/>
          <w:bCs w:val="0"/>
          <w:color w:val="000000" w:themeColor="text1"/>
          <w:szCs w:val="28"/>
        </w:rPr>
        <w:t xml:space="preserve"> ĐỀ TÀI: </w:t>
      </w:r>
      <w:r w:rsidRPr="003C5738">
        <w:rPr>
          <w:rFonts w:cs="Times New Roman"/>
          <w:b/>
          <w:color w:val="000000" w:themeColor="text1"/>
          <w:szCs w:val="28"/>
        </w:rPr>
        <w:t>XÂY</w:t>
      </w:r>
      <w:r w:rsidRPr="003C5738">
        <w:rPr>
          <w:rFonts w:cs="Times New Roman"/>
          <w:b/>
          <w:color w:val="000000" w:themeColor="text1"/>
          <w:szCs w:val="28"/>
          <w:lang w:val="vi-VN"/>
        </w:rPr>
        <w:t xml:space="preserve"> DỰNG PHẦN MỀM QUẢN LÝ THỰC TẬP KHOA CÔNG NGHỆ THÔNG TIN TRƯỜNG ĐẠI HỌC CÔNG NGHIỆP HÀ NỘI</w:t>
      </w:r>
    </w:p>
    <w:p w14:paraId="4F109023" w14:textId="77777777" w:rsidR="00D606DA" w:rsidRPr="003C5738" w:rsidRDefault="00D606DA" w:rsidP="003C5738">
      <w:pPr>
        <w:ind w:firstLine="0"/>
        <w:jc w:val="center"/>
        <w:rPr>
          <w:rFonts w:cs="Times New Roman"/>
          <w:b/>
          <w:bCs w:val="0"/>
          <w:color w:val="000000" w:themeColor="text1"/>
          <w:szCs w:val="28"/>
          <w:lang w:val="vi-VN"/>
        </w:rPr>
      </w:pPr>
    </w:p>
    <w:p w14:paraId="436DE30E" w14:textId="2E9A8C29" w:rsidR="00C934C8" w:rsidRPr="003C5738" w:rsidRDefault="00C934C8" w:rsidP="00D67ED4">
      <w:pPr>
        <w:ind w:left="1440"/>
        <w:rPr>
          <w:rFonts w:cs="Times New Roman"/>
          <w:color w:val="000000" w:themeColor="text1"/>
          <w:szCs w:val="28"/>
          <w:lang w:val="vi-VN"/>
        </w:rPr>
      </w:pPr>
      <w:r w:rsidRPr="003C5738">
        <w:rPr>
          <w:rFonts w:cs="Times New Roman"/>
          <w:b/>
          <w:bCs w:val="0"/>
          <w:color w:val="000000" w:themeColor="text1"/>
          <w:szCs w:val="28"/>
        </w:rPr>
        <w:t>GVHD:</w:t>
      </w:r>
      <w:r w:rsidRPr="003C5738">
        <w:rPr>
          <w:rFonts w:cs="Times New Roman"/>
          <w:color w:val="000000" w:themeColor="text1"/>
          <w:szCs w:val="28"/>
        </w:rPr>
        <w:t xml:space="preserve"> Ths. Vũ</w:t>
      </w:r>
      <w:r w:rsidRPr="003C5738">
        <w:rPr>
          <w:rFonts w:cs="Times New Roman"/>
          <w:color w:val="000000" w:themeColor="text1"/>
          <w:szCs w:val="28"/>
          <w:lang w:val="vi-VN"/>
        </w:rPr>
        <w:t xml:space="preserve"> Thị Dương</w:t>
      </w:r>
    </w:p>
    <w:p w14:paraId="64F06D11" w14:textId="14EC6F05" w:rsidR="00C934C8" w:rsidRPr="003C5738" w:rsidRDefault="00C934C8" w:rsidP="00D67ED4">
      <w:pPr>
        <w:ind w:left="1440"/>
        <w:rPr>
          <w:rFonts w:cs="Times New Roman"/>
          <w:color w:val="000000" w:themeColor="text1"/>
          <w:szCs w:val="28"/>
        </w:rPr>
      </w:pPr>
      <w:r w:rsidRPr="003C5738">
        <w:rPr>
          <w:rFonts w:cs="Times New Roman"/>
          <w:b/>
          <w:bCs w:val="0"/>
          <w:color w:val="000000" w:themeColor="text1"/>
          <w:szCs w:val="28"/>
        </w:rPr>
        <w:t>Thành viên:</w:t>
      </w:r>
    </w:p>
    <w:p w14:paraId="76950528" w14:textId="5B45F05E" w:rsidR="00C934C8" w:rsidRPr="003C5738" w:rsidRDefault="00C934C8" w:rsidP="00D67ED4">
      <w:pPr>
        <w:ind w:left="2160"/>
        <w:rPr>
          <w:rFonts w:cs="Times New Roman"/>
          <w:color w:val="000000" w:themeColor="text1"/>
          <w:szCs w:val="28"/>
        </w:rPr>
      </w:pPr>
      <w:r w:rsidRPr="003C5738">
        <w:rPr>
          <w:rFonts w:cs="Times New Roman"/>
          <w:color w:val="000000" w:themeColor="text1"/>
          <w:szCs w:val="28"/>
          <w:lang w:val="vi-VN"/>
        </w:rPr>
        <w:t xml:space="preserve">Trịnh Dương Nhật </w:t>
      </w:r>
      <w:r w:rsidRPr="003C5738">
        <w:rPr>
          <w:rFonts w:cs="Times New Roman"/>
          <w:color w:val="000000" w:themeColor="text1"/>
          <w:szCs w:val="28"/>
        </w:rPr>
        <w:t xml:space="preserve">– </w:t>
      </w:r>
      <w:r w:rsidR="00D606DA" w:rsidRPr="003C5738">
        <w:rPr>
          <w:rFonts w:cs="Times New Roman"/>
          <w:color w:val="000000" w:themeColor="text1"/>
          <w:szCs w:val="28"/>
        </w:rPr>
        <w:t>2020600976</w:t>
      </w:r>
    </w:p>
    <w:p w14:paraId="4DF3C385" w14:textId="2A68F41F" w:rsidR="00C934C8" w:rsidRPr="003C5738" w:rsidRDefault="00C934C8" w:rsidP="00D67ED4">
      <w:pPr>
        <w:ind w:left="2160"/>
        <w:rPr>
          <w:rFonts w:cs="Times New Roman"/>
          <w:color w:val="000000" w:themeColor="text1"/>
          <w:szCs w:val="28"/>
        </w:rPr>
      </w:pPr>
      <w:r w:rsidRPr="003C5738">
        <w:rPr>
          <w:rFonts w:cs="Times New Roman"/>
          <w:color w:val="000000" w:themeColor="text1"/>
          <w:szCs w:val="28"/>
        </w:rPr>
        <w:t>Nguyễn</w:t>
      </w:r>
      <w:r w:rsidRPr="003C5738">
        <w:rPr>
          <w:rFonts w:cs="Times New Roman"/>
          <w:color w:val="000000" w:themeColor="text1"/>
          <w:szCs w:val="28"/>
          <w:lang w:val="vi-VN"/>
        </w:rPr>
        <w:t xml:space="preserve"> Viết Quang Tùng </w:t>
      </w:r>
      <w:r w:rsidRPr="003C5738">
        <w:rPr>
          <w:rFonts w:cs="Times New Roman"/>
          <w:color w:val="000000" w:themeColor="text1"/>
          <w:szCs w:val="28"/>
        </w:rPr>
        <w:t xml:space="preserve">– </w:t>
      </w:r>
      <w:r w:rsidR="00D606DA" w:rsidRPr="003C5738">
        <w:rPr>
          <w:rFonts w:cs="Times New Roman"/>
          <w:color w:val="000000" w:themeColor="text1"/>
          <w:szCs w:val="28"/>
        </w:rPr>
        <w:t>2020600968</w:t>
      </w:r>
    </w:p>
    <w:p w14:paraId="79FFC9DF" w14:textId="5F89F4E3" w:rsidR="00C934C8" w:rsidRPr="003C5738" w:rsidRDefault="00C934C8" w:rsidP="00D67ED4">
      <w:pPr>
        <w:ind w:left="2160"/>
        <w:rPr>
          <w:rFonts w:cs="Times New Roman"/>
          <w:color w:val="000000" w:themeColor="text1"/>
          <w:szCs w:val="28"/>
        </w:rPr>
      </w:pPr>
      <w:r w:rsidRPr="003C5738">
        <w:rPr>
          <w:rFonts w:cs="Times New Roman"/>
          <w:color w:val="000000" w:themeColor="text1"/>
          <w:szCs w:val="28"/>
        </w:rPr>
        <w:t>Nguyễn</w:t>
      </w:r>
      <w:r w:rsidRPr="003C5738">
        <w:rPr>
          <w:rFonts w:cs="Times New Roman"/>
          <w:color w:val="000000" w:themeColor="text1"/>
          <w:szCs w:val="28"/>
          <w:lang w:val="vi-VN"/>
        </w:rPr>
        <w:t xml:space="preserve"> Tiến Đạt </w:t>
      </w:r>
      <w:r w:rsidRPr="003C5738">
        <w:rPr>
          <w:rFonts w:cs="Times New Roman"/>
          <w:color w:val="000000" w:themeColor="text1"/>
          <w:szCs w:val="28"/>
        </w:rPr>
        <w:t xml:space="preserve">– </w:t>
      </w:r>
      <w:r w:rsidR="00D606DA" w:rsidRPr="003C5738">
        <w:rPr>
          <w:rFonts w:cs="Times New Roman"/>
          <w:color w:val="000000" w:themeColor="text1"/>
          <w:szCs w:val="28"/>
        </w:rPr>
        <w:t>2020600603</w:t>
      </w:r>
    </w:p>
    <w:p w14:paraId="34F498C5" w14:textId="76AA1D83" w:rsidR="00C934C8" w:rsidRPr="003C5738" w:rsidRDefault="00C934C8" w:rsidP="00D67ED4">
      <w:pPr>
        <w:ind w:left="2160"/>
        <w:rPr>
          <w:rFonts w:cs="Times New Roman"/>
          <w:color w:val="000000" w:themeColor="text1"/>
          <w:szCs w:val="28"/>
          <w:lang w:val="vi-VN"/>
        </w:rPr>
      </w:pPr>
      <w:r w:rsidRPr="003C5738">
        <w:rPr>
          <w:rFonts w:cs="Times New Roman"/>
          <w:color w:val="000000" w:themeColor="text1"/>
          <w:szCs w:val="28"/>
        </w:rPr>
        <w:t>Ngô</w:t>
      </w:r>
      <w:r w:rsidRPr="003C5738">
        <w:rPr>
          <w:rFonts w:cs="Times New Roman"/>
          <w:color w:val="000000" w:themeColor="text1"/>
          <w:szCs w:val="28"/>
          <w:lang w:val="vi-VN"/>
        </w:rPr>
        <w:t xml:space="preserve"> Tất Sơn –</w:t>
      </w:r>
      <w:r w:rsidR="0017041D">
        <w:rPr>
          <w:rFonts w:cs="Times New Roman"/>
          <w:color w:val="000000" w:themeColor="text1"/>
          <w:szCs w:val="28"/>
          <w:lang w:val="vi-VN"/>
        </w:rPr>
        <w:t xml:space="preserve"> </w:t>
      </w:r>
      <w:r w:rsidR="0017041D" w:rsidRPr="0017041D">
        <w:rPr>
          <w:rFonts w:cs="Times New Roman"/>
          <w:color w:val="000000" w:themeColor="text1"/>
          <w:szCs w:val="28"/>
          <w:lang w:val="vi-VN"/>
        </w:rPr>
        <w:t>2020600770</w:t>
      </w:r>
    </w:p>
    <w:p w14:paraId="77184746" w14:textId="7AF72E23" w:rsidR="00D606DA" w:rsidRPr="003C5738" w:rsidRDefault="00C934C8" w:rsidP="00D67ED4">
      <w:pPr>
        <w:ind w:left="2160"/>
        <w:rPr>
          <w:rFonts w:cs="Times New Roman"/>
          <w:color w:val="000000" w:themeColor="text1"/>
          <w:szCs w:val="28"/>
          <w:lang w:val="vi-VN"/>
        </w:rPr>
      </w:pPr>
      <w:r w:rsidRPr="003C5738">
        <w:rPr>
          <w:rFonts w:cs="Times New Roman"/>
          <w:color w:val="000000" w:themeColor="text1"/>
          <w:szCs w:val="28"/>
          <w:lang w:val="vi-VN"/>
        </w:rPr>
        <w:t xml:space="preserve">Trần Hoàng Minh </w:t>
      </w:r>
      <w:r w:rsidR="00D606DA" w:rsidRPr="003C5738">
        <w:rPr>
          <w:rFonts w:cs="Times New Roman"/>
          <w:color w:val="000000" w:themeColor="text1"/>
          <w:szCs w:val="28"/>
          <w:lang w:val="vi-VN"/>
        </w:rPr>
        <w:t>Quang – 2020600527</w:t>
      </w:r>
    </w:p>
    <w:p w14:paraId="7E1E472B" w14:textId="1E1BBFF9" w:rsidR="00C934C8" w:rsidRDefault="00C934C8" w:rsidP="00D67ED4">
      <w:pPr>
        <w:ind w:left="1440"/>
        <w:rPr>
          <w:ins w:id="0" w:author="Vũ Thị Dương" w:date="2023-02-17T16:30:00Z"/>
          <w:rFonts w:cs="Times New Roman"/>
          <w:color w:val="000000" w:themeColor="text1"/>
          <w:szCs w:val="28"/>
        </w:rPr>
      </w:pPr>
      <w:r w:rsidRPr="003C5738">
        <w:rPr>
          <w:rFonts w:cs="Times New Roman"/>
          <w:b/>
          <w:bCs w:val="0"/>
          <w:color w:val="000000" w:themeColor="text1"/>
          <w:szCs w:val="28"/>
        </w:rPr>
        <w:t>Nhóm thực hiện:</w:t>
      </w:r>
      <w:r w:rsidRPr="003C5738">
        <w:rPr>
          <w:rFonts w:cs="Times New Roman"/>
          <w:color w:val="000000" w:themeColor="text1"/>
          <w:szCs w:val="28"/>
        </w:rPr>
        <w:t xml:space="preserve">  </w:t>
      </w:r>
      <w:r w:rsidR="00D67ED4">
        <w:rPr>
          <w:rFonts w:cs="Times New Roman"/>
          <w:color w:val="000000" w:themeColor="text1"/>
          <w:szCs w:val="28"/>
        </w:rPr>
        <w:t>8</w:t>
      </w:r>
    </w:p>
    <w:p w14:paraId="29A06AD5" w14:textId="04E10491" w:rsidR="00403F8E" w:rsidRPr="003C5738" w:rsidRDefault="00403F8E" w:rsidP="00D67ED4">
      <w:pPr>
        <w:ind w:left="1440"/>
        <w:rPr>
          <w:rFonts w:cs="Times New Roman"/>
          <w:color w:val="000000" w:themeColor="text1"/>
          <w:szCs w:val="28"/>
        </w:rPr>
      </w:pPr>
      <w:ins w:id="1" w:author="Vũ Thị Dương" w:date="2023-02-17T16:30:00Z">
        <w:r>
          <w:rPr>
            <w:rFonts w:cs="Times New Roman"/>
            <w:b/>
            <w:bCs w:val="0"/>
            <w:color w:val="000000" w:themeColor="text1"/>
            <w:szCs w:val="28"/>
          </w:rPr>
          <w:t>Bìa sai mẫu</w:t>
        </w:r>
      </w:ins>
    </w:p>
    <w:p w14:paraId="0347F9F4" w14:textId="6C5B0178" w:rsidR="00C934C8" w:rsidRPr="003C5738" w:rsidRDefault="00C934C8" w:rsidP="00D67ED4">
      <w:pPr>
        <w:ind w:left="1440"/>
        <w:rPr>
          <w:rFonts w:cs="Times New Roman"/>
          <w:color w:val="000000" w:themeColor="text1"/>
          <w:szCs w:val="28"/>
        </w:rPr>
      </w:pPr>
      <w:r w:rsidRPr="003C5738">
        <w:rPr>
          <w:rFonts w:cs="Times New Roman"/>
          <w:b/>
          <w:bCs w:val="0"/>
          <w:color w:val="000000" w:themeColor="text1"/>
          <w:szCs w:val="28"/>
        </w:rPr>
        <w:t xml:space="preserve">Lớp:  </w:t>
      </w:r>
      <w:r w:rsidRPr="003C5738">
        <w:rPr>
          <w:rFonts w:cs="Times New Roman"/>
          <w:color w:val="000000" w:themeColor="text1"/>
          <w:szCs w:val="28"/>
        </w:rPr>
        <w:t>20223IT6019001</w:t>
      </w:r>
      <w:r w:rsidRPr="003C5738">
        <w:rPr>
          <w:rFonts w:cs="Times New Roman"/>
          <w:color w:val="000000" w:themeColor="text1"/>
          <w:szCs w:val="28"/>
          <w:lang w:val="vi-VN"/>
        </w:rPr>
        <w:t>.</w:t>
      </w:r>
      <w:r w:rsidRPr="003C5738">
        <w:rPr>
          <w:rFonts w:cs="Times New Roman"/>
          <w:b/>
          <w:bCs w:val="0"/>
          <w:color w:val="000000" w:themeColor="text1"/>
          <w:szCs w:val="28"/>
          <w:lang w:val="vi-VN"/>
        </w:rPr>
        <w:t xml:space="preserve"> </w:t>
      </w:r>
      <w:r w:rsidRPr="003C5738">
        <w:rPr>
          <w:rFonts w:cs="Times New Roman"/>
          <w:b/>
          <w:bCs w:val="0"/>
          <w:color w:val="000000" w:themeColor="text1"/>
          <w:szCs w:val="28"/>
        </w:rPr>
        <w:t>Khóa</w:t>
      </w:r>
      <w:r w:rsidRPr="003C5738">
        <w:rPr>
          <w:rFonts w:cs="Times New Roman"/>
          <w:color w:val="000000" w:themeColor="text1"/>
          <w:szCs w:val="28"/>
        </w:rPr>
        <w:t xml:space="preserve">: </w:t>
      </w:r>
      <w:r w:rsidR="00D606DA" w:rsidRPr="003C5738">
        <w:rPr>
          <w:rFonts w:cs="Times New Roman"/>
          <w:color w:val="000000" w:themeColor="text1"/>
          <w:szCs w:val="28"/>
        </w:rPr>
        <w:t>15</w:t>
      </w:r>
    </w:p>
    <w:p w14:paraId="7B4CC075" w14:textId="51F46607" w:rsidR="00C934C8" w:rsidRPr="003C5738" w:rsidRDefault="00C934C8" w:rsidP="00D67ED4">
      <w:pPr>
        <w:ind w:firstLine="0"/>
        <w:jc w:val="center"/>
        <w:rPr>
          <w:rFonts w:cs="Times New Roman"/>
          <w:color w:val="000000" w:themeColor="text1"/>
          <w:szCs w:val="28"/>
        </w:rPr>
      </w:pPr>
      <w:r w:rsidRPr="003C5738">
        <w:rPr>
          <w:rFonts w:cs="Times New Roman"/>
          <w:b/>
          <w:bCs w:val="0"/>
          <w:color w:val="000000" w:themeColor="text1"/>
          <w:szCs w:val="28"/>
        </w:rPr>
        <w:lastRenderedPageBreak/>
        <w:t xml:space="preserve">Hà Nội – Năm </w:t>
      </w:r>
      <w:r w:rsidR="00D67ED4">
        <w:rPr>
          <w:rFonts w:cs="Times New Roman"/>
          <w:b/>
          <w:bCs w:val="0"/>
          <w:color w:val="000000" w:themeColor="text1"/>
          <w:szCs w:val="28"/>
        </w:rPr>
        <w:t>2023</w:t>
      </w:r>
    </w:p>
    <w:p w14:paraId="1A5087D7" w14:textId="323EFD32" w:rsidR="0098689A" w:rsidRPr="00403F8E" w:rsidRDefault="0098689A" w:rsidP="0098689A">
      <w:pPr>
        <w:jc w:val="center"/>
        <w:rPr>
          <w:rFonts w:cs="Times New Roman"/>
          <w:b/>
          <w:bCs w:val="0"/>
          <w:sz w:val="36"/>
          <w:szCs w:val="36"/>
          <w:lang w:val="en-US"/>
          <w:rPrChange w:id="2" w:author="Vũ Thị Dương" w:date="2023-02-17T16:30:00Z">
            <w:rPr>
              <w:rFonts w:cs="Times New Roman"/>
              <w:b/>
              <w:bCs w:val="0"/>
              <w:sz w:val="36"/>
              <w:szCs w:val="36"/>
              <w:lang w:val="vi-VN"/>
            </w:rPr>
          </w:rPrChange>
        </w:rPr>
      </w:pPr>
      <w:r w:rsidRPr="0098689A">
        <w:rPr>
          <w:rFonts w:cs="Times New Roman"/>
          <w:b/>
          <w:bCs w:val="0"/>
          <w:sz w:val="36"/>
          <w:szCs w:val="36"/>
        </w:rPr>
        <w:t>LỜI</w:t>
      </w:r>
      <w:r w:rsidRPr="0098689A">
        <w:rPr>
          <w:rFonts w:cs="Times New Roman"/>
          <w:b/>
          <w:bCs w:val="0"/>
          <w:sz w:val="36"/>
          <w:szCs w:val="36"/>
          <w:lang w:val="vi-VN"/>
        </w:rPr>
        <w:t xml:space="preserve"> NÓI ĐẦU</w:t>
      </w:r>
      <w:ins w:id="3" w:author="Vũ Thị Dương" w:date="2023-02-17T16:30:00Z">
        <w:r w:rsidR="00403F8E">
          <w:rPr>
            <w:rFonts w:cs="Times New Roman"/>
            <w:b/>
            <w:bCs w:val="0"/>
            <w:sz w:val="36"/>
            <w:szCs w:val="36"/>
            <w:lang w:val="en-US"/>
          </w:rPr>
          <w:t xml:space="preserve"> bỏ phần này</w:t>
        </w:r>
      </w:ins>
    </w:p>
    <w:p w14:paraId="2936688D" w14:textId="0CAE6B21" w:rsidR="0098689A" w:rsidRDefault="0098689A" w:rsidP="0098689A">
      <w:pPr>
        <w:rPr>
          <w:rFonts w:cs="Times New Roman"/>
          <w:szCs w:val="28"/>
        </w:rPr>
      </w:pPr>
      <w:r w:rsidRPr="00890BE7">
        <w:rPr>
          <w:rFonts w:cs="Times New Roman"/>
          <w:szCs w:val="28"/>
        </w:rPr>
        <w:t xml:space="preserve">Trong thực tế, việc quản lý hồ sơ trong một </w:t>
      </w:r>
      <w:r>
        <w:rPr>
          <w:rFonts w:cs="Times New Roman"/>
          <w:szCs w:val="28"/>
        </w:rPr>
        <w:t>tổ chức lớn</w:t>
      </w:r>
      <w:r w:rsidRPr="00890BE7">
        <w:rPr>
          <w:rFonts w:cs="Times New Roman"/>
          <w:szCs w:val="28"/>
        </w:rPr>
        <w:t xml:space="preserve"> đòi hỏi sự tối ưu, trực quan và nhanh gọn. Tuy nhiên, việc lưu trữ thông tin thủ công trên hồ sơ giấy tờ trở nên khó khăn khi số lượng </w:t>
      </w:r>
      <w:r>
        <w:rPr>
          <w:rFonts w:cs="Times New Roman"/>
          <w:szCs w:val="28"/>
        </w:rPr>
        <w:t>hồ sơ</w:t>
      </w:r>
      <w:r w:rsidRPr="00890BE7">
        <w:rPr>
          <w:rFonts w:cs="Times New Roman"/>
          <w:szCs w:val="28"/>
        </w:rPr>
        <w:t xml:space="preserve"> tăng lên.</w:t>
      </w:r>
      <w:r>
        <w:rPr>
          <w:rFonts w:cs="Times New Roman"/>
          <w:szCs w:val="28"/>
        </w:rPr>
        <w:t>Chính vì thế, p</w:t>
      </w:r>
      <w:r w:rsidRPr="00890BE7">
        <w:rPr>
          <w:rFonts w:cs="Times New Roman"/>
          <w:szCs w:val="28"/>
        </w:rPr>
        <w:t>hần mềm quản lý sinh viên thực tập khoa Công Nghệ Thông Tin trường Đại học Công Nghiệp Hà Nội được xây dựng với mục đích giúp cho quá trình quản lý sinh viên thực tập trở nên dễ dàng và nhanh chóng. Sử dụng phần mềm này, nhà trường có thể lưu trữ, quản lý và tra cứu thông tin sinh viên</w:t>
      </w:r>
      <w:r>
        <w:rPr>
          <w:rFonts w:cs="Times New Roman"/>
          <w:szCs w:val="28"/>
        </w:rPr>
        <w:t xml:space="preserve"> thực tập</w:t>
      </w:r>
      <w:r w:rsidRPr="00890BE7">
        <w:rPr>
          <w:rFonts w:cs="Times New Roman"/>
          <w:szCs w:val="28"/>
        </w:rPr>
        <w:t xml:space="preserve"> dễ dàng và nhanh chóng, cùng với đó là tối ưu hoá việc quản lý hoạt động thực tập cho sinh viên.</w:t>
      </w:r>
    </w:p>
    <w:p w14:paraId="2755A159" w14:textId="77777777" w:rsidR="0098689A" w:rsidRPr="00890BE7" w:rsidRDefault="0098689A" w:rsidP="0098689A">
      <w:pPr>
        <w:rPr>
          <w:rFonts w:cs="Times New Roman"/>
          <w:szCs w:val="28"/>
        </w:rPr>
      </w:pPr>
      <w:r w:rsidRPr="00890BE7">
        <w:rPr>
          <w:rFonts w:cs="Times New Roman"/>
          <w:szCs w:val="28"/>
        </w:rPr>
        <w:t>Phần mềm quản lý sinh viên thực tập được xây dựng với giao diện trực quan, thân thiện, dễ sử dụng. Nó cung cấp cho người quản lý và nhân viên các chức năng quản lý và tra cứu thông tin sinh viên một cách dễ dàng và nhanh chóng. Chức năng của phần mềm bao gồm cập nhật và quản lý thông tin sinh viên, lập kế hoạch và theo dõi tiến độ thực tập, tạo và xuất báo cáo thực tập cho sinh viên.</w:t>
      </w:r>
    </w:p>
    <w:p w14:paraId="651066F6" w14:textId="414ACCED" w:rsidR="0098689A" w:rsidRDefault="0098689A" w:rsidP="0098689A">
      <w:pPr>
        <w:pStyle w:val="Title"/>
        <w:spacing w:line="360" w:lineRule="auto"/>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br w:type="page"/>
      </w:r>
    </w:p>
    <w:p w14:paraId="46B387C6" w14:textId="04884AAD" w:rsidR="00D606DA" w:rsidRPr="003C5738" w:rsidRDefault="00D606DA" w:rsidP="003C5738">
      <w:pPr>
        <w:pStyle w:val="Title"/>
        <w:spacing w:line="360" w:lineRule="auto"/>
        <w:jc w:val="center"/>
        <w:rPr>
          <w:rFonts w:ascii="Times New Roman" w:hAnsi="Times New Roman" w:cs="Times New Roman"/>
          <w:b/>
          <w:bCs/>
          <w:sz w:val="36"/>
          <w:szCs w:val="36"/>
          <w:lang w:val="en-US"/>
        </w:rPr>
      </w:pPr>
      <w:r w:rsidRPr="003C5738">
        <w:rPr>
          <w:rFonts w:ascii="Times New Roman" w:hAnsi="Times New Roman" w:cs="Times New Roman"/>
          <w:b/>
          <w:bCs/>
          <w:sz w:val="36"/>
          <w:szCs w:val="36"/>
          <w:lang w:val="en-US"/>
        </w:rPr>
        <w:lastRenderedPageBreak/>
        <w:t xml:space="preserve">Phần </w:t>
      </w:r>
      <w:r w:rsidR="00D67ED4">
        <w:rPr>
          <w:rFonts w:ascii="Times New Roman" w:hAnsi="Times New Roman" w:cs="Times New Roman"/>
          <w:b/>
          <w:bCs/>
          <w:sz w:val="36"/>
          <w:szCs w:val="36"/>
          <w:lang w:val="en-US"/>
        </w:rPr>
        <w:t>1</w:t>
      </w:r>
      <w:r w:rsidR="00D67ED4">
        <w:rPr>
          <w:rFonts w:ascii="Times New Roman" w:hAnsi="Times New Roman" w:cs="Times New Roman"/>
          <w:b/>
          <w:bCs/>
          <w:sz w:val="36"/>
          <w:szCs w:val="36"/>
        </w:rPr>
        <w:t>.</w:t>
      </w:r>
      <w:r w:rsidRPr="003C5738">
        <w:rPr>
          <w:rFonts w:ascii="Times New Roman" w:hAnsi="Times New Roman" w:cs="Times New Roman"/>
          <w:b/>
          <w:bCs/>
          <w:sz w:val="36"/>
          <w:szCs w:val="36"/>
          <w:lang w:val="en-US"/>
        </w:rPr>
        <w:t xml:space="preserve"> </w:t>
      </w:r>
      <w:commentRangeStart w:id="4"/>
      <w:r w:rsidRPr="003C5738">
        <w:rPr>
          <w:rFonts w:ascii="Times New Roman" w:hAnsi="Times New Roman" w:cs="Times New Roman"/>
          <w:b/>
          <w:bCs/>
          <w:sz w:val="36"/>
          <w:szCs w:val="36"/>
          <w:lang w:val="en-US"/>
        </w:rPr>
        <w:t>Mở Đầu</w:t>
      </w:r>
      <w:commentRangeEnd w:id="4"/>
      <w:r w:rsidR="00431D6E">
        <w:rPr>
          <w:rStyle w:val="CommentReference"/>
          <w:rFonts w:ascii="Times New Roman" w:eastAsiaTheme="minorHAnsi" w:hAnsi="Times New Roman" w:cstheme="minorBidi"/>
          <w:bCs/>
          <w:spacing w:val="0"/>
          <w:kern w:val="0"/>
          <w:lang w:val="en-GB"/>
          <w14:ligatures w14:val="none"/>
        </w:rPr>
        <w:commentReference w:id="4"/>
      </w:r>
      <w:ins w:id="5" w:author="Vũ Thị Dương" w:date="2023-02-17T16:33:00Z">
        <w:r w:rsidR="00431D6E">
          <w:rPr>
            <w:rFonts w:ascii="Times New Roman" w:hAnsi="Times New Roman" w:cs="Times New Roman"/>
            <w:b/>
            <w:bCs/>
            <w:sz w:val="36"/>
            <w:szCs w:val="36"/>
            <w:lang w:val="en-US"/>
          </w:rPr>
          <w:t>l</w:t>
        </w:r>
      </w:ins>
    </w:p>
    <w:p w14:paraId="0EF23324" w14:textId="3179FD3F" w:rsidR="00D606DA" w:rsidRPr="003C5738" w:rsidRDefault="00431D6E" w:rsidP="003C5738">
      <w:pPr>
        <w:pStyle w:val="Heading1"/>
        <w:numPr>
          <w:ilvl w:val="1"/>
          <w:numId w:val="2"/>
        </w:numPr>
        <w:spacing w:line="360" w:lineRule="auto"/>
        <w:rPr>
          <w:rFonts w:ascii="Times New Roman" w:hAnsi="Times New Roman" w:cs="Times New Roman"/>
          <w:b/>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ins w:id="6" w:author="Vũ Thị Dương" w:date="2023-02-17T16:33:00Z">
        <w:r>
          <w:rPr>
            <w:rFonts w:ascii="Times New Roman" w:hAnsi="Times New Roman" w:cs="Times New Roman"/>
            <w:b/>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ins>
      <w:r w:rsidR="00D606DA" w:rsidRPr="003C5738">
        <w:rPr>
          <w:rFonts w:ascii="Times New Roman" w:hAnsi="Times New Roman" w:cs="Times New Roman"/>
          <w:b/>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Giới thiệu đề tài</w:t>
      </w:r>
    </w:p>
    <w:p w14:paraId="7CA09AC1" w14:textId="77777777" w:rsidR="00D606DA" w:rsidRPr="003C5738" w:rsidRDefault="00D606DA" w:rsidP="003C5738">
      <w:pPr>
        <w:ind w:left="525"/>
        <w:rPr>
          <w:rFonts w:cs="Times New Roman"/>
          <w:szCs w:val="28"/>
          <w:lang w:val="en-US"/>
        </w:rPr>
      </w:pPr>
      <w:r w:rsidRPr="003C5738">
        <w:rPr>
          <w:rFonts w:cs="Times New Roman"/>
          <w:szCs w:val="28"/>
          <w:lang w:val="en-US"/>
        </w:rPr>
        <w:t>Đề tài: “Xây dựng phần mềm quản lý thực tâp khoa Công Nghệ Thông Tin Trường Đại Học Công Nghiệp Hà Nội” là một đề tài hay và rất thực tế, nó vừa giúp cho sinh viên rèn luyện kĩ năng, kĩ thuật đã được học trong quá trình giảng dạy, đồng thời cũng đủ thử thách cho các sinh viên về mặt thiết kế hệ thống và giao diện của phần mềm. ngoài ra, đề tài quản lý thực tập cũng cung cấp cho sinh viên những kiến thức hữu ích bổ sung vào hành trang đi doanh nghiệp sắp tới.</w:t>
      </w:r>
    </w:p>
    <w:p w14:paraId="385DE489" w14:textId="660DC580" w:rsidR="00D606DA" w:rsidRPr="003C5738" w:rsidRDefault="00D606DA" w:rsidP="003C5738">
      <w:pPr>
        <w:ind w:left="525"/>
        <w:rPr>
          <w:rFonts w:cs="Times New Roman"/>
          <w:szCs w:val="28"/>
          <w:lang w:val="en-US"/>
        </w:rPr>
      </w:pPr>
      <w:r w:rsidRPr="003C5738">
        <w:rPr>
          <w:rFonts w:cs="Times New Roman"/>
          <w:szCs w:val="28"/>
          <w:lang w:val="en-US"/>
        </w:rPr>
        <w:t>Phần mềm cần phải có các chức năng:</w:t>
      </w:r>
      <w:ins w:id="7" w:author="Vũ Thị Dương" w:date="2023-02-17T16:31:00Z">
        <w:r w:rsidR="00403F8E">
          <w:rPr>
            <w:rFonts w:cs="Times New Roman"/>
            <w:szCs w:val="28"/>
            <w:lang w:val="en-US"/>
          </w:rPr>
          <w:t xml:space="preserve"> chưa tìm hiểu yêu cầu đã mô tả luôn hệ thống????</w:t>
        </w:r>
      </w:ins>
    </w:p>
    <w:p w14:paraId="05153084" w14:textId="767B3166" w:rsidR="00D606DA" w:rsidRPr="003C5738" w:rsidRDefault="00D606DA" w:rsidP="003C5738">
      <w:pPr>
        <w:pStyle w:val="ListParagraph"/>
        <w:numPr>
          <w:ilvl w:val="0"/>
          <w:numId w:val="1"/>
        </w:numPr>
        <w:spacing w:line="360" w:lineRule="auto"/>
        <w:rPr>
          <w:rFonts w:ascii="Times New Roman" w:hAnsi="Times New Roman" w:cs="Times New Roman"/>
          <w:sz w:val="28"/>
          <w:szCs w:val="28"/>
        </w:rPr>
      </w:pPr>
      <w:r w:rsidRPr="003C5738">
        <w:rPr>
          <w:rFonts w:ascii="Times New Roman" w:hAnsi="Times New Roman" w:cs="Times New Roman"/>
          <w:sz w:val="28"/>
          <w:szCs w:val="28"/>
        </w:rPr>
        <w:t xml:space="preserve">Đăng nhập vào hệ thống bằng các tài khoản đăng nhập được lưu trữ ở file </w:t>
      </w:r>
      <w:r w:rsidRPr="00403F8E">
        <w:rPr>
          <w:rFonts w:ascii="Times New Roman" w:hAnsi="Times New Roman" w:cs="Times New Roman"/>
          <w:sz w:val="28"/>
          <w:szCs w:val="28"/>
          <w:highlight w:val="yellow"/>
          <w:rPrChange w:id="8" w:author="Vũ Thị Dương" w:date="2023-02-17T16:31:00Z">
            <w:rPr>
              <w:rFonts w:ascii="Times New Roman" w:hAnsi="Times New Roman" w:cs="Times New Roman"/>
              <w:sz w:val="28"/>
              <w:szCs w:val="28"/>
            </w:rPr>
          </w:rPrChange>
        </w:rPr>
        <w:t>acccount.bin</w:t>
      </w:r>
      <w:r w:rsidRPr="003C5738">
        <w:rPr>
          <w:rFonts w:ascii="Times New Roman" w:hAnsi="Times New Roman" w:cs="Times New Roman"/>
          <w:sz w:val="28"/>
          <w:szCs w:val="28"/>
          <w:lang w:val="en-US"/>
        </w:rPr>
        <w:t>.</w:t>
      </w:r>
      <w:ins w:id="9" w:author="Vũ Thị Dương" w:date="2023-02-17T16:32:00Z">
        <w:r w:rsidR="00431D6E">
          <w:rPr>
            <w:rFonts w:ascii="Times New Roman" w:hAnsi="Times New Roman" w:cs="Times New Roman"/>
            <w:sz w:val="28"/>
            <w:szCs w:val="28"/>
            <w:lang w:val="en-US"/>
          </w:rPr>
          <w:t xml:space="preserve"> chỗ này mang tính cụ thể quá, mô tả lai cho tổng quát hơn chút</w:t>
        </w:r>
      </w:ins>
    </w:p>
    <w:p w14:paraId="18F2FC24" w14:textId="77777777" w:rsidR="00D606DA" w:rsidRPr="003C5738" w:rsidRDefault="00D606DA" w:rsidP="003C5738">
      <w:pPr>
        <w:pStyle w:val="ListParagraph"/>
        <w:numPr>
          <w:ilvl w:val="0"/>
          <w:numId w:val="1"/>
        </w:numPr>
        <w:spacing w:line="360" w:lineRule="auto"/>
        <w:rPr>
          <w:rFonts w:ascii="Times New Roman" w:hAnsi="Times New Roman" w:cs="Times New Roman"/>
          <w:sz w:val="28"/>
          <w:szCs w:val="28"/>
        </w:rPr>
      </w:pPr>
      <w:r w:rsidRPr="003C5738">
        <w:rPr>
          <w:rFonts w:ascii="Times New Roman" w:hAnsi="Times New Roman" w:cs="Times New Roman"/>
          <w:sz w:val="28"/>
          <w:szCs w:val="28"/>
        </w:rPr>
        <w:t xml:space="preserve">Quản lý các </w:t>
      </w:r>
      <w:r w:rsidRPr="003C5738">
        <w:rPr>
          <w:rFonts w:ascii="Times New Roman" w:hAnsi="Times New Roman" w:cs="Times New Roman"/>
          <w:sz w:val="28"/>
          <w:szCs w:val="28"/>
          <w:lang w:val="en-US"/>
        </w:rPr>
        <w:t xml:space="preserve">sinh viên </w:t>
      </w:r>
      <w:r w:rsidRPr="003C5738">
        <w:rPr>
          <w:rFonts w:ascii="Times New Roman" w:hAnsi="Times New Roman" w:cs="Times New Roman"/>
          <w:sz w:val="28"/>
          <w:szCs w:val="28"/>
        </w:rPr>
        <w:t xml:space="preserve">như </w:t>
      </w:r>
      <w:r w:rsidRPr="003C5738">
        <w:rPr>
          <w:rFonts w:ascii="Times New Roman" w:hAnsi="Times New Roman" w:cs="Times New Roman"/>
          <w:sz w:val="28"/>
          <w:szCs w:val="28"/>
          <w:lang w:val="en-US"/>
        </w:rPr>
        <w:t>đối tác liên hệ</w:t>
      </w:r>
      <w:r w:rsidRPr="003C5738">
        <w:rPr>
          <w:rFonts w:ascii="Times New Roman" w:hAnsi="Times New Roman" w:cs="Times New Roman"/>
          <w:sz w:val="28"/>
          <w:szCs w:val="28"/>
        </w:rPr>
        <w:t xml:space="preserve">, </w:t>
      </w:r>
      <w:r w:rsidRPr="003C5738">
        <w:rPr>
          <w:rFonts w:ascii="Times New Roman" w:hAnsi="Times New Roman" w:cs="Times New Roman"/>
          <w:sz w:val="28"/>
          <w:szCs w:val="28"/>
          <w:lang w:val="en-US"/>
        </w:rPr>
        <w:t xml:space="preserve">kế hoạch nội dung thực tập </w:t>
      </w:r>
      <w:r w:rsidRPr="003C5738">
        <w:rPr>
          <w:rFonts w:ascii="Times New Roman" w:hAnsi="Times New Roman" w:cs="Times New Roman"/>
          <w:sz w:val="28"/>
          <w:szCs w:val="28"/>
        </w:rPr>
        <w:t>,</w:t>
      </w:r>
      <w:r w:rsidRPr="003C5738">
        <w:rPr>
          <w:rFonts w:ascii="Times New Roman" w:hAnsi="Times New Roman" w:cs="Times New Roman"/>
          <w:sz w:val="28"/>
          <w:szCs w:val="28"/>
          <w:lang w:val="en-US"/>
        </w:rPr>
        <w:t>đánh giá kết quả</w:t>
      </w:r>
      <w:r w:rsidRPr="003C5738">
        <w:rPr>
          <w:rFonts w:ascii="Times New Roman" w:hAnsi="Times New Roman" w:cs="Times New Roman"/>
          <w:sz w:val="28"/>
          <w:szCs w:val="28"/>
        </w:rPr>
        <w:t xml:space="preserve"> với các chức năng như Thêm, Sửa , Xóa ,Tìm kiếm , Sắp xếp.</w:t>
      </w:r>
    </w:p>
    <w:p w14:paraId="3CBFAFCB" w14:textId="77777777" w:rsidR="00D606DA" w:rsidRPr="003C5738" w:rsidRDefault="00D606DA" w:rsidP="003C5738">
      <w:pPr>
        <w:pStyle w:val="ListParagraph"/>
        <w:numPr>
          <w:ilvl w:val="0"/>
          <w:numId w:val="1"/>
        </w:numPr>
        <w:spacing w:line="360" w:lineRule="auto"/>
        <w:rPr>
          <w:rFonts w:ascii="Times New Roman" w:hAnsi="Times New Roman" w:cs="Times New Roman"/>
          <w:sz w:val="28"/>
          <w:szCs w:val="28"/>
        </w:rPr>
      </w:pPr>
      <w:r w:rsidRPr="003C5738">
        <w:rPr>
          <w:rFonts w:ascii="Times New Roman" w:hAnsi="Times New Roman" w:cs="Times New Roman"/>
          <w:sz w:val="28"/>
          <w:szCs w:val="28"/>
          <w:lang w:val="en-US"/>
        </w:rPr>
        <w:t>Thông kê sinh viên theo một số tiêu chí và xuất báo cáo thành file report.bin.</w:t>
      </w:r>
    </w:p>
    <w:p w14:paraId="20C7D9DC" w14:textId="77777777" w:rsidR="00D606DA" w:rsidRPr="003C5738" w:rsidRDefault="00D606DA" w:rsidP="003C5738">
      <w:pPr>
        <w:pStyle w:val="ListParagraph"/>
        <w:numPr>
          <w:ilvl w:val="0"/>
          <w:numId w:val="1"/>
        </w:numPr>
        <w:spacing w:line="360" w:lineRule="auto"/>
        <w:rPr>
          <w:rFonts w:ascii="Times New Roman" w:hAnsi="Times New Roman" w:cs="Times New Roman"/>
          <w:sz w:val="28"/>
          <w:szCs w:val="28"/>
        </w:rPr>
      </w:pPr>
      <w:r w:rsidRPr="003C5738">
        <w:rPr>
          <w:rFonts w:ascii="Times New Roman" w:hAnsi="Times New Roman" w:cs="Times New Roman"/>
          <w:sz w:val="28"/>
          <w:szCs w:val="28"/>
          <w:lang w:val="en-US"/>
        </w:rPr>
        <w:t>Menu quản lý hệ thống giúp chuyển đổi các loại sản phẩm.</w:t>
      </w:r>
    </w:p>
    <w:p w14:paraId="18E0E3B2" w14:textId="2BBF8DE0" w:rsidR="003C5738" w:rsidRPr="003C5738" w:rsidRDefault="00D606DA" w:rsidP="003C5738">
      <w:pPr>
        <w:ind w:left="525"/>
        <w:rPr>
          <w:rFonts w:cs="Times New Roman"/>
          <w:szCs w:val="28"/>
          <w:lang w:val="en-US"/>
        </w:rPr>
      </w:pPr>
      <w:r w:rsidRPr="003C5738">
        <w:rPr>
          <w:rFonts w:cs="Times New Roman"/>
          <w:szCs w:val="28"/>
          <w:lang w:val="en-US"/>
        </w:rPr>
        <w:t xml:space="preserve">Bên cạnh đó, cần phải thiết kế giao diện các cửa </w:t>
      </w:r>
      <w:r w:rsidRPr="00C22C5F">
        <w:rPr>
          <w:rFonts w:cs="Times New Roman"/>
          <w:szCs w:val="28"/>
          <w:highlight w:val="yellow"/>
          <w:lang w:val="en-US"/>
          <w:rPrChange w:id="10" w:author="Vũ Thị Dương" w:date="2023-02-17T16:33:00Z">
            <w:rPr>
              <w:rFonts w:cs="Times New Roman"/>
              <w:szCs w:val="28"/>
              <w:lang w:val="en-US"/>
            </w:rPr>
          </w:rPrChange>
        </w:rPr>
        <w:t>sổ sao cho rõ ràng</w:t>
      </w:r>
      <w:r w:rsidRPr="003C5738">
        <w:rPr>
          <w:rFonts w:cs="Times New Roman"/>
          <w:szCs w:val="28"/>
          <w:lang w:val="en-US"/>
        </w:rPr>
        <w:t>, cân đối, đẹp và phù hợp với nội dung của đề tài.</w:t>
      </w:r>
    </w:p>
    <w:p w14:paraId="5EFCF9FA" w14:textId="6ABA8C36" w:rsidR="00D606DA" w:rsidRDefault="00D606DA" w:rsidP="003C5738">
      <w:pPr>
        <w:pStyle w:val="Heading1"/>
        <w:spacing w:line="360" w:lineRule="auto"/>
        <w:rPr>
          <w:ins w:id="11" w:author="Vũ Thị Dương" w:date="2023-02-17T16:33:00Z"/>
          <w:rFonts w:ascii="Times New Roman" w:hAnsi="Times New Roman" w:cs="Times New Roman"/>
          <w:b/>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5738">
        <w:rPr>
          <w:rFonts w:ascii="Times New Roman" w:hAnsi="Times New Roman" w:cs="Times New Roman"/>
          <w:b/>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 Kiến thức cần chuẩn bị</w:t>
      </w:r>
    </w:p>
    <w:p w14:paraId="11A1D5ED" w14:textId="77777777" w:rsidR="00C22C5F" w:rsidRPr="00C22C5F" w:rsidRDefault="00C22C5F" w:rsidP="00C22C5F">
      <w:pPr>
        <w:rPr>
          <w:lang w:val="en-US"/>
          <w:rPrChange w:id="12" w:author="Vũ Thị Dương" w:date="2023-02-17T16:33:00Z">
            <w:rPr>
              <w:rFonts w:ascii="Times New Roman" w:hAnsi="Times New Roman" w:cs="Times New Roman"/>
              <w:b/>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PrChange>
        </w:rPr>
        <w:pPrChange w:id="13" w:author="Vũ Thị Dương" w:date="2023-02-17T16:33:00Z">
          <w:pPr>
            <w:pStyle w:val="Heading1"/>
            <w:spacing w:line="360" w:lineRule="auto"/>
          </w:pPr>
        </w:pPrChange>
      </w:pPr>
    </w:p>
    <w:p w14:paraId="2A0EC882" w14:textId="2A268551" w:rsidR="00D606DA" w:rsidRPr="003C5738" w:rsidRDefault="00D606DA" w:rsidP="003C5738">
      <w:pPr>
        <w:pStyle w:val="Heading1"/>
        <w:spacing w:line="360" w:lineRule="auto"/>
        <w:ind w:firstLine="72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5738">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1.2.</w:t>
      </w:r>
      <w:r w:rsidR="003C5738">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3C573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C5738">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C573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Lập trình hướng đối tượng</w:t>
      </w:r>
    </w:p>
    <w:p w14:paraId="142EF128" w14:textId="77777777" w:rsidR="00D606DA" w:rsidRPr="003C5738" w:rsidRDefault="00D606DA" w:rsidP="003C5738">
      <w:pPr>
        <w:pStyle w:val="Normal1"/>
        <w:spacing w:before="120"/>
        <w:ind w:left="720"/>
      </w:pPr>
      <w:r w:rsidRPr="003C5738">
        <w:t>Chương trình được thiết kế bằng các lớp và đối tượng với việc sử dụng các tính chất của lập trình hướng đối tượng trong Java như đa hình, thừa kế, đóng gói, trừu tượng.</w:t>
      </w:r>
    </w:p>
    <w:p w14:paraId="67E63B69" w14:textId="6BC97CA4" w:rsidR="00D606DA" w:rsidRPr="003C5738" w:rsidRDefault="00D606DA" w:rsidP="003C5738">
      <w:pPr>
        <w:pStyle w:val="Heading1"/>
        <w:spacing w:line="360" w:lineRule="auto"/>
        <w:ind w:firstLine="72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5738">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1.2.2 </w:t>
      </w:r>
      <w:r w:rsidR="003C573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C573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 Collection và Java Collections</w:t>
      </w:r>
    </w:p>
    <w:p w14:paraId="0682079C" w14:textId="77777777" w:rsidR="00D606DA" w:rsidRPr="003C5738" w:rsidRDefault="00D606DA" w:rsidP="003C5738">
      <w:pPr>
        <w:pStyle w:val="Normal1"/>
        <w:spacing w:before="120"/>
        <w:ind w:left="720"/>
      </w:pPr>
      <w:r w:rsidRPr="003C5738">
        <w:t>Để lưu trữ dữ liệu trong chương trình, Java Collection là một thành phần không thể thiếu. Các cấu trúc dữ liệu như ArrayList kết hợp với Java Collections giúp xử lý dữ liệu nhanh và dễ dàng hơn.</w:t>
      </w:r>
    </w:p>
    <w:p w14:paraId="456AA4B1" w14:textId="4345250C" w:rsidR="00D606DA" w:rsidRPr="003C5738" w:rsidRDefault="00D606DA" w:rsidP="003C5738">
      <w:pPr>
        <w:pStyle w:val="Heading1"/>
        <w:spacing w:line="360" w:lineRule="auto"/>
        <w:ind w:firstLine="72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5738">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r w:rsidR="003C5738">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3C573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C5738">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C573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 Swing</w:t>
      </w:r>
    </w:p>
    <w:p w14:paraId="79DAACEF" w14:textId="4215D955" w:rsidR="003C5738" w:rsidRPr="003C5738" w:rsidRDefault="00D606DA" w:rsidP="003C5738">
      <w:pPr>
        <w:pStyle w:val="Normal1"/>
        <w:spacing w:before="120"/>
        <w:ind w:left="720"/>
      </w:pPr>
      <w:r w:rsidRPr="003C5738">
        <w:t xml:space="preserve">Java Swing giúp xây dựng các ứng dụng với giao diện đồ họa đẹp mắt. Nó cung cấp nhiều thành phần có sẵn giúp chúng ta xây dựng chương trình nhanh chóng. Chương trình sử dụng Java Swing để hiển thị giao diện quản lý </w:t>
      </w:r>
      <w:r w:rsidRPr="003C5738">
        <w:rPr>
          <w:lang w:val="en-US"/>
        </w:rPr>
        <w:t>sinh viên</w:t>
      </w:r>
      <w:r w:rsidRPr="003C5738">
        <w:t xml:space="preserve">, </w:t>
      </w:r>
      <w:r w:rsidRPr="003C5738">
        <w:rPr>
          <w:lang w:val="en-US"/>
        </w:rPr>
        <w:t xml:space="preserve">quản lý </w:t>
      </w:r>
      <w:r w:rsidRPr="003C5738">
        <w:t>và màn hình đăng nhập.</w:t>
      </w:r>
      <w:r w:rsidR="003C5738">
        <w:br w:type="page"/>
      </w:r>
    </w:p>
    <w:p w14:paraId="24A6C807" w14:textId="77777777" w:rsidR="00D606DA" w:rsidRPr="003C5738" w:rsidRDefault="00D606DA" w:rsidP="003C5738">
      <w:pPr>
        <w:pStyle w:val="Title"/>
        <w:spacing w:line="360" w:lineRule="auto"/>
        <w:ind w:firstLine="720"/>
        <w:jc w:val="center"/>
        <w:rPr>
          <w:rFonts w:ascii="Times New Roman" w:hAnsi="Times New Roman" w:cs="Times New Roman"/>
          <w:b/>
          <w:bCs/>
          <w:sz w:val="36"/>
          <w:szCs w:val="36"/>
          <w:lang w:val="en-US"/>
        </w:rPr>
      </w:pPr>
      <w:r w:rsidRPr="003C5738">
        <w:rPr>
          <w:rFonts w:ascii="Times New Roman" w:hAnsi="Times New Roman" w:cs="Times New Roman"/>
          <w:b/>
          <w:bCs/>
          <w:sz w:val="36"/>
          <w:szCs w:val="36"/>
          <w:lang w:val="en-US"/>
        </w:rPr>
        <w:lastRenderedPageBreak/>
        <w:t>Phần 2. Kết quả nghiên cứu</w:t>
      </w:r>
    </w:p>
    <w:p w14:paraId="2D548A43" w14:textId="5DEBE787" w:rsidR="00D606DA" w:rsidRPr="003C5738" w:rsidRDefault="00D606DA" w:rsidP="003C5738">
      <w:pPr>
        <w:ind w:left="720" w:firstLine="0"/>
        <w:rPr>
          <w:rFonts w:cs="Times New Roman"/>
          <w:szCs w:val="28"/>
          <w:lang w:val="en-US"/>
        </w:rPr>
      </w:pPr>
      <w:r w:rsidRPr="003C5738">
        <w:rPr>
          <w:rFonts w:cs="Times New Roman"/>
          <w:szCs w:val="28"/>
          <w:lang w:val="en-US"/>
        </w:rPr>
        <w:t xml:space="preserve">2.1. </w:t>
      </w:r>
      <w:r w:rsidR="003C5738" w:rsidRPr="003C5738">
        <w:rPr>
          <w:rFonts w:cs="Times New Roman"/>
          <w:szCs w:val="28"/>
          <w:lang w:val="en-US"/>
        </w:rPr>
        <w:t>G</w:t>
      </w:r>
      <w:r w:rsidRPr="003C5738">
        <w:rPr>
          <w:rFonts w:cs="Times New Roman"/>
          <w:szCs w:val="28"/>
          <w:lang w:val="en-US"/>
        </w:rPr>
        <w:t>iới thiệu</w:t>
      </w:r>
    </w:p>
    <w:p w14:paraId="1F48FE63" w14:textId="77777777" w:rsidR="00D606DA" w:rsidRPr="003C5738" w:rsidRDefault="00D606DA" w:rsidP="003C5738">
      <w:pPr>
        <w:ind w:left="720"/>
        <w:rPr>
          <w:rFonts w:cs="Times New Roman"/>
          <w:szCs w:val="28"/>
          <w:lang w:val="en-US"/>
        </w:rPr>
      </w:pPr>
      <w:r w:rsidRPr="003C5738">
        <w:rPr>
          <w:rFonts w:cs="Times New Roman"/>
          <w:szCs w:val="28"/>
          <w:lang w:val="en-US"/>
        </w:rPr>
        <w:t>Bài toán được đặt ra là Quản lý sinh viên thực tập.</w:t>
      </w:r>
    </w:p>
    <w:p w14:paraId="4E53F1D5" w14:textId="77777777" w:rsidR="00D606DA" w:rsidRPr="003C5738" w:rsidRDefault="00D606DA" w:rsidP="003C5738">
      <w:pPr>
        <w:ind w:left="360"/>
        <w:rPr>
          <w:rFonts w:cs="Times New Roman"/>
          <w:szCs w:val="28"/>
          <w:lang w:val="en-US"/>
        </w:rPr>
      </w:pPr>
      <w:r w:rsidRPr="003C5738">
        <w:rPr>
          <w:rFonts w:cs="Times New Roman"/>
          <w:szCs w:val="28"/>
          <w:lang w:val="en-US"/>
        </w:rPr>
        <w:t xml:space="preserve">Để triển khai đề tài, nhóm đã: </w:t>
      </w:r>
    </w:p>
    <w:p w14:paraId="0571585E" w14:textId="77777777" w:rsidR="00D606DA" w:rsidRPr="003C5738" w:rsidRDefault="00D606DA" w:rsidP="003C5738">
      <w:pPr>
        <w:pStyle w:val="ListParagraph1"/>
        <w:numPr>
          <w:ilvl w:val="0"/>
          <w:numId w:val="3"/>
        </w:numPr>
        <w:spacing w:before="120" w:beforeAutospacing="0"/>
      </w:pPr>
      <w:r w:rsidRPr="003C5738">
        <w:t>Chia nhỏ các module để thực hiện theo tuần.</w:t>
      </w:r>
    </w:p>
    <w:p w14:paraId="6857B569" w14:textId="77777777" w:rsidR="00D606DA" w:rsidRPr="003C5738" w:rsidRDefault="00D606DA" w:rsidP="003C5738">
      <w:pPr>
        <w:pStyle w:val="ListParagraph1"/>
        <w:numPr>
          <w:ilvl w:val="0"/>
          <w:numId w:val="3"/>
        </w:numPr>
        <w:spacing w:before="120" w:beforeAutospacing="0"/>
      </w:pPr>
      <w:r w:rsidRPr="003C5738">
        <w:t>Chia các Use Case cho từng thành viên trong nhóm.</w:t>
      </w:r>
    </w:p>
    <w:p w14:paraId="07D75DE1" w14:textId="77777777" w:rsidR="00D606DA" w:rsidRPr="003C5738" w:rsidRDefault="00D606DA" w:rsidP="003C5738">
      <w:pPr>
        <w:pStyle w:val="ListParagraph1"/>
        <w:numPr>
          <w:ilvl w:val="0"/>
          <w:numId w:val="3"/>
        </w:numPr>
        <w:spacing w:before="120" w:beforeAutospacing="0"/>
      </w:pPr>
      <w:r w:rsidRPr="003C5738">
        <w:t>Có bảng danh sách chức năng và phân công công việc rõ ràng cho từng thành viên.</w:t>
      </w:r>
    </w:p>
    <w:p w14:paraId="6C394752" w14:textId="77777777" w:rsidR="00D606DA" w:rsidRPr="003C5738" w:rsidRDefault="00D606DA" w:rsidP="003C5738">
      <w:pPr>
        <w:pStyle w:val="ListParagraph1"/>
        <w:numPr>
          <w:ilvl w:val="0"/>
          <w:numId w:val="3"/>
        </w:numPr>
        <w:spacing w:before="120" w:beforeAutospacing="0"/>
      </w:pPr>
      <w:r w:rsidRPr="003C5738">
        <w:t xml:space="preserve">Có nhóm chat để tiện trao đổi giữa các thành viên trong nhóm, cùng nhau tìm ra giải pháp cho các vấn đề gặp phải trong quá trình triển khai. </w:t>
      </w:r>
    </w:p>
    <w:p w14:paraId="6C71F2AC" w14:textId="77777777" w:rsidR="00D606DA" w:rsidRPr="003C5738" w:rsidRDefault="00D606DA" w:rsidP="003C5738">
      <w:pPr>
        <w:pStyle w:val="ListParagraph1"/>
        <w:numPr>
          <w:ilvl w:val="0"/>
          <w:numId w:val="3"/>
        </w:numPr>
        <w:spacing w:before="120" w:beforeAutospacing="0"/>
      </w:pPr>
      <w:r w:rsidRPr="003C5738">
        <w:t>Mỗi tuần họp nhóm online 1 buổi và offline 1 buổi.</w:t>
      </w:r>
    </w:p>
    <w:p w14:paraId="0A71FC54" w14:textId="56139786" w:rsidR="00D606DA" w:rsidRDefault="00D606DA" w:rsidP="003C5738">
      <w:pPr>
        <w:pStyle w:val="Normal1"/>
        <w:spacing w:before="120"/>
        <w:ind w:left="720" w:firstLine="0"/>
        <w:jc w:val="left"/>
      </w:pPr>
      <w:r w:rsidRPr="003C5738">
        <w:t>Để phát triển phần mềm, chúng em đã sử dụng nhiều phần mềm hỗ trợ như Netbean, Git, Eclipse, ...</w:t>
      </w:r>
    </w:p>
    <w:p w14:paraId="48A8D86E" w14:textId="77777777" w:rsidR="003C5738" w:rsidRPr="003C5738" w:rsidRDefault="003C5738" w:rsidP="003C5738">
      <w:pPr>
        <w:pStyle w:val="Normal1"/>
        <w:spacing w:before="120"/>
        <w:ind w:left="720" w:firstLine="0"/>
        <w:jc w:val="left"/>
      </w:pPr>
    </w:p>
    <w:p w14:paraId="51E9E174" w14:textId="1083CB41" w:rsidR="00D606DA" w:rsidRPr="003C5738" w:rsidRDefault="00D606DA" w:rsidP="003C5738">
      <w:pPr>
        <w:ind w:left="720"/>
        <w:rPr>
          <w:rFonts w:cs="Times New Roman"/>
          <w:szCs w:val="28"/>
          <w:lang w:val="en-US"/>
        </w:rPr>
      </w:pPr>
      <w:r w:rsidRPr="003C5738">
        <w:rPr>
          <w:rFonts w:cs="Times New Roman"/>
          <w:szCs w:val="28"/>
          <w:lang w:val="en-US"/>
        </w:rPr>
        <w:t>Sản phẩm cuối cùng mà nhóm đạt được là ứng dụng chạy được, viết trên nền tảng Java Swing, phục vụ được việc quản lý sinh viên đi thực tập.</w:t>
      </w:r>
    </w:p>
    <w:p w14:paraId="147B0F29" w14:textId="77777777" w:rsidR="00D606DA" w:rsidRPr="003C5738" w:rsidRDefault="00D606DA" w:rsidP="003C5738">
      <w:pPr>
        <w:rPr>
          <w:rFonts w:cs="Times New Roman"/>
          <w:szCs w:val="28"/>
          <w:lang w:val="en-US"/>
        </w:rPr>
      </w:pPr>
      <w:r w:rsidRPr="003C5738">
        <w:rPr>
          <w:rFonts w:cs="Times New Roman"/>
          <w:szCs w:val="28"/>
          <w:lang w:val="en-US"/>
        </w:rPr>
        <w:t>2.2. Khảo sát hệ thống</w:t>
      </w:r>
    </w:p>
    <w:p w14:paraId="50016093" w14:textId="77777777" w:rsidR="00D606DA" w:rsidRPr="003C5738" w:rsidRDefault="00D606DA" w:rsidP="003C5738">
      <w:pPr>
        <w:ind w:left="720"/>
        <w:rPr>
          <w:rFonts w:cs="Times New Roman"/>
          <w:szCs w:val="28"/>
          <w:lang w:val="en-US"/>
        </w:rPr>
      </w:pPr>
      <w:r w:rsidRPr="003C5738">
        <w:rPr>
          <w:rFonts w:cs="Times New Roman"/>
          <w:szCs w:val="28"/>
          <w:lang w:val="en-US"/>
        </w:rPr>
        <w:t>2.2.1. khảo sát sơ bộ</w:t>
      </w:r>
    </w:p>
    <w:p w14:paraId="5FE2C895" w14:textId="77777777" w:rsidR="00D606DA" w:rsidRPr="003C5738" w:rsidRDefault="00D606DA" w:rsidP="003C5738">
      <w:pPr>
        <w:rPr>
          <w:rFonts w:cs="Times New Roman"/>
          <w:szCs w:val="28"/>
          <w:lang w:val="en-US"/>
        </w:rPr>
      </w:pPr>
      <w:commentRangeStart w:id="14"/>
      <w:r w:rsidRPr="003C5738">
        <w:rPr>
          <w:rFonts w:cs="Times New Roman"/>
          <w:szCs w:val="28"/>
          <w:lang w:val="en-US"/>
        </w:rPr>
        <w:t>Để có một cách nhìn tổng quản và hiểu biết thêm về công việc này, ngoài nghiên cứu internet, những diễn đàn sinh viên, và các thầy cô đáng quý trong khoa thì nhóm có thu nhập được một số biểu mẫu có liên quan đến sinh viên đi thực tâp</w:t>
      </w:r>
      <w:commentRangeEnd w:id="14"/>
      <w:r w:rsidR="00C22C5F">
        <w:rPr>
          <w:rStyle w:val="CommentReference"/>
        </w:rPr>
        <w:commentReference w:id="14"/>
      </w:r>
      <w:r w:rsidRPr="003C5738">
        <w:rPr>
          <w:rFonts w:cs="Times New Roman"/>
          <w:szCs w:val="28"/>
          <w:lang w:val="en-US"/>
        </w:rPr>
        <w:t>.</w:t>
      </w:r>
    </w:p>
    <w:p w14:paraId="1A35EC86" w14:textId="77777777" w:rsidR="00D606DA" w:rsidRPr="003C5738" w:rsidRDefault="00D606DA" w:rsidP="003C5738">
      <w:pPr>
        <w:rPr>
          <w:rFonts w:cs="Times New Roman"/>
          <w:szCs w:val="28"/>
          <w:lang w:val="en-US"/>
        </w:rPr>
      </w:pPr>
      <w:r w:rsidRPr="003C5738">
        <w:rPr>
          <w:rFonts w:cs="Times New Roman"/>
          <w:noProof/>
          <w:szCs w:val="28"/>
          <w:lang w:val="en-US"/>
        </w:rPr>
        <w:lastRenderedPageBreak/>
        <w:drawing>
          <wp:inline distT="0" distB="0" distL="0" distR="0" wp14:anchorId="27EAF6A8" wp14:editId="7C0557FB">
            <wp:extent cx="6102936" cy="6914441"/>
            <wp:effectExtent l="0" t="0" r="0" b="1270"/>
            <wp:docPr id="4" name="Hình ảnh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2" descr="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4329" cy="6927349"/>
                    </a:xfrm>
                    <a:prstGeom prst="rect">
                      <a:avLst/>
                    </a:prstGeom>
                    <a:noFill/>
                  </pic:spPr>
                </pic:pic>
              </a:graphicData>
            </a:graphic>
          </wp:inline>
        </w:drawing>
      </w:r>
    </w:p>
    <w:p w14:paraId="21BF95D7" w14:textId="77777777" w:rsidR="00D606DA" w:rsidRPr="003C5738" w:rsidRDefault="00D606DA" w:rsidP="003C5738">
      <w:pPr>
        <w:rPr>
          <w:rFonts w:cs="Times New Roman"/>
          <w:szCs w:val="28"/>
          <w:lang w:val="en-US"/>
        </w:rPr>
      </w:pPr>
    </w:p>
    <w:p w14:paraId="4486767A" w14:textId="12F3C4BB" w:rsidR="00D606DA" w:rsidRPr="003C5738" w:rsidRDefault="00D606DA" w:rsidP="003C5738">
      <w:pPr>
        <w:rPr>
          <w:rFonts w:cs="Times New Roman"/>
          <w:noProof/>
          <w:szCs w:val="28"/>
        </w:rPr>
      </w:pPr>
      <w:r w:rsidRPr="003C5738">
        <w:rPr>
          <w:rFonts w:cs="Times New Roman"/>
          <w:noProof/>
          <w:szCs w:val="28"/>
          <w:lang w:val="en-US"/>
        </w:rPr>
        <w:lastRenderedPageBreak/>
        <w:drawing>
          <wp:inline distT="0" distB="0" distL="0" distR="0" wp14:anchorId="740D26ED" wp14:editId="379B3DEC">
            <wp:extent cx="5943600" cy="6796405"/>
            <wp:effectExtent l="0" t="0" r="0" b="4445"/>
            <wp:docPr id="1" name="Hình ảnh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Table&#10;&#10;Description automatically generated"/>
                    <pic:cNvPicPr/>
                  </pic:nvPicPr>
                  <pic:blipFill>
                    <a:blip r:embed="rId11"/>
                    <a:stretch>
                      <a:fillRect/>
                    </a:stretch>
                  </pic:blipFill>
                  <pic:spPr>
                    <a:xfrm>
                      <a:off x="0" y="0"/>
                      <a:ext cx="5943600" cy="6796405"/>
                    </a:xfrm>
                    <a:prstGeom prst="rect">
                      <a:avLst/>
                    </a:prstGeom>
                  </pic:spPr>
                </pic:pic>
              </a:graphicData>
            </a:graphic>
          </wp:inline>
        </w:drawing>
      </w:r>
      <w:r w:rsidRPr="003C5738">
        <w:rPr>
          <w:rFonts w:cs="Times New Roman"/>
          <w:noProof/>
          <w:szCs w:val="28"/>
        </w:rPr>
        <w:t xml:space="preserve"> </w:t>
      </w:r>
      <w:r w:rsidRPr="003C5738">
        <w:rPr>
          <w:rFonts w:cs="Times New Roman"/>
          <w:noProof/>
          <w:szCs w:val="28"/>
          <w:lang w:val="en-US"/>
        </w:rPr>
        <w:lastRenderedPageBreak/>
        <w:drawing>
          <wp:inline distT="0" distB="0" distL="0" distR="0" wp14:anchorId="59A348E5" wp14:editId="683061F0">
            <wp:extent cx="5943600" cy="5121275"/>
            <wp:effectExtent l="0" t="0" r="0" b="3175"/>
            <wp:docPr id="3" name="Hình ảnh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descr="Table&#10;&#10;Description automatically generated"/>
                    <pic:cNvPicPr/>
                  </pic:nvPicPr>
                  <pic:blipFill>
                    <a:blip r:embed="rId12"/>
                    <a:stretch>
                      <a:fillRect/>
                    </a:stretch>
                  </pic:blipFill>
                  <pic:spPr>
                    <a:xfrm>
                      <a:off x="0" y="0"/>
                      <a:ext cx="5943600" cy="5121275"/>
                    </a:xfrm>
                    <a:prstGeom prst="rect">
                      <a:avLst/>
                    </a:prstGeom>
                  </pic:spPr>
                </pic:pic>
              </a:graphicData>
            </a:graphic>
          </wp:inline>
        </w:drawing>
      </w:r>
    </w:p>
    <w:p w14:paraId="757C003B" w14:textId="325CD9EB" w:rsidR="00D606DA" w:rsidRDefault="00D606DA" w:rsidP="003C5738">
      <w:pPr>
        <w:rPr>
          <w:ins w:id="15" w:author="Vũ Thị Dương" w:date="2023-02-17T16:34:00Z"/>
          <w:rFonts w:cs="Times New Roman"/>
          <w:noProof/>
          <w:szCs w:val="28"/>
          <w:lang w:val="en-US"/>
        </w:rPr>
      </w:pPr>
      <w:r w:rsidRPr="003C5738">
        <w:rPr>
          <w:rFonts w:cs="Times New Roman"/>
          <w:noProof/>
          <w:szCs w:val="28"/>
          <w:lang w:val="en-US"/>
        </w:rPr>
        <w:t>2.2.2</w:t>
      </w:r>
      <w:r w:rsidR="003C5738">
        <w:rPr>
          <w:rFonts w:cs="Times New Roman"/>
          <w:noProof/>
          <w:szCs w:val="28"/>
          <w:lang w:val="vi-VN"/>
        </w:rPr>
        <w:t>.</w:t>
      </w:r>
      <w:r w:rsidRPr="003C5738">
        <w:rPr>
          <w:rFonts w:cs="Times New Roman"/>
          <w:noProof/>
          <w:szCs w:val="28"/>
          <w:lang w:val="en-US"/>
        </w:rPr>
        <w:t xml:space="preserve"> Tài liệu đặc tả yêu cầu</w:t>
      </w:r>
      <w:ins w:id="16" w:author="Vũ Thị Dương" w:date="2023-02-17T16:34:00Z">
        <w:r w:rsidR="00C22C5F">
          <w:rPr>
            <w:rFonts w:cs="Times New Roman"/>
            <w:noProof/>
            <w:szCs w:val="28"/>
            <w:lang w:val="en-US"/>
          </w:rPr>
          <w:t xml:space="preserve"> nên mô tả như yc hiện có: hỏi cách anh chị khóa trước chưa?</w:t>
        </w:r>
      </w:ins>
    </w:p>
    <w:p w14:paraId="2F20E89C" w14:textId="67BAD005" w:rsidR="00C22C5F" w:rsidRDefault="00C22C5F" w:rsidP="003C5738">
      <w:pPr>
        <w:rPr>
          <w:ins w:id="17" w:author="Vũ Thị Dương" w:date="2023-02-17T16:35:00Z"/>
          <w:rFonts w:cs="Times New Roman"/>
          <w:noProof/>
          <w:szCs w:val="28"/>
          <w:lang w:val="en-US"/>
        </w:rPr>
      </w:pPr>
      <w:ins w:id="18" w:author="Vũ Thị Dương" w:date="2023-02-17T16:34:00Z">
        <w:r>
          <w:rPr>
            <w:rFonts w:cs="Times New Roman"/>
            <w:noProof/>
            <w:szCs w:val="28"/>
            <w:lang w:val="en-US"/>
          </w:rPr>
          <w:t>Khoa làm gì,</w:t>
        </w:r>
      </w:ins>
      <w:ins w:id="19" w:author="Vũ Thị Dương" w:date="2023-02-17T16:35:00Z">
        <w:r>
          <w:rPr>
            <w:rFonts w:cs="Times New Roman"/>
            <w:noProof/>
            <w:szCs w:val="28"/>
            <w:lang w:val="en-US"/>
          </w:rPr>
          <w:t xml:space="preserve"> sv làm gì, khoa lịa làm gì và làm sao sv có thể chọn đc đơn vị thực tập và phân về cho gv quản lý và hướng dẫn kèm</w:t>
        </w:r>
      </w:ins>
    </w:p>
    <w:p w14:paraId="04CB3247" w14:textId="428E5CE8" w:rsidR="00C22C5F" w:rsidRPr="003C5738" w:rsidRDefault="00C22C5F" w:rsidP="003C5738">
      <w:pPr>
        <w:rPr>
          <w:rFonts w:cs="Times New Roman"/>
          <w:noProof/>
          <w:szCs w:val="28"/>
          <w:lang w:val="en-US"/>
        </w:rPr>
      </w:pPr>
      <w:ins w:id="20" w:author="Vũ Thị Dương" w:date="2023-02-17T16:35:00Z">
        <w:r>
          <w:rPr>
            <w:rFonts w:cs="Times New Roman"/>
            <w:noProof/>
            <w:szCs w:val="28"/>
            <w:lang w:val="en-US"/>
          </w:rPr>
          <w:t xml:space="preserve">Phần này nhóm hỏi lịa các anh chị khóa trước và gv cho rõ nội dung để tìm chức năng </w:t>
        </w:r>
      </w:ins>
    </w:p>
    <w:p w14:paraId="3121D670" w14:textId="77777777" w:rsidR="00D606DA" w:rsidRPr="003C5738" w:rsidRDefault="00D606DA" w:rsidP="003C5738">
      <w:pPr>
        <w:pStyle w:val="ListParagraph1"/>
        <w:numPr>
          <w:ilvl w:val="0"/>
          <w:numId w:val="4"/>
        </w:numPr>
        <w:spacing w:before="120" w:beforeAutospacing="0"/>
        <w:ind w:left="1077" w:hanging="357"/>
      </w:pPr>
      <w:r w:rsidRPr="003C5738">
        <w:t>Đăng ký :</w:t>
      </w:r>
    </w:p>
    <w:p w14:paraId="7A2C5C07" w14:textId="77777777" w:rsidR="00D606DA" w:rsidRPr="003C5738" w:rsidRDefault="00D606DA" w:rsidP="003C5738">
      <w:pPr>
        <w:pStyle w:val="ListParagraph1"/>
        <w:numPr>
          <w:ilvl w:val="0"/>
          <w:numId w:val="5"/>
        </w:numPr>
        <w:spacing w:before="120" w:beforeAutospacing="0"/>
        <w:ind w:left="1434" w:hanging="357"/>
      </w:pPr>
      <w:r w:rsidRPr="003C5738">
        <w:t>Cho phép người quản trị đăng kí cần các thông tin như tên người quản trị và mật khẩu.</w:t>
      </w:r>
    </w:p>
    <w:p w14:paraId="12D3747A" w14:textId="77777777" w:rsidR="00D606DA" w:rsidRPr="003C5738" w:rsidRDefault="00D606DA" w:rsidP="003C5738">
      <w:pPr>
        <w:pStyle w:val="ListParagraph1"/>
        <w:numPr>
          <w:ilvl w:val="0"/>
          <w:numId w:val="4"/>
        </w:numPr>
        <w:spacing w:before="120" w:beforeAutospacing="0"/>
        <w:ind w:left="1077" w:hanging="357"/>
      </w:pPr>
      <w:r w:rsidRPr="003C5738">
        <w:lastRenderedPageBreak/>
        <w:t>Đăng nhập :</w:t>
      </w:r>
    </w:p>
    <w:p w14:paraId="55283094" w14:textId="77777777" w:rsidR="00D606DA" w:rsidRPr="003C5738" w:rsidRDefault="00D606DA" w:rsidP="003C5738">
      <w:pPr>
        <w:pStyle w:val="ListParagraph1"/>
        <w:numPr>
          <w:ilvl w:val="2"/>
          <w:numId w:val="4"/>
        </w:numPr>
        <w:spacing w:before="120" w:beforeAutospacing="0"/>
        <w:ind w:left="1434" w:hanging="357"/>
      </w:pPr>
      <w:r w:rsidRPr="003C5738">
        <w:t>Cho phép người quản trị</w:t>
      </w:r>
      <w:r w:rsidRPr="003C5738">
        <w:rPr>
          <w:lang w:val="en-US"/>
        </w:rPr>
        <w:t>, cũng như sinh viên</w:t>
      </w:r>
      <w:r w:rsidRPr="003C5738">
        <w:t xml:space="preserve"> đăng nhập bằng tên đăng nhập và mật khẩu.</w:t>
      </w:r>
    </w:p>
    <w:p w14:paraId="01DC89D1" w14:textId="77777777" w:rsidR="00D606DA" w:rsidRPr="003C5738" w:rsidRDefault="00D606DA" w:rsidP="003C5738">
      <w:pPr>
        <w:pStyle w:val="ListParagraph1"/>
        <w:numPr>
          <w:ilvl w:val="2"/>
          <w:numId w:val="4"/>
        </w:numPr>
        <w:spacing w:before="120" w:beforeAutospacing="0"/>
        <w:ind w:left="1434" w:hanging="357"/>
      </w:pPr>
      <w:r w:rsidRPr="003C5738">
        <w:t>Mật khẩu được mã hóa.</w:t>
      </w:r>
    </w:p>
    <w:p w14:paraId="049FC78F" w14:textId="77777777" w:rsidR="00D606DA" w:rsidRPr="003C5738" w:rsidRDefault="00D606DA" w:rsidP="003C5738">
      <w:pPr>
        <w:pStyle w:val="ListParagraph1"/>
        <w:numPr>
          <w:ilvl w:val="0"/>
          <w:numId w:val="4"/>
        </w:numPr>
        <w:spacing w:before="120" w:beforeAutospacing="0"/>
        <w:ind w:left="1077" w:hanging="357"/>
      </w:pPr>
      <w:r w:rsidRPr="003C5738">
        <w:t>Quản lý</w:t>
      </w:r>
      <w:r w:rsidRPr="003C5738">
        <w:rPr>
          <w:lang w:val="en-US"/>
        </w:rPr>
        <w:t xml:space="preserve"> sinh viên</w:t>
      </w:r>
      <w:r w:rsidRPr="003C5738">
        <w:t xml:space="preserve">: </w:t>
      </w:r>
    </w:p>
    <w:p w14:paraId="00B76803" w14:textId="77777777" w:rsidR="00D606DA" w:rsidRPr="003C5738" w:rsidRDefault="00D606DA" w:rsidP="003C5738">
      <w:pPr>
        <w:pStyle w:val="ListParagraph1"/>
        <w:numPr>
          <w:ilvl w:val="0"/>
          <w:numId w:val="6"/>
        </w:numPr>
        <w:spacing w:before="120" w:beforeAutospacing="0"/>
        <w:ind w:left="1434" w:hanging="357"/>
      </w:pPr>
      <w:r w:rsidRPr="003C5738">
        <w:t xml:space="preserve">Cho phép người quản trị xem, thêm, sửa, xóa, tìm kiếm thông tin theo thuộc tính của </w:t>
      </w:r>
      <w:r w:rsidRPr="003C5738">
        <w:rPr>
          <w:lang w:val="en-US"/>
        </w:rPr>
        <w:t>sinh viên</w:t>
      </w:r>
      <w:r w:rsidRPr="003C5738">
        <w:t>.</w:t>
      </w:r>
    </w:p>
    <w:p w14:paraId="171DE1E5" w14:textId="77777777" w:rsidR="00D606DA" w:rsidRPr="003C5738" w:rsidRDefault="00D606DA" w:rsidP="003C5738">
      <w:pPr>
        <w:pStyle w:val="ListParagraph1"/>
        <w:numPr>
          <w:ilvl w:val="0"/>
          <w:numId w:val="6"/>
        </w:numPr>
        <w:spacing w:before="120" w:beforeAutospacing="0"/>
        <w:ind w:left="1434" w:hanging="357"/>
      </w:pPr>
      <w:r w:rsidRPr="003C5738">
        <w:rPr>
          <w:lang w:val="en-US"/>
        </w:rPr>
        <w:t>Cho phép quản trị viên đánh giá các kết quả thực tập của sinh viên</w:t>
      </w:r>
    </w:p>
    <w:p w14:paraId="1D95905D" w14:textId="0F8C6005" w:rsidR="00D606DA" w:rsidRPr="003C5738" w:rsidRDefault="00D606DA" w:rsidP="003C5738">
      <w:pPr>
        <w:pStyle w:val="ListParagraph1"/>
        <w:numPr>
          <w:ilvl w:val="0"/>
          <w:numId w:val="6"/>
        </w:numPr>
        <w:spacing w:before="120" w:beforeAutospacing="0"/>
        <w:ind w:left="1434" w:hanging="357"/>
      </w:pPr>
      <w:r w:rsidRPr="003C5738">
        <w:rPr>
          <w:lang w:val="en-US"/>
        </w:rPr>
        <w:t>Cho phép quản trị viên phân công sinh viên đi thực tập</w:t>
      </w:r>
    </w:p>
    <w:p w14:paraId="4054F360" w14:textId="77777777" w:rsidR="001B2CB8" w:rsidRDefault="001B2CB8" w:rsidP="001B2CB8">
      <w:pPr>
        <w:pStyle w:val="ListParagraph1"/>
        <w:numPr>
          <w:ilvl w:val="0"/>
          <w:numId w:val="4"/>
        </w:numPr>
        <w:spacing w:before="120" w:beforeAutospacing="0"/>
        <w:ind w:left="1077" w:hanging="357"/>
      </w:pPr>
      <w:r w:rsidRPr="00992E06">
        <w:t>Quản lý thông tin doanh nghiệp :</w:t>
      </w:r>
    </w:p>
    <w:p w14:paraId="16097029" w14:textId="77777777" w:rsidR="001B2CB8" w:rsidRPr="00992E06" w:rsidRDefault="001B2CB8" w:rsidP="001B2CB8">
      <w:pPr>
        <w:pStyle w:val="ListParagraph1"/>
        <w:numPr>
          <w:ilvl w:val="0"/>
          <w:numId w:val="6"/>
        </w:numPr>
        <w:spacing w:before="120" w:beforeAutospacing="0"/>
        <w:ind w:left="1434" w:hanging="357"/>
      </w:pPr>
      <w:r w:rsidRPr="00992E06">
        <w:t xml:space="preserve"> </w:t>
      </w:r>
      <w:r>
        <w:rPr>
          <w:lang w:val="en-US"/>
        </w:rPr>
        <w:t xml:space="preserve">Cho phép người quản trị </w:t>
      </w:r>
      <w:r w:rsidRPr="00992E06">
        <w:t>thêm mới, sửa, xoá thông tin của doanh nghiệp.</w:t>
      </w:r>
    </w:p>
    <w:p w14:paraId="032096E9" w14:textId="77777777" w:rsidR="001B2CB8" w:rsidRDefault="001B2CB8" w:rsidP="001B2CB8">
      <w:pPr>
        <w:pStyle w:val="ListParagraph1"/>
        <w:numPr>
          <w:ilvl w:val="0"/>
          <w:numId w:val="4"/>
        </w:numPr>
        <w:spacing w:before="120" w:beforeAutospacing="0"/>
        <w:ind w:left="1077" w:hanging="357"/>
        <w:jc w:val="left"/>
      </w:pPr>
      <w:r w:rsidRPr="00992E06">
        <w:t>Quản lý thông tin giáo viên liên hệ doanh nghiệp</w:t>
      </w:r>
    </w:p>
    <w:p w14:paraId="144A1D19" w14:textId="77777777" w:rsidR="001B2CB8" w:rsidRPr="00DF246F" w:rsidRDefault="001B2CB8" w:rsidP="001B2CB8">
      <w:pPr>
        <w:pStyle w:val="ListParagraph1"/>
        <w:numPr>
          <w:ilvl w:val="0"/>
          <w:numId w:val="4"/>
        </w:numPr>
        <w:spacing w:before="120" w:beforeAutospacing="0"/>
        <w:ind w:left="1077" w:hanging="357"/>
        <w:jc w:val="left"/>
      </w:pPr>
      <w:r w:rsidRPr="00DF246F">
        <w:t>Cho phép người quản trị thêm mới sửa xoá thông tin</w:t>
      </w:r>
    </w:p>
    <w:p w14:paraId="7A4B0140" w14:textId="77777777" w:rsidR="001B2CB8" w:rsidRPr="00DF246F" w:rsidRDefault="001B2CB8" w:rsidP="001B2CB8">
      <w:pPr>
        <w:pStyle w:val="ListParagraph1"/>
        <w:numPr>
          <w:ilvl w:val="0"/>
          <w:numId w:val="4"/>
        </w:numPr>
        <w:spacing w:before="120" w:beforeAutospacing="0"/>
        <w:ind w:left="1077" w:hanging="357"/>
        <w:jc w:val="left"/>
      </w:pPr>
      <w:r w:rsidRPr="00DF246F">
        <w:t xml:space="preserve">Hiện thị danh sách doanh nghiệp kết nối với nhà trường </w:t>
      </w:r>
    </w:p>
    <w:p w14:paraId="2A7BFBCC" w14:textId="77777777" w:rsidR="001B2CB8" w:rsidRDefault="001B2CB8" w:rsidP="001B2CB8">
      <w:pPr>
        <w:pStyle w:val="ListParagraph1"/>
        <w:numPr>
          <w:ilvl w:val="0"/>
          <w:numId w:val="6"/>
        </w:numPr>
        <w:spacing w:before="120" w:beforeAutospacing="0"/>
        <w:ind w:left="1434" w:hanging="357"/>
        <w:rPr>
          <w:lang w:val="en-US"/>
        </w:rPr>
      </w:pPr>
      <w:r>
        <w:rPr>
          <w:lang w:val="en-US"/>
        </w:rPr>
        <w:t>Hiện thị thông tin của doanh nghiệp và thông của giáo viên liên hệ .</w:t>
      </w:r>
    </w:p>
    <w:p w14:paraId="71778B36" w14:textId="77777777" w:rsidR="001B2CB8" w:rsidRPr="00DF246F" w:rsidRDefault="001B2CB8" w:rsidP="001B2CB8">
      <w:pPr>
        <w:pStyle w:val="ListParagraph1"/>
        <w:numPr>
          <w:ilvl w:val="0"/>
          <w:numId w:val="4"/>
        </w:numPr>
        <w:spacing w:before="120" w:beforeAutospacing="0"/>
        <w:ind w:left="1077" w:hanging="357"/>
        <w:jc w:val="left"/>
      </w:pPr>
      <w:r w:rsidRPr="00DF246F">
        <w:t>Đăng ký thực tập doanh nghiệp:</w:t>
      </w:r>
    </w:p>
    <w:p w14:paraId="1224891C" w14:textId="77777777" w:rsidR="001B2CB8" w:rsidRDefault="001B2CB8" w:rsidP="001B2CB8">
      <w:pPr>
        <w:pStyle w:val="ListParagraph1"/>
        <w:numPr>
          <w:ilvl w:val="0"/>
          <w:numId w:val="6"/>
        </w:numPr>
        <w:spacing w:before="120" w:beforeAutospacing="0"/>
        <w:ind w:left="1434" w:hanging="357"/>
        <w:rPr>
          <w:lang w:val="en-US"/>
        </w:rPr>
      </w:pPr>
      <w:r>
        <w:rPr>
          <w:lang w:val="en-US"/>
        </w:rPr>
        <w:t xml:space="preserve">Cho phép sinh viên đăng ký thực tập tại doanh nghiệp kết nối với nhà trường trong danh sách hiện thị </w:t>
      </w:r>
    </w:p>
    <w:p w14:paraId="1EACBFA1" w14:textId="77777777" w:rsidR="001B2CB8" w:rsidRPr="00DF246F" w:rsidRDefault="001B2CB8" w:rsidP="001B2CB8">
      <w:pPr>
        <w:pStyle w:val="ListParagraph1"/>
        <w:numPr>
          <w:ilvl w:val="0"/>
          <w:numId w:val="4"/>
        </w:numPr>
        <w:spacing w:before="120" w:beforeAutospacing="0"/>
        <w:ind w:left="1077" w:hanging="357"/>
        <w:jc w:val="left"/>
      </w:pPr>
      <w:r w:rsidRPr="00DF246F">
        <w:t>Huỷ đăng ký thực tâp doanh nghiệp:</w:t>
      </w:r>
    </w:p>
    <w:p w14:paraId="64404FC3" w14:textId="77777777" w:rsidR="001B2CB8" w:rsidRDefault="001B2CB8" w:rsidP="001B2CB8">
      <w:pPr>
        <w:pStyle w:val="ListParagraph1"/>
        <w:numPr>
          <w:ilvl w:val="0"/>
          <w:numId w:val="6"/>
        </w:numPr>
        <w:spacing w:before="120" w:beforeAutospacing="0"/>
        <w:ind w:left="1434" w:hanging="357"/>
        <w:rPr>
          <w:lang w:val="en-US"/>
        </w:rPr>
      </w:pPr>
      <w:r>
        <w:rPr>
          <w:lang w:val="en-US"/>
        </w:rPr>
        <w:tab/>
        <w:t>Cho phép sinh viên huỷ đăng ký thực tập tại doanh nghiệp đã đăng ký trước đó.</w:t>
      </w:r>
    </w:p>
    <w:p w14:paraId="1240E899" w14:textId="77777777" w:rsidR="001B2CB8" w:rsidRPr="00DF246F" w:rsidRDefault="001B2CB8" w:rsidP="001B2CB8">
      <w:pPr>
        <w:pStyle w:val="ListParagraph1"/>
        <w:numPr>
          <w:ilvl w:val="0"/>
          <w:numId w:val="4"/>
        </w:numPr>
        <w:spacing w:before="120" w:beforeAutospacing="0"/>
        <w:ind w:left="1077" w:hanging="357"/>
        <w:jc w:val="left"/>
      </w:pPr>
      <w:r w:rsidRPr="00DF246F">
        <w:t>Tìm kiếm thông tin doanh</w:t>
      </w:r>
      <w:r>
        <w:rPr>
          <w:lang w:val="en-US"/>
        </w:rPr>
        <w:t xml:space="preserve"> nghiệp</w:t>
      </w:r>
      <w:r w:rsidRPr="00DF246F">
        <w:t>:</w:t>
      </w:r>
    </w:p>
    <w:p w14:paraId="5F27F99E" w14:textId="77777777" w:rsidR="001B2CB8" w:rsidRDefault="001B2CB8" w:rsidP="001B2CB8">
      <w:pPr>
        <w:pStyle w:val="ListParagraph1"/>
        <w:numPr>
          <w:ilvl w:val="0"/>
          <w:numId w:val="6"/>
        </w:numPr>
        <w:spacing w:before="120" w:beforeAutospacing="0"/>
        <w:ind w:left="1434" w:hanging="357"/>
        <w:rPr>
          <w:lang w:val="en-US"/>
        </w:rPr>
      </w:pPr>
      <w:r>
        <w:rPr>
          <w:lang w:val="en-US"/>
        </w:rPr>
        <w:tab/>
        <w:t>Cho phép sinh viên và người quản trị tìm kiếm thông tin doanh nghiệp theo thuộc tính.</w:t>
      </w:r>
    </w:p>
    <w:p w14:paraId="7ED0B634" w14:textId="77777777" w:rsidR="00D606DA" w:rsidRPr="003C5738" w:rsidRDefault="00D606DA" w:rsidP="003C5738">
      <w:pPr>
        <w:rPr>
          <w:rFonts w:cs="Times New Roman"/>
          <w:szCs w:val="28"/>
          <w:lang w:val="en-US"/>
        </w:rPr>
      </w:pPr>
    </w:p>
    <w:p w14:paraId="7042D9A7" w14:textId="77777777" w:rsidR="00775ABC" w:rsidRPr="003C5738" w:rsidRDefault="00775ABC" w:rsidP="003C5738">
      <w:pPr>
        <w:rPr>
          <w:rFonts w:cs="Times New Roman"/>
          <w:szCs w:val="28"/>
        </w:rPr>
      </w:pPr>
    </w:p>
    <w:sectPr w:rsidR="00775ABC" w:rsidRPr="003C5738" w:rsidSect="00117E90">
      <w:pgSz w:w="12240" w:h="15840"/>
      <w:pgMar w:top="1418" w:right="1134" w:bottom="1134" w:left="1985" w:header="720" w:footer="720" w:gutter="0"/>
      <w:pgBorders w:display="firstPage" w:offsetFrom="page">
        <w:top w:val="basicWideInline" w:sz="6" w:space="24" w:color="auto"/>
        <w:left w:val="basicWideInline" w:sz="6" w:space="24" w:color="auto"/>
        <w:bottom w:val="basicWideInline" w:sz="6" w:space="24" w:color="auto"/>
        <w:right w:val="basicWideInline" w:sz="6" w:space="24" w:color="auto"/>
      </w:pgBorder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Vũ Thị Dương" w:date="2023-02-17T16:33:00Z" w:initials="VTD">
    <w:p w14:paraId="7536E0CA" w14:textId="77777777" w:rsidR="00431D6E" w:rsidRDefault="00431D6E" w:rsidP="00C50824">
      <w:pPr>
        <w:pStyle w:val="CommentText"/>
        <w:ind w:firstLine="0"/>
        <w:jc w:val="left"/>
      </w:pPr>
      <w:r>
        <w:rPr>
          <w:rStyle w:val="CommentReference"/>
        </w:rPr>
        <w:annotationRef/>
      </w:r>
      <w:r>
        <w:t>Lỗi chính tả</w:t>
      </w:r>
    </w:p>
  </w:comment>
  <w:comment w:id="14" w:author="Vũ Thị Dương" w:date="2023-02-17T16:34:00Z" w:initials="VTD">
    <w:p w14:paraId="68C8DFBA" w14:textId="77777777" w:rsidR="00C22C5F" w:rsidRDefault="00C22C5F" w:rsidP="00706795">
      <w:pPr>
        <w:pStyle w:val="CommentText"/>
        <w:ind w:firstLine="0"/>
        <w:jc w:val="left"/>
      </w:pPr>
      <w:r>
        <w:rPr>
          <w:rStyle w:val="CommentReference"/>
        </w:rPr>
        <w:annotationRef/>
      </w:r>
      <w:r>
        <w:t>? Cứ sao sao?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36E0CA" w15:done="0"/>
  <w15:commentEx w15:paraId="68C8DF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A2ACE" w16cex:dateUtc="2023-02-17T09:33:00Z"/>
  <w16cex:commentExtensible w16cex:durableId="279A2B0F" w16cex:dateUtc="2023-02-17T09: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36E0CA" w16cid:durableId="279A2ACE"/>
  <w16cid:commentId w16cid:paraId="68C8DFBA" w16cid:durableId="279A2B0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F1CF9"/>
    <w:multiLevelType w:val="multilevel"/>
    <w:tmpl w:val="7E0E5266"/>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1D980A78"/>
    <w:multiLevelType w:val="hybridMultilevel"/>
    <w:tmpl w:val="A8B251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EFE0445"/>
    <w:multiLevelType w:val="multilevel"/>
    <w:tmpl w:val="FF1C7B9A"/>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o"/>
      <w:lvlJc w:val="left"/>
      <w:pPr>
        <w:ind w:left="2880" w:hanging="360"/>
      </w:pPr>
      <w:rPr>
        <w:rFonts w:ascii="Courier New" w:hAnsi="Courier New" w:cs="Courier New"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15:restartNumberingAfterBreak="0">
    <w:nsid w:val="40D20338"/>
    <w:multiLevelType w:val="multilevel"/>
    <w:tmpl w:val="6E7E7638"/>
    <w:lvl w:ilvl="0">
      <w:start w:val="1"/>
      <w:numFmt w:val="bullet"/>
      <w:lvlText w:val="o"/>
      <w:lvlJc w:val="left"/>
      <w:pPr>
        <w:ind w:left="2160" w:hanging="360"/>
      </w:pPr>
      <w:rPr>
        <w:rFonts w:ascii="Courier New" w:hAnsi="Courier New" w:cs="Courier New"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4" w15:restartNumberingAfterBreak="0">
    <w:nsid w:val="51002473"/>
    <w:multiLevelType w:val="multilevel"/>
    <w:tmpl w:val="1F9AE08A"/>
    <w:lvl w:ilvl="0">
      <w:start w:val="1"/>
      <w:numFmt w:val="bullet"/>
      <w:lvlText w:val="o"/>
      <w:lvlJc w:val="left"/>
      <w:pPr>
        <w:ind w:left="2160" w:hanging="360"/>
      </w:pPr>
      <w:rPr>
        <w:rFonts w:ascii="Courier New" w:hAnsi="Courier New" w:cs="Courier New"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5" w15:restartNumberingAfterBreak="0">
    <w:nsid w:val="7A794666"/>
    <w:multiLevelType w:val="hybridMultilevel"/>
    <w:tmpl w:val="F8AEB5A6"/>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7D45030B"/>
    <w:multiLevelType w:val="multilevel"/>
    <w:tmpl w:val="D58E34C8"/>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num w:numId="1" w16cid:durableId="589898950">
    <w:abstractNumId w:val="5"/>
  </w:num>
  <w:num w:numId="2" w16cid:durableId="2145807670">
    <w:abstractNumId w:val="6"/>
  </w:num>
  <w:num w:numId="3" w16cid:durableId="234900560">
    <w:abstractNumId w:val="0"/>
  </w:num>
  <w:num w:numId="4" w16cid:durableId="1363440986">
    <w:abstractNumId w:val="2"/>
  </w:num>
  <w:num w:numId="5" w16cid:durableId="1321471069">
    <w:abstractNumId w:val="4"/>
  </w:num>
  <w:num w:numId="6" w16cid:durableId="2043286656">
    <w:abstractNumId w:val="3"/>
  </w:num>
  <w:num w:numId="7" w16cid:durableId="50065866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ũ Thị Dương">
    <w15:presenceInfo w15:providerId="AD" w15:userId="S::duongvt@haui.edu.vn::e06acfce-9a32-4d47-a53d-9b46277453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2EF"/>
    <w:rsid w:val="00117E90"/>
    <w:rsid w:val="0017041D"/>
    <w:rsid w:val="001B2CB8"/>
    <w:rsid w:val="002672E6"/>
    <w:rsid w:val="003C5738"/>
    <w:rsid w:val="00403F8E"/>
    <w:rsid w:val="00431D6E"/>
    <w:rsid w:val="00775ABC"/>
    <w:rsid w:val="0098689A"/>
    <w:rsid w:val="00A402EF"/>
    <w:rsid w:val="00C22C5F"/>
    <w:rsid w:val="00C934C8"/>
    <w:rsid w:val="00D606DA"/>
    <w:rsid w:val="00D67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25539"/>
  <w15:chartTrackingRefBased/>
  <w15:docId w15:val="{58655EFD-66F8-41AC-BDD5-34F47E02C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4C8"/>
    <w:pPr>
      <w:spacing w:after="80" w:line="360" w:lineRule="auto"/>
      <w:ind w:firstLine="720"/>
      <w:jc w:val="both"/>
    </w:pPr>
    <w:rPr>
      <w:rFonts w:ascii="Times New Roman" w:hAnsi="Times New Roman"/>
      <w:bCs/>
      <w:sz w:val="28"/>
      <w:lang w:val="en-GB"/>
    </w:rPr>
  </w:style>
  <w:style w:type="paragraph" w:styleId="Heading1">
    <w:name w:val="heading 1"/>
    <w:basedOn w:val="Normal"/>
    <w:next w:val="Normal"/>
    <w:link w:val="Heading1Char"/>
    <w:uiPriority w:val="9"/>
    <w:qFormat/>
    <w:rsid w:val="00D606DA"/>
    <w:pPr>
      <w:keepNext/>
      <w:keepLines/>
      <w:spacing w:before="240" w:after="0" w:line="259" w:lineRule="auto"/>
      <w:ind w:firstLine="0"/>
      <w:jc w:val="left"/>
      <w:outlineLvl w:val="0"/>
    </w:pPr>
    <w:rPr>
      <w:rFonts w:asciiTheme="majorHAnsi" w:eastAsiaTheme="majorEastAsia" w:hAnsiTheme="majorHAnsi" w:cstheme="majorBidi"/>
      <w:bCs w:val="0"/>
      <w:color w:val="2F5496" w:themeColor="accent1" w:themeShade="BF"/>
      <w:kern w:val="2"/>
      <w:sz w:val="32"/>
      <w:szCs w:val="32"/>
      <w:lang w:val="vi-V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6DA"/>
    <w:rPr>
      <w:rFonts w:asciiTheme="majorHAnsi" w:eastAsiaTheme="majorEastAsia" w:hAnsiTheme="majorHAnsi" w:cstheme="majorBidi"/>
      <w:color w:val="2F5496" w:themeColor="accent1" w:themeShade="BF"/>
      <w:kern w:val="2"/>
      <w:sz w:val="32"/>
      <w:szCs w:val="32"/>
      <w:lang w:val="vi-VN"/>
      <w14:ligatures w14:val="standardContextual"/>
    </w:rPr>
  </w:style>
  <w:style w:type="paragraph" w:styleId="Title">
    <w:name w:val="Title"/>
    <w:basedOn w:val="Normal"/>
    <w:next w:val="Normal"/>
    <w:link w:val="TitleChar"/>
    <w:uiPriority w:val="10"/>
    <w:qFormat/>
    <w:rsid w:val="00D606DA"/>
    <w:pPr>
      <w:spacing w:after="0" w:line="240" w:lineRule="auto"/>
      <w:ind w:firstLine="0"/>
      <w:contextualSpacing/>
      <w:jc w:val="left"/>
    </w:pPr>
    <w:rPr>
      <w:rFonts w:asciiTheme="majorHAnsi" w:eastAsiaTheme="majorEastAsia" w:hAnsiTheme="majorHAnsi" w:cstheme="majorBidi"/>
      <w:bCs w:val="0"/>
      <w:spacing w:val="-10"/>
      <w:kern w:val="28"/>
      <w:sz w:val="56"/>
      <w:szCs w:val="56"/>
      <w:lang w:val="vi-VN"/>
      <w14:ligatures w14:val="standardContextual"/>
    </w:rPr>
  </w:style>
  <w:style w:type="character" w:customStyle="1" w:styleId="TitleChar">
    <w:name w:val="Title Char"/>
    <w:basedOn w:val="DefaultParagraphFont"/>
    <w:link w:val="Title"/>
    <w:uiPriority w:val="10"/>
    <w:rsid w:val="00D606DA"/>
    <w:rPr>
      <w:rFonts w:asciiTheme="majorHAnsi" w:eastAsiaTheme="majorEastAsia" w:hAnsiTheme="majorHAnsi" w:cstheme="majorBidi"/>
      <w:spacing w:val="-10"/>
      <w:kern w:val="28"/>
      <w:sz w:val="56"/>
      <w:szCs w:val="56"/>
      <w:lang w:val="vi-VN"/>
      <w14:ligatures w14:val="standardContextual"/>
    </w:rPr>
  </w:style>
  <w:style w:type="paragraph" w:customStyle="1" w:styleId="ListParagraph1">
    <w:name w:val="List Paragraph1"/>
    <w:basedOn w:val="Normal"/>
    <w:rsid w:val="00D606DA"/>
    <w:pPr>
      <w:spacing w:before="100" w:beforeAutospacing="1" w:after="100" w:afterAutospacing="1"/>
      <w:ind w:left="720"/>
      <w:contextualSpacing/>
    </w:pPr>
    <w:rPr>
      <w:rFonts w:eastAsia="Times New Roman" w:cs="Times New Roman"/>
      <w:bCs w:val="0"/>
      <w:szCs w:val="28"/>
      <w:lang w:val="vi-VN" w:eastAsia="vi-VN"/>
    </w:rPr>
  </w:style>
  <w:style w:type="paragraph" w:styleId="ListParagraph">
    <w:name w:val="List Paragraph"/>
    <w:basedOn w:val="Normal"/>
    <w:uiPriority w:val="34"/>
    <w:qFormat/>
    <w:rsid w:val="00D606DA"/>
    <w:pPr>
      <w:spacing w:after="160" w:line="259" w:lineRule="auto"/>
      <w:ind w:left="720" w:firstLine="0"/>
      <w:contextualSpacing/>
      <w:jc w:val="left"/>
    </w:pPr>
    <w:rPr>
      <w:rFonts w:asciiTheme="minorHAnsi" w:hAnsiTheme="minorHAnsi"/>
      <w:bCs w:val="0"/>
      <w:kern w:val="2"/>
      <w:sz w:val="22"/>
      <w:lang w:val="vi-VN"/>
      <w14:ligatures w14:val="standardContextual"/>
    </w:rPr>
  </w:style>
  <w:style w:type="paragraph" w:customStyle="1" w:styleId="Normal1">
    <w:name w:val="Normal1"/>
    <w:rsid w:val="00D606DA"/>
    <w:pPr>
      <w:spacing w:after="0" w:line="360" w:lineRule="auto"/>
      <w:ind w:firstLine="720"/>
      <w:jc w:val="both"/>
    </w:pPr>
    <w:rPr>
      <w:rFonts w:ascii="Times New Roman" w:eastAsia="Times New Roman" w:hAnsi="Times New Roman" w:cs="Times New Roman"/>
      <w:sz w:val="28"/>
      <w:szCs w:val="28"/>
      <w:lang w:val="vi-VN" w:eastAsia="vi-VN"/>
    </w:rPr>
  </w:style>
  <w:style w:type="paragraph" w:styleId="Revision">
    <w:name w:val="Revision"/>
    <w:hidden/>
    <w:uiPriority w:val="99"/>
    <w:semiHidden/>
    <w:rsid w:val="00403F8E"/>
    <w:pPr>
      <w:spacing w:after="0" w:line="240" w:lineRule="auto"/>
    </w:pPr>
    <w:rPr>
      <w:rFonts w:ascii="Times New Roman" w:hAnsi="Times New Roman"/>
      <w:bCs/>
      <w:sz w:val="28"/>
      <w:lang w:val="en-GB"/>
    </w:rPr>
  </w:style>
  <w:style w:type="character" w:styleId="CommentReference">
    <w:name w:val="annotation reference"/>
    <w:basedOn w:val="DefaultParagraphFont"/>
    <w:uiPriority w:val="99"/>
    <w:semiHidden/>
    <w:unhideWhenUsed/>
    <w:rsid w:val="00431D6E"/>
    <w:rPr>
      <w:sz w:val="16"/>
      <w:szCs w:val="16"/>
    </w:rPr>
  </w:style>
  <w:style w:type="paragraph" w:styleId="CommentText">
    <w:name w:val="annotation text"/>
    <w:basedOn w:val="Normal"/>
    <w:link w:val="CommentTextChar"/>
    <w:uiPriority w:val="99"/>
    <w:unhideWhenUsed/>
    <w:rsid w:val="00431D6E"/>
    <w:pPr>
      <w:spacing w:line="240" w:lineRule="auto"/>
    </w:pPr>
    <w:rPr>
      <w:sz w:val="20"/>
      <w:szCs w:val="20"/>
    </w:rPr>
  </w:style>
  <w:style w:type="character" w:customStyle="1" w:styleId="CommentTextChar">
    <w:name w:val="Comment Text Char"/>
    <w:basedOn w:val="DefaultParagraphFont"/>
    <w:link w:val="CommentText"/>
    <w:uiPriority w:val="99"/>
    <w:rsid w:val="00431D6E"/>
    <w:rPr>
      <w:rFonts w:ascii="Times New Roman" w:hAnsi="Times New Roman"/>
      <w:bCs/>
      <w:sz w:val="20"/>
      <w:szCs w:val="20"/>
      <w:lang w:val="en-GB"/>
    </w:rPr>
  </w:style>
  <w:style w:type="paragraph" w:styleId="CommentSubject">
    <w:name w:val="annotation subject"/>
    <w:basedOn w:val="CommentText"/>
    <w:next w:val="CommentText"/>
    <w:link w:val="CommentSubjectChar"/>
    <w:uiPriority w:val="99"/>
    <w:semiHidden/>
    <w:unhideWhenUsed/>
    <w:rsid w:val="00431D6E"/>
    <w:rPr>
      <w:b/>
    </w:rPr>
  </w:style>
  <w:style w:type="character" w:customStyle="1" w:styleId="CommentSubjectChar">
    <w:name w:val="Comment Subject Char"/>
    <w:basedOn w:val="CommentTextChar"/>
    <w:link w:val="CommentSubject"/>
    <w:uiPriority w:val="99"/>
    <w:semiHidden/>
    <w:rsid w:val="00431D6E"/>
    <w:rPr>
      <w:rFonts w:ascii="Times New Roman" w:hAnsi="Times New Roman"/>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10</Pages>
  <Words>881</Words>
  <Characters>5025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Tien Dat</dc:creator>
  <cp:keywords/>
  <dc:description/>
  <cp:lastModifiedBy>Vũ Thị Dương</cp:lastModifiedBy>
  <cp:revision>9</cp:revision>
  <dcterms:created xsi:type="dcterms:W3CDTF">2023-02-13T09:09:00Z</dcterms:created>
  <dcterms:modified xsi:type="dcterms:W3CDTF">2023-02-17T09:36:00Z</dcterms:modified>
</cp:coreProperties>
</file>