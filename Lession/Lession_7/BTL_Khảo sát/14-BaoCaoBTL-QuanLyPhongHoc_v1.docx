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B5A9" w14:textId="77777777" w:rsidR="009E4D3E" w:rsidRDefault="009E4D3E">
      <w:pPr>
        <w:tabs>
          <w:tab w:val="left" w:pos="9240"/>
        </w:tabs>
        <w:spacing w:before="60" w:after="60"/>
        <w:jc w:val="both"/>
        <w:rPr>
          <w:rFonts w:cs="Times New Roman"/>
          <w:b/>
          <w:szCs w:val="28"/>
        </w:rPr>
      </w:pPr>
    </w:p>
    <w:p w14:paraId="3D90083C" w14:textId="77777777" w:rsidR="009E4D3E" w:rsidRDefault="00000000">
      <w:pPr>
        <w:tabs>
          <w:tab w:val="left" w:pos="9240"/>
        </w:tabs>
        <w:spacing w:before="60" w:after="60"/>
        <w:jc w:val="center"/>
        <w:rPr>
          <w:rFonts w:cs="Times New Roman"/>
          <w:b/>
          <w:szCs w:val="28"/>
        </w:rPr>
      </w:pPr>
      <w:r>
        <w:rPr>
          <w:rFonts w:cs="Times New Roman"/>
          <w:b/>
          <w:szCs w:val="28"/>
        </w:rPr>
        <w:t>TRƯỜNG ĐẠI HỌC CÔNG NGHIỆP HÀ NỘI</w:t>
      </w:r>
    </w:p>
    <w:p w14:paraId="5998B897" w14:textId="77777777" w:rsidR="009E4D3E" w:rsidRDefault="00000000">
      <w:pPr>
        <w:tabs>
          <w:tab w:val="left" w:pos="9240"/>
        </w:tabs>
        <w:spacing w:before="60" w:after="60"/>
        <w:jc w:val="center"/>
        <w:rPr>
          <w:rFonts w:ascii="Arial" w:hAnsi="Arial" w:cs="Arial"/>
          <w:b/>
          <w:szCs w:val="28"/>
        </w:rPr>
      </w:pPr>
      <w:r>
        <w:rPr>
          <w:rFonts w:cs="Times New Roman"/>
          <w:b/>
          <w:szCs w:val="28"/>
        </w:rPr>
        <w:t>KHOA CÔNG NGHỆ THÔNG TIN</w:t>
      </w:r>
    </w:p>
    <w:p w14:paraId="52EE6E0B" w14:textId="77777777" w:rsidR="009E4D3E" w:rsidRDefault="00000000">
      <w:pPr>
        <w:tabs>
          <w:tab w:val="left" w:pos="9240"/>
        </w:tabs>
        <w:spacing w:before="60" w:after="60"/>
        <w:jc w:val="center"/>
        <w:rPr>
          <w:rFonts w:cs="Times New Roman"/>
          <w:szCs w:val="28"/>
        </w:rPr>
      </w:pPr>
      <w:r>
        <w:rPr>
          <w:rFonts w:cs="Times New Roman"/>
          <w:szCs w:val="28"/>
        </w:rPr>
        <w:t>---------------------------------------</w:t>
      </w:r>
    </w:p>
    <w:p w14:paraId="20007922" w14:textId="77777777" w:rsidR="009E4D3E" w:rsidRDefault="00000000">
      <w:pPr>
        <w:tabs>
          <w:tab w:val="center" w:pos="4536"/>
          <w:tab w:val="right" w:pos="9072"/>
          <w:tab w:val="left" w:pos="9240"/>
        </w:tabs>
        <w:rPr>
          <w:rFonts w:cs="Tahoma"/>
          <w:b/>
          <w:color w:val="002060"/>
          <w:szCs w:val="28"/>
        </w:rPr>
      </w:pPr>
      <w:r>
        <w:rPr>
          <w:rFonts w:ascii="Arial" w:hAnsi="Arial"/>
          <w:b/>
          <w:szCs w:val="28"/>
        </w:rPr>
        <w:tab/>
        <w:t xml:space="preserve">                         </w:t>
      </w:r>
      <w:r>
        <w:rPr>
          <w:rFonts w:ascii="Arial" w:hAnsi="Arial"/>
          <w:b/>
          <w:szCs w:val="28"/>
        </w:rPr>
        <w:tab/>
      </w:r>
    </w:p>
    <w:p w14:paraId="4D33DEB9" w14:textId="77777777" w:rsidR="009E4D3E" w:rsidRDefault="00000000">
      <w:pPr>
        <w:tabs>
          <w:tab w:val="left" w:pos="9240"/>
        </w:tabs>
        <w:jc w:val="center"/>
        <w:rPr>
          <w:rFonts w:cs="Times New Roman"/>
          <w:szCs w:val="28"/>
          <w:lang w:val="vi-VN"/>
        </w:rPr>
      </w:pPr>
      <w:r>
        <w:rPr>
          <w:rFonts w:cs="Times New Roman"/>
          <w:szCs w:val="28"/>
        </w:rPr>
        <w:t xml:space="preserve">BÁO CÁO </w:t>
      </w:r>
      <w:r>
        <w:rPr>
          <w:rFonts w:cs="Times New Roman"/>
          <w:szCs w:val="28"/>
          <w:lang w:val="vi-VN"/>
        </w:rPr>
        <w:t>THÍ NGHIỆM/THỰC NGHIỆM</w:t>
      </w:r>
    </w:p>
    <w:p w14:paraId="59F44316" w14:textId="77777777" w:rsidR="009E4D3E" w:rsidRDefault="00000000">
      <w:pPr>
        <w:tabs>
          <w:tab w:val="left" w:pos="9240"/>
        </w:tabs>
        <w:jc w:val="center"/>
        <w:rPr>
          <w:rFonts w:cs="Times New Roman"/>
          <w:b/>
          <w:color w:val="002060"/>
          <w:szCs w:val="28"/>
        </w:rPr>
      </w:pPr>
      <w:r>
        <w:rPr>
          <w:rFonts w:cs="Times New Roman"/>
          <w:szCs w:val="28"/>
        </w:rPr>
        <w:t xml:space="preserve">LẬP TRÌNH JAVA                            </w:t>
      </w:r>
    </w:p>
    <w:p w14:paraId="0ABE81B5" w14:textId="77777777" w:rsidR="009E4D3E" w:rsidRDefault="009E4D3E">
      <w:pPr>
        <w:tabs>
          <w:tab w:val="left" w:pos="9240"/>
        </w:tabs>
        <w:rPr>
          <w:rFonts w:cs="Times New Roman"/>
          <w:b/>
          <w:color w:val="002060"/>
          <w:szCs w:val="28"/>
        </w:rPr>
      </w:pPr>
    </w:p>
    <w:p w14:paraId="4982A0A5" w14:textId="77777777" w:rsidR="009E4D3E" w:rsidRDefault="009E4D3E">
      <w:pPr>
        <w:tabs>
          <w:tab w:val="left" w:pos="9240"/>
        </w:tabs>
        <w:rPr>
          <w:rFonts w:cs="Times New Roman"/>
          <w:b/>
          <w:color w:val="002060"/>
          <w:szCs w:val="28"/>
        </w:rPr>
      </w:pPr>
    </w:p>
    <w:p w14:paraId="3359B402" w14:textId="77777777" w:rsidR="009E4D3E" w:rsidRPr="005B3866" w:rsidRDefault="00000000">
      <w:pPr>
        <w:tabs>
          <w:tab w:val="left" w:pos="9240"/>
        </w:tabs>
        <w:jc w:val="center"/>
        <w:rPr>
          <w:rFonts w:cs="Times New Roman"/>
          <w:b/>
          <w:strike/>
          <w:szCs w:val="28"/>
          <w:rPrChange w:id="0" w:author="Vũ Thị Dương" w:date="2023-02-17T21:13:00Z">
            <w:rPr>
              <w:rFonts w:cs="Times New Roman"/>
              <w:b/>
              <w:szCs w:val="28"/>
            </w:rPr>
          </w:rPrChange>
        </w:rPr>
      </w:pPr>
      <w:r w:rsidRPr="005B3866">
        <w:rPr>
          <w:rFonts w:cs="Times New Roman"/>
          <w:b/>
          <w:strike/>
          <w:szCs w:val="28"/>
          <w:rPrChange w:id="1" w:author="Vũ Thị Dương" w:date="2023-02-17T21:13:00Z">
            <w:rPr>
              <w:rFonts w:cs="Times New Roman"/>
              <w:b/>
              <w:szCs w:val="28"/>
            </w:rPr>
          </w:rPrChange>
        </w:rPr>
        <w:t>ĐỀ TÀI</w:t>
      </w:r>
    </w:p>
    <w:p w14:paraId="135B70F1" w14:textId="77777777" w:rsidR="009E4D3E" w:rsidRDefault="00000000">
      <w:pPr>
        <w:tabs>
          <w:tab w:val="left" w:pos="9240"/>
        </w:tabs>
        <w:jc w:val="center"/>
        <w:rPr>
          <w:rFonts w:cs="Times New Roman"/>
          <w:b/>
          <w:szCs w:val="28"/>
        </w:rPr>
      </w:pPr>
      <w:r>
        <w:rPr>
          <w:rFonts w:cs="Times New Roman"/>
          <w:b/>
          <w:szCs w:val="28"/>
        </w:rPr>
        <w:t xml:space="preserve">PHẦN MỀM QUẢN LÝ </w:t>
      </w:r>
      <w:r>
        <w:rPr>
          <w:rFonts w:cs="Times New Roman"/>
          <w:b/>
          <w:szCs w:val="28"/>
          <w:lang w:val="vi-VN"/>
        </w:rPr>
        <w:t>PHÒNG HỌC</w:t>
      </w:r>
      <w:r>
        <w:rPr>
          <w:rFonts w:cs="Times New Roman"/>
          <w:b/>
          <w:szCs w:val="28"/>
        </w:rPr>
        <w:t xml:space="preserve"> TRƯỜNG ĐẠI HỌC </w:t>
      </w:r>
    </w:p>
    <w:p w14:paraId="36089A94" w14:textId="77777777" w:rsidR="009E4D3E" w:rsidRDefault="00000000">
      <w:pPr>
        <w:tabs>
          <w:tab w:val="left" w:pos="9240"/>
        </w:tabs>
        <w:jc w:val="center"/>
        <w:rPr>
          <w:rFonts w:cs="Times New Roman"/>
          <w:b/>
          <w:szCs w:val="28"/>
        </w:rPr>
      </w:pPr>
      <w:r>
        <w:rPr>
          <w:rFonts w:cs="Times New Roman"/>
          <w:b/>
          <w:szCs w:val="28"/>
        </w:rPr>
        <w:t>CÔNG NGHIỆP HÀ NỘI</w:t>
      </w:r>
    </w:p>
    <w:p w14:paraId="031EEF1E" w14:textId="77777777" w:rsidR="009E4D3E" w:rsidRDefault="009E4D3E">
      <w:pPr>
        <w:tabs>
          <w:tab w:val="left" w:pos="9240"/>
        </w:tabs>
        <w:jc w:val="both"/>
        <w:rPr>
          <w:rFonts w:cs="Times New Roman"/>
          <w:b/>
          <w:color w:val="002060"/>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668"/>
        <w:gridCol w:w="1612"/>
      </w:tblGrid>
      <w:tr w:rsidR="009E4D3E" w14:paraId="0F6823E2" w14:textId="77777777">
        <w:trPr>
          <w:trHeight w:val="362"/>
          <w:jc w:val="center"/>
        </w:trPr>
        <w:tc>
          <w:tcPr>
            <w:tcW w:w="1561" w:type="dxa"/>
          </w:tcPr>
          <w:p w14:paraId="54C81316" w14:textId="77777777" w:rsidR="009E4D3E" w:rsidRDefault="00000000">
            <w:pPr>
              <w:tabs>
                <w:tab w:val="left" w:pos="9240"/>
              </w:tabs>
              <w:rPr>
                <w:rFonts w:cs="Times New Roman"/>
                <w:b/>
                <w:szCs w:val="28"/>
              </w:rPr>
            </w:pPr>
            <w:r>
              <w:rPr>
                <w:rFonts w:cs="Times New Roman"/>
                <w:b/>
                <w:szCs w:val="28"/>
              </w:rPr>
              <w:t>GVHD:</w:t>
            </w:r>
          </w:p>
        </w:tc>
        <w:tc>
          <w:tcPr>
            <w:tcW w:w="3668" w:type="dxa"/>
          </w:tcPr>
          <w:p w14:paraId="1A910DE3" w14:textId="77777777" w:rsidR="009E4D3E" w:rsidRDefault="00000000">
            <w:pPr>
              <w:tabs>
                <w:tab w:val="left" w:pos="9240"/>
              </w:tabs>
              <w:rPr>
                <w:rFonts w:cs="Times New Roman"/>
                <w:b/>
                <w:i/>
                <w:szCs w:val="28"/>
              </w:rPr>
            </w:pPr>
            <w:r>
              <w:rPr>
                <w:rFonts w:cs="Times New Roman"/>
                <w:b/>
                <w:i/>
                <w:szCs w:val="28"/>
              </w:rPr>
              <w:t>ThS. Vũ Thị Dương</w:t>
            </w:r>
          </w:p>
        </w:tc>
        <w:tc>
          <w:tcPr>
            <w:tcW w:w="1612" w:type="dxa"/>
          </w:tcPr>
          <w:p w14:paraId="49CE6E3E" w14:textId="77777777" w:rsidR="009E4D3E" w:rsidRDefault="009E4D3E">
            <w:pPr>
              <w:tabs>
                <w:tab w:val="left" w:pos="9240"/>
              </w:tabs>
              <w:rPr>
                <w:rFonts w:cs="Times New Roman"/>
                <w:b/>
                <w:szCs w:val="28"/>
              </w:rPr>
            </w:pPr>
          </w:p>
        </w:tc>
      </w:tr>
      <w:tr w:rsidR="009E4D3E" w14:paraId="1130237A" w14:textId="77777777">
        <w:trPr>
          <w:trHeight w:val="397"/>
          <w:jc w:val="center"/>
        </w:trPr>
        <w:tc>
          <w:tcPr>
            <w:tcW w:w="1561" w:type="dxa"/>
          </w:tcPr>
          <w:p w14:paraId="29354309" w14:textId="77777777" w:rsidR="009E4D3E" w:rsidRDefault="00000000">
            <w:pPr>
              <w:tabs>
                <w:tab w:val="left" w:pos="9240"/>
              </w:tabs>
              <w:rPr>
                <w:rFonts w:cs="Times New Roman"/>
                <w:b/>
                <w:szCs w:val="28"/>
              </w:rPr>
            </w:pPr>
            <w:r>
              <w:rPr>
                <w:rFonts w:cs="Times New Roman"/>
                <w:b/>
                <w:szCs w:val="28"/>
              </w:rPr>
              <w:t>Sinh viên:</w:t>
            </w:r>
          </w:p>
        </w:tc>
        <w:tc>
          <w:tcPr>
            <w:tcW w:w="3668" w:type="dxa"/>
          </w:tcPr>
          <w:p w14:paraId="7B597101" w14:textId="77777777" w:rsidR="009E4D3E" w:rsidRDefault="00000000">
            <w:pPr>
              <w:tabs>
                <w:tab w:val="left" w:pos="9240"/>
              </w:tabs>
              <w:rPr>
                <w:rFonts w:cs="Times New Roman"/>
                <w:b/>
                <w:szCs w:val="28"/>
                <w:lang w:val="vi-VN"/>
              </w:rPr>
            </w:pPr>
            <w:r>
              <w:rPr>
                <w:rFonts w:cs="Times New Roman"/>
                <w:b/>
                <w:szCs w:val="28"/>
                <w:lang w:val="vi-VN"/>
              </w:rPr>
              <w:t>Nguyễn Đức Đăng</w:t>
            </w:r>
          </w:p>
          <w:p w14:paraId="3151312B" w14:textId="77777777" w:rsidR="009E4D3E" w:rsidRDefault="00000000">
            <w:pPr>
              <w:tabs>
                <w:tab w:val="left" w:pos="9240"/>
              </w:tabs>
              <w:rPr>
                <w:rFonts w:cs="Times New Roman"/>
                <w:b/>
                <w:szCs w:val="28"/>
                <w:lang w:val="vi-VN"/>
              </w:rPr>
            </w:pPr>
            <w:r>
              <w:rPr>
                <w:rFonts w:cs="Times New Roman"/>
                <w:b/>
                <w:szCs w:val="28"/>
                <w:lang w:val="vi-VN"/>
              </w:rPr>
              <w:t>Ngô Sỹ Kiên</w:t>
            </w:r>
          </w:p>
          <w:p w14:paraId="12D81790" w14:textId="77777777" w:rsidR="009E4D3E" w:rsidRDefault="00000000">
            <w:pPr>
              <w:tabs>
                <w:tab w:val="left" w:pos="9240"/>
              </w:tabs>
              <w:rPr>
                <w:rFonts w:cs="Times New Roman"/>
                <w:b/>
                <w:szCs w:val="28"/>
                <w:lang w:val="vi-VN"/>
              </w:rPr>
            </w:pPr>
            <w:r>
              <w:rPr>
                <w:rFonts w:cs="Times New Roman"/>
                <w:b/>
                <w:szCs w:val="28"/>
                <w:lang w:val="vi-VN"/>
              </w:rPr>
              <w:t xml:space="preserve">Đỗ Thị Khánh Minh </w:t>
            </w:r>
          </w:p>
          <w:p w14:paraId="070CBA18" w14:textId="77777777" w:rsidR="009E4D3E" w:rsidRDefault="00000000">
            <w:pPr>
              <w:tabs>
                <w:tab w:val="left" w:pos="9240"/>
              </w:tabs>
              <w:rPr>
                <w:rFonts w:cs="Times New Roman"/>
                <w:b/>
                <w:szCs w:val="28"/>
                <w:lang w:val="vi-VN"/>
              </w:rPr>
            </w:pPr>
            <w:r>
              <w:rPr>
                <w:rFonts w:cs="Times New Roman"/>
                <w:b/>
                <w:szCs w:val="28"/>
                <w:lang w:val="vi-VN"/>
              </w:rPr>
              <w:t>Nguyễn Thị Minh Phương</w:t>
            </w:r>
          </w:p>
        </w:tc>
        <w:tc>
          <w:tcPr>
            <w:tcW w:w="1612" w:type="dxa"/>
          </w:tcPr>
          <w:p w14:paraId="0E4BE8D6" w14:textId="77777777" w:rsidR="009E4D3E" w:rsidRDefault="009E4D3E">
            <w:pPr>
              <w:tabs>
                <w:tab w:val="left" w:pos="9240"/>
              </w:tabs>
              <w:rPr>
                <w:rFonts w:cs="Times New Roman"/>
                <w:b/>
                <w:szCs w:val="28"/>
              </w:rPr>
            </w:pPr>
          </w:p>
        </w:tc>
      </w:tr>
      <w:tr w:rsidR="009E4D3E" w14:paraId="4D66D7E6" w14:textId="77777777">
        <w:trPr>
          <w:trHeight w:val="397"/>
          <w:jc w:val="center"/>
        </w:trPr>
        <w:tc>
          <w:tcPr>
            <w:tcW w:w="1561" w:type="dxa"/>
          </w:tcPr>
          <w:p w14:paraId="7ECDA89A" w14:textId="77777777" w:rsidR="009E4D3E" w:rsidRDefault="00000000">
            <w:pPr>
              <w:tabs>
                <w:tab w:val="left" w:pos="9240"/>
              </w:tabs>
              <w:rPr>
                <w:rFonts w:cs="Times New Roman"/>
                <w:b/>
                <w:szCs w:val="28"/>
              </w:rPr>
            </w:pPr>
            <w:r>
              <w:rPr>
                <w:rFonts w:cs="Times New Roman"/>
                <w:b/>
                <w:szCs w:val="28"/>
              </w:rPr>
              <w:t xml:space="preserve">Nhóm: </w:t>
            </w:r>
          </w:p>
          <w:p w14:paraId="32CA1F5F" w14:textId="77777777" w:rsidR="009E4D3E" w:rsidRDefault="00000000">
            <w:pPr>
              <w:tabs>
                <w:tab w:val="left" w:pos="9240"/>
              </w:tabs>
              <w:rPr>
                <w:rFonts w:cs="Times New Roman"/>
                <w:b/>
                <w:szCs w:val="28"/>
              </w:rPr>
            </w:pPr>
            <w:r>
              <w:rPr>
                <w:rFonts w:cs="Times New Roman"/>
                <w:b/>
                <w:szCs w:val="28"/>
              </w:rPr>
              <w:t>Lớp:</w:t>
            </w:r>
          </w:p>
        </w:tc>
        <w:tc>
          <w:tcPr>
            <w:tcW w:w="3668" w:type="dxa"/>
          </w:tcPr>
          <w:p w14:paraId="0F224A12" w14:textId="77777777" w:rsidR="009E4D3E" w:rsidRDefault="00000000">
            <w:pPr>
              <w:tabs>
                <w:tab w:val="left" w:pos="9240"/>
              </w:tabs>
              <w:rPr>
                <w:rFonts w:cs="Times New Roman"/>
                <w:b/>
                <w:szCs w:val="28"/>
              </w:rPr>
            </w:pPr>
            <w:r>
              <w:rPr>
                <w:rFonts w:cs="Times New Roman"/>
                <w:b/>
                <w:szCs w:val="28"/>
              </w:rPr>
              <w:t>14</w:t>
            </w:r>
          </w:p>
          <w:p w14:paraId="31803DC0" w14:textId="77777777" w:rsidR="009E4D3E" w:rsidRDefault="00000000">
            <w:pPr>
              <w:tabs>
                <w:tab w:val="left" w:pos="9240"/>
              </w:tabs>
              <w:rPr>
                <w:rFonts w:cs="Times New Roman"/>
                <w:b/>
                <w:szCs w:val="28"/>
                <w:lang w:val="vi-VN"/>
              </w:rPr>
            </w:pPr>
            <w:r>
              <w:rPr>
                <w:rFonts w:cs="Times New Roman"/>
                <w:b/>
                <w:szCs w:val="28"/>
              </w:rPr>
              <w:t>202</w:t>
            </w:r>
            <w:r>
              <w:rPr>
                <w:rFonts w:cs="Times New Roman"/>
                <w:b/>
                <w:szCs w:val="28"/>
                <w:lang w:val="vi-VN"/>
              </w:rPr>
              <w:t>23IT6019001</w:t>
            </w:r>
          </w:p>
        </w:tc>
        <w:tc>
          <w:tcPr>
            <w:tcW w:w="1612" w:type="dxa"/>
          </w:tcPr>
          <w:p w14:paraId="1FCDC4D8" w14:textId="77777777" w:rsidR="009E4D3E" w:rsidRDefault="009E4D3E">
            <w:pPr>
              <w:tabs>
                <w:tab w:val="left" w:pos="9240"/>
              </w:tabs>
              <w:rPr>
                <w:rFonts w:cs="Times New Roman"/>
                <w:b/>
                <w:szCs w:val="28"/>
              </w:rPr>
            </w:pPr>
          </w:p>
          <w:p w14:paraId="340560FF" w14:textId="77777777" w:rsidR="009E4D3E" w:rsidRDefault="00000000">
            <w:pPr>
              <w:tabs>
                <w:tab w:val="left" w:pos="9240"/>
              </w:tabs>
              <w:rPr>
                <w:rFonts w:cs="Times New Roman"/>
                <w:b/>
                <w:szCs w:val="28"/>
                <w:lang w:val="vi-VN"/>
              </w:rPr>
            </w:pPr>
            <w:r>
              <w:rPr>
                <w:rFonts w:cs="Times New Roman"/>
                <w:b/>
                <w:szCs w:val="28"/>
              </w:rPr>
              <w:t>Khóa: 1</w:t>
            </w:r>
            <w:r>
              <w:rPr>
                <w:rFonts w:cs="Times New Roman"/>
                <w:b/>
                <w:szCs w:val="28"/>
                <w:lang w:val="vi-VN"/>
              </w:rPr>
              <w:t>5</w:t>
            </w:r>
          </w:p>
        </w:tc>
      </w:tr>
    </w:tbl>
    <w:p w14:paraId="7D757468" w14:textId="77777777" w:rsidR="009E4D3E" w:rsidRDefault="009E4D3E">
      <w:pPr>
        <w:tabs>
          <w:tab w:val="left" w:pos="3796"/>
          <w:tab w:val="left" w:pos="9240"/>
        </w:tabs>
        <w:rPr>
          <w:rFonts w:cs="Times New Roman"/>
          <w:i/>
          <w:color w:val="002060"/>
          <w:szCs w:val="28"/>
        </w:rPr>
      </w:pPr>
    </w:p>
    <w:p w14:paraId="1DFFC287" w14:textId="77777777" w:rsidR="009E4D3E" w:rsidRDefault="009E4D3E">
      <w:pPr>
        <w:tabs>
          <w:tab w:val="left" w:pos="3796"/>
          <w:tab w:val="left" w:pos="9240"/>
        </w:tabs>
        <w:rPr>
          <w:rFonts w:cs="Times New Roman"/>
          <w:i/>
          <w:color w:val="002060"/>
          <w:szCs w:val="28"/>
        </w:rPr>
      </w:pPr>
    </w:p>
    <w:p w14:paraId="77D67B8C" w14:textId="77777777" w:rsidR="009E4D3E" w:rsidRDefault="009E4D3E">
      <w:pPr>
        <w:tabs>
          <w:tab w:val="left" w:pos="3796"/>
          <w:tab w:val="left" w:pos="9240"/>
        </w:tabs>
        <w:rPr>
          <w:rFonts w:cs="Times New Roman"/>
          <w:i/>
          <w:color w:val="002060"/>
          <w:szCs w:val="28"/>
        </w:rPr>
      </w:pPr>
    </w:p>
    <w:p w14:paraId="7A4EA723" w14:textId="77777777" w:rsidR="009E4D3E" w:rsidRDefault="009E4D3E">
      <w:pPr>
        <w:tabs>
          <w:tab w:val="left" w:pos="3796"/>
          <w:tab w:val="left" w:pos="9240"/>
        </w:tabs>
        <w:rPr>
          <w:rFonts w:cs="Times New Roman"/>
          <w:i/>
          <w:color w:val="002060"/>
          <w:szCs w:val="28"/>
        </w:rPr>
      </w:pPr>
    </w:p>
    <w:p w14:paraId="366EDE87" w14:textId="77777777" w:rsidR="009E4D3E" w:rsidRDefault="009E4D3E">
      <w:pPr>
        <w:tabs>
          <w:tab w:val="left" w:pos="3796"/>
          <w:tab w:val="left" w:pos="9240"/>
        </w:tabs>
        <w:rPr>
          <w:rFonts w:cs="Times New Roman"/>
          <w:i/>
          <w:color w:val="002060"/>
          <w:szCs w:val="28"/>
        </w:rPr>
      </w:pPr>
    </w:p>
    <w:p w14:paraId="565BC1C6" w14:textId="77777777" w:rsidR="009E4D3E" w:rsidRDefault="00000000">
      <w:pPr>
        <w:tabs>
          <w:tab w:val="left" w:pos="3796"/>
          <w:tab w:val="left" w:pos="9240"/>
        </w:tabs>
        <w:jc w:val="center"/>
        <w:rPr>
          <w:rFonts w:eastAsiaTheme="majorEastAsia" w:cs="Tahoma"/>
          <w:b/>
          <w:bCs/>
          <w:szCs w:val="28"/>
          <w:lang w:eastAsia="ja-JP"/>
        </w:rPr>
      </w:pPr>
      <w:r>
        <w:rPr>
          <w:rFonts w:cs="Times New Roman"/>
          <w:b/>
          <w:szCs w:val="28"/>
        </w:rPr>
        <w:t>Hà Nội - Năm 202</w:t>
      </w:r>
      <w:bookmarkStart w:id="2" w:name="_Toc71313360"/>
      <w:r>
        <w:rPr>
          <w:rFonts w:cs="Times New Roman"/>
          <w:b/>
          <w:szCs w:val="28"/>
        </w:rPr>
        <w:t>3</w:t>
      </w:r>
    </w:p>
    <w:p w14:paraId="1925B5E1" w14:textId="77777777" w:rsidR="009E4D3E" w:rsidRDefault="00000000">
      <w:pPr>
        <w:pStyle w:val="Heading1"/>
        <w:tabs>
          <w:tab w:val="left" w:pos="1143"/>
          <w:tab w:val="left" w:pos="9240"/>
        </w:tabs>
        <w:spacing w:before="50" w:after="40" w:line="360" w:lineRule="auto"/>
        <w:ind w:left="-8"/>
        <w:jc w:val="center"/>
        <w:rPr>
          <w:sz w:val="28"/>
          <w:szCs w:val="28"/>
          <w:lang w:val="vi-VN"/>
        </w:rPr>
      </w:pPr>
      <w:bookmarkStart w:id="3" w:name="_Toc71835546"/>
      <w:bookmarkStart w:id="4" w:name="_Toc69498569"/>
      <w:bookmarkStart w:id="5" w:name="_Toc72098481"/>
      <w:bookmarkStart w:id="6" w:name="_Toc71835409"/>
      <w:bookmarkStart w:id="7" w:name="_Toc72099093"/>
      <w:bookmarkStart w:id="8" w:name="_Toc69497897"/>
      <w:bookmarkStart w:id="9" w:name="_Toc69498464"/>
      <w:bookmarkStart w:id="10" w:name="_Toc72099132"/>
      <w:bookmarkStart w:id="11" w:name="_Toc71835656"/>
      <w:bookmarkStart w:id="12" w:name="_Toc72138996"/>
      <w:bookmarkStart w:id="13" w:name="_Toc71835719"/>
      <w:bookmarkStart w:id="14" w:name="_Toc72098829"/>
      <w:bookmarkEnd w:id="2"/>
      <w:r>
        <w:rPr>
          <w:sz w:val="28"/>
          <w:szCs w:val="28"/>
          <w:lang w:val="vi-VN"/>
        </w:rPr>
        <w:lastRenderedPageBreak/>
        <w:t>PHẦN 1: MỞ ĐẦU</w:t>
      </w:r>
    </w:p>
    <w:p w14:paraId="56BF3042" w14:textId="77777777" w:rsidR="009E4D3E" w:rsidRDefault="00000000">
      <w:pPr>
        <w:pStyle w:val="Heading2"/>
        <w:numPr>
          <w:ilvl w:val="1"/>
          <w:numId w:val="11"/>
        </w:numPr>
        <w:tabs>
          <w:tab w:val="left" w:pos="1143"/>
          <w:tab w:val="left" w:pos="9240"/>
        </w:tabs>
        <w:spacing w:before="50" w:after="40" w:line="360" w:lineRule="auto"/>
        <w:ind w:left="284"/>
        <w:rPr>
          <w:sz w:val="28"/>
          <w:szCs w:val="28"/>
        </w:rPr>
      </w:pPr>
      <w:r>
        <w:rPr>
          <w:sz w:val="28"/>
          <w:szCs w:val="28"/>
        </w:rPr>
        <w:t>Mục đích</w:t>
      </w:r>
      <w:bookmarkEnd w:id="3"/>
      <w:bookmarkEnd w:id="4"/>
      <w:bookmarkEnd w:id="5"/>
      <w:bookmarkEnd w:id="6"/>
      <w:bookmarkEnd w:id="7"/>
      <w:bookmarkEnd w:id="8"/>
      <w:bookmarkEnd w:id="9"/>
      <w:bookmarkEnd w:id="10"/>
      <w:bookmarkEnd w:id="11"/>
      <w:bookmarkEnd w:id="12"/>
      <w:bookmarkEnd w:id="13"/>
      <w:bookmarkEnd w:id="14"/>
    </w:p>
    <w:p w14:paraId="7FAB44AA" w14:textId="687C4644" w:rsidR="009E4D3E" w:rsidRDefault="00000000">
      <w:pPr>
        <w:tabs>
          <w:tab w:val="left" w:pos="9240"/>
        </w:tabs>
        <w:ind w:firstLine="720"/>
        <w:jc w:val="both"/>
        <w:rPr>
          <w:rFonts w:cs="Times New Roman"/>
          <w:szCs w:val="28"/>
        </w:rPr>
      </w:pPr>
      <w:r>
        <w:rPr>
          <w:rFonts w:cs="Times New Roman"/>
          <w:szCs w:val="28"/>
        </w:rPr>
        <w:t xml:space="preserve">Trong thời đại công nghệ thông tin phát triển mạnh mẽ như hiện nay, việc tin học hóa công việc giảng dạy trong các trường đại học là rất cần thiết, từ thiết bị đến cách thức giảng dạy và học tập phải không ngừng được đầu tư, hiện đại. Việc ứng dụng công nghệ thông tin sẽ tiết kiệm thời gian, chi phí cho nhà trường cũng như sinh viên mà kết quả đạt được lại rất cao. Với mục đích tạo ra một hệ thống </w:t>
      </w:r>
      <w:r>
        <w:rPr>
          <w:rFonts w:cs="Times New Roman"/>
          <w:szCs w:val="28"/>
          <w:lang w:val="vi-VN"/>
        </w:rPr>
        <w:t>quản lý phòng học</w:t>
      </w:r>
      <w:r>
        <w:rPr>
          <w:rFonts w:cs="Times New Roman"/>
          <w:szCs w:val="28"/>
        </w:rPr>
        <w:t xml:space="preserve">, hỗ trợ tốt công việc quản lý </w:t>
      </w:r>
      <w:r>
        <w:rPr>
          <w:rFonts w:cs="Times New Roman"/>
          <w:szCs w:val="28"/>
          <w:lang w:val="vi-VN"/>
        </w:rPr>
        <w:t>phòng học</w:t>
      </w:r>
      <w:r>
        <w:rPr>
          <w:rFonts w:cs="Times New Roman"/>
          <w:szCs w:val="28"/>
        </w:rPr>
        <w:t xml:space="preserve"> của </w:t>
      </w:r>
      <w:r>
        <w:rPr>
          <w:rFonts w:cs="Times New Roman"/>
          <w:szCs w:val="28"/>
          <w:lang w:val="vi-VN"/>
        </w:rPr>
        <w:t>nhà trường</w:t>
      </w:r>
      <w:r>
        <w:rPr>
          <w:rFonts w:cs="Times New Roman"/>
          <w:szCs w:val="28"/>
        </w:rPr>
        <w:t xml:space="preserve"> nên nhóm chúng em chọn đề tài xây dựng phần mềm </w:t>
      </w:r>
      <w:r>
        <w:rPr>
          <w:rFonts w:cs="Times New Roman"/>
          <w:szCs w:val="28"/>
          <w:lang w:val="vi-VN"/>
        </w:rPr>
        <w:t>quản lý phòng học</w:t>
      </w:r>
      <w:r>
        <w:rPr>
          <w:rFonts w:cs="Times New Roman"/>
          <w:szCs w:val="28"/>
        </w:rPr>
        <w:t xml:space="preserve"> của trường Đại học Công nghiệp Hà Nội. </w:t>
      </w:r>
      <w:ins w:id="15" w:author="Vũ Thị Dương" w:date="2023-02-17T21:14:00Z">
        <w:r w:rsidR="00760347">
          <w:rPr>
            <w:rFonts w:cs="Times New Roman"/>
            <w:szCs w:val="28"/>
          </w:rPr>
          <w:t>đ</w:t>
        </w:r>
      </w:ins>
      <w:ins w:id="16" w:author="Vũ Thị Dương" w:date="2023-02-17T21:15:00Z">
        <w:r w:rsidR="00760347">
          <w:rPr>
            <w:rFonts w:cs="Times New Roman"/>
            <w:szCs w:val="28"/>
          </w:rPr>
          <w:t>ề tài nào cũng có format giống nhau đoạn này thế :D</w:t>
        </w:r>
      </w:ins>
    </w:p>
    <w:p w14:paraId="68763527" w14:textId="77777777" w:rsidR="009E4D3E" w:rsidRDefault="00000000">
      <w:pPr>
        <w:pStyle w:val="Heading2"/>
        <w:numPr>
          <w:ilvl w:val="1"/>
          <w:numId w:val="11"/>
        </w:numPr>
        <w:tabs>
          <w:tab w:val="left" w:pos="1143"/>
          <w:tab w:val="left" w:pos="9240"/>
        </w:tabs>
        <w:spacing w:line="360" w:lineRule="auto"/>
        <w:ind w:left="426" w:hanging="426"/>
        <w:rPr>
          <w:sz w:val="28"/>
          <w:szCs w:val="28"/>
        </w:rPr>
      </w:pPr>
      <w:bookmarkStart w:id="17" w:name="_Toc72099133"/>
      <w:bookmarkStart w:id="18" w:name="_Toc71835657"/>
      <w:bookmarkStart w:id="19" w:name="_Toc69497898"/>
      <w:bookmarkStart w:id="20" w:name="_Toc71835547"/>
      <w:bookmarkStart w:id="21" w:name="_Toc69498465"/>
      <w:bookmarkStart w:id="22" w:name="_Toc71835410"/>
      <w:bookmarkStart w:id="23" w:name="_Toc72138997"/>
      <w:bookmarkStart w:id="24" w:name="_Toc72098830"/>
      <w:bookmarkStart w:id="25" w:name="_Toc71835720"/>
      <w:bookmarkStart w:id="26" w:name="_Toc72098482"/>
      <w:bookmarkStart w:id="27" w:name="_Toc72099094"/>
      <w:bookmarkStart w:id="28" w:name="_Toc69498570"/>
      <w:r>
        <w:rPr>
          <w:sz w:val="28"/>
          <w:szCs w:val="28"/>
        </w:rPr>
        <w:t>Lý do chọn đề tài</w:t>
      </w:r>
      <w:bookmarkEnd w:id="17"/>
      <w:bookmarkEnd w:id="18"/>
      <w:bookmarkEnd w:id="19"/>
      <w:bookmarkEnd w:id="20"/>
      <w:bookmarkEnd w:id="21"/>
      <w:bookmarkEnd w:id="22"/>
      <w:bookmarkEnd w:id="23"/>
      <w:bookmarkEnd w:id="24"/>
      <w:bookmarkEnd w:id="25"/>
      <w:bookmarkEnd w:id="26"/>
      <w:bookmarkEnd w:id="27"/>
      <w:bookmarkEnd w:id="28"/>
    </w:p>
    <w:p w14:paraId="19E1FBB4" w14:textId="77777777" w:rsidR="009E4D3E" w:rsidRDefault="00000000">
      <w:pPr>
        <w:pStyle w:val="ListParagraph"/>
        <w:tabs>
          <w:tab w:val="left" w:pos="9240"/>
        </w:tabs>
        <w:ind w:left="0" w:firstLine="720"/>
        <w:contextualSpacing w:val="0"/>
        <w:jc w:val="both"/>
        <w:rPr>
          <w:rFonts w:cs="Times New Roman"/>
          <w:szCs w:val="28"/>
        </w:rPr>
      </w:pPr>
      <w:r>
        <w:rPr>
          <w:rFonts w:cs="Times New Roman"/>
          <w:szCs w:val="28"/>
        </w:rPr>
        <w:t xml:space="preserve">Một trong những công đoạn quan trọng là công tác </w:t>
      </w:r>
      <w:r>
        <w:rPr>
          <w:rFonts w:cs="Times New Roman"/>
          <w:szCs w:val="28"/>
          <w:lang w:val="vi-VN"/>
        </w:rPr>
        <w:t>quản lý phòng</w:t>
      </w:r>
      <w:r>
        <w:rPr>
          <w:rFonts w:cs="Times New Roman"/>
          <w:szCs w:val="28"/>
        </w:rPr>
        <w:t xml:space="preserve"> vào mỗi học kỳ. Tất cả các trường học đã áp dụng phương pháp </w:t>
      </w:r>
      <w:r>
        <w:rPr>
          <w:rFonts w:cs="Times New Roman"/>
          <w:szCs w:val="28"/>
          <w:lang w:val="vi-VN"/>
        </w:rPr>
        <w:t>quản lý phòng học</w:t>
      </w:r>
      <w:r>
        <w:rPr>
          <w:rFonts w:cs="Times New Roman"/>
          <w:szCs w:val="28"/>
        </w:rPr>
        <w:t xml:space="preserve"> để </w:t>
      </w:r>
      <w:r>
        <w:rPr>
          <w:rFonts w:cs="Times New Roman"/>
          <w:szCs w:val="28"/>
          <w:lang w:val="vi-VN"/>
        </w:rPr>
        <w:t>tăng sự hiệu quả trong công tác quản lý</w:t>
      </w:r>
      <w:r>
        <w:rPr>
          <w:rFonts w:cs="Times New Roman"/>
          <w:szCs w:val="28"/>
        </w:rPr>
        <w:t xml:space="preserve">. Chính vì vậy, xây dựng một hệ thống </w:t>
      </w:r>
      <w:r>
        <w:rPr>
          <w:rFonts w:cs="Times New Roman"/>
          <w:szCs w:val="28"/>
          <w:lang w:val="vi-VN"/>
        </w:rPr>
        <w:t>quản lý phòng học</w:t>
      </w:r>
      <w:r>
        <w:rPr>
          <w:rFonts w:cs="Times New Roman"/>
          <w:szCs w:val="28"/>
        </w:rPr>
        <w:t xml:space="preserve"> là vô cùng cần thiết.</w:t>
      </w:r>
    </w:p>
    <w:p w14:paraId="0D81D666" w14:textId="77777777" w:rsidR="009E4D3E" w:rsidRDefault="00000000">
      <w:pPr>
        <w:tabs>
          <w:tab w:val="left" w:pos="9240"/>
        </w:tabs>
        <w:ind w:firstLine="720"/>
        <w:jc w:val="both"/>
        <w:rPr>
          <w:rFonts w:cs="Times New Roman"/>
          <w:szCs w:val="28"/>
        </w:rPr>
      </w:pPr>
      <w:r>
        <w:rPr>
          <w:rFonts w:cs="Times New Roman"/>
          <w:szCs w:val="28"/>
        </w:rPr>
        <w:t xml:space="preserve">Xây dựng hệ thống </w:t>
      </w:r>
      <w:r>
        <w:rPr>
          <w:rFonts w:cs="Times New Roman"/>
          <w:szCs w:val="28"/>
          <w:lang w:val="vi-VN"/>
        </w:rPr>
        <w:t>quản lý phòng học</w:t>
      </w:r>
      <w:r>
        <w:rPr>
          <w:rFonts w:cs="Times New Roman"/>
          <w:szCs w:val="28"/>
        </w:rPr>
        <w:t xml:space="preserve"> này giúp chúng em tổng kết lại những kiến thức mình có được trong quá trình học tập và nghiên cứu ở trường, ứng dụng vào xây dựng một hệ thống thực tế.</w:t>
      </w:r>
    </w:p>
    <w:p w14:paraId="490ACEC3" w14:textId="77777777" w:rsidR="009E4D3E" w:rsidRDefault="00000000">
      <w:pPr>
        <w:tabs>
          <w:tab w:val="left" w:pos="9240"/>
        </w:tabs>
        <w:ind w:firstLine="720"/>
        <w:jc w:val="both"/>
        <w:rPr>
          <w:rFonts w:cs="Times New Roman"/>
          <w:szCs w:val="28"/>
        </w:rPr>
      </w:pPr>
      <w:r>
        <w:rPr>
          <w:rFonts w:cs="Times New Roman"/>
          <w:szCs w:val="28"/>
        </w:rPr>
        <w:t xml:space="preserve">Hệ thống </w:t>
      </w:r>
      <w:r>
        <w:rPr>
          <w:rFonts w:cs="Times New Roman"/>
          <w:szCs w:val="28"/>
          <w:lang w:val="vi-VN"/>
        </w:rPr>
        <w:t>quản lý phòng học</w:t>
      </w:r>
      <w:r>
        <w:rPr>
          <w:rFonts w:cs="Times New Roman"/>
          <w:szCs w:val="28"/>
        </w:rPr>
        <w:t xml:space="preserve"> này có thể là một sản phẩm ứng dụng vào thực tế cho bất cứ trường đại học nào có nhu cầu. Từ việc nghiên cứu</w:t>
      </w:r>
      <w:r>
        <w:rPr>
          <w:rFonts w:cs="Times New Roman"/>
          <w:szCs w:val="28"/>
          <w:lang w:val="vi-VN"/>
        </w:rPr>
        <w:t xml:space="preserve"> số cơ sở, số tòa, số lượng lớp học và lịch học, hoạt động của các lớp học</w:t>
      </w:r>
      <w:r>
        <w:rPr>
          <w:rFonts w:cs="Times New Roman"/>
          <w:szCs w:val="28"/>
        </w:rPr>
        <w:t xml:space="preserve"> của trường Đại học Công nghiệp Hà Nội cùng với kiến thức chuyên môn mà chúng em có được trong quá trình học tập, chúng em h</w:t>
      </w:r>
      <w:r>
        <w:rPr>
          <w:rFonts w:cs="Times New Roman"/>
          <w:szCs w:val="28"/>
          <w:lang w:val="vi-VN"/>
        </w:rPr>
        <w:t>y</w:t>
      </w:r>
      <w:r>
        <w:rPr>
          <w:rFonts w:cs="Times New Roman"/>
          <w:szCs w:val="28"/>
        </w:rPr>
        <w:t xml:space="preserve"> vọng hệ thống </w:t>
      </w:r>
      <w:r>
        <w:rPr>
          <w:rFonts w:cs="Times New Roman"/>
          <w:szCs w:val="28"/>
          <w:lang w:val="vi-VN"/>
        </w:rPr>
        <w:t>quản lý phòng học</w:t>
      </w:r>
      <w:r>
        <w:rPr>
          <w:rFonts w:cs="Times New Roman"/>
          <w:szCs w:val="28"/>
        </w:rPr>
        <w:t xml:space="preserve"> sẽ </w:t>
      </w:r>
      <w:r>
        <w:rPr>
          <w:rFonts w:cs="Times New Roman"/>
          <w:szCs w:val="28"/>
          <w:lang w:val="vi-VN"/>
        </w:rPr>
        <w:t>tối ưu hóa sử dụng tài nguyên phòng học và giúp công việc quản lý phòng học trở nên dễ dàng hơn</w:t>
      </w:r>
      <w:r>
        <w:rPr>
          <w:rFonts w:cs="Times New Roman"/>
          <w:szCs w:val="28"/>
        </w:rPr>
        <w:t>.</w:t>
      </w:r>
    </w:p>
    <w:p w14:paraId="3EAAE229" w14:textId="77777777" w:rsidR="009E4D3E" w:rsidRDefault="00000000">
      <w:pPr>
        <w:pStyle w:val="Heading2"/>
        <w:numPr>
          <w:ilvl w:val="1"/>
          <w:numId w:val="11"/>
        </w:numPr>
        <w:tabs>
          <w:tab w:val="left" w:pos="1143"/>
          <w:tab w:val="left" w:pos="9240"/>
        </w:tabs>
        <w:spacing w:line="360" w:lineRule="auto"/>
        <w:ind w:left="426" w:hanging="426"/>
        <w:rPr>
          <w:sz w:val="28"/>
          <w:szCs w:val="28"/>
        </w:rPr>
      </w:pPr>
      <w:bookmarkStart w:id="29" w:name="_Toc72099095"/>
      <w:bookmarkStart w:id="30" w:name="_Toc71835658"/>
      <w:bookmarkStart w:id="31" w:name="_Toc72099134"/>
      <w:bookmarkStart w:id="32" w:name="_Toc71835721"/>
      <w:bookmarkStart w:id="33" w:name="_Toc72098483"/>
      <w:bookmarkStart w:id="34" w:name="_Toc71835548"/>
      <w:bookmarkStart w:id="35" w:name="_Toc71835411"/>
      <w:bookmarkStart w:id="36" w:name="_Toc72138998"/>
      <w:bookmarkStart w:id="37" w:name="_Toc72098831"/>
      <w:r>
        <w:rPr>
          <w:sz w:val="28"/>
          <w:szCs w:val="28"/>
        </w:rPr>
        <w:lastRenderedPageBreak/>
        <w:t>Các kiến thức cơ bản</w:t>
      </w:r>
      <w:bookmarkEnd w:id="29"/>
      <w:bookmarkEnd w:id="30"/>
      <w:bookmarkEnd w:id="31"/>
      <w:bookmarkEnd w:id="32"/>
      <w:bookmarkEnd w:id="33"/>
      <w:bookmarkEnd w:id="34"/>
      <w:bookmarkEnd w:id="35"/>
      <w:bookmarkEnd w:id="36"/>
      <w:bookmarkEnd w:id="37"/>
    </w:p>
    <w:p w14:paraId="3CB31822" w14:textId="77777777" w:rsidR="009E4D3E" w:rsidRDefault="00000000">
      <w:pPr>
        <w:pStyle w:val="ListParagraph"/>
        <w:tabs>
          <w:tab w:val="left" w:pos="9240"/>
        </w:tabs>
        <w:ind w:left="0"/>
        <w:contextualSpacing w:val="0"/>
        <w:jc w:val="both"/>
        <w:rPr>
          <w:rFonts w:cs="Times New Roman"/>
          <w:szCs w:val="28"/>
        </w:rPr>
      </w:pPr>
      <w:r>
        <w:rPr>
          <w:rFonts w:cs="Times New Roman"/>
          <w:szCs w:val="28"/>
        </w:rPr>
        <w:t>Tổng hợp các kiến thức cơ bản cần có để thực hiện xây dựng hệ thống gồm:</w:t>
      </w:r>
    </w:p>
    <w:p w14:paraId="3DB1B701"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Kiến thức về lập trình hướng đối tượng để thiết kế các đối tượng cần thiết và sử dụng ngôn ngữ lập trình Java để trình bày.</w:t>
      </w:r>
    </w:p>
    <w:p w14:paraId="65C6755B"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 xml:space="preserve">Kiến thức cơ bản về Java bao gồm: lớp, đối tượng, gom rác, bẫy lỗi, xử lý giao diện, </w:t>
      </w:r>
      <w:r>
        <w:rPr>
          <w:rFonts w:cs="Times New Roman"/>
          <w:szCs w:val="28"/>
          <w:lang w:val="vi-VN"/>
        </w:rPr>
        <w:t>đọc ghi file</w:t>
      </w:r>
      <w:r>
        <w:rPr>
          <w:rFonts w:cs="Times New Roman"/>
          <w:szCs w:val="28"/>
        </w:rPr>
        <w:t>,…</w:t>
      </w:r>
    </w:p>
    <w:p w14:paraId="099115A7" w14:textId="77777777" w:rsidR="009E4D3E" w:rsidRDefault="00000000">
      <w:pPr>
        <w:pStyle w:val="Heading2"/>
        <w:numPr>
          <w:ilvl w:val="1"/>
          <w:numId w:val="11"/>
        </w:numPr>
        <w:tabs>
          <w:tab w:val="left" w:pos="1143"/>
          <w:tab w:val="left" w:pos="9240"/>
        </w:tabs>
        <w:spacing w:line="360" w:lineRule="auto"/>
        <w:ind w:left="284"/>
        <w:rPr>
          <w:sz w:val="28"/>
          <w:szCs w:val="28"/>
        </w:rPr>
      </w:pPr>
      <w:bookmarkStart w:id="38" w:name="_Toc71835549"/>
      <w:bookmarkStart w:id="39" w:name="_Toc71835659"/>
      <w:bookmarkStart w:id="40" w:name="_Toc69498572"/>
      <w:bookmarkStart w:id="41" w:name="_Toc69498467"/>
      <w:bookmarkStart w:id="42" w:name="_Toc72099096"/>
      <w:bookmarkStart w:id="43" w:name="_Toc71835412"/>
      <w:bookmarkStart w:id="44" w:name="_Toc72098484"/>
      <w:bookmarkStart w:id="45" w:name="_Toc71835722"/>
      <w:bookmarkStart w:id="46" w:name="_Toc72138999"/>
      <w:bookmarkStart w:id="47" w:name="_Toc72098832"/>
      <w:bookmarkStart w:id="48" w:name="_Toc72099135"/>
      <w:bookmarkStart w:id="49" w:name="_Toc69497900"/>
      <w:r>
        <w:rPr>
          <w:sz w:val="28"/>
          <w:szCs w:val="28"/>
        </w:rPr>
        <w:t>Các kỹ năng đã có để thực hiện chủ đề nghiên cứu</w:t>
      </w:r>
      <w:bookmarkEnd w:id="38"/>
      <w:bookmarkEnd w:id="39"/>
      <w:bookmarkEnd w:id="40"/>
      <w:bookmarkEnd w:id="41"/>
      <w:bookmarkEnd w:id="42"/>
      <w:bookmarkEnd w:id="43"/>
      <w:bookmarkEnd w:id="44"/>
      <w:bookmarkEnd w:id="45"/>
      <w:bookmarkEnd w:id="46"/>
      <w:bookmarkEnd w:id="47"/>
      <w:bookmarkEnd w:id="48"/>
      <w:bookmarkEnd w:id="49"/>
    </w:p>
    <w:p w14:paraId="1DF8693C" w14:textId="77777777" w:rsidR="009E4D3E" w:rsidRDefault="00000000">
      <w:pPr>
        <w:tabs>
          <w:tab w:val="left" w:pos="9240"/>
        </w:tabs>
        <w:ind w:firstLine="709"/>
        <w:jc w:val="both"/>
        <w:rPr>
          <w:rFonts w:cs="Times New Roman"/>
          <w:szCs w:val="28"/>
        </w:rPr>
      </w:pPr>
      <w:r>
        <w:rPr>
          <w:rFonts w:cs="Times New Roman"/>
          <w:szCs w:val="28"/>
        </w:rPr>
        <w:t xml:space="preserve">Nhóm thực hiện mô tả và xây dựng hệ thống </w:t>
      </w:r>
      <w:r>
        <w:rPr>
          <w:rFonts w:cs="Times New Roman"/>
          <w:szCs w:val="28"/>
          <w:lang w:val="vi-VN"/>
        </w:rPr>
        <w:t>quản lý và tổ chức thi</w:t>
      </w:r>
      <w:r>
        <w:rPr>
          <w:rFonts w:cs="Times New Roman"/>
          <w:szCs w:val="28"/>
        </w:rPr>
        <w:t xml:space="preserve"> cùng với những kiến thức và kỹ năng dưới đây: </w:t>
      </w:r>
    </w:p>
    <w:p w14:paraId="5DE9D3CC" w14:textId="77777777" w:rsidR="009E4D3E" w:rsidRDefault="00000000">
      <w:pPr>
        <w:pStyle w:val="ListParagraph"/>
        <w:tabs>
          <w:tab w:val="left" w:pos="9240"/>
        </w:tabs>
        <w:ind w:left="0"/>
        <w:contextualSpacing w:val="0"/>
        <w:jc w:val="both"/>
        <w:rPr>
          <w:rFonts w:cs="Times New Roman"/>
          <w:szCs w:val="28"/>
        </w:rPr>
      </w:pPr>
      <w:r>
        <w:rPr>
          <w:rFonts w:cs="Times New Roman"/>
          <w:szCs w:val="28"/>
        </w:rPr>
        <w:t>Về kiến thức:</w:t>
      </w:r>
    </w:p>
    <w:p w14:paraId="6E6F315E"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 xml:space="preserve">Kiến thức cơ bản lập trình Java: lớp, đối tượng, gom rác, bẫy lỗi, xử lý giao diện, </w:t>
      </w:r>
      <w:r>
        <w:rPr>
          <w:rFonts w:cs="Times New Roman"/>
          <w:szCs w:val="28"/>
          <w:lang w:val="vi-VN"/>
        </w:rPr>
        <w:t>đọc ghi file</w:t>
      </w:r>
      <w:r>
        <w:rPr>
          <w:rFonts w:cs="Times New Roman"/>
          <w:szCs w:val="28"/>
        </w:rPr>
        <w:t>.</w:t>
      </w:r>
    </w:p>
    <w:p w14:paraId="3AC5D172"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Thành thạo ngôn ngữ Java và một số công cụ viết mã nguồn Eclipse, Netbeans…,công cụ Microsoft Word làm báo cáo công việc, công cụ IBM Rational Rose để thiết kế phần mềm.</w:t>
      </w:r>
    </w:p>
    <w:p w14:paraId="5200C446"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Ngoài việc sử dụng môn “Lập trình Java” còn sử dụng các kiến thức ở môn “Phân tích thiết kế hệ thống”, Thiết kế cơ sở dữ liệu” để khảo sát, mô tả, phân tích, thiết kế cơ sở dữ liệu và giao diện.</w:t>
      </w:r>
    </w:p>
    <w:p w14:paraId="0276A4AC"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Áp dụng môn học “Quản lý dự án” lên kế hoạch chi tiết và triển khai từng công việc để thực hiện đề tài.</w:t>
      </w:r>
    </w:p>
    <w:p w14:paraId="1C981BE6" w14:textId="77777777" w:rsidR="009E4D3E" w:rsidRDefault="00000000">
      <w:pPr>
        <w:tabs>
          <w:tab w:val="left" w:pos="9240"/>
        </w:tabs>
        <w:jc w:val="both"/>
        <w:rPr>
          <w:rFonts w:cs="Times New Roman"/>
          <w:szCs w:val="28"/>
        </w:rPr>
      </w:pPr>
      <w:r>
        <w:rPr>
          <w:rFonts w:cs="Times New Roman"/>
          <w:szCs w:val="28"/>
        </w:rPr>
        <w:t>Về kỹ năng:</w:t>
      </w:r>
    </w:p>
    <w:p w14:paraId="12730FFD" w14:textId="77777777" w:rsidR="009E4D3E" w:rsidRDefault="00000000">
      <w:pPr>
        <w:pStyle w:val="ListParagraph"/>
        <w:numPr>
          <w:ilvl w:val="0"/>
          <w:numId w:val="12"/>
        </w:numPr>
        <w:tabs>
          <w:tab w:val="left" w:pos="9240"/>
        </w:tabs>
        <w:contextualSpacing w:val="0"/>
        <w:jc w:val="both"/>
        <w:rPr>
          <w:rFonts w:cs="Times New Roman"/>
          <w:szCs w:val="28"/>
        </w:rPr>
      </w:pPr>
      <w:r>
        <w:rPr>
          <w:rFonts w:cs="Times New Roman"/>
          <w:szCs w:val="28"/>
        </w:rPr>
        <w:t>Các kỹ năng làm việc nhóm, thuyết trình, tổng hợp kiến thức, lập bảng biểu thực hiện công việc.</w:t>
      </w:r>
    </w:p>
    <w:p w14:paraId="633927B0" w14:textId="77777777" w:rsidR="009E4D3E" w:rsidRDefault="00000000">
      <w:pPr>
        <w:tabs>
          <w:tab w:val="left" w:pos="9240"/>
        </w:tabs>
        <w:ind w:firstLine="709"/>
        <w:jc w:val="both"/>
        <w:rPr>
          <w:rFonts w:cs="Times New Roman"/>
          <w:szCs w:val="28"/>
        </w:rPr>
      </w:pPr>
      <w:r>
        <w:rPr>
          <w:rFonts w:cs="Times New Roman"/>
          <w:szCs w:val="28"/>
        </w:rPr>
        <w:t xml:space="preserve">Bài tập lớn được hoàn thành từ các kiến thức, kỹ năng có được ở trên và là triển khai của mô hình xây dựng bản mẫu. Xây dựng phần mềm theo mô hình thu thập bản mẫu là cách tiếp cận thực tế nhất, phù hợp với hệ thống vừa và nhỏ, đặc biệt khi chưa có yêu cầu rõ ràng như hệ thống </w:t>
      </w:r>
      <w:r>
        <w:rPr>
          <w:rFonts w:cs="Times New Roman"/>
          <w:szCs w:val="28"/>
          <w:lang w:val="vi-VN"/>
        </w:rPr>
        <w:t>quản lý phòng học</w:t>
      </w:r>
      <w:r>
        <w:rPr>
          <w:rFonts w:cs="Times New Roman"/>
          <w:szCs w:val="28"/>
        </w:rPr>
        <w:t xml:space="preserve"> mà nhóm thực </w:t>
      </w:r>
      <w:r>
        <w:rPr>
          <w:rFonts w:cs="Times New Roman"/>
          <w:szCs w:val="28"/>
        </w:rPr>
        <w:lastRenderedPageBreak/>
        <w:t>hiện. Đồng thời, từ những mẫu thử ban đầu và đưa cho khách hàng, qua quá trình tinh chỉnh mẫu thử qua nhiều phiên bản nhóm chúng em tin rằng sẽ làm thỏa mãn yêu cầu của người sử dụng và tạo ra được kết quả tốt nhất.</w:t>
      </w:r>
    </w:p>
    <w:p w14:paraId="22B46F6B" w14:textId="77777777" w:rsidR="009E4D3E" w:rsidRDefault="009E4D3E">
      <w:pPr>
        <w:tabs>
          <w:tab w:val="left" w:pos="9240"/>
        </w:tabs>
        <w:jc w:val="both"/>
        <w:rPr>
          <w:b/>
          <w:i/>
          <w:szCs w:val="28"/>
          <w:lang w:eastAsia="ja-JP"/>
        </w:rPr>
      </w:pPr>
    </w:p>
    <w:p w14:paraId="7F232599" w14:textId="7D76D34C" w:rsidR="009E4D3E" w:rsidRDefault="00000000">
      <w:pPr>
        <w:tabs>
          <w:tab w:val="left" w:pos="9240"/>
        </w:tabs>
        <w:spacing w:after="200"/>
        <w:rPr>
          <w:ins w:id="50" w:author="Vũ Thị Dương" w:date="2023-02-17T21:15:00Z"/>
          <w:b/>
          <w:i/>
          <w:szCs w:val="28"/>
          <w:lang w:eastAsia="ja-JP"/>
        </w:rPr>
      </w:pPr>
      <w:r>
        <w:rPr>
          <w:b/>
          <w:i/>
          <w:szCs w:val="28"/>
          <w:lang w:eastAsia="ja-JP"/>
        </w:rPr>
        <w:br w:type="page"/>
      </w:r>
      <w:ins w:id="51" w:author="Vũ Thị Dương" w:date="2023-02-17T21:15:00Z">
        <w:r w:rsidR="00760347">
          <w:rPr>
            <w:b/>
            <w:i/>
            <w:szCs w:val="28"/>
            <w:lang w:eastAsia="ja-JP"/>
          </w:rPr>
          <w:lastRenderedPageBreak/>
          <w:t>Ok</w:t>
        </w:r>
      </w:ins>
    </w:p>
    <w:p w14:paraId="31D432E5" w14:textId="77777777" w:rsidR="00760347" w:rsidRDefault="00760347">
      <w:pPr>
        <w:tabs>
          <w:tab w:val="left" w:pos="9240"/>
        </w:tabs>
        <w:spacing w:after="200"/>
        <w:rPr>
          <w:b/>
          <w:i/>
          <w:szCs w:val="28"/>
          <w:lang w:eastAsia="ja-JP"/>
        </w:rPr>
      </w:pPr>
    </w:p>
    <w:p w14:paraId="02665499" w14:textId="77777777" w:rsidR="009E4D3E" w:rsidRDefault="00000000">
      <w:pPr>
        <w:pStyle w:val="Heading1"/>
        <w:tabs>
          <w:tab w:val="left" w:pos="9240"/>
        </w:tabs>
        <w:spacing w:line="360" w:lineRule="auto"/>
        <w:ind w:left="576" w:hanging="576"/>
        <w:jc w:val="center"/>
        <w:rPr>
          <w:bCs w:val="0"/>
          <w:sz w:val="28"/>
          <w:szCs w:val="28"/>
          <w:lang w:val="vi-VN"/>
        </w:rPr>
      </w:pPr>
      <w:bookmarkStart w:id="52" w:name="_Toc72963136"/>
      <w:bookmarkStart w:id="53" w:name="_Toc71313362"/>
      <w:r>
        <w:rPr>
          <w:bCs w:val="0"/>
          <w:sz w:val="28"/>
          <w:szCs w:val="28"/>
          <w:lang w:val="vi-VN"/>
        </w:rPr>
        <w:t>PHẦN 2: KẾT QUẢ NGHIÊN CỨU</w:t>
      </w:r>
      <w:bookmarkEnd w:id="52"/>
      <w:bookmarkEnd w:id="53"/>
    </w:p>
    <w:p w14:paraId="2AC8285B" w14:textId="77777777" w:rsidR="009E4D3E" w:rsidRDefault="00000000">
      <w:pPr>
        <w:outlineLvl w:val="1"/>
        <w:rPr>
          <w:b/>
          <w:bCs/>
          <w:lang w:val="vi-VN"/>
        </w:rPr>
      </w:pPr>
      <w:r>
        <w:rPr>
          <w:b/>
          <w:bCs/>
          <w:szCs w:val="28"/>
          <w:lang w:val="vi-VN"/>
        </w:rPr>
        <w:t>2.1. Giới thiệu</w:t>
      </w:r>
    </w:p>
    <w:p w14:paraId="5BC0FC6F" w14:textId="77777777" w:rsidR="009E4D3E" w:rsidRDefault="00000000">
      <w:pPr>
        <w:tabs>
          <w:tab w:val="left" w:pos="9240"/>
        </w:tabs>
        <w:jc w:val="both"/>
        <w:rPr>
          <w:szCs w:val="28"/>
        </w:rPr>
      </w:pPr>
      <w:r>
        <w:rPr>
          <w:szCs w:val="28"/>
        </w:rPr>
        <w:t xml:space="preserve">- </w:t>
      </w:r>
      <w:r>
        <w:rPr>
          <w:szCs w:val="28"/>
          <w:lang w:val="vi-VN"/>
        </w:rPr>
        <w:t xml:space="preserve"> </w:t>
      </w:r>
      <w:r>
        <w:rPr>
          <w:szCs w:val="28"/>
        </w:rPr>
        <w:t xml:space="preserve">Tên </w:t>
      </w:r>
      <w:r>
        <w:rPr>
          <w:szCs w:val="28"/>
          <w:lang w:val="vi-VN"/>
        </w:rPr>
        <w:t>bài toán</w:t>
      </w:r>
      <w:r>
        <w:rPr>
          <w:szCs w:val="28"/>
        </w:rPr>
        <w:t xml:space="preserve"> cần xây dựng: Xây dựng phần mềm quản lý </w:t>
      </w:r>
      <w:r>
        <w:rPr>
          <w:szCs w:val="28"/>
          <w:lang w:val="vi-VN"/>
        </w:rPr>
        <w:t>phòng học</w:t>
      </w:r>
      <w:r>
        <w:rPr>
          <w:szCs w:val="28"/>
        </w:rPr>
        <w:t xml:space="preserve"> trường Đại học Công nghiệp Hà Nội.</w:t>
      </w:r>
    </w:p>
    <w:p w14:paraId="15A102D9" w14:textId="77777777" w:rsidR="009E4D3E" w:rsidRDefault="00000000">
      <w:pPr>
        <w:tabs>
          <w:tab w:val="left" w:pos="9240"/>
        </w:tabs>
        <w:jc w:val="both"/>
        <w:rPr>
          <w:szCs w:val="28"/>
          <w:lang w:eastAsia="ja-JP"/>
        </w:rPr>
      </w:pPr>
      <w:r>
        <w:rPr>
          <w:szCs w:val="28"/>
        </w:rPr>
        <w:t xml:space="preserve">- </w:t>
      </w:r>
      <w:r>
        <w:rPr>
          <w:szCs w:val="28"/>
          <w:lang w:val="vi-VN"/>
        </w:rPr>
        <w:t xml:space="preserve"> </w:t>
      </w:r>
      <w:r>
        <w:rPr>
          <w:szCs w:val="28"/>
        </w:rPr>
        <w:t xml:space="preserve">Mô hình phát triển phần mềm: </w:t>
      </w:r>
      <w:r>
        <w:rPr>
          <w:szCs w:val="28"/>
          <w:lang w:val="vi-VN"/>
        </w:rPr>
        <w:t>dùng m</w:t>
      </w:r>
      <w:r>
        <w:rPr>
          <w:szCs w:val="28"/>
          <w:lang w:eastAsia="ja-JP"/>
        </w:rPr>
        <w:t>ô hình thác nước để xây dựng phần mềm.</w:t>
      </w:r>
    </w:p>
    <w:p w14:paraId="5CF6EE1C" w14:textId="77777777" w:rsidR="009E4D3E" w:rsidRDefault="009E4D3E">
      <w:pPr>
        <w:tabs>
          <w:tab w:val="left" w:pos="9240"/>
        </w:tabs>
        <w:rPr>
          <w:rFonts w:eastAsia="Times New Roman" w:cs="Times New Roman"/>
          <w:szCs w:val="28"/>
        </w:rPr>
      </w:pPr>
    </w:p>
    <w:tbl>
      <w:tblPr>
        <w:tblW w:w="0" w:type="auto"/>
        <w:tblCellMar>
          <w:top w:w="15" w:type="dxa"/>
          <w:left w:w="15" w:type="dxa"/>
          <w:bottom w:w="15" w:type="dxa"/>
          <w:right w:w="15" w:type="dxa"/>
        </w:tblCellMar>
        <w:tblLook w:val="04A0" w:firstRow="1" w:lastRow="0" w:firstColumn="1" w:lastColumn="0" w:noHBand="0" w:noVBand="1"/>
      </w:tblPr>
      <w:tblGrid>
        <w:gridCol w:w="912"/>
        <w:gridCol w:w="1359"/>
        <w:gridCol w:w="7301"/>
      </w:tblGrid>
      <w:tr w:rsidR="009E4D3E" w14:paraId="479ECD88" w14:textId="77777777">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19999E" w14:textId="77777777" w:rsidR="009E4D3E" w:rsidRDefault="009E4D3E">
            <w:pPr>
              <w:tabs>
                <w:tab w:val="left" w:pos="9240"/>
              </w:tabs>
              <w:rPr>
                <w:szCs w:val="28"/>
              </w:rPr>
            </w:pPr>
          </w:p>
        </w:tc>
        <w:tc>
          <w:tcPr>
            <w:tcW w:w="2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6F606" w14:textId="77777777" w:rsidR="009E4D3E" w:rsidRDefault="00000000">
            <w:pPr>
              <w:pStyle w:val="NormalWeb"/>
              <w:tabs>
                <w:tab w:val="left" w:pos="9240"/>
              </w:tabs>
              <w:jc w:val="center"/>
              <w:rPr>
                <w:sz w:val="28"/>
                <w:szCs w:val="28"/>
              </w:rPr>
            </w:pPr>
            <w:r>
              <w:rPr>
                <w:b/>
                <w:bCs/>
                <w:color w:val="000000"/>
                <w:sz w:val="28"/>
                <w:szCs w:val="28"/>
              </w:rPr>
              <w:t>Mô hình thác nước</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923CA" w14:textId="77777777" w:rsidR="009E4D3E" w:rsidRDefault="00000000">
            <w:pPr>
              <w:pStyle w:val="NormalWeb"/>
              <w:tabs>
                <w:tab w:val="left" w:pos="9240"/>
              </w:tabs>
              <w:jc w:val="center"/>
              <w:rPr>
                <w:sz w:val="28"/>
                <w:szCs w:val="28"/>
              </w:rPr>
            </w:pPr>
            <w:r>
              <w:rPr>
                <w:b/>
                <w:bCs/>
                <w:color w:val="000000"/>
                <w:sz w:val="28"/>
                <w:szCs w:val="28"/>
              </w:rPr>
              <w:t>Mô tả chi tiết</w:t>
            </w:r>
          </w:p>
        </w:tc>
      </w:tr>
      <w:tr w:rsidR="009E4D3E" w14:paraId="2A9A31E6" w14:textId="77777777">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FA962" w14:textId="77777777" w:rsidR="009E4D3E" w:rsidRDefault="00000000">
            <w:pPr>
              <w:pStyle w:val="NormalWeb"/>
              <w:tabs>
                <w:tab w:val="left" w:pos="9240"/>
              </w:tabs>
              <w:jc w:val="center"/>
              <w:rPr>
                <w:sz w:val="28"/>
                <w:szCs w:val="28"/>
              </w:rPr>
            </w:pPr>
            <w:r>
              <w:rPr>
                <w:color w:val="000000"/>
                <w:sz w:val="28"/>
                <w:szCs w:val="28"/>
              </w:rPr>
              <w:t>Bước 1</w:t>
            </w:r>
          </w:p>
        </w:tc>
        <w:tc>
          <w:tcPr>
            <w:tcW w:w="2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1D94F" w14:textId="77777777" w:rsidR="009E4D3E" w:rsidRDefault="00000000">
            <w:pPr>
              <w:pStyle w:val="NormalWeb"/>
              <w:tabs>
                <w:tab w:val="left" w:pos="9240"/>
              </w:tabs>
              <w:rPr>
                <w:sz w:val="28"/>
                <w:szCs w:val="28"/>
              </w:rPr>
            </w:pPr>
            <w:r>
              <w:rPr>
                <w:color w:val="000000"/>
                <w:sz w:val="28"/>
                <w:szCs w:val="28"/>
              </w:rPr>
              <w:t>Định nghĩa yêu cầu: Phân tích và xác định yêu cầu</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A9B32" w14:textId="77777777" w:rsidR="009E4D3E" w:rsidRDefault="00000000">
            <w:pPr>
              <w:pStyle w:val="NormalWeb"/>
              <w:tabs>
                <w:tab w:val="left" w:pos="9240"/>
              </w:tabs>
              <w:rPr>
                <w:sz w:val="28"/>
                <w:szCs w:val="28"/>
              </w:rPr>
            </w:pPr>
            <w:r>
              <w:rPr>
                <w:color w:val="000000"/>
                <w:sz w:val="28"/>
                <w:szCs w:val="28"/>
              </w:rPr>
              <w:t>Thu thập, phân tích và xác định yêu cầu phần mềm:</w:t>
            </w:r>
          </w:p>
          <w:p w14:paraId="3BF08B6E" w14:textId="77777777" w:rsidR="009E4D3E" w:rsidRDefault="00000000">
            <w:pPr>
              <w:pStyle w:val="NormalWeb"/>
              <w:tabs>
                <w:tab w:val="left" w:pos="9240"/>
              </w:tabs>
              <w:rPr>
                <w:sz w:val="28"/>
                <w:szCs w:val="28"/>
              </w:rPr>
            </w:pPr>
            <w:r>
              <w:rPr>
                <w:color w:val="000000"/>
                <w:sz w:val="28"/>
                <w:szCs w:val="28"/>
              </w:rPr>
              <w:t>- Yêu cầu chức năng</w:t>
            </w:r>
            <w:r>
              <w:rPr>
                <w:rStyle w:val="apple-tab-span"/>
                <w:color w:val="000000"/>
                <w:sz w:val="28"/>
                <w:szCs w:val="28"/>
              </w:rPr>
              <w:tab/>
            </w:r>
            <w:r>
              <w:rPr>
                <w:color w:val="000000"/>
                <w:sz w:val="28"/>
                <w:szCs w:val="28"/>
              </w:rPr>
              <w:t>+ Yêu cầu nghiệp v</w:t>
            </w:r>
            <w:r>
              <w:rPr>
                <w:rStyle w:val="apple-tab-span"/>
                <w:color w:val="000000"/>
                <w:sz w:val="28"/>
                <w:szCs w:val="28"/>
              </w:rPr>
              <w:tab/>
            </w:r>
            <w:r>
              <w:rPr>
                <w:color w:val="000000"/>
                <w:sz w:val="28"/>
                <w:szCs w:val="28"/>
              </w:rPr>
              <w:t>+ Yêu cầu hệ thống</w:t>
            </w:r>
            <w:r>
              <w:rPr>
                <w:color w:val="000000"/>
                <w:sz w:val="28"/>
                <w:szCs w:val="28"/>
              </w:rPr>
              <w:br/>
              <w:t>- Yêu cầu phi chức năng</w:t>
            </w:r>
          </w:p>
          <w:p w14:paraId="1621D2A1" w14:textId="77777777" w:rsidR="009E4D3E" w:rsidRDefault="00000000">
            <w:pPr>
              <w:pStyle w:val="NormalWeb"/>
              <w:tabs>
                <w:tab w:val="left" w:pos="9240"/>
              </w:tabs>
              <w:rPr>
                <w:sz w:val="28"/>
                <w:szCs w:val="28"/>
              </w:rPr>
            </w:pPr>
            <w:r>
              <w:rPr>
                <w:color w:val="000000"/>
                <w:sz w:val="28"/>
                <w:szCs w:val="28"/>
              </w:rPr>
              <w:t>- Miền ứng dụng</w:t>
            </w:r>
          </w:p>
        </w:tc>
      </w:tr>
      <w:tr w:rsidR="009E4D3E" w14:paraId="7C7DD50B" w14:textId="77777777">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8FC00" w14:textId="77777777" w:rsidR="009E4D3E" w:rsidRDefault="00000000">
            <w:pPr>
              <w:pStyle w:val="NormalWeb"/>
              <w:tabs>
                <w:tab w:val="left" w:pos="9240"/>
              </w:tabs>
              <w:jc w:val="center"/>
              <w:rPr>
                <w:sz w:val="28"/>
                <w:szCs w:val="28"/>
              </w:rPr>
            </w:pPr>
            <w:r>
              <w:rPr>
                <w:color w:val="000000"/>
                <w:sz w:val="28"/>
                <w:szCs w:val="28"/>
              </w:rPr>
              <w:t>Bước 2</w:t>
            </w:r>
          </w:p>
        </w:tc>
        <w:tc>
          <w:tcPr>
            <w:tcW w:w="2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875B9" w14:textId="77777777" w:rsidR="009E4D3E" w:rsidRDefault="00000000">
            <w:pPr>
              <w:pStyle w:val="NormalWeb"/>
              <w:tabs>
                <w:tab w:val="left" w:pos="9240"/>
              </w:tabs>
              <w:rPr>
                <w:sz w:val="28"/>
                <w:szCs w:val="28"/>
              </w:rPr>
            </w:pPr>
            <w:r>
              <w:rPr>
                <w:color w:val="000000"/>
                <w:sz w:val="28"/>
                <w:szCs w:val="28"/>
              </w:rPr>
              <w:t>Thiết kế hệ thống</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91F6F" w14:textId="77777777" w:rsidR="009E4D3E" w:rsidRDefault="00000000">
            <w:pPr>
              <w:pStyle w:val="NormalWeb"/>
              <w:tabs>
                <w:tab w:val="left" w:pos="9240"/>
              </w:tabs>
              <w:rPr>
                <w:sz w:val="28"/>
                <w:szCs w:val="28"/>
              </w:rPr>
            </w:pPr>
            <w:r>
              <w:rPr>
                <w:color w:val="000000"/>
                <w:sz w:val="28"/>
                <w:szCs w:val="28"/>
              </w:rPr>
              <w:t>- Thiết kế kiến trúc – Architectural design</w:t>
            </w:r>
          </w:p>
          <w:p w14:paraId="2FB7CE60" w14:textId="77777777" w:rsidR="009E4D3E" w:rsidRDefault="00000000">
            <w:pPr>
              <w:pStyle w:val="NormalWeb"/>
              <w:tabs>
                <w:tab w:val="left" w:pos="9240"/>
              </w:tabs>
              <w:rPr>
                <w:sz w:val="28"/>
                <w:szCs w:val="28"/>
              </w:rPr>
            </w:pPr>
            <w:r>
              <w:rPr>
                <w:color w:val="000000"/>
                <w:sz w:val="28"/>
                <w:szCs w:val="28"/>
              </w:rPr>
              <w:t>- Đặc tả trừu tượng – Abstract specification</w:t>
            </w:r>
          </w:p>
          <w:p w14:paraId="397505AD" w14:textId="77777777" w:rsidR="009E4D3E" w:rsidRDefault="00000000">
            <w:pPr>
              <w:pStyle w:val="NormalWeb"/>
              <w:tabs>
                <w:tab w:val="left" w:pos="9240"/>
              </w:tabs>
              <w:rPr>
                <w:sz w:val="28"/>
                <w:szCs w:val="28"/>
              </w:rPr>
            </w:pPr>
            <w:r>
              <w:rPr>
                <w:color w:val="000000"/>
                <w:sz w:val="28"/>
                <w:szCs w:val="28"/>
              </w:rPr>
              <w:t>- Thiết kế giao diện – Interface design</w:t>
            </w:r>
          </w:p>
          <w:p w14:paraId="59679EA7" w14:textId="77777777" w:rsidR="009E4D3E" w:rsidRDefault="00000000">
            <w:pPr>
              <w:pStyle w:val="NormalWeb"/>
              <w:tabs>
                <w:tab w:val="left" w:pos="9240"/>
              </w:tabs>
              <w:rPr>
                <w:sz w:val="28"/>
                <w:szCs w:val="28"/>
              </w:rPr>
            </w:pPr>
            <w:r>
              <w:rPr>
                <w:color w:val="000000"/>
                <w:sz w:val="28"/>
                <w:szCs w:val="28"/>
              </w:rPr>
              <w:t>- Thiết kế thành phần – Component design </w:t>
            </w:r>
          </w:p>
          <w:p w14:paraId="773E6094" w14:textId="77777777" w:rsidR="009E4D3E" w:rsidRDefault="00000000">
            <w:pPr>
              <w:pStyle w:val="NormalWeb"/>
              <w:tabs>
                <w:tab w:val="left" w:pos="9240"/>
              </w:tabs>
              <w:rPr>
                <w:sz w:val="28"/>
                <w:szCs w:val="28"/>
              </w:rPr>
            </w:pPr>
            <w:r>
              <w:rPr>
                <w:color w:val="000000"/>
                <w:sz w:val="28"/>
                <w:szCs w:val="28"/>
              </w:rPr>
              <w:t>- Thiết kế cấu trúc dữ liệu – Data structure design</w:t>
            </w:r>
          </w:p>
          <w:p w14:paraId="2F0C0DE5" w14:textId="77777777" w:rsidR="009E4D3E" w:rsidRDefault="00000000">
            <w:pPr>
              <w:pStyle w:val="NormalWeb"/>
              <w:tabs>
                <w:tab w:val="left" w:pos="9240"/>
              </w:tabs>
              <w:rPr>
                <w:sz w:val="28"/>
                <w:szCs w:val="28"/>
              </w:rPr>
            </w:pPr>
            <w:r>
              <w:rPr>
                <w:color w:val="000000"/>
                <w:sz w:val="28"/>
                <w:szCs w:val="28"/>
              </w:rPr>
              <w:t>- Thiết kế thuật toán – Algorithm design</w:t>
            </w:r>
          </w:p>
        </w:tc>
      </w:tr>
      <w:tr w:rsidR="009E4D3E" w14:paraId="10F4C3D4" w14:textId="77777777">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2F273" w14:textId="77777777" w:rsidR="009E4D3E" w:rsidRDefault="00000000">
            <w:pPr>
              <w:pStyle w:val="NormalWeb"/>
              <w:tabs>
                <w:tab w:val="left" w:pos="9240"/>
              </w:tabs>
              <w:jc w:val="center"/>
              <w:rPr>
                <w:sz w:val="28"/>
                <w:szCs w:val="28"/>
              </w:rPr>
            </w:pPr>
            <w:r>
              <w:rPr>
                <w:color w:val="000000"/>
                <w:sz w:val="28"/>
                <w:szCs w:val="28"/>
              </w:rPr>
              <w:t>Bước 3</w:t>
            </w:r>
          </w:p>
        </w:tc>
        <w:tc>
          <w:tcPr>
            <w:tcW w:w="2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BC52D" w14:textId="77777777" w:rsidR="009E4D3E" w:rsidRDefault="00000000">
            <w:pPr>
              <w:pStyle w:val="NormalWeb"/>
              <w:tabs>
                <w:tab w:val="left" w:pos="9240"/>
              </w:tabs>
              <w:rPr>
                <w:sz w:val="28"/>
                <w:szCs w:val="28"/>
              </w:rPr>
            </w:pPr>
            <w:r>
              <w:rPr>
                <w:color w:val="000000"/>
                <w:sz w:val="28"/>
                <w:szCs w:val="28"/>
              </w:rPr>
              <w:t>Cài đặt và kiểm thử đơn vị</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806F2" w14:textId="77777777" w:rsidR="009E4D3E" w:rsidRDefault="00000000">
            <w:pPr>
              <w:pStyle w:val="NormalWeb"/>
              <w:tabs>
                <w:tab w:val="left" w:pos="9240"/>
              </w:tabs>
              <w:rPr>
                <w:sz w:val="28"/>
                <w:szCs w:val="28"/>
              </w:rPr>
            </w:pPr>
            <w:r>
              <w:rPr>
                <w:color w:val="000000"/>
                <w:sz w:val="28"/>
                <w:szCs w:val="28"/>
              </w:rPr>
              <w:t>- Cài đặt</w:t>
            </w:r>
          </w:p>
          <w:p w14:paraId="5DBF5A36" w14:textId="77777777" w:rsidR="009E4D3E" w:rsidRDefault="00000000">
            <w:pPr>
              <w:pStyle w:val="NormalWeb"/>
              <w:tabs>
                <w:tab w:val="left" w:pos="9240"/>
              </w:tabs>
              <w:rPr>
                <w:sz w:val="28"/>
                <w:szCs w:val="28"/>
              </w:rPr>
            </w:pPr>
            <w:r>
              <w:rPr>
                <w:color w:val="000000"/>
                <w:sz w:val="28"/>
                <w:szCs w:val="28"/>
              </w:rPr>
              <w:t>- Kiểm thử đơn vị</w:t>
            </w:r>
          </w:p>
        </w:tc>
      </w:tr>
      <w:tr w:rsidR="009E4D3E" w14:paraId="32F81BE8" w14:textId="77777777">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594F" w14:textId="77777777" w:rsidR="009E4D3E" w:rsidRDefault="00000000">
            <w:pPr>
              <w:pStyle w:val="NormalWeb"/>
              <w:tabs>
                <w:tab w:val="left" w:pos="9240"/>
              </w:tabs>
              <w:jc w:val="center"/>
              <w:rPr>
                <w:sz w:val="28"/>
                <w:szCs w:val="28"/>
              </w:rPr>
            </w:pPr>
            <w:r>
              <w:rPr>
                <w:color w:val="000000"/>
                <w:sz w:val="28"/>
                <w:szCs w:val="28"/>
              </w:rPr>
              <w:lastRenderedPageBreak/>
              <w:t>Bước 4</w:t>
            </w:r>
          </w:p>
        </w:tc>
        <w:tc>
          <w:tcPr>
            <w:tcW w:w="2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3F582" w14:textId="77777777" w:rsidR="009E4D3E" w:rsidRDefault="00000000">
            <w:pPr>
              <w:pStyle w:val="NormalWeb"/>
              <w:tabs>
                <w:tab w:val="left" w:pos="9240"/>
              </w:tabs>
              <w:rPr>
                <w:sz w:val="28"/>
                <w:szCs w:val="28"/>
              </w:rPr>
            </w:pPr>
            <w:r>
              <w:rPr>
                <w:color w:val="000000"/>
                <w:sz w:val="28"/>
                <w:szCs w:val="28"/>
              </w:rPr>
              <w:t>Tích hợp và kiểm thử hệ thống</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E2C7C" w14:textId="77777777" w:rsidR="009E4D3E" w:rsidRDefault="00000000">
            <w:pPr>
              <w:pStyle w:val="NormalWeb"/>
              <w:tabs>
                <w:tab w:val="left" w:pos="9240"/>
              </w:tabs>
              <w:rPr>
                <w:sz w:val="28"/>
                <w:szCs w:val="28"/>
              </w:rPr>
            </w:pPr>
            <w:r>
              <w:rPr>
                <w:color w:val="000000"/>
                <w:sz w:val="28"/>
                <w:szCs w:val="28"/>
              </w:rPr>
              <w:t>- Kiểm thử tích hợp</w:t>
            </w:r>
          </w:p>
          <w:p w14:paraId="5B365BB1" w14:textId="77777777" w:rsidR="009E4D3E" w:rsidRDefault="00000000">
            <w:pPr>
              <w:pStyle w:val="NormalWeb"/>
              <w:tabs>
                <w:tab w:val="left" w:pos="9240"/>
              </w:tabs>
              <w:rPr>
                <w:ins w:id="54" w:author="Vũ Thị Dương" w:date="2023-02-17T21:15:00Z"/>
                <w:color w:val="000000"/>
                <w:sz w:val="28"/>
                <w:szCs w:val="28"/>
              </w:rPr>
            </w:pPr>
            <w:r>
              <w:rPr>
                <w:color w:val="000000"/>
                <w:sz w:val="28"/>
                <w:szCs w:val="28"/>
              </w:rPr>
              <w:t>- Kiểm thử hệ thống</w:t>
            </w:r>
          </w:p>
          <w:p w14:paraId="365D43A0" w14:textId="2BDD392D" w:rsidR="00760347" w:rsidRDefault="00760347">
            <w:pPr>
              <w:pStyle w:val="NormalWeb"/>
              <w:tabs>
                <w:tab w:val="left" w:pos="9240"/>
              </w:tabs>
              <w:rPr>
                <w:sz w:val="28"/>
                <w:szCs w:val="28"/>
              </w:rPr>
            </w:pPr>
          </w:p>
        </w:tc>
      </w:tr>
      <w:tr w:rsidR="009E4D3E" w14:paraId="644FAA2E" w14:textId="77777777">
        <w:tc>
          <w:tcPr>
            <w:tcW w:w="1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35165" w14:textId="77777777" w:rsidR="009E4D3E" w:rsidRDefault="00000000">
            <w:pPr>
              <w:pStyle w:val="NormalWeb"/>
              <w:tabs>
                <w:tab w:val="left" w:pos="9240"/>
              </w:tabs>
              <w:jc w:val="center"/>
              <w:rPr>
                <w:sz w:val="28"/>
                <w:szCs w:val="28"/>
              </w:rPr>
            </w:pPr>
            <w:r>
              <w:rPr>
                <w:color w:val="000000"/>
                <w:sz w:val="28"/>
                <w:szCs w:val="28"/>
              </w:rPr>
              <w:t>Bước 5</w:t>
            </w:r>
          </w:p>
        </w:tc>
        <w:tc>
          <w:tcPr>
            <w:tcW w:w="2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667FC8" w14:textId="77777777" w:rsidR="009E4D3E" w:rsidRDefault="00000000">
            <w:pPr>
              <w:pStyle w:val="NormalWeb"/>
              <w:tabs>
                <w:tab w:val="left" w:pos="9240"/>
              </w:tabs>
              <w:rPr>
                <w:sz w:val="28"/>
                <w:szCs w:val="28"/>
              </w:rPr>
            </w:pPr>
            <w:r>
              <w:rPr>
                <w:color w:val="000000"/>
                <w:sz w:val="28"/>
                <w:szCs w:val="28"/>
              </w:rPr>
              <w:t>Vận hành và bảo trì</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4111AC" w14:textId="77777777" w:rsidR="009E4D3E" w:rsidRDefault="00000000">
            <w:pPr>
              <w:pStyle w:val="NormalWeb"/>
              <w:tabs>
                <w:tab w:val="left" w:pos="9240"/>
              </w:tabs>
              <w:rPr>
                <w:sz w:val="28"/>
                <w:szCs w:val="28"/>
              </w:rPr>
            </w:pPr>
            <w:r>
              <w:rPr>
                <w:color w:val="000000"/>
                <w:sz w:val="28"/>
                <w:szCs w:val="28"/>
              </w:rPr>
              <w:t>Bàn giao cho khách hàng (Bàn gian, vận hành và bảo trì)</w:t>
            </w:r>
          </w:p>
        </w:tc>
      </w:tr>
    </w:tbl>
    <w:p w14:paraId="5F40977A" w14:textId="77777777" w:rsidR="009E4D3E" w:rsidRDefault="009E4D3E">
      <w:pPr>
        <w:tabs>
          <w:tab w:val="left" w:pos="9240"/>
        </w:tabs>
        <w:rPr>
          <w:szCs w:val="28"/>
        </w:rPr>
      </w:pPr>
    </w:p>
    <w:p w14:paraId="4C000B52" w14:textId="77777777" w:rsidR="009E4D3E" w:rsidRDefault="00000000">
      <w:pPr>
        <w:tabs>
          <w:tab w:val="left" w:pos="9240"/>
        </w:tabs>
        <w:jc w:val="both"/>
        <w:rPr>
          <w:szCs w:val="28"/>
        </w:rPr>
      </w:pPr>
      <w:r>
        <w:rPr>
          <w:szCs w:val="28"/>
        </w:rPr>
        <w:t>-</w:t>
      </w:r>
      <w:r>
        <w:rPr>
          <w:szCs w:val="28"/>
          <w:lang w:val="vi-VN"/>
        </w:rPr>
        <w:t xml:space="preserve"> </w:t>
      </w:r>
      <w:r>
        <w:rPr>
          <w:szCs w:val="28"/>
        </w:rPr>
        <w:t xml:space="preserve"> </w:t>
      </w:r>
      <w:r>
        <w:rPr>
          <w:rFonts w:cs="Times New Roman"/>
          <w:szCs w:val="28"/>
        </w:rPr>
        <w:t>Hình thức sản phẩm:</w:t>
      </w:r>
      <w:r>
        <w:rPr>
          <w:rFonts w:cs="Times New Roman"/>
          <w:szCs w:val="28"/>
          <w:lang w:val="vi-VN"/>
        </w:rPr>
        <w:t xml:space="preserve"> </w:t>
      </w:r>
      <w:r>
        <w:rPr>
          <w:szCs w:val="28"/>
        </w:rPr>
        <w:t>Sản phẩm sau khi hoàn thành không phải chỉ là một sản phẩm lý thuyết chứng minh vấn đề hay sản phẩm giả lập mà là một sản phẩm ứng dụng chạy được, hoàn toàn có thể đưa vào thực tế để sử dụng.</w:t>
      </w:r>
    </w:p>
    <w:p w14:paraId="38BF2720" w14:textId="77777777" w:rsidR="009E4D3E" w:rsidRDefault="00000000">
      <w:pPr>
        <w:tabs>
          <w:tab w:val="left" w:pos="9240"/>
        </w:tabs>
        <w:jc w:val="both"/>
        <w:rPr>
          <w:szCs w:val="28"/>
        </w:rPr>
      </w:pPr>
      <w:r>
        <w:rPr>
          <w:szCs w:val="28"/>
        </w:rPr>
        <w:t xml:space="preserve">- </w:t>
      </w:r>
      <w:r>
        <w:rPr>
          <w:szCs w:val="28"/>
          <w:lang w:val="vi-VN"/>
        </w:rPr>
        <w:t xml:space="preserve"> Kết quả đạt được: </w:t>
      </w:r>
      <w:r>
        <w:rPr>
          <w:szCs w:val="28"/>
        </w:rPr>
        <w:t>Phần mềm được viết bằng công cụ NetBeans. Bởi NetBeans là một IDE nguồn mở, có thể chạy trên hệ điều hành khác nhau, dễ dàng cài đặt và sử dụng. Đặc biệt NetBeans rất phù hợp để viết Java Swing.</w:t>
      </w:r>
      <w:bookmarkStart w:id="55" w:name="_Toc72963137"/>
      <w:bookmarkStart w:id="56" w:name="_Toc71313363"/>
    </w:p>
    <w:p w14:paraId="184CC467" w14:textId="77777777" w:rsidR="009E4D3E" w:rsidRDefault="00000000">
      <w:pPr>
        <w:tabs>
          <w:tab w:val="left" w:pos="9240"/>
        </w:tabs>
        <w:jc w:val="both"/>
        <w:outlineLvl w:val="1"/>
        <w:rPr>
          <w:b/>
          <w:bCs/>
          <w:szCs w:val="28"/>
          <w:lang w:val="vi-VN"/>
        </w:rPr>
      </w:pPr>
      <w:r>
        <w:rPr>
          <w:b/>
          <w:bCs/>
          <w:szCs w:val="28"/>
          <w:lang w:val="vi-VN"/>
        </w:rPr>
        <w:t>2.2. Khảo sát hệ thống</w:t>
      </w:r>
    </w:p>
    <w:p w14:paraId="54176BB9" w14:textId="77777777" w:rsidR="009E4D3E" w:rsidRDefault="00000000">
      <w:pPr>
        <w:tabs>
          <w:tab w:val="left" w:pos="9240"/>
        </w:tabs>
        <w:jc w:val="both"/>
        <w:outlineLvl w:val="2"/>
        <w:rPr>
          <w:b/>
          <w:bCs/>
          <w:szCs w:val="28"/>
          <w:lang w:val="vi-VN"/>
        </w:rPr>
      </w:pPr>
      <w:r>
        <w:rPr>
          <w:b/>
          <w:bCs/>
          <w:szCs w:val="28"/>
          <w:lang w:val="vi-VN"/>
        </w:rPr>
        <w:t>2.2.1. Khảo sát sơ bộ</w:t>
      </w:r>
    </w:p>
    <w:bookmarkEnd w:id="55"/>
    <w:bookmarkEnd w:id="56"/>
    <w:p w14:paraId="218C7CEA" w14:textId="77777777" w:rsidR="009E4D3E" w:rsidRDefault="00000000">
      <w:pPr>
        <w:ind w:firstLine="420"/>
        <w:jc w:val="both"/>
        <w:rPr>
          <w:rFonts w:cs="Times New Roman"/>
          <w:szCs w:val="28"/>
        </w:rPr>
      </w:pPr>
      <w:r>
        <w:rPr>
          <w:rFonts w:cs="Times New Roman"/>
          <w:szCs w:val="28"/>
        </w:rPr>
        <w:t>Đối tượng: Trường đại học Công nghiệp Hà Nội.</w:t>
      </w:r>
    </w:p>
    <w:p w14:paraId="25A0D548" w14:textId="77777777" w:rsidR="009E4D3E" w:rsidRDefault="00000000">
      <w:pPr>
        <w:pStyle w:val="ListParagraph"/>
        <w:ind w:left="0" w:firstLine="420"/>
        <w:contextualSpacing w:val="0"/>
        <w:jc w:val="both"/>
        <w:rPr>
          <w:rFonts w:cs="Times New Roman"/>
          <w:szCs w:val="28"/>
        </w:rPr>
      </w:pPr>
      <w:r>
        <w:rPr>
          <w:rFonts w:cs="Times New Roman"/>
          <w:szCs w:val="28"/>
        </w:rPr>
        <w:t xml:space="preserve">Địa chỉ: </w:t>
      </w:r>
      <w:r>
        <w:rPr>
          <w:rFonts w:cs="Times New Roman"/>
          <w:color w:val="202124"/>
          <w:szCs w:val="28"/>
          <w:shd w:val="clear" w:color="auto" w:fill="FFFFFF"/>
        </w:rPr>
        <w:t>Số 298 Đường Cầu Diễn, Minh Khai, Bắc Từ Liêm, Hà Nội</w:t>
      </w:r>
    </w:p>
    <w:p w14:paraId="2622EE72" w14:textId="77777777" w:rsidR="009E4D3E" w:rsidRDefault="00000000">
      <w:pPr>
        <w:pStyle w:val="ListParagraph"/>
        <w:ind w:left="0" w:firstLine="420"/>
        <w:contextualSpacing w:val="0"/>
        <w:jc w:val="both"/>
        <w:rPr>
          <w:rFonts w:cs="Times New Roman"/>
          <w:szCs w:val="28"/>
        </w:rPr>
      </w:pPr>
      <w:r>
        <w:rPr>
          <w:rFonts w:cs="Times New Roman"/>
          <w:szCs w:val="28"/>
        </w:rPr>
        <w:t xml:space="preserve">Trước khi tiến hành khảo sát sơ bộ, chúng tôi </w:t>
      </w:r>
      <w:r>
        <w:rPr>
          <w:rFonts w:cs="Times New Roman"/>
          <w:szCs w:val="28"/>
          <w:lang w:val="vi-VN"/>
        </w:rPr>
        <w:t xml:space="preserve">cần </w:t>
      </w:r>
      <w:r>
        <w:rPr>
          <w:rFonts w:cs="Times New Roman"/>
          <w:szCs w:val="28"/>
        </w:rPr>
        <w:t xml:space="preserve">xác định mục tiêu đạt được là </w:t>
      </w:r>
      <w:r>
        <w:rPr>
          <w:rFonts w:cs="Times New Roman"/>
          <w:color w:val="000000"/>
          <w:szCs w:val="28"/>
        </w:rPr>
        <w:t xml:space="preserve">hiểu được cách </w:t>
      </w:r>
      <w:r>
        <w:rPr>
          <w:rFonts w:cs="Times New Roman"/>
          <w:szCs w:val="28"/>
          <w:lang w:val="vi-VN"/>
        </w:rPr>
        <w:t>quản lý phòng học</w:t>
      </w:r>
      <w:r>
        <w:rPr>
          <w:rFonts w:cs="Times New Roman"/>
          <w:color w:val="000000"/>
          <w:szCs w:val="28"/>
          <w:lang w:val="vi-VN"/>
        </w:rPr>
        <w:t xml:space="preserve"> của nhà trường</w:t>
      </w:r>
      <w:r>
        <w:rPr>
          <w:rFonts w:cs="Times New Roman"/>
          <w:color w:val="000000"/>
          <w:szCs w:val="28"/>
        </w:rPr>
        <w:t>.</w:t>
      </w:r>
    </w:p>
    <w:p w14:paraId="2522433D" w14:textId="77777777" w:rsidR="009E4D3E" w:rsidRDefault="00000000">
      <w:pPr>
        <w:pStyle w:val="ListParagraph"/>
        <w:ind w:left="0" w:firstLine="420"/>
        <w:contextualSpacing w:val="0"/>
        <w:jc w:val="both"/>
        <w:rPr>
          <w:rFonts w:cs="Times New Roman"/>
          <w:szCs w:val="28"/>
        </w:rPr>
      </w:pPr>
      <w:r>
        <w:rPr>
          <w:rFonts w:cs="Times New Roman"/>
          <w:szCs w:val="28"/>
        </w:rPr>
        <w:t>Để kết quả của quá trình khảo sát được chính xác và khách quan, chúng tôi quyết định khảo sát bằng phương pháp phỏng vấn trực tiếp bộ phận quản lý thông qua phiếu phỏng vấn dưới đây: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E4D3E" w14:paraId="22363F8D" w14:textId="77777777">
        <w:tc>
          <w:tcPr>
            <w:tcW w:w="9350" w:type="dxa"/>
            <w:gridSpan w:val="2"/>
            <w:tcBorders>
              <w:top w:val="single" w:sz="4" w:space="0" w:color="auto"/>
              <w:left w:val="single" w:sz="4" w:space="0" w:color="auto"/>
              <w:bottom w:val="single" w:sz="4" w:space="0" w:color="auto"/>
              <w:right w:val="single" w:sz="4" w:space="0" w:color="auto"/>
            </w:tcBorders>
          </w:tcPr>
          <w:p w14:paraId="2E7A3B00" w14:textId="77777777" w:rsidR="009E4D3E" w:rsidRDefault="00000000">
            <w:pPr>
              <w:jc w:val="center"/>
              <w:rPr>
                <w:rFonts w:cs="Times New Roman"/>
                <w:szCs w:val="28"/>
              </w:rPr>
            </w:pPr>
            <w:r>
              <w:rPr>
                <w:rFonts w:cs="Times New Roman"/>
                <w:szCs w:val="28"/>
              </w:rPr>
              <w:t>Kế Hoạch Phỏng Vấn</w:t>
            </w:r>
          </w:p>
        </w:tc>
      </w:tr>
      <w:tr w:rsidR="009E4D3E" w14:paraId="2BF7A1F6" w14:textId="77777777">
        <w:tc>
          <w:tcPr>
            <w:tcW w:w="4675" w:type="dxa"/>
            <w:tcBorders>
              <w:top w:val="single" w:sz="4" w:space="0" w:color="auto"/>
              <w:left w:val="single" w:sz="4" w:space="0" w:color="auto"/>
              <w:bottom w:val="single" w:sz="4" w:space="0" w:color="auto"/>
              <w:right w:val="single" w:sz="4" w:space="0" w:color="auto"/>
            </w:tcBorders>
          </w:tcPr>
          <w:p w14:paraId="1630C1D1" w14:textId="77777777" w:rsidR="009E4D3E" w:rsidRDefault="00000000">
            <w:pPr>
              <w:rPr>
                <w:rFonts w:cs="Times New Roman"/>
                <w:szCs w:val="28"/>
              </w:rPr>
            </w:pPr>
            <w:r>
              <w:rPr>
                <w:rFonts w:cs="Times New Roman"/>
                <w:szCs w:val="28"/>
              </w:rPr>
              <w:t>Người được phỏng vấn:</w:t>
            </w:r>
          </w:p>
          <w:p w14:paraId="67882E3D" w14:textId="77777777" w:rsidR="009E4D3E" w:rsidRDefault="00000000">
            <w:pPr>
              <w:rPr>
                <w:rFonts w:cs="Times New Roman"/>
                <w:szCs w:val="28"/>
                <w:lang w:val="vi-VN"/>
              </w:rPr>
            </w:pPr>
            <w:r>
              <w:rPr>
                <w:rFonts w:cs="Times New Roman"/>
                <w:szCs w:val="28"/>
                <w:lang w:val="vi-VN"/>
              </w:rPr>
              <w:t>Nguyễn Thị Minh Phương</w:t>
            </w:r>
          </w:p>
          <w:p w14:paraId="6E62C6A7" w14:textId="77777777" w:rsidR="009E4D3E" w:rsidRDefault="009E4D3E">
            <w:pPr>
              <w:rPr>
                <w:rFonts w:cs="Times New Roman"/>
                <w:szCs w:val="28"/>
              </w:rPr>
            </w:pPr>
          </w:p>
        </w:tc>
        <w:tc>
          <w:tcPr>
            <w:tcW w:w="4675" w:type="dxa"/>
            <w:tcBorders>
              <w:top w:val="single" w:sz="4" w:space="0" w:color="auto"/>
              <w:left w:val="single" w:sz="4" w:space="0" w:color="auto"/>
              <w:bottom w:val="single" w:sz="4" w:space="0" w:color="auto"/>
              <w:right w:val="single" w:sz="4" w:space="0" w:color="auto"/>
            </w:tcBorders>
          </w:tcPr>
          <w:p w14:paraId="5E6BF578" w14:textId="77777777" w:rsidR="009E4D3E" w:rsidRDefault="00000000">
            <w:pPr>
              <w:rPr>
                <w:rFonts w:cs="Times New Roman"/>
                <w:szCs w:val="28"/>
              </w:rPr>
            </w:pPr>
            <w:r>
              <w:rPr>
                <w:rFonts w:cs="Times New Roman"/>
                <w:szCs w:val="28"/>
              </w:rPr>
              <w:t>Người phỏng vấn:</w:t>
            </w:r>
          </w:p>
          <w:p w14:paraId="6EB4DFB9" w14:textId="77777777" w:rsidR="009E4D3E" w:rsidRDefault="00000000">
            <w:pPr>
              <w:rPr>
                <w:rFonts w:cs="Times New Roman"/>
                <w:szCs w:val="28"/>
                <w:lang w:val="vi-VN"/>
              </w:rPr>
            </w:pPr>
            <w:r>
              <w:rPr>
                <w:rFonts w:cs="Times New Roman"/>
                <w:szCs w:val="28"/>
                <w:lang w:val="vi-VN"/>
              </w:rPr>
              <w:t>Đỗ Thị Khánh Minh</w:t>
            </w:r>
          </w:p>
        </w:tc>
      </w:tr>
      <w:tr w:rsidR="009E4D3E" w14:paraId="70AFEAF9" w14:textId="77777777">
        <w:tc>
          <w:tcPr>
            <w:tcW w:w="4675" w:type="dxa"/>
            <w:tcBorders>
              <w:top w:val="single" w:sz="4" w:space="0" w:color="auto"/>
              <w:left w:val="single" w:sz="4" w:space="0" w:color="auto"/>
              <w:bottom w:val="single" w:sz="4" w:space="0" w:color="auto"/>
              <w:right w:val="single" w:sz="4" w:space="0" w:color="auto"/>
            </w:tcBorders>
          </w:tcPr>
          <w:p w14:paraId="560D279E" w14:textId="77777777" w:rsidR="009E4D3E" w:rsidRDefault="00000000">
            <w:pPr>
              <w:jc w:val="both"/>
              <w:rPr>
                <w:rFonts w:cs="Times New Roman"/>
                <w:szCs w:val="28"/>
              </w:rPr>
            </w:pPr>
            <w:r>
              <w:rPr>
                <w:rFonts w:cs="Times New Roman"/>
                <w:szCs w:val="28"/>
              </w:rPr>
              <w:t xml:space="preserve">Địa chỉ: </w:t>
            </w:r>
            <w:r>
              <w:rPr>
                <w:rFonts w:cs="Times New Roman"/>
                <w:szCs w:val="28"/>
                <w:shd w:val="clear" w:color="auto" w:fill="FFFFFF"/>
              </w:rPr>
              <w:t xml:space="preserve">Số </w:t>
            </w:r>
            <w:r>
              <w:rPr>
                <w:rFonts w:cs="Times New Roman"/>
                <w:szCs w:val="28"/>
                <w:shd w:val="clear" w:color="auto" w:fill="FFFFFF"/>
                <w:lang w:val="vi-VN"/>
              </w:rPr>
              <w:t>14</w:t>
            </w:r>
            <w:r>
              <w:rPr>
                <w:rFonts w:cs="Times New Roman"/>
                <w:szCs w:val="28"/>
                <w:shd w:val="clear" w:color="auto" w:fill="FFFFFF"/>
              </w:rPr>
              <w:t>, Xuân Phương, Bắc Từ Liêm Hà Nội </w:t>
            </w:r>
          </w:p>
        </w:tc>
        <w:tc>
          <w:tcPr>
            <w:tcW w:w="4675" w:type="dxa"/>
            <w:tcBorders>
              <w:top w:val="single" w:sz="4" w:space="0" w:color="auto"/>
              <w:left w:val="single" w:sz="4" w:space="0" w:color="auto"/>
              <w:bottom w:val="single" w:sz="4" w:space="0" w:color="auto"/>
              <w:right w:val="single" w:sz="4" w:space="0" w:color="auto"/>
            </w:tcBorders>
          </w:tcPr>
          <w:p w14:paraId="51B5BCA7" w14:textId="77777777" w:rsidR="009E4D3E" w:rsidRDefault="00000000">
            <w:pPr>
              <w:jc w:val="both"/>
              <w:rPr>
                <w:rFonts w:cs="Times New Roman"/>
                <w:szCs w:val="28"/>
                <w:lang w:val="vi-VN"/>
              </w:rPr>
            </w:pPr>
            <w:r>
              <w:rPr>
                <w:rFonts w:cs="Times New Roman"/>
                <w:szCs w:val="28"/>
              </w:rPr>
              <w:t xml:space="preserve">Thời gian hẹn: </w:t>
            </w:r>
            <w:r>
              <w:rPr>
                <w:rFonts w:cs="Times New Roman"/>
                <w:szCs w:val="28"/>
                <w:lang w:val="vi-VN"/>
              </w:rPr>
              <w:t>11</w:t>
            </w:r>
            <w:r>
              <w:rPr>
                <w:rFonts w:cs="Times New Roman"/>
                <w:szCs w:val="28"/>
              </w:rPr>
              <w:t>/0</w:t>
            </w:r>
            <w:r>
              <w:rPr>
                <w:rFonts w:cs="Times New Roman"/>
                <w:szCs w:val="28"/>
                <w:lang w:val="vi-VN"/>
              </w:rPr>
              <w:t>2</w:t>
            </w:r>
            <w:r>
              <w:rPr>
                <w:rFonts w:cs="Times New Roman"/>
                <w:szCs w:val="28"/>
              </w:rPr>
              <w:t>/</w:t>
            </w:r>
            <w:r>
              <w:rPr>
                <w:rFonts w:cs="Times New Roman"/>
                <w:szCs w:val="28"/>
                <w:lang w:val="vi-VN"/>
              </w:rPr>
              <w:t>2023</w:t>
            </w:r>
          </w:p>
          <w:p w14:paraId="44132DDB" w14:textId="77777777" w:rsidR="009E4D3E" w:rsidRDefault="00000000">
            <w:pPr>
              <w:jc w:val="both"/>
              <w:rPr>
                <w:rFonts w:cs="Times New Roman"/>
                <w:szCs w:val="28"/>
              </w:rPr>
            </w:pPr>
            <w:r>
              <w:rPr>
                <w:rFonts w:cs="Times New Roman"/>
                <w:szCs w:val="28"/>
              </w:rPr>
              <w:t>Thời gian bắt đầu: 8h</w:t>
            </w:r>
          </w:p>
          <w:p w14:paraId="2ED30692" w14:textId="77777777" w:rsidR="009E4D3E" w:rsidRDefault="00000000">
            <w:pPr>
              <w:jc w:val="both"/>
              <w:rPr>
                <w:rFonts w:cs="Times New Roman"/>
                <w:szCs w:val="28"/>
              </w:rPr>
            </w:pPr>
            <w:r>
              <w:rPr>
                <w:rFonts w:cs="Times New Roman"/>
                <w:szCs w:val="28"/>
              </w:rPr>
              <w:lastRenderedPageBreak/>
              <w:t>Thời gian kết thúc: 9h</w:t>
            </w:r>
          </w:p>
        </w:tc>
      </w:tr>
      <w:tr w:rsidR="009E4D3E" w14:paraId="0EB5B494" w14:textId="77777777">
        <w:tc>
          <w:tcPr>
            <w:tcW w:w="4675" w:type="dxa"/>
            <w:tcBorders>
              <w:top w:val="single" w:sz="4" w:space="0" w:color="auto"/>
              <w:left w:val="single" w:sz="4" w:space="0" w:color="auto"/>
              <w:bottom w:val="single" w:sz="4" w:space="0" w:color="auto"/>
              <w:right w:val="single" w:sz="4" w:space="0" w:color="auto"/>
            </w:tcBorders>
          </w:tcPr>
          <w:p w14:paraId="27D64DCA" w14:textId="77777777" w:rsidR="009E4D3E" w:rsidRDefault="00000000">
            <w:pPr>
              <w:jc w:val="both"/>
              <w:rPr>
                <w:rFonts w:cs="Times New Roman"/>
                <w:szCs w:val="28"/>
              </w:rPr>
            </w:pPr>
            <w:r>
              <w:rPr>
                <w:rFonts w:cs="Times New Roman"/>
                <w:szCs w:val="28"/>
              </w:rPr>
              <w:lastRenderedPageBreak/>
              <w:t>Cần thu thập thông tin về:</w:t>
            </w:r>
          </w:p>
          <w:p w14:paraId="6373179F" w14:textId="77777777" w:rsidR="009E4D3E" w:rsidRDefault="00000000">
            <w:pPr>
              <w:jc w:val="both"/>
              <w:rPr>
                <w:rFonts w:cs="Times New Roman"/>
                <w:szCs w:val="28"/>
                <w:lang w:val="vi-VN"/>
              </w:rPr>
            </w:pPr>
            <w:r>
              <w:rPr>
                <w:rFonts w:cs="Times New Roman"/>
                <w:szCs w:val="28"/>
              </w:rPr>
              <w:t xml:space="preserve">- Thông tin </w:t>
            </w:r>
            <w:r>
              <w:rPr>
                <w:rFonts w:cs="Times New Roman"/>
                <w:szCs w:val="28"/>
                <w:lang w:val="vi-VN"/>
              </w:rPr>
              <w:t>cơ sở học</w:t>
            </w:r>
          </w:p>
          <w:p w14:paraId="515E156A" w14:textId="77777777" w:rsidR="009E4D3E" w:rsidRDefault="00000000">
            <w:pPr>
              <w:jc w:val="both"/>
              <w:rPr>
                <w:rFonts w:cs="Times New Roman"/>
                <w:color w:val="000000"/>
                <w:szCs w:val="28"/>
                <w:lang w:val="vi-VN"/>
              </w:rPr>
            </w:pPr>
            <w:r>
              <w:rPr>
                <w:rFonts w:cs="Times New Roman"/>
                <w:color w:val="000000"/>
                <w:szCs w:val="28"/>
              </w:rPr>
              <w:t xml:space="preserve">- Thông tin </w:t>
            </w:r>
            <w:r>
              <w:rPr>
                <w:rFonts w:cs="Times New Roman"/>
                <w:color w:val="000000"/>
                <w:szCs w:val="28"/>
                <w:lang w:val="vi-VN"/>
              </w:rPr>
              <w:t>tòa học</w:t>
            </w:r>
          </w:p>
          <w:p w14:paraId="21685781" w14:textId="77777777" w:rsidR="009E4D3E" w:rsidRDefault="00000000">
            <w:pPr>
              <w:jc w:val="both"/>
              <w:rPr>
                <w:rFonts w:cs="Times New Roman"/>
                <w:color w:val="000000"/>
                <w:szCs w:val="28"/>
                <w:lang w:val="vi-VN"/>
              </w:rPr>
            </w:pPr>
            <w:r>
              <w:rPr>
                <w:rFonts w:cs="Times New Roman"/>
                <w:color w:val="000000"/>
                <w:szCs w:val="28"/>
                <w:lang w:val="vi-VN"/>
              </w:rPr>
              <w:t>- Thông tin lớp học</w:t>
            </w:r>
          </w:p>
          <w:p w14:paraId="3AF1BB18" w14:textId="77777777" w:rsidR="009E4D3E" w:rsidRDefault="00000000">
            <w:pPr>
              <w:jc w:val="both"/>
              <w:rPr>
                <w:rFonts w:cs="Times New Roman"/>
                <w:color w:val="000000"/>
                <w:szCs w:val="28"/>
                <w:lang w:val="vi-VN"/>
              </w:rPr>
            </w:pPr>
            <w:r>
              <w:rPr>
                <w:rFonts w:cs="Times New Roman"/>
                <w:color w:val="000000"/>
                <w:szCs w:val="28"/>
                <w:lang w:val="vi-VN"/>
              </w:rPr>
              <w:t>- Thông tin về giảng viên</w:t>
            </w:r>
          </w:p>
          <w:p w14:paraId="66A34947" w14:textId="77777777" w:rsidR="009E4D3E" w:rsidRDefault="00000000">
            <w:pPr>
              <w:jc w:val="both"/>
              <w:rPr>
                <w:rFonts w:cs="Times New Roman"/>
                <w:color w:val="000000"/>
                <w:szCs w:val="28"/>
                <w:lang w:val="vi-VN"/>
              </w:rPr>
            </w:pPr>
            <w:r>
              <w:rPr>
                <w:rFonts w:cs="Times New Roman"/>
                <w:color w:val="000000"/>
                <w:szCs w:val="28"/>
                <w:lang w:val="vi-VN"/>
              </w:rPr>
              <w:t>- Thông tin về sinh viên,......</w:t>
            </w:r>
          </w:p>
        </w:tc>
        <w:tc>
          <w:tcPr>
            <w:tcW w:w="4675" w:type="dxa"/>
            <w:tcBorders>
              <w:top w:val="single" w:sz="4" w:space="0" w:color="auto"/>
              <w:left w:val="single" w:sz="4" w:space="0" w:color="auto"/>
              <w:bottom w:val="single" w:sz="4" w:space="0" w:color="auto"/>
              <w:right w:val="single" w:sz="4" w:space="0" w:color="auto"/>
            </w:tcBorders>
          </w:tcPr>
          <w:p w14:paraId="213F2686" w14:textId="77777777" w:rsidR="009E4D3E" w:rsidRDefault="00000000">
            <w:pPr>
              <w:jc w:val="both"/>
              <w:rPr>
                <w:rFonts w:cs="Times New Roman"/>
                <w:szCs w:val="28"/>
                <w:lang w:val="vi-VN"/>
              </w:rPr>
            </w:pPr>
            <w:r>
              <w:rPr>
                <w:rFonts w:cs="Times New Roman"/>
                <w:szCs w:val="28"/>
              </w:rPr>
              <w:t xml:space="preserve">Trình độ: </w:t>
            </w:r>
            <w:r>
              <w:rPr>
                <w:rFonts w:cs="Times New Roman"/>
                <w:color w:val="000000"/>
                <w:szCs w:val="28"/>
              </w:rPr>
              <w:t xml:space="preserve">Hiểu rõ về quản lý </w:t>
            </w:r>
            <w:r>
              <w:rPr>
                <w:rFonts w:cs="Times New Roman"/>
                <w:color w:val="000000"/>
                <w:szCs w:val="28"/>
                <w:lang w:val="vi-VN"/>
              </w:rPr>
              <w:t>phòng học</w:t>
            </w:r>
          </w:p>
        </w:tc>
      </w:tr>
      <w:tr w:rsidR="009E4D3E" w14:paraId="78E4AEA8" w14:textId="77777777">
        <w:tc>
          <w:tcPr>
            <w:tcW w:w="4675" w:type="dxa"/>
            <w:tcBorders>
              <w:top w:val="single" w:sz="4" w:space="0" w:color="auto"/>
              <w:left w:val="single" w:sz="4" w:space="0" w:color="auto"/>
              <w:bottom w:val="single" w:sz="4" w:space="0" w:color="auto"/>
              <w:right w:val="single" w:sz="4" w:space="0" w:color="auto"/>
            </w:tcBorders>
          </w:tcPr>
          <w:p w14:paraId="6BDD59B2" w14:textId="77777777" w:rsidR="009E4D3E" w:rsidRDefault="00000000">
            <w:pPr>
              <w:pStyle w:val="NormalWeb"/>
              <w:jc w:val="both"/>
              <w:rPr>
                <w:sz w:val="28"/>
                <w:szCs w:val="28"/>
              </w:rPr>
            </w:pPr>
            <w:r>
              <w:rPr>
                <w:color w:val="000000"/>
                <w:sz w:val="28"/>
                <w:szCs w:val="28"/>
              </w:rPr>
              <w:t>Nội dung:</w:t>
            </w:r>
          </w:p>
          <w:p w14:paraId="25C6E9E4" w14:textId="77777777" w:rsidR="009E4D3E" w:rsidRDefault="00000000">
            <w:pPr>
              <w:pStyle w:val="NormalWeb"/>
              <w:jc w:val="both"/>
              <w:rPr>
                <w:sz w:val="28"/>
                <w:szCs w:val="28"/>
              </w:rPr>
            </w:pPr>
            <w:r>
              <w:rPr>
                <w:color w:val="000000"/>
                <w:sz w:val="28"/>
                <w:szCs w:val="28"/>
              </w:rPr>
              <w:t>Giới thiệu tổng quan về dự án</w:t>
            </w:r>
          </w:p>
          <w:p w14:paraId="5B079CC7" w14:textId="77777777" w:rsidR="009E4D3E" w:rsidRDefault="00000000">
            <w:pPr>
              <w:pStyle w:val="NormalWeb"/>
              <w:jc w:val="both"/>
              <w:rPr>
                <w:color w:val="000000"/>
                <w:sz w:val="28"/>
                <w:szCs w:val="28"/>
              </w:rPr>
            </w:pPr>
            <w:r>
              <w:rPr>
                <w:color w:val="000000"/>
                <w:sz w:val="28"/>
                <w:szCs w:val="28"/>
              </w:rPr>
              <w:t xml:space="preserve">Câu hỏi 1: Nhà trường cần một hệ thống </w:t>
            </w:r>
            <w:r>
              <w:rPr>
                <w:sz w:val="28"/>
                <w:szCs w:val="28"/>
                <w:lang w:val="vi-VN"/>
              </w:rPr>
              <w:t>quản lý phòng học</w:t>
            </w:r>
            <w:r>
              <w:rPr>
                <w:szCs w:val="28"/>
              </w:rPr>
              <w:t xml:space="preserve"> </w:t>
            </w:r>
            <w:r>
              <w:rPr>
                <w:color w:val="000000"/>
                <w:sz w:val="28"/>
                <w:szCs w:val="28"/>
              </w:rPr>
              <w:t>như thế nào?</w:t>
            </w:r>
          </w:p>
          <w:p w14:paraId="4E166D09" w14:textId="77777777" w:rsidR="009E4D3E" w:rsidRDefault="009E4D3E">
            <w:pPr>
              <w:jc w:val="both"/>
              <w:rPr>
                <w:rFonts w:cs="Times New Roman"/>
                <w:color w:val="000000"/>
                <w:szCs w:val="28"/>
                <w:lang w:val="vi-VN"/>
              </w:rPr>
            </w:pPr>
          </w:p>
        </w:tc>
        <w:tc>
          <w:tcPr>
            <w:tcW w:w="4675" w:type="dxa"/>
            <w:tcBorders>
              <w:top w:val="single" w:sz="4" w:space="0" w:color="auto"/>
              <w:left w:val="single" w:sz="4" w:space="0" w:color="auto"/>
              <w:bottom w:val="single" w:sz="4" w:space="0" w:color="auto"/>
              <w:right w:val="single" w:sz="4" w:space="0" w:color="auto"/>
            </w:tcBorders>
          </w:tcPr>
          <w:p w14:paraId="4D61DDF1" w14:textId="77777777" w:rsidR="009E4D3E" w:rsidRDefault="009E4D3E">
            <w:pPr>
              <w:pStyle w:val="ListParagraph"/>
              <w:ind w:left="0"/>
              <w:contextualSpacing w:val="0"/>
              <w:jc w:val="both"/>
              <w:rPr>
                <w:rFonts w:cs="Times New Roman"/>
                <w:szCs w:val="28"/>
              </w:rPr>
            </w:pPr>
          </w:p>
          <w:p w14:paraId="3E8C4111" w14:textId="77777777" w:rsidR="009E4D3E" w:rsidRDefault="009E4D3E">
            <w:pPr>
              <w:pStyle w:val="ListParagraph"/>
              <w:ind w:left="0"/>
              <w:contextualSpacing w:val="0"/>
              <w:jc w:val="both"/>
              <w:rPr>
                <w:rFonts w:cs="Times New Roman"/>
                <w:szCs w:val="28"/>
              </w:rPr>
            </w:pPr>
          </w:p>
          <w:p w14:paraId="25A8ECD7" w14:textId="42256517" w:rsidR="009E4D3E" w:rsidRDefault="00000000">
            <w:pPr>
              <w:pStyle w:val="ListParagraph"/>
              <w:ind w:left="0"/>
              <w:contextualSpacing w:val="0"/>
              <w:jc w:val="both"/>
              <w:rPr>
                <w:rFonts w:cs="Times New Roman"/>
                <w:szCs w:val="28"/>
              </w:rPr>
            </w:pPr>
            <w:r>
              <w:rPr>
                <w:rFonts w:cs="Times New Roman"/>
                <w:szCs w:val="28"/>
              </w:rPr>
              <w:t>Dễ sử dụng, truy cập nhanh, chính xác, khả năng hoạt động ổn định.</w:t>
            </w:r>
            <w:ins w:id="57" w:author="Vũ Thị Dương" w:date="2023-02-17T21:16:00Z">
              <w:r w:rsidR="00760347">
                <w:rPr>
                  <w:rFonts w:cs="Times New Roman"/>
                  <w:szCs w:val="28"/>
                </w:rPr>
                <w:t>?</w:t>
              </w:r>
            </w:ins>
          </w:p>
          <w:p w14:paraId="5C92A867" w14:textId="77777777" w:rsidR="009E4D3E" w:rsidRDefault="00000000">
            <w:pPr>
              <w:jc w:val="both"/>
              <w:rPr>
                <w:rFonts w:cs="Times New Roman"/>
                <w:szCs w:val="28"/>
                <w:lang w:val="vi-VN"/>
              </w:rPr>
            </w:pPr>
            <w:r>
              <w:rPr>
                <w:rFonts w:cs="Times New Roman"/>
                <w:szCs w:val="28"/>
              </w:rPr>
              <w:t>Đáp ứng đầy đủ nhu cầu của người sử dụng</w:t>
            </w:r>
            <w:r>
              <w:rPr>
                <w:rFonts w:cs="Times New Roman"/>
                <w:szCs w:val="28"/>
                <w:lang w:val="vi-VN"/>
              </w:rPr>
              <w:t xml:space="preserve">, giao diện </w:t>
            </w:r>
            <w:commentRangeStart w:id="58"/>
            <w:r>
              <w:rPr>
                <w:rFonts w:cs="Times New Roman"/>
                <w:szCs w:val="28"/>
                <w:lang w:val="vi-VN"/>
              </w:rPr>
              <w:t>bắt mắt</w:t>
            </w:r>
            <w:commentRangeEnd w:id="58"/>
            <w:r w:rsidR="00760347">
              <w:rPr>
                <w:rStyle w:val="CommentReference"/>
              </w:rPr>
              <w:commentReference w:id="58"/>
            </w:r>
            <w:r>
              <w:rPr>
                <w:rFonts w:cs="Times New Roman"/>
                <w:szCs w:val="28"/>
                <w:lang w:val="vi-VN"/>
              </w:rPr>
              <w:t>.</w:t>
            </w:r>
          </w:p>
          <w:p w14:paraId="01536F62" w14:textId="77777777" w:rsidR="009E4D3E" w:rsidRDefault="009E4D3E">
            <w:pPr>
              <w:jc w:val="both"/>
              <w:rPr>
                <w:rFonts w:cs="Times New Roman"/>
                <w:szCs w:val="28"/>
              </w:rPr>
            </w:pPr>
          </w:p>
        </w:tc>
      </w:tr>
      <w:tr w:rsidR="009E4D3E" w14:paraId="02564F1B" w14:textId="77777777">
        <w:tc>
          <w:tcPr>
            <w:tcW w:w="4675" w:type="dxa"/>
            <w:tcBorders>
              <w:top w:val="single" w:sz="4" w:space="0" w:color="auto"/>
              <w:left w:val="single" w:sz="4" w:space="0" w:color="auto"/>
              <w:bottom w:val="single" w:sz="4" w:space="0" w:color="auto"/>
              <w:right w:val="single" w:sz="4" w:space="0" w:color="auto"/>
            </w:tcBorders>
          </w:tcPr>
          <w:p w14:paraId="780D5BBD" w14:textId="77777777" w:rsidR="009E4D3E" w:rsidRDefault="00000000">
            <w:pPr>
              <w:pStyle w:val="NormalWeb"/>
              <w:jc w:val="both"/>
              <w:rPr>
                <w:color w:val="000000"/>
                <w:sz w:val="28"/>
                <w:szCs w:val="28"/>
              </w:rPr>
            </w:pPr>
            <w:r>
              <w:rPr>
                <w:color w:val="000000"/>
                <w:sz w:val="28"/>
                <w:szCs w:val="28"/>
              </w:rPr>
              <w:t xml:space="preserve">Câu hỏi 2: Hệ thống cần làm có những tính năng gì đặc biệt ngoài những tính năng cơ bản như: Đăng nhập, </w:t>
            </w:r>
            <w:r>
              <w:rPr>
                <w:color w:val="000000"/>
                <w:sz w:val="28"/>
                <w:szCs w:val="28"/>
                <w:lang w:val="vi-VN"/>
              </w:rPr>
              <w:t xml:space="preserve">quản lý thông tin phòng,... </w:t>
            </w:r>
            <w:r>
              <w:rPr>
                <w:color w:val="000000"/>
                <w:sz w:val="28"/>
                <w:szCs w:val="28"/>
              </w:rPr>
              <w:t>hay không?</w:t>
            </w:r>
          </w:p>
          <w:p w14:paraId="33855F04" w14:textId="77777777" w:rsidR="009E4D3E" w:rsidRDefault="009E4D3E">
            <w:pPr>
              <w:jc w:val="both"/>
              <w:rPr>
                <w:rFonts w:cs="Times New Roman"/>
                <w:color w:val="000000"/>
                <w:szCs w:val="28"/>
                <w:lang w:val="vi-VN"/>
              </w:rPr>
            </w:pPr>
          </w:p>
        </w:tc>
        <w:tc>
          <w:tcPr>
            <w:tcW w:w="4675" w:type="dxa"/>
            <w:tcBorders>
              <w:top w:val="single" w:sz="4" w:space="0" w:color="auto"/>
              <w:left w:val="single" w:sz="4" w:space="0" w:color="auto"/>
              <w:bottom w:val="single" w:sz="4" w:space="0" w:color="auto"/>
              <w:right w:val="single" w:sz="4" w:space="0" w:color="auto"/>
            </w:tcBorders>
          </w:tcPr>
          <w:p w14:paraId="1E9AF1F3" w14:textId="77777777" w:rsidR="009E4D3E" w:rsidRDefault="00000000">
            <w:pPr>
              <w:jc w:val="both"/>
              <w:rPr>
                <w:rFonts w:cs="Times New Roman"/>
                <w:szCs w:val="28"/>
                <w:lang w:val="vi-VN"/>
              </w:rPr>
            </w:pPr>
            <w:r>
              <w:rPr>
                <w:rFonts w:cs="Times New Roman"/>
                <w:szCs w:val="28"/>
              </w:rPr>
              <w:t>Hệ</w:t>
            </w:r>
            <w:r>
              <w:rPr>
                <w:rFonts w:cs="Times New Roman"/>
                <w:szCs w:val="28"/>
                <w:lang w:val="vi-VN"/>
              </w:rPr>
              <w:t xml:space="preserve"> thống cần có thêm các tính năng như quản lý lịch sử dụng phòng, thống kê phòng không sử dụng đến...</w:t>
            </w:r>
          </w:p>
          <w:p w14:paraId="3940B46B" w14:textId="77777777" w:rsidR="009E4D3E" w:rsidRDefault="009E4D3E">
            <w:pPr>
              <w:jc w:val="both"/>
              <w:rPr>
                <w:rFonts w:cs="Times New Roman"/>
                <w:szCs w:val="28"/>
              </w:rPr>
            </w:pPr>
          </w:p>
        </w:tc>
      </w:tr>
      <w:tr w:rsidR="009E4D3E" w14:paraId="140E3553" w14:textId="77777777">
        <w:tc>
          <w:tcPr>
            <w:tcW w:w="4675" w:type="dxa"/>
            <w:tcBorders>
              <w:top w:val="single" w:sz="4" w:space="0" w:color="auto"/>
              <w:left w:val="single" w:sz="4" w:space="0" w:color="auto"/>
              <w:bottom w:val="single" w:sz="4" w:space="0" w:color="auto"/>
              <w:right w:val="single" w:sz="4" w:space="0" w:color="auto"/>
            </w:tcBorders>
          </w:tcPr>
          <w:p w14:paraId="4425774E" w14:textId="77777777" w:rsidR="009E4D3E" w:rsidRDefault="00000000">
            <w:pPr>
              <w:pStyle w:val="NormalWeb"/>
              <w:jc w:val="both"/>
              <w:rPr>
                <w:color w:val="000000"/>
                <w:sz w:val="28"/>
                <w:szCs w:val="28"/>
              </w:rPr>
            </w:pPr>
            <w:r>
              <w:rPr>
                <w:color w:val="000000"/>
                <w:sz w:val="28"/>
                <w:szCs w:val="28"/>
              </w:rPr>
              <w:t xml:space="preserve">Câu hỏi 3: Nhà trường đã có thống kê đầy đủ thông tin các </w:t>
            </w:r>
            <w:r>
              <w:rPr>
                <w:color w:val="000000"/>
                <w:sz w:val="28"/>
                <w:szCs w:val="28"/>
                <w:lang w:val="vi-VN"/>
              </w:rPr>
              <w:t>cơ sở, tòa, phòng, lớp học, môn học, giáo viên, sinh viên</w:t>
            </w:r>
            <w:r>
              <w:rPr>
                <w:color w:val="000000"/>
                <w:sz w:val="28"/>
                <w:szCs w:val="28"/>
              </w:rPr>
              <w:t xml:space="preserve"> chưa?</w:t>
            </w:r>
          </w:p>
          <w:p w14:paraId="6C5EC387" w14:textId="77777777" w:rsidR="009E4D3E" w:rsidRDefault="009E4D3E">
            <w:pPr>
              <w:jc w:val="both"/>
              <w:rPr>
                <w:rFonts w:cs="Times New Roman"/>
                <w:color w:val="000000"/>
                <w:szCs w:val="28"/>
                <w:lang w:val="vi-VN"/>
              </w:rPr>
            </w:pPr>
          </w:p>
        </w:tc>
        <w:tc>
          <w:tcPr>
            <w:tcW w:w="4675" w:type="dxa"/>
            <w:tcBorders>
              <w:top w:val="single" w:sz="4" w:space="0" w:color="auto"/>
              <w:left w:val="single" w:sz="4" w:space="0" w:color="auto"/>
              <w:bottom w:val="single" w:sz="4" w:space="0" w:color="auto"/>
              <w:right w:val="single" w:sz="4" w:space="0" w:color="auto"/>
            </w:tcBorders>
          </w:tcPr>
          <w:p w14:paraId="0A7FFADF" w14:textId="77777777" w:rsidR="009E4D3E" w:rsidRDefault="00000000">
            <w:pPr>
              <w:jc w:val="both"/>
              <w:rPr>
                <w:rFonts w:cs="Times New Roman"/>
                <w:szCs w:val="28"/>
              </w:rPr>
            </w:pPr>
            <w:r>
              <w:rPr>
                <w:rFonts w:cs="Times New Roman"/>
                <w:szCs w:val="28"/>
              </w:rPr>
              <w:t>Hiện</w:t>
            </w:r>
            <w:r>
              <w:rPr>
                <w:rFonts w:cs="Times New Roman"/>
                <w:szCs w:val="28"/>
                <w:lang w:val="vi-VN"/>
              </w:rPr>
              <w:t xml:space="preserve"> tại nhà trường đã có đầy đủ thông tin của các </w:t>
            </w:r>
            <w:r>
              <w:rPr>
                <w:color w:val="000000"/>
                <w:szCs w:val="28"/>
              </w:rPr>
              <w:t xml:space="preserve">các </w:t>
            </w:r>
            <w:r>
              <w:rPr>
                <w:color w:val="000000"/>
                <w:szCs w:val="28"/>
                <w:lang w:val="vi-VN"/>
              </w:rPr>
              <w:t>cơ sở, tòa, phòng, lớp học, môn học, giáo viên, sinh viên</w:t>
            </w:r>
          </w:p>
          <w:p w14:paraId="6AC7F4FB" w14:textId="77777777" w:rsidR="009E4D3E" w:rsidRDefault="009E4D3E">
            <w:pPr>
              <w:jc w:val="both"/>
              <w:rPr>
                <w:rFonts w:cs="Times New Roman"/>
                <w:szCs w:val="28"/>
              </w:rPr>
            </w:pPr>
          </w:p>
        </w:tc>
      </w:tr>
      <w:tr w:rsidR="009E4D3E" w14:paraId="3D97C1FB" w14:textId="77777777">
        <w:tc>
          <w:tcPr>
            <w:tcW w:w="4675" w:type="dxa"/>
            <w:tcBorders>
              <w:top w:val="single" w:sz="4" w:space="0" w:color="auto"/>
              <w:left w:val="single" w:sz="4" w:space="0" w:color="auto"/>
              <w:bottom w:val="single" w:sz="4" w:space="0" w:color="auto"/>
              <w:right w:val="single" w:sz="4" w:space="0" w:color="auto"/>
            </w:tcBorders>
          </w:tcPr>
          <w:p w14:paraId="0020799D" w14:textId="77777777" w:rsidR="009E4D3E" w:rsidRDefault="00000000">
            <w:pPr>
              <w:jc w:val="both"/>
              <w:rPr>
                <w:color w:val="000000" w:themeColor="text1"/>
                <w:szCs w:val="28"/>
              </w:rPr>
            </w:pPr>
            <w:r>
              <w:rPr>
                <w:color w:val="000000" w:themeColor="text1"/>
                <w:szCs w:val="28"/>
              </w:rPr>
              <w:t xml:space="preserve">Câu </w:t>
            </w:r>
            <w:r>
              <w:rPr>
                <w:color w:val="000000" w:themeColor="text1"/>
                <w:szCs w:val="28"/>
                <w:lang w:val="vi-VN"/>
              </w:rPr>
              <w:t>hỏi 4</w:t>
            </w:r>
            <w:r>
              <w:rPr>
                <w:color w:val="000000" w:themeColor="text1"/>
                <w:szCs w:val="28"/>
              </w:rPr>
              <w:t>: Việc lưu trữ quản lý hiện nay thực hiện qua hình thức nào, có khó khăn và thuận lợi ra sao?</w:t>
            </w:r>
          </w:p>
          <w:p w14:paraId="78E621F2" w14:textId="77777777" w:rsidR="009E4D3E" w:rsidRDefault="009E4D3E">
            <w:pPr>
              <w:jc w:val="both"/>
              <w:rPr>
                <w:color w:val="000000" w:themeColor="text1"/>
                <w:szCs w:val="28"/>
                <w:lang w:val="vi-VN"/>
              </w:rPr>
            </w:pPr>
          </w:p>
        </w:tc>
        <w:tc>
          <w:tcPr>
            <w:tcW w:w="4675" w:type="dxa"/>
            <w:tcBorders>
              <w:top w:val="single" w:sz="4" w:space="0" w:color="auto"/>
              <w:left w:val="single" w:sz="4" w:space="0" w:color="auto"/>
              <w:bottom w:val="single" w:sz="4" w:space="0" w:color="auto"/>
              <w:right w:val="single" w:sz="4" w:space="0" w:color="auto"/>
            </w:tcBorders>
          </w:tcPr>
          <w:p w14:paraId="2FB13DAC" w14:textId="77777777" w:rsidR="009E4D3E" w:rsidRDefault="00000000">
            <w:pPr>
              <w:jc w:val="both"/>
              <w:rPr>
                <w:rFonts w:cs="Times New Roman"/>
                <w:szCs w:val="28"/>
              </w:rPr>
            </w:pPr>
            <w:r>
              <w:rPr>
                <w:color w:val="000000" w:themeColor="text1"/>
                <w:szCs w:val="28"/>
              </w:rPr>
              <w:t>Hiện nay, việc lưu trữ thông tin vẫn thông qua lưu trữ sổ sách, dẫn tới việc tra cứu thông tin tốn nhiều thời gian, rườm ra.</w:t>
            </w:r>
          </w:p>
        </w:tc>
      </w:tr>
      <w:tr w:rsidR="009E4D3E" w14:paraId="10712650" w14:textId="77777777">
        <w:tc>
          <w:tcPr>
            <w:tcW w:w="4675" w:type="dxa"/>
            <w:tcBorders>
              <w:top w:val="single" w:sz="4" w:space="0" w:color="auto"/>
              <w:left w:val="single" w:sz="4" w:space="0" w:color="auto"/>
              <w:bottom w:val="single" w:sz="4" w:space="0" w:color="auto"/>
              <w:right w:val="single" w:sz="4" w:space="0" w:color="auto"/>
            </w:tcBorders>
          </w:tcPr>
          <w:p w14:paraId="01F99381" w14:textId="77777777" w:rsidR="009E4D3E" w:rsidRDefault="00000000">
            <w:pPr>
              <w:pStyle w:val="NormalWeb"/>
              <w:jc w:val="both"/>
              <w:rPr>
                <w:color w:val="000000"/>
                <w:sz w:val="28"/>
                <w:szCs w:val="28"/>
              </w:rPr>
            </w:pPr>
            <w:r>
              <w:rPr>
                <w:color w:val="000000"/>
                <w:sz w:val="28"/>
                <w:szCs w:val="28"/>
              </w:rPr>
              <w:lastRenderedPageBreak/>
              <w:t>Tổng hợp các nội dung chính ý kiến của người được hỏi</w:t>
            </w:r>
          </w:p>
          <w:p w14:paraId="5E9C5CC1" w14:textId="77777777" w:rsidR="009E4D3E" w:rsidRDefault="009E4D3E">
            <w:pPr>
              <w:jc w:val="both"/>
              <w:rPr>
                <w:rFonts w:cs="Times New Roman"/>
                <w:color w:val="000000"/>
                <w:szCs w:val="28"/>
                <w:lang w:val="vi-VN"/>
              </w:rPr>
            </w:pPr>
          </w:p>
        </w:tc>
        <w:tc>
          <w:tcPr>
            <w:tcW w:w="4675" w:type="dxa"/>
            <w:tcBorders>
              <w:top w:val="single" w:sz="4" w:space="0" w:color="auto"/>
              <w:left w:val="single" w:sz="4" w:space="0" w:color="auto"/>
              <w:bottom w:val="single" w:sz="4" w:space="0" w:color="auto"/>
              <w:right w:val="single" w:sz="4" w:space="0" w:color="auto"/>
            </w:tcBorders>
          </w:tcPr>
          <w:p w14:paraId="2F9F4E5B" w14:textId="77777777" w:rsidR="009E4D3E" w:rsidRDefault="00000000">
            <w:pPr>
              <w:jc w:val="both"/>
              <w:rPr>
                <w:rFonts w:cs="Times New Roman"/>
                <w:szCs w:val="28"/>
              </w:rPr>
            </w:pPr>
            <w:r>
              <w:rPr>
                <w:rFonts w:cs="Times New Roman"/>
                <w:szCs w:val="28"/>
              </w:rPr>
              <w:t>10 phút</w:t>
            </w:r>
          </w:p>
          <w:p w14:paraId="0D8DB54E" w14:textId="77777777" w:rsidR="009E4D3E" w:rsidRDefault="009E4D3E">
            <w:pPr>
              <w:jc w:val="both"/>
              <w:rPr>
                <w:rFonts w:cs="Times New Roman"/>
                <w:szCs w:val="28"/>
              </w:rPr>
            </w:pPr>
          </w:p>
        </w:tc>
      </w:tr>
      <w:tr w:rsidR="009E4D3E" w14:paraId="2A8103B3" w14:textId="77777777">
        <w:tc>
          <w:tcPr>
            <w:tcW w:w="4675" w:type="dxa"/>
            <w:tcBorders>
              <w:top w:val="single" w:sz="4" w:space="0" w:color="auto"/>
              <w:left w:val="single" w:sz="4" w:space="0" w:color="auto"/>
              <w:bottom w:val="single" w:sz="4" w:space="0" w:color="auto"/>
              <w:right w:val="single" w:sz="4" w:space="0" w:color="auto"/>
            </w:tcBorders>
          </w:tcPr>
          <w:p w14:paraId="5FD78EA5" w14:textId="77777777" w:rsidR="009E4D3E" w:rsidRDefault="00000000">
            <w:pPr>
              <w:pStyle w:val="NormalWeb"/>
              <w:jc w:val="both"/>
              <w:rPr>
                <w:sz w:val="28"/>
                <w:szCs w:val="28"/>
              </w:rPr>
            </w:pPr>
            <w:r>
              <w:rPr>
                <w:color w:val="000000"/>
                <w:sz w:val="28"/>
                <w:szCs w:val="28"/>
              </w:rPr>
              <w:t>Kết thúc (thỏa thuận)</w:t>
            </w:r>
          </w:p>
          <w:p w14:paraId="6B8849FF" w14:textId="77777777" w:rsidR="009E4D3E" w:rsidRDefault="009E4D3E">
            <w:pPr>
              <w:jc w:val="both"/>
              <w:rPr>
                <w:rFonts w:cs="Times New Roman"/>
                <w:color w:val="000000"/>
                <w:szCs w:val="28"/>
                <w:lang w:val="vi-VN"/>
              </w:rPr>
            </w:pPr>
          </w:p>
        </w:tc>
        <w:tc>
          <w:tcPr>
            <w:tcW w:w="4675" w:type="dxa"/>
            <w:tcBorders>
              <w:top w:val="single" w:sz="4" w:space="0" w:color="auto"/>
              <w:left w:val="single" w:sz="4" w:space="0" w:color="auto"/>
              <w:bottom w:val="single" w:sz="4" w:space="0" w:color="auto"/>
              <w:right w:val="single" w:sz="4" w:space="0" w:color="auto"/>
            </w:tcBorders>
          </w:tcPr>
          <w:p w14:paraId="668BB7B7" w14:textId="77777777" w:rsidR="009E4D3E" w:rsidRDefault="00000000">
            <w:pPr>
              <w:jc w:val="both"/>
              <w:rPr>
                <w:rFonts w:cs="Times New Roman"/>
                <w:szCs w:val="28"/>
              </w:rPr>
            </w:pPr>
            <w:r>
              <w:rPr>
                <w:rFonts w:cs="Times New Roman"/>
                <w:szCs w:val="28"/>
              </w:rPr>
              <w:t>20 phút</w:t>
            </w:r>
          </w:p>
          <w:p w14:paraId="1913DFE5" w14:textId="77777777" w:rsidR="009E4D3E" w:rsidRDefault="009E4D3E">
            <w:pPr>
              <w:jc w:val="both"/>
              <w:rPr>
                <w:rFonts w:cs="Times New Roman"/>
                <w:szCs w:val="28"/>
              </w:rPr>
            </w:pPr>
          </w:p>
        </w:tc>
      </w:tr>
      <w:tr w:rsidR="009E4D3E" w14:paraId="1FD45F32" w14:textId="77777777">
        <w:tc>
          <w:tcPr>
            <w:tcW w:w="4675" w:type="dxa"/>
            <w:tcBorders>
              <w:top w:val="single" w:sz="4" w:space="0" w:color="auto"/>
              <w:left w:val="single" w:sz="4" w:space="0" w:color="auto"/>
              <w:bottom w:val="single" w:sz="4" w:space="0" w:color="auto"/>
              <w:right w:val="single" w:sz="4" w:space="0" w:color="auto"/>
            </w:tcBorders>
          </w:tcPr>
          <w:p w14:paraId="3277A3A6" w14:textId="77777777" w:rsidR="009E4D3E" w:rsidRDefault="009E4D3E">
            <w:pPr>
              <w:jc w:val="both"/>
              <w:rPr>
                <w:rFonts w:cs="Times New Roman"/>
                <w:szCs w:val="28"/>
              </w:rPr>
            </w:pPr>
          </w:p>
        </w:tc>
        <w:tc>
          <w:tcPr>
            <w:tcW w:w="4675" w:type="dxa"/>
            <w:tcBorders>
              <w:top w:val="single" w:sz="4" w:space="0" w:color="auto"/>
              <w:left w:val="single" w:sz="4" w:space="0" w:color="auto"/>
              <w:bottom w:val="single" w:sz="4" w:space="0" w:color="auto"/>
              <w:right w:val="single" w:sz="4" w:space="0" w:color="auto"/>
            </w:tcBorders>
          </w:tcPr>
          <w:p w14:paraId="32CDE4EE" w14:textId="77777777" w:rsidR="009E4D3E" w:rsidRDefault="00000000">
            <w:pPr>
              <w:pStyle w:val="ListParagraph"/>
              <w:numPr>
                <w:ilvl w:val="0"/>
                <w:numId w:val="13"/>
              </w:numPr>
              <w:contextualSpacing w:val="0"/>
              <w:jc w:val="both"/>
              <w:rPr>
                <w:rFonts w:cs="Times New Roman"/>
                <w:szCs w:val="28"/>
              </w:rPr>
            </w:pPr>
            <w:r>
              <w:rPr>
                <w:rFonts w:cs="Times New Roman"/>
                <w:szCs w:val="28"/>
              </w:rPr>
              <w:t>Dự kiến tổng cộng 60 phút</w:t>
            </w:r>
          </w:p>
        </w:tc>
      </w:tr>
    </w:tbl>
    <w:p w14:paraId="3154C7BF" w14:textId="77777777" w:rsidR="009E4D3E" w:rsidRDefault="009E4D3E">
      <w:pPr>
        <w:jc w:val="both"/>
        <w:rPr>
          <w:rFonts w:cs="Times New Roman"/>
          <w:szCs w:val="28"/>
        </w:rPr>
      </w:pPr>
    </w:p>
    <w:p w14:paraId="1C7FC846" w14:textId="77777777" w:rsidR="009E4D3E" w:rsidRDefault="00000000">
      <w:pPr>
        <w:tabs>
          <w:tab w:val="left" w:pos="9240"/>
        </w:tabs>
        <w:rPr>
          <w:szCs w:val="28"/>
          <w:lang w:val="fr-FR" w:eastAsia="fr-FR"/>
        </w:rPr>
      </w:pPr>
      <w:r>
        <w:rPr>
          <w:szCs w:val="28"/>
          <w:lang w:val="fr-FR" w:eastAsia="fr-FR"/>
        </w:rPr>
        <w:t>- Các vấn đề của bài toán cần giải quyết :</w:t>
      </w:r>
    </w:p>
    <w:p w14:paraId="6D32EFC2" w14:textId="77777777" w:rsidR="009E4D3E" w:rsidRDefault="00000000">
      <w:pPr>
        <w:pStyle w:val="ListParagraph"/>
        <w:numPr>
          <w:ilvl w:val="0"/>
          <w:numId w:val="14"/>
        </w:numPr>
        <w:tabs>
          <w:tab w:val="left" w:pos="9240"/>
        </w:tabs>
        <w:rPr>
          <w:b/>
          <w:szCs w:val="28"/>
          <w:lang w:val="fr-FR" w:eastAsia="fr-FR"/>
        </w:rPr>
      </w:pPr>
      <w:r>
        <w:rPr>
          <w:szCs w:val="28"/>
          <w:lang w:val="vi-VN" w:eastAsia="fr-FR"/>
        </w:rPr>
        <w:t>Quản lý thông tin phòng học</w:t>
      </w:r>
      <w:r>
        <w:rPr>
          <w:szCs w:val="28"/>
          <w:lang w:val="fr-FR" w:eastAsia="fr-FR"/>
        </w:rPr>
        <w:t>.</w:t>
      </w:r>
    </w:p>
    <w:p w14:paraId="5624C682" w14:textId="77777777" w:rsidR="009E4D3E" w:rsidRDefault="00000000">
      <w:pPr>
        <w:pStyle w:val="ListParagraph"/>
        <w:numPr>
          <w:ilvl w:val="0"/>
          <w:numId w:val="14"/>
        </w:numPr>
        <w:tabs>
          <w:tab w:val="left" w:pos="9240"/>
        </w:tabs>
        <w:rPr>
          <w:b/>
          <w:szCs w:val="28"/>
          <w:lang w:val="fr-FR" w:eastAsia="fr-FR"/>
        </w:rPr>
      </w:pPr>
      <w:r>
        <w:rPr>
          <w:szCs w:val="28"/>
          <w:lang w:val="vi-VN" w:eastAsia="fr-FR"/>
        </w:rPr>
        <w:t>Quản lý lịch sử dụng phòng</w:t>
      </w:r>
      <w:r>
        <w:rPr>
          <w:szCs w:val="28"/>
          <w:lang w:val="fr-FR" w:eastAsia="fr-FR"/>
        </w:rPr>
        <w:t>.</w:t>
      </w:r>
    </w:p>
    <w:p w14:paraId="5BE04BC2" w14:textId="77777777" w:rsidR="009E4D3E" w:rsidRDefault="00000000">
      <w:pPr>
        <w:pStyle w:val="ListParagraph"/>
        <w:numPr>
          <w:ilvl w:val="0"/>
          <w:numId w:val="14"/>
        </w:numPr>
        <w:tabs>
          <w:tab w:val="left" w:pos="9240"/>
        </w:tabs>
        <w:rPr>
          <w:b/>
          <w:szCs w:val="28"/>
          <w:lang w:val="fr-FR" w:eastAsia="fr-FR"/>
        </w:rPr>
      </w:pPr>
      <w:r>
        <w:rPr>
          <w:szCs w:val="28"/>
          <w:lang w:val="vi-VN" w:eastAsia="fr-FR"/>
        </w:rPr>
        <w:t>Thống kê phòng học trống khi nhập ngày, tiết bắt đầu, tiết kết thúc</w:t>
      </w:r>
      <w:r>
        <w:rPr>
          <w:szCs w:val="28"/>
          <w:lang w:val="fr-FR" w:eastAsia="fr-FR"/>
        </w:rPr>
        <w:t>.</w:t>
      </w:r>
    </w:p>
    <w:p w14:paraId="46C725D9" w14:textId="77777777" w:rsidR="009E4D3E" w:rsidRDefault="00000000">
      <w:pPr>
        <w:pStyle w:val="ListParagraph"/>
        <w:numPr>
          <w:ilvl w:val="0"/>
          <w:numId w:val="14"/>
        </w:numPr>
        <w:tabs>
          <w:tab w:val="left" w:pos="9240"/>
        </w:tabs>
        <w:rPr>
          <w:szCs w:val="28"/>
        </w:rPr>
      </w:pPr>
      <w:r>
        <w:rPr>
          <w:szCs w:val="28"/>
          <w:lang w:val="vi-VN" w:eastAsia="fr-FR"/>
        </w:rPr>
        <w:t>Quản lý tài khoản quản trị</w:t>
      </w:r>
      <w:r>
        <w:rPr>
          <w:szCs w:val="28"/>
          <w:lang w:val="fr-FR" w:eastAsia="fr-FR"/>
        </w:rPr>
        <w:t>.</w:t>
      </w:r>
    </w:p>
    <w:p w14:paraId="6103BD89" w14:textId="77777777" w:rsidR="009E4D3E" w:rsidRDefault="00000000">
      <w:pPr>
        <w:pStyle w:val="Heading3"/>
        <w:tabs>
          <w:tab w:val="left" w:pos="9240"/>
        </w:tabs>
        <w:spacing w:line="360" w:lineRule="auto"/>
        <w:rPr>
          <w:bCs w:val="0"/>
          <w:sz w:val="28"/>
          <w:szCs w:val="28"/>
        </w:rPr>
      </w:pPr>
      <w:bookmarkStart w:id="59" w:name="_Toc71313365"/>
      <w:bookmarkStart w:id="60" w:name="_Toc72963139"/>
      <w:r>
        <w:rPr>
          <w:bCs w:val="0"/>
          <w:sz w:val="28"/>
          <w:szCs w:val="28"/>
        </w:rPr>
        <w:t>2.2.2</w:t>
      </w:r>
      <w:r>
        <w:rPr>
          <w:bCs w:val="0"/>
          <w:sz w:val="28"/>
          <w:szCs w:val="28"/>
          <w:lang w:val="vi-VN"/>
        </w:rPr>
        <w:t>.</w:t>
      </w:r>
      <w:r>
        <w:rPr>
          <w:bCs w:val="0"/>
          <w:sz w:val="28"/>
          <w:szCs w:val="28"/>
        </w:rPr>
        <w:t xml:space="preserve"> Tài liệu đặc tả yêu cầu </w:t>
      </w:r>
      <w:bookmarkEnd w:id="59"/>
      <w:bookmarkEnd w:id="60"/>
    </w:p>
    <w:p w14:paraId="678B2A73" w14:textId="77777777" w:rsidR="009E4D3E" w:rsidRDefault="00000000">
      <w:pPr>
        <w:pStyle w:val="ListParagraph"/>
        <w:numPr>
          <w:ilvl w:val="0"/>
          <w:numId w:val="15"/>
        </w:numPr>
        <w:rPr>
          <w:bCs/>
          <w:szCs w:val="32"/>
        </w:rPr>
      </w:pPr>
      <w:r>
        <w:rPr>
          <w:bCs/>
          <w:szCs w:val="32"/>
        </w:rPr>
        <w:t>Yêu cầu chung</w:t>
      </w:r>
    </w:p>
    <w:p w14:paraId="60E87D61" w14:textId="77777777" w:rsidR="009E4D3E" w:rsidRDefault="00000000">
      <w:pPr>
        <w:ind w:firstLine="720"/>
        <w:jc w:val="both"/>
        <w:rPr>
          <w:bCs/>
          <w:szCs w:val="32"/>
        </w:rPr>
      </w:pPr>
      <w:r>
        <w:rPr>
          <w:bCs/>
          <w:szCs w:val="32"/>
        </w:rPr>
        <w:t xml:space="preserve">- Dữ liệu : Phần mềm có mọi dữ liệu liên quan đến </w:t>
      </w:r>
      <w:r>
        <w:rPr>
          <w:bCs/>
          <w:szCs w:val="32"/>
          <w:lang w:val="vi-VN"/>
        </w:rPr>
        <w:t>phòng học</w:t>
      </w:r>
      <w:r>
        <w:rPr>
          <w:bCs/>
          <w:szCs w:val="32"/>
        </w:rPr>
        <w:t xml:space="preserve"> như</w:t>
      </w:r>
      <w:r>
        <w:rPr>
          <w:bCs/>
          <w:szCs w:val="32"/>
          <w:lang w:val="vi-VN"/>
        </w:rPr>
        <w:t>: Cơ sở học, tòa học, Lớp học, Phòng học, Môn học, Giáo viên, Sinh viên</w:t>
      </w:r>
      <w:r>
        <w:rPr>
          <w:bCs/>
          <w:szCs w:val="32"/>
        </w:rPr>
        <w:t>,…</w:t>
      </w:r>
    </w:p>
    <w:p w14:paraId="521ED8E4" w14:textId="77777777" w:rsidR="009E4D3E" w:rsidRDefault="00000000">
      <w:pPr>
        <w:ind w:firstLine="720"/>
        <w:jc w:val="both"/>
        <w:rPr>
          <w:bCs/>
          <w:szCs w:val="32"/>
        </w:rPr>
      </w:pPr>
      <w:r>
        <w:rPr>
          <w:bCs/>
          <w:szCs w:val="32"/>
        </w:rPr>
        <w:t>- Thiết bị : Phần mềm có thể cài đặt trên máy tính để bàn, máy tính xách tay, máy tính bảng sử dụng hệ điều hành window.</w:t>
      </w:r>
    </w:p>
    <w:p w14:paraId="047376D4" w14:textId="77777777" w:rsidR="009E4D3E" w:rsidRDefault="00000000">
      <w:pPr>
        <w:pStyle w:val="ListParagraph"/>
        <w:numPr>
          <w:ilvl w:val="0"/>
          <w:numId w:val="15"/>
        </w:numPr>
        <w:rPr>
          <w:bCs/>
          <w:szCs w:val="32"/>
        </w:rPr>
      </w:pPr>
      <w:r>
        <w:rPr>
          <w:bCs/>
          <w:szCs w:val="32"/>
        </w:rPr>
        <w:t>Yêu cầu chức năng</w:t>
      </w:r>
    </w:p>
    <w:p w14:paraId="5CA247E1" w14:textId="5D447785" w:rsidR="009E4D3E" w:rsidRDefault="00000000">
      <w:pPr>
        <w:pStyle w:val="ListParagraph"/>
        <w:numPr>
          <w:ilvl w:val="0"/>
          <w:numId w:val="16"/>
        </w:numPr>
        <w:ind w:left="1418"/>
        <w:jc w:val="both"/>
        <w:rPr>
          <w:bCs/>
          <w:szCs w:val="32"/>
        </w:rPr>
      </w:pPr>
      <w:r>
        <w:rPr>
          <w:bCs/>
          <w:szCs w:val="32"/>
        </w:rPr>
        <w:t>Có thể đăng nhập vào hệ thống với vai trò quản trị.</w:t>
      </w:r>
      <w:ins w:id="61" w:author="Vũ Thị Dương" w:date="2023-02-17T21:16:00Z">
        <w:r w:rsidR="00760347">
          <w:rPr>
            <w:bCs/>
            <w:szCs w:val="32"/>
          </w:rPr>
          <w:t xml:space="preserve"> Thông tin bao gồm?</w:t>
        </w:r>
      </w:ins>
    </w:p>
    <w:p w14:paraId="58AC6AAA" w14:textId="2BFBFF68" w:rsidR="009E4D3E" w:rsidRDefault="00000000">
      <w:pPr>
        <w:pStyle w:val="ListParagraph"/>
        <w:numPr>
          <w:ilvl w:val="0"/>
          <w:numId w:val="16"/>
        </w:numPr>
        <w:ind w:left="1418"/>
        <w:jc w:val="both"/>
        <w:rPr>
          <w:bCs/>
          <w:szCs w:val="32"/>
        </w:rPr>
      </w:pPr>
      <w:r>
        <w:rPr>
          <w:bCs/>
          <w:szCs w:val="32"/>
        </w:rPr>
        <w:t xml:space="preserve">Có thể </w:t>
      </w:r>
      <w:r>
        <w:rPr>
          <w:bCs/>
          <w:szCs w:val="32"/>
          <w:lang w:val="vi-VN"/>
        </w:rPr>
        <w:t>quản lý thông tin phòng học (thêm, sửa, xóa) bao gồm mã phòng, tên phòng, tên cơ sở, tên tòa, sức chứa sinh viên, mô tả</w:t>
      </w:r>
      <w:r>
        <w:rPr>
          <w:bCs/>
          <w:szCs w:val="32"/>
        </w:rPr>
        <w:t>.</w:t>
      </w:r>
      <w:ins w:id="62" w:author="Vũ Thị Dương" w:date="2023-02-17T21:16:00Z">
        <w:r w:rsidR="001733E9">
          <w:rPr>
            <w:bCs/>
            <w:szCs w:val="32"/>
          </w:rPr>
          <w:t xml:space="preserve"> </w:t>
        </w:r>
        <w:r w:rsidR="001733E9">
          <w:rPr>
            <w:bCs/>
            <w:szCs w:val="32"/>
          </w:rPr>
          <w:t>Thông tin bao gồm?</w:t>
        </w:r>
      </w:ins>
    </w:p>
    <w:p w14:paraId="6984D31F" w14:textId="15A96CCE" w:rsidR="009E4D3E" w:rsidRDefault="00000000">
      <w:pPr>
        <w:pStyle w:val="ListParagraph"/>
        <w:numPr>
          <w:ilvl w:val="0"/>
          <w:numId w:val="17"/>
        </w:numPr>
        <w:ind w:left="1418"/>
        <w:jc w:val="both"/>
        <w:rPr>
          <w:bCs/>
          <w:szCs w:val="32"/>
        </w:rPr>
      </w:pPr>
      <w:r>
        <w:rPr>
          <w:bCs/>
          <w:szCs w:val="32"/>
        </w:rPr>
        <w:t xml:space="preserve">Có thể </w:t>
      </w:r>
      <w:r>
        <w:rPr>
          <w:bCs/>
          <w:szCs w:val="32"/>
          <w:lang w:val="vi-VN"/>
        </w:rPr>
        <w:t>quản lý sử dụng phòng (thêm, sửa, xóa) bao gồm Mã phòng, tên phòng, tên cơ sở, tên tòa, tên giảng viên, tên lớp, tên môn, thứ học, ngày học, tiết bắt đầu, tiết kết thúc</w:t>
      </w:r>
      <w:r>
        <w:rPr>
          <w:bCs/>
          <w:szCs w:val="32"/>
        </w:rPr>
        <w:t>.</w:t>
      </w:r>
      <w:ins w:id="63" w:author="Vũ Thị Dương" w:date="2023-02-17T21:16:00Z">
        <w:r w:rsidR="001733E9">
          <w:rPr>
            <w:bCs/>
            <w:szCs w:val="32"/>
          </w:rPr>
          <w:t xml:space="preserve"> Thông tin bao gồm?</w:t>
        </w:r>
      </w:ins>
    </w:p>
    <w:p w14:paraId="27A44486" w14:textId="773D11DB" w:rsidR="009E4D3E" w:rsidRDefault="00000000">
      <w:pPr>
        <w:pStyle w:val="ListParagraph"/>
        <w:numPr>
          <w:ilvl w:val="0"/>
          <w:numId w:val="17"/>
        </w:numPr>
        <w:ind w:left="1418"/>
        <w:jc w:val="both"/>
        <w:rPr>
          <w:bCs/>
          <w:szCs w:val="32"/>
        </w:rPr>
      </w:pPr>
      <w:r>
        <w:rPr>
          <w:bCs/>
          <w:szCs w:val="32"/>
          <w:lang w:val="vi-VN"/>
        </w:rPr>
        <w:lastRenderedPageBreak/>
        <w:t>Có thể thống kê được thông tin phòng còn trống khi nhập ngày học, tiết bắt đầu, tiết kết thúc</w:t>
      </w:r>
      <w:r>
        <w:rPr>
          <w:bCs/>
          <w:szCs w:val="32"/>
        </w:rPr>
        <w:t>.</w:t>
      </w:r>
      <w:ins w:id="64" w:author="Vũ Thị Dương" w:date="2023-02-17T21:16:00Z">
        <w:r w:rsidR="001733E9">
          <w:rPr>
            <w:bCs/>
            <w:szCs w:val="32"/>
          </w:rPr>
          <w:t xml:space="preserve"> Thông tin bao gồm?</w:t>
        </w:r>
      </w:ins>
    </w:p>
    <w:p w14:paraId="63E5909C" w14:textId="242CBFB9" w:rsidR="009E4D3E" w:rsidRDefault="00000000">
      <w:pPr>
        <w:pStyle w:val="ListParagraph"/>
        <w:numPr>
          <w:ilvl w:val="0"/>
          <w:numId w:val="17"/>
        </w:numPr>
        <w:ind w:left="1418"/>
        <w:jc w:val="both"/>
        <w:rPr>
          <w:ins w:id="65" w:author="Vũ Thị Dương" w:date="2023-02-17T21:17:00Z"/>
          <w:bCs/>
          <w:szCs w:val="32"/>
        </w:rPr>
      </w:pPr>
      <w:r>
        <w:rPr>
          <w:bCs/>
          <w:szCs w:val="32"/>
          <w:lang w:val="vi-VN"/>
        </w:rPr>
        <w:t>Có thể quản lý tài khoản (sửa) bao gồm Họ tên, ngày sinh, giới tính, địa chỉ, số điện thoại, số CCCD.</w:t>
      </w:r>
      <w:ins w:id="66" w:author="Vũ Thị Dương" w:date="2023-02-17T21:16:00Z">
        <w:r w:rsidR="001733E9">
          <w:rPr>
            <w:bCs/>
            <w:szCs w:val="32"/>
          </w:rPr>
          <w:t xml:space="preserve"> Thông tin bao gồm?</w:t>
        </w:r>
      </w:ins>
    </w:p>
    <w:p w14:paraId="63C3EBEE" w14:textId="742076F4" w:rsidR="001733E9" w:rsidRDefault="001733E9">
      <w:pPr>
        <w:pStyle w:val="ListParagraph"/>
        <w:numPr>
          <w:ilvl w:val="0"/>
          <w:numId w:val="17"/>
        </w:numPr>
        <w:ind w:left="1418"/>
        <w:jc w:val="both"/>
        <w:rPr>
          <w:ins w:id="67" w:author="Vũ Thị Dương" w:date="2023-02-17T21:17:00Z"/>
          <w:bCs/>
          <w:szCs w:val="32"/>
        </w:rPr>
      </w:pPr>
      <w:ins w:id="68" w:author="Vũ Thị Dương" w:date="2023-02-17T21:17:00Z">
        <w:r>
          <w:rPr>
            <w:bCs/>
            <w:szCs w:val="32"/>
          </w:rPr>
          <w:t>Có cho mượn chìa/trang thiết bị k?</w:t>
        </w:r>
      </w:ins>
    </w:p>
    <w:p w14:paraId="1C8075D0" w14:textId="5C9B9C65" w:rsidR="001733E9" w:rsidRDefault="001733E9">
      <w:pPr>
        <w:pStyle w:val="ListParagraph"/>
        <w:numPr>
          <w:ilvl w:val="0"/>
          <w:numId w:val="17"/>
        </w:numPr>
        <w:ind w:left="1418"/>
        <w:jc w:val="both"/>
        <w:rPr>
          <w:ins w:id="69" w:author="Vũ Thị Dương" w:date="2023-02-17T21:17:00Z"/>
          <w:bCs/>
          <w:szCs w:val="32"/>
        </w:rPr>
      </w:pPr>
      <w:ins w:id="70" w:author="Vũ Thị Dương" w:date="2023-02-17T21:17:00Z">
        <w:r>
          <w:rPr>
            <w:bCs/>
            <w:szCs w:val="32"/>
          </w:rPr>
          <w:t>Có quản lý đc phòng trống k?</w:t>
        </w:r>
      </w:ins>
    </w:p>
    <w:p w14:paraId="58CBAB00" w14:textId="14775C83" w:rsidR="001733E9" w:rsidRDefault="001733E9">
      <w:pPr>
        <w:pStyle w:val="ListParagraph"/>
        <w:numPr>
          <w:ilvl w:val="0"/>
          <w:numId w:val="17"/>
        </w:numPr>
        <w:ind w:left="1418"/>
        <w:jc w:val="both"/>
        <w:rPr>
          <w:ins w:id="71" w:author="Vũ Thị Dương" w:date="2023-02-17T21:17:00Z"/>
          <w:bCs/>
          <w:szCs w:val="32"/>
        </w:rPr>
      </w:pPr>
      <w:ins w:id="72" w:author="Vũ Thị Dương" w:date="2023-02-17T21:17:00Z">
        <w:r>
          <w:rPr>
            <w:bCs/>
            <w:szCs w:val="32"/>
          </w:rPr>
          <w:t>Có xin mở phòng k?</w:t>
        </w:r>
      </w:ins>
    </w:p>
    <w:p w14:paraId="4224CA0F" w14:textId="09E6C4F3" w:rsidR="001733E9" w:rsidRDefault="001733E9">
      <w:pPr>
        <w:pStyle w:val="ListParagraph"/>
        <w:numPr>
          <w:ilvl w:val="0"/>
          <w:numId w:val="17"/>
        </w:numPr>
        <w:ind w:left="1418"/>
        <w:jc w:val="both"/>
        <w:rPr>
          <w:bCs/>
          <w:szCs w:val="32"/>
        </w:rPr>
      </w:pPr>
      <w:ins w:id="73" w:author="Vũ Thị Dương" w:date="2023-02-17T21:17:00Z">
        <w:r>
          <w:rPr>
            <w:bCs/>
            <w:szCs w:val="32"/>
          </w:rPr>
          <w:t>Sv khảo sát và bổ sung thông tin. Ko nên chỉ ghị lại gợi ý của gv vào đây</w:t>
        </w:r>
      </w:ins>
    </w:p>
    <w:p w14:paraId="78E998E5" w14:textId="77777777" w:rsidR="009E4D3E" w:rsidRDefault="00000000">
      <w:pPr>
        <w:pStyle w:val="ListParagraph"/>
        <w:numPr>
          <w:ilvl w:val="0"/>
          <w:numId w:val="15"/>
        </w:numPr>
        <w:jc w:val="both"/>
        <w:rPr>
          <w:bCs/>
          <w:szCs w:val="32"/>
        </w:rPr>
      </w:pPr>
      <w:r>
        <w:rPr>
          <w:bCs/>
          <w:szCs w:val="32"/>
        </w:rPr>
        <w:t>Yêu cầu phi chức năng</w:t>
      </w:r>
    </w:p>
    <w:p w14:paraId="349B7C6F" w14:textId="77777777" w:rsidR="009E4D3E" w:rsidRDefault="00000000">
      <w:pPr>
        <w:pStyle w:val="ListParagraph"/>
        <w:ind w:left="360"/>
        <w:jc w:val="both"/>
        <w:rPr>
          <w:bCs/>
          <w:szCs w:val="32"/>
          <w:lang w:val="vi-VN"/>
        </w:rPr>
      </w:pPr>
      <w:r>
        <w:rPr>
          <w:bCs/>
          <w:szCs w:val="32"/>
          <w:lang w:val="vi-VN"/>
        </w:rPr>
        <w:t xml:space="preserve">Về yêu cầu xử lý: </w:t>
      </w:r>
    </w:p>
    <w:p w14:paraId="4C016FE3" w14:textId="77777777" w:rsidR="009E4D3E" w:rsidRDefault="00000000">
      <w:pPr>
        <w:ind w:left="420" w:firstLine="420"/>
        <w:jc w:val="both"/>
        <w:rPr>
          <w:bCs/>
          <w:szCs w:val="32"/>
        </w:rPr>
      </w:pPr>
      <w:r>
        <w:rPr>
          <w:bCs/>
          <w:szCs w:val="32"/>
        </w:rPr>
        <w:t xml:space="preserve">- </w:t>
      </w:r>
      <w:r>
        <w:rPr>
          <w:bCs/>
          <w:szCs w:val="32"/>
          <w:lang w:val="vi-VN"/>
        </w:rPr>
        <w:t xml:space="preserve"> </w:t>
      </w:r>
      <w:r>
        <w:rPr>
          <w:bCs/>
          <w:szCs w:val="32"/>
        </w:rPr>
        <w:t>Hệ thống xử lý nhanh gọn, chính xác và thuận tiện.</w:t>
      </w:r>
    </w:p>
    <w:p w14:paraId="6E2E2ED4" w14:textId="77777777" w:rsidR="009E4D3E" w:rsidRDefault="00000000">
      <w:pPr>
        <w:ind w:left="420" w:firstLine="420"/>
        <w:jc w:val="both"/>
        <w:rPr>
          <w:bCs/>
          <w:szCs w:val="32"/>
        </w:rPr>
      </w:pPr>
      <w:r>
        <w:rPr>
          <w:bCs/>
          <w:szCs w:val="32"/>
        </w:rPr>
        <w:t xml:space="preserve">- </w:t>
      </w:r>
      <w:r>
        <w:rPr>
          <w:bCs/>
          <w:szCs w:val="32"/>
          <w:lang w:val="vi-VN"/>
        </w:rPr>
        <w:t xml:space="preserve"> </w:t>
      </w:r>
      <w:r>
        <w:rPr>
          <w:bCs/>
          <w:szCs w:val="32"/>
        </w:rPr>
        <w:t>Giao diện dễ nhìn, dễ sử dụng.</w:t>
      </w:r>
    </w:p>
    <w:p w14:paraId="7CC77346" w14:textId="77777777" w:rsidR="009E4D3E" w:rsidRDefault="00000000">
      <w:pPr>
        <w:ind w:left="420" w:firstLine="420"/>
        <w:jc w:val="both"/>
        <w:rPr>
          <w:bCs/>
          <w:szCs w:val="32"/>
        </w:rPr>
      </w:pPr>
      <w:r>
        <w:rPr>
          <w:bCs/>
          <w:szCs w:val="32"/>
        </w:rPr>
        <w:t xml:space="preserve">- </w:t>
      </w:r>
      <w:r>
        <w:rPr>
          <w:bCs/>
          <w:szCs w:val="32"/>
          <w:lang w:val="vi-VN"/>
        </w:rPr>
        <w:t xml:space="preserve"> </w:t>
      </w:r>
      <w:r>
        <w:rPr>
          <w:bCs/>
          <w:szCs w:val="32"/>
        </w:rPr>
        <w:t>Quy trình phát triển phần mềm phù hợp để dễ dàng bảo trì, nâng cấp.</w:t>
      </w:r>
    </w:p>
    <w:p w14:paraId="0A9E32CD" w14:textId="77777777" w:rsidR="009E4D3E" w:rsidRDefault="00000000">
      <w:pPr>
        <w:ind w:left="420" w:firstLine="420"/>
        <w:jc w:val="both"/>
        <w:rPr>
          <w:bCs/>
          <w:szCs w:val="32"/>
        </w:rPr>
      </w:pPr>
      <w:r>
        <w:rPr>
          <w:bCs/>
          <w:szCs w:val="32"/>
        </w:rPr>
        <w:t xml:space="preserve">- </w:t>
      </w:r>
      <w:r>
        <w:rPr>
          <w:bCs/>
          <w:szCs w:val="32"/>
          <w:lang w:val="vi-VN"/>
        </w:rPr>
        <w:t xml:space="preserve"> </w:t>
      </w:r>
      <w:r>
        <w:rPr>
          <w:bCs/>
          <w:szCs w:val="32"/>
        </w:rPr>
        <w:t>Độ bảo mật, chính xác cao.</w:t>
      </w:r>
    </w:p>
    <w:p w14:paraId="720FAB60" w14:textId="77777777" w:rsidR="009E4D3E" w:rsidRDefault="00000000">
      <w:pPr>
        <w:jc w:val="both"/>
        <w:rPr>
          <w:bCs/>
          <w:szCs w:val="32"/>
        </w:rPr>
      </w:pPr>
      <w:r>
        <w:rPr>
          <w:bCs/>
          <w:szCs w:val="32"/>
        </w:rPr>
        <w:tab/>
      </w:r>
      <w:r>
        <w:rPr>
          <w:bCs/>
          <w:szCs w:val="32"/>
          <w:lang w:val="vi-VN"/>
        </w:rPr>
        <w:t xml:space="preserve">  </w:t>
      </w:r>
      <w:r>
        <w:rPr>
          <w:bCs/>
          <w:szCs w:val="32"/>
          <w:lang w:val="vi-VN"/>
        </w:rPr>
        <w:tab/>
      </w:r>
      <w:r>
        <w:rPr>
          <w:bCs/>
          <w:szCs w:val="32"/>
        </w:rPr>
        <w:t xml:space="preserve">- </w:t>
      </w:r>
      <w:r>
        <w:rPr>
          <w:bCs/>
          <w:szCs w:val="32"/>
          <w:lang w:val="vi-VN"/>
        </w:rPr>
        <w:t xml:space="preserve"> </w:t>
      </w:r>
      <w:r>
        <w:rPr>
          <w:bCs/>
          <w:szCs w:val="32"/>
        </w:rPr>
        <w:t>Cho phép cập nhật xử lí các cơ sở dữ liệu.</w:t>
      </w:r>
    </w:p>
    <w:p w14:paraId="5E2E77F6" w14:textId="77777777" w:rsidR="009E4D3E" w:rsidRDefault="00000000">
      <w:pPr>
        <w:ind w:left="420" w:firstLine="420"/>
        <w:jc w:val="both"/>
        <w:rPr>
          <w:bCs/>
          <w:szCs w:val="32"/>
        </w:rPr>
      </w:pPr>
      <w:r>
        <w:rPr>
          <w:bCs/>
          <w:szCs w:val="32"/>
        </w:rPr>
        <w:t xml:space="preserve">- </w:t>
      </w:r>
      <w:r>
        <w:rPr>
          <w:bCs/>
          <w:szCs w:val="32"/>
          <w:lang w:val="vi-VN"/>
        </w:rPr>
        <w:t xml:space="preserve"> </w:t>
      </w:r>
      <w:r>
        <w:rPr>
          <w:bCs/>
          <w:szCs w:val="32"/>
        </w:rPr>
        <w:t xml:space="preserve">Thời gian xử lý các thao tác truy vấn dữ liệu trễ nhất 5s. </w:t>
      </w:r>
    </w:p>
    <w:p w14:paraId="37BCFC66" w14:textId="77777777" w:rsidR="009E4D3E" w:rsidRDefault="00000000">
      <w:pPr>
        <w:jc w:val="both"/>
        <w:rPr>
          <w:bCs/>
          <w:szCs w:val="32"/>
          <w:lang w:val="vi-VN"/>
        </w:rPr>
      </w:pPr>
      <w:r>
        <w:rPr>
          <w:bCs/>
          <w:szCs w:val="32"/>
          <w:lang w:val="vi-VN"/>
        </w:rPr>
        <w:tab/>
        <w:t>Về yêu cầu phần mềm:</w:t>
      </w:r>
    </w:p>
    <w:p w14:paraId="682B9B56" w14:textId="77777777" w:rsidR="009E4D3E" w:rsidRDefault="00000000">
      <w:pPr>
        <w:jc w:val="both"/>
        <w:rPr>
          <w:rFonts w:eastAsia="Calibri" w:cs="Times New Roman"/>
          <w:szCs w:val="28"/>
        </w:rPr>
      </w:pPr>
      <w:r>
        <w:rPr>
          <w:bCs/>
          <w:szCs w:val="32"/>
          <w:lang w:val="vi-VN"/>
        </w:rPr>
        <w:tab/>
      </w:r>
      <w:r>
        <w:rPr>
          <w:bCs/>
          <w:szCs w:val="32"/>
          <w:lang w:val="vi-VN"/>
        </w:rPr>
        <w:tab/>
        <w:t xml:space="preserve">-  </w:t>
      </w:r>
      <w:r>
        <w:rPr>
          <w:rFonts w:eastAsia="Calibri" w:cs="Times New Roman"/>
          <w:szCs w:val="28"/>
        </w:rPr>
        <w:t>Hệ điều hành Windows 7 trở lên.</w:t>
      </w:r>
    </w:p>
    <w:p w14:paraId="6BF31A9D" w14:textId="77777777" w:rsidR="009E4D3E" w:rsidRDefault="00000000">
      <w:pPr>
        <w:ind w:left="420" w:firstLine="420"/>
        <w:jc w:val="both"/>
        <w:rPr>
          <w:rFonts w:eastAsia="Calibri" w:cs="Times New Roman"/>
          <w:szCs w:val="28"/>
        </w:rPr>
      </w:pPr>
      <w:r>
        <w:rPr>
          <w:rFonts w:eastAsia="Calibri" w:cs="Times New Roman"/>
          <w:szCs w:val="28"/>
        </w:rPr>
        <w:t xml:space="preserve">- </w:t>
      </w:r>
      <w:r>
        <w:rPr>
          <w:rFonts w:eastAsia="Calibri" w:cs="Times New Roman"/>
          <w:szCs w:val="28"/>
          <w:lang w:val="vi-VN"/>
        </w:rPr>
        <w:t xml:space="preserve"> </w:t>
      </w:r>
      <w:r>
        <w:rPr>
          <w:rFonts w:eastAsia="Calibri" w:cs="Times New Roman"/>
          <w:szCs w:val="28"/>
        </w:rPr>
        <w:t>Chi phí thay thế, nâng cấp hệ thống máy tính là lớn.</w:t>
      </w:r>
    </w:p>
    <w:p w14:paraId="6850FA36" w14:textId="77777777" w:rsidR="009E4D3E" w:rsidRDefault="00000000">
      <w:pPr>
        <w:ind w:left="420" w:firstLine="420"/>
        <w:jc w:val="both"/>
        <w:rPr>
          <w:rFonts w:eastAsia="Calibri" w:cs="Times New Roman"/>
          <w:szCs w:val="28"/>
        </w:rPr>
      </w:pPr>
      <w:r>
        <w:rPr>
          <w:rFonts w:eastAsia="Calibri" w:cs="Times New Roman"/>
          <w:szCs w:val="28"/>
        </w:rPr>
        <w:t xml:space="preserve">- </w:t>
      </w:r>
      <w:r>
        <w:rPr>
          <w:rFonts w:eastAsia="Calibri" w:cs="Times New Roman"/>
          <w:szCs w:val="28"/>
          <w:lang w:val="vi-VN"/>
        </w:rPr>
        <w:t xml:space="preserve"> </w:t>
      </w:r>
      <w:r>
        <w:rPr>
          <w:rFonts w:eastAsia="Calibri" w:cs="Times New Roman"/>
          <w:szCs w:val="28"/>
        </w:rPr>
        <w:t>Bên cạnh đó còn có các chi phí về bản quyền các phần mềm.</w:t>
      </w:r>
    </w:p>
    <w:p w14:paraId="059BC928" w14:textId="77777777" w:rsidR="009E4D3E" w:rsidRDefault="009E4D3E">
      <w:pPr>
        <w:jc w:val="both"/>
        <w:rPr>
          <w:bCs/>
          <w:szCs w:val="32"/>
          <w:lang w:val="vi-VN"/>
        </w:rPr>
      </w:pPr>
    </w:p>
    <w:p w14:paraId="4480A759" w14:textId="77777777" w:rsidR="009E4D3E" w:rsidRDefault="009E4D3E">
      <w:pPr>
        <w:tabs>
          <w:tab w:val="left" w:pos="9240"/>
        </w:tabs>
        <w:rPr>
          <w:szCs w:val="28"/>
        </w:rPr>
      </w:pPr>
    </w:p>
    <w:sectPr w:rsidR="009E4D3E">
      <w:pgSz w:w="11907" w:h="16839"/>
      <w:pgMar w:top="1984" w:right="1134" w:bottom="1134" w:left="1417" w:header="720" w:footer="720" w:gutter="0"/>
      <w:pgBorders w:display="firstPage">
        <w:top w:val="single" w:sz="4" w:space="1" w:color="auto"/>
        <w:left w:val="single" w:sz="4" w:space="4" w:color="auto"/>
        <w:bottom w:val="single" w:sz="4" w:space="1" w:color="auto"/>
        <w:right w:val="single" w:sz="4" w:space="4" w:color="auto"/>
      </w:pgBorders>
      <w:pgNumType w:start="1"/>
      <w:cols w:space="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Vũ Thị Dương" w:date="2023-02-17T21:16:00Z" w:initials="VTD">
    <w:p w14:paraId="0D7E4AB8" w14:textId="77777777" w:rsidR="00760347" w:rsidRDefault="00760347" w:rsidP="00AA38D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E4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6D25" w16cex:dateUtc="2023-02-17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E4AB8" w16cid:durableId="279A6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ACC6" w14:textId="77777777" w:rsidR="00C6687F" w:rsidRDefault="00C6687F">
      <w:pPr>
        <w:spacing w:line="240" w:lineRule="auto"/>
      </w:pPr>
      <w:r>
        <w:separator/>
      </w:r>
    </w:p>
  </w:endnote>
  <w:endnote w:type="continuationSeparator" w:id="0">
    <w:p w14:paraId="2055E3F2" w14:textId="77777777" w:rsidR="00C6687F" w:rsidRDefault="00C66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6D88" w14:textId="77777777" w:rsidR="00C6687F" w:rsidRDefault="00C6687F">
      <w:r>
        <w:separator/>
      </w:r>
    </w:p>
  </w:footnote>
  <w:footnote w:type="continuationSeparator" w:id="0">
    <w:p w14:paraId="3B93627E" w14:textId="77777777" w:rsidR="00C6687F" w:rsidRDefault="00C66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06C5456"/>
    <w:multiLevelType w:val="multilevel"/>
    <w:tmpl w:val="006C5456"/>
    <w:lvl w:ilvl="0">
      <w:start w:val="1"/>
      <w:numFmt w:val="decimal"/>
      <w:lvlText w:val="PHẦN %1. "/>
      <w:lvlJc w:val="left"/>
      <w:pPr>
        <w:tabs>
          <w:tab w:val="left" w:pos="716"/>
        </w:tabs>
        <w:ind w:left="716" w:hanging="432"/>
      </w:pPr>
      <w:rPr>
        <w:rFonts w:hint="default"/>
      </w:rPr>
    </w:lvl>
    <w:lvl w:ilvl="1">
      <w:start w:val="1"/>
      <w:numFmt w:val="decimal"/>
      <w:suff w:val="space"/>
      <w:lvlText w:val="%1.%2. "/>
      <w:lvlJc w:val="left"/>
      <w:pPr>
        <w:ind w:left="1143" w:hanging="292"/>
      </w:pPr>
      <w:rPr>
        <w:rFonts w:hint="default"/>
      </w:rPr>
    </w:lvl>
    <w:lvl w:ilvl="2">
      <w:start w:val="1"/>
      <w:numFmt w:val="decimal"/>
      <w:suff w:val="space"/>
      <w:lvlText w:val="%1.%2.%3."/>
      <w:lvlJc w:val="left"/>
      <w:pPr>
        <w:ind w:left="1004" w:hanging="153"/>
      </w:pPr>
      <w:rPr>
        <w:rFonts w:hint="default"/>
      </w:rPr>
    </w:lvl>
    <w:lvl w:ilvl="3">
      <w:start w:val="1"/>
      <w:numFmt w:val="decimal"/>
      <w:suff w:val="space"/>
      <w:lvlText w:val="%1.%2.%3.%4."/>
      <w:lvlJc w:val="left"/>
      <w:pPr>
        <w:ind w:left="1148" w:hanging="13"/>
      </w:pPr>
      <w:rPr>
        <w:rFonts w:hint="default"/>
      </w:rPr>
    </w:lvl>
    <w:lvl w:ilvl="4">
      <w:start w:val="1"/>
      <w:numFmt w:val="decimal"/>
      <w:lvlText w:val="%1.%2.%3.%4.%5"/>
      <w:lvlJc w:val="left"/>
      <w:pPr>
        <w:tabs>
          <w:tab w:val="left" w:pos="1292"/>
        </w:tabs>
        <w:ind w:left="1292" w:hanging="1008"/>
      </w:pPr>
      <w:rPr>
        <w:rFonts w:hint="default"/>
      </w:rPr>
    </w:lvl>
    <w:lvl w:ilvl="5">
      <w:start w:val="1"/>
      <w:numFmt w:val="decimal"/>
      <w:lvlText w:val="%1.%2.%3.%4.%5.%6"/>
      <w:lvlJc w:val="left"/>
      <w:pPr>
        <w:tabs>
          <w:tab w:val="left" w:pos="1436"/>
        </w:tabs>
        <w:ind w:left="1436" w:hanging="1152"/>
      </w:pPr>
      <w:rPr>
        <w:rFonts w:hint="default"/>
      </w:rPr>
    </w:lvl>
    <w:lvl w:ilvl="6">
      <w:start w:val="1"/>
      <w:numFmt w:val="decimal"/>
      <w:lvlText w:val="%1.%2.%3.%4.%5.%6.%7"/>
      <w:lvlJc w:val="left"/>
      <w:pPr>
        <w:tabs>
          <w:tab w:val="left" w:pos="1580"/>
        </w:tabs>
        <w:ind w:left="1580" w:hanging="1296"/>
      </w:pPr>
      <w:rPr>
        <w:rFonts w:hint="default"/>
      </w:rPr>
    </w:lvl>
    <w:lvl w:ilvl="7">
      <w:start w:val="1"/>
      <w:numFmt w:val="decimal"/>
      <w:lvlText w:val="%1.%2.%3.%4.%5.%6.%7.%8"/>
      <w:lvlJc w:val="left"/>
      <w:pPr>
        <w:tabs>
          <w:tab w:val="left" w:pos="1724"/>
        </w:tabs>
        <w:ind w:left="1724" w:hanging="1440"/>
      </w:pPr>
      <w:rPr>
        <w:rFonts w:hint="default"/>
      </w:rPr>
    </w:lvl>
    <w:lvl w:ilvl="8">
      <w:start w:val="1"/>
      <w:numFmt w:val="decimal"/>
      <w:lvlText w:val="%1.%2.%3.%4.%5.%6.%7.%8.%9"/>
      <w:lvlJc w:val="left"/>
      <w:pPr>
        <w:tabs>
          <w:tab w:val="left" w:pos="1868"/>
        </w:tabs>
        <w:ind w:left="1868" w:hanging="1584"/>
      </w:pPr>
      <w:rPr>
        <w:rFonts w:hint="default"/>
      </w:rPr>
    </w:lvl>
  </w:abstractNum>
  <w:abstractNum w:abstractNumId="11" w15:restartNumberingAfterBreak="0">
    <w:nsid w:val="0D6D4F40"/>
    <w:multiLevelType w:val="multilevel"/>
    <w:tmpl w:val="0D6D4F40"/>
    <w:lvl w:ilvl="0">
      <w:start w:val="1"/>
      <w:numFmt w:val="bullet"/>
      <w:lvlText w:val="-"/>
      <w:lvlJc w:val="left"/>
      <w:pPr>
        <w:ind w:left="792" w:hanging="360"/>
      </w:pPr>
      <w:rPr>
        <w:rFonts w:ascii="Times New Roman" w:eastAsia="Times New Roman" w:hAnsi="Times New Roman" w:cs="Times New Roman"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12" w15:restartNumberingAfterBreak="0">
    <w:nsid w:val="0F7F408D"/>
    <w:multiLevelType w:val="multilevel"/>
    <w:tmpl w:val="0F7F408D"/>
    <w:lvl w:ilvl="0">
      <w:start w:val="15"/>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1459D6"/>
    <w:multiLevelType w:val="multilevel"/>
    <w:tmpl w:val="151459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94F2E80"/>
    <w:multiLevelType w:val="multilevel"/>
    <w:tmpl w:val="194F2E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6C0D06"/>
    <w:multiLevelType w:val="multilevel"/>
    <w:tmpl w:val="326C0D0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6" w15:restartNumberingAfterBreak="0">
    <w:nsid w:val="4FCB724F"/>
    <w:multiLevelType w:val="multilevel"/>
    <w:tmpl w:val="4FCB72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7332969">
    <w:abstractNumId w:val="9"/>
  </w:num>
  <w:num w:numId="2" w16cid:durableId="1823421142">
    <w:abstractNumId w:val="7"/>
  </w:num>
  <w:num w:numId="3" w16cid:durableId="394670089">
    <w:abstractNumId w:val="6"/>
  </w:num>
  <w:num w:numId="4" w16cid:durableId="1652906333">
    <w:abstractNumId w:val="5"/>
  </w:num>
  <w:num w:numId="5" w16cid:durableId="498037421">
    <w:abstractNumId w:val="4"/>
  </w:num>
  <w:num w:numId="6" w16cid:durableId="278922895">
    <w:abstractNumId w:val="8"/>
  </w:num>
  <w:num w:numId="7" w16cid:durableId="171383166">
    <w:abstractNumId w:val="3"/>
  </w:num>
  <w:num w:numId="8" w16cid:durableId="2072070990">
    <w:abstractNumId w:val="2"/>
  </w:num>
  <w:num w:numId="9" w16cid:durableId="1817645866">
    <w:abstractNumId w:val="1"/>
  </w:num>
  <w:num w:numId="10" w16cid:durableId="773399312">
    <w:abstractNumId w:val="0"/>
  </w:num>
  <w:num w:numId="11" w16cid:durableId="706494781">
    <w:abstractNumId w:val="10"/>
  </w:num>
  <w:num w:numId="12" w16cid:durableId="405347301">
    <w:abstractNumId w:val="11"/>
  </w:num>
  <w:num w:numId="13" w16cid:durableId="1335836705">
    <w:abstractNumId w:val="12"/>
  </w:num>
  <w:num w:numId="14" w16cid:durableId="1767383142">
    <w:abstractNumId w:val="14"/>
  </w:num>
  <w:num w:numId="15" w16cid:durableId="483859184">
    <w:abstractNumId w:val="13"/>
  </w:num>
  <w:num w:numId="16" w16cid:durableId="714158081">
    <w:abstractNumId w:val="15"/>
  </w:num>
  <w:num w:numId="17" w16cid:durableId="137857926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AC2F4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33E9"/>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B386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60347"/>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9E4D3E"/>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6687F"/>
    <w:rsid w:val="00C776A4"/>
    <w:rsid w:val="00CA2C6C"/>
    <w:rsid w:val="00CC0600"/>
    <w:rsid w:val="00CC78AC"/>
    <w:rsid w:val="00CF2A4A"/>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D7C52"/>
    <w:rsid w:val="05AC2F46"/>
    <w:rsid w:val="06CE3F39"/>
    <w:rsid w:val="0CAD092C"/>
    <w:rsid w:val="18923D5F"/>
    <w:rsid w:val="1EA01720"/>
    <w:rsid w:val="208C2876"/>
    <w:rsid w:val="26BC301B"/>
    <w:rsid w:val="2F043E2F"/>
    <w:rsid w:val="3179263A"/>
    <w:rsid w:val="3D3E5B6F"/>
    <w:rsid w:val="3D7C5403"/>
    <w:rsid w:val="3E8F1850"/>
    <w:rsid w:val="41D66391"/>
    <w:rsid w:val="423B3B37"/>
    <w:rsid w:val="450C19D7"/>
    <w:rsid w:val="4D2F3630"/>
    <w:rsid w:val="50804F5F"/>
    <w:rsid w:val="5167617D"/>
    <w:rsid w:val="5CF86B15"/>
    <w:rsid w:val="5FA90DBC"/>
    <w:rsid w:val="62BF6990"/>
    <w:rsid w:val="655F01DD"/>
    <w:rsid w:val="6839090B"/>
    <w:rsid w:val="6D15283B"/>
    <w:rsid w:val="763A2285"/>
    <w:rsid w:val="77D9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A6C8B"/>
  <w15:docId w15:val="{5393456A-0D4B-488D-954F-5FD55DA9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rFonts w:ascii="Times New Roman" w:eastAsiaTheme="minorHAnsi" w:hAnsi="Times New Roman"/>
      <w:sz w:val="28"/>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u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u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u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apple-tab-span">
    <w:name w:val="apple-tab-span"/>
    <w:basedOn w:val="DefaultParagraphFont"/>
    <w:qFormat/>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5B3866"/>
    <w:rPr>
      <w:rFonts w:ascii="Times New Roman" w:eastAsiaTheme="minorHAnsi"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Đỗ Thị Khánh</dc:creator>
  <cp:lastModifiedBy>Vũ Thị Dương</cp:lastModifiedBy>
  <cp:revision>4</cp:revision>
  <dcterms:created xsi:type="dcterms:W3CDTF">2023-02-13T13:45:00Z</dcterms:created>
  <dcterms:modified xsi:type="dcterms:W3CDTF">2023-02-17T14:17:00Z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676C1035715E40268ACA1A9A2E60EF89</vt:lpwstr>
  </property>
</Properties>
</file>