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72991" w14:textId="77777777" w:rsidR="00D51922" w:rsidRDefault="00424C1B" w:rsidP="0067690B">
      <w:pPr>
        <w:spacing w:after="0" w:line="360" w:lineRule="auto"/>
        <w:jc w:val="center"/>
        <w:rPr>
          <w:rFonts w:eastAsia="Times New Roman" w:cs="Times New Roman"/>
          <w:b/>
          <w:szCs w:val="28"/>
        </w:rPr>
      </w:pPr>
      <w:r w:rsidRPr="004A7311">
        <w:rPr>
          <w:noProof/>
          <w:szCs w:val="28"/>
        </w:rPr>
        <mc:AlternateContent>
          <mc:Choice Requires="wpg">
            <w:drawing>
              <wp:anchor distT="0" distB="0" distL="114300" distR="114300" simplePos="0" relativeHeight="251659264" behindDoc="0" locked="0" layoutInCell="1" hidden="0" allowOverlap="1" wp14:anchorId="3A042D06" wp14:editId="5A3E958B">
                <wp:simplePos x="0" y="0"/>
                <wp:positionH relativeFrom="margin">
                  <wp:posOffset>-417195</wp:posOffset>
                </wp:positionH>
                <wp:positionV relativeFrom="paragraph">
                  <wp:posOffset>-533399</wp:posOffset>
                </wp:positionV>
                <wp:extent cx="6592266" cy="9781790"/>
                <wp:effectExtent l="0" t="0" r="0" b="0"/>
                <wp:wrapNone/>
                <wp:docPr id="7" name="Group 7"/>
                <wp:cNvGraphicFramePr/>
                <a:graphic xmlns:a="http://schemas.openxmlformats.org/drawingml/2006/main">
                  <a:graphicData uri="http://schemas.microsoft.com/office/word/2010/wordprocessingGroup">
                    <wpg:wgp>
                      <wpg:cNvGrpSpPr/>
                      <wpg:grpSpPr>
                        <a:xfrm>
                          <a:off x="0" y="0"/>
                          <a:ext cx="6592266" cy="9781790"/>
                          <a:chOff x="1995475" y="-245996"/>
                          <a:chExt cx="6701050" cy="7805997"/>
                        </a:xfrm>
                      </wpg:grpSpPr>
                      <wpg:grpSp>
                        <wpg:cNvPr id="9" name="Group 9"/>
                        <wpg:cNvGrpSpPr/>
                        <wpg:grpSpPr>
                          <a:xfrm>
                            <a:off x="1995475" y="-245996"/>
                            <a:ext cx="6701050" cy="7805997"/>
                            <a:chOff x="0" y="-327294"/>
                            <a:chExt cx="6705600" cy="10385694"/>
                          </a:xfrm>
                        </wpg:grpSpPr>
                        <wps:wsp>
                          <wps:cNvPr id="10" name="Rectangle 10"/>
                          <wps:cNvSpPr/>
                          <wps:spPr>
                            <a:xfrm>
                              <a:off x="170575" y="-327294"/>
                              <a:ext cx="6429420" cy="517788"/>
                            </a:xfrm>
                            <a:prstGeom prst="rect">
                              <a:avLst/>
                            </a:prstGeom>
                            <a:noFill/>
                            <a:ln>
                              <a:noFill/>
                            </a:ln>
                          </wps:spPr>
                          <wps:txbx>
                            <w:txbxContent>
                              <w:p w14:paraId="2156FEC0" w14:textId="77777777" w:rsidR="007769D2" w:rsidRDefault="007769D2" w:rsidP="00EB29AE"/>
                              <w:p w14:paraId="2177C718" w14:textId="77777777" w:rsidR="007769D2" w:rsidRDefault="007769D2" w:rsidP="00EB29AE"/>
                            </w:txbxContent>
                          </wps:txbx>
                          <wps:bodyPr spcFirstLastPara="1" wrap="square" lIns="91425" tIns="91425" rIns="91425" bIns="91425" anchor="ctr" anchorCtr="0">
                            <a:noAutofit/>
                          </wps:bodyPr>
                        </wps:wsp>
                        <wps:wsp>
                          <wps:cNvPr id="11" name="Freeform 3"/>
                          <wps:cNvSpPr/>
                          <wps:spPr>
                            <a:xfrm>
                              <a:off x="5641340" y="0"/>
                              <a:ext cx="600710" cy="585470"/>
                            </a:xfrm>
                            <a:custGeom>
                              <a:avLst/>
                              <a:gdLst/>
                              <a:ahLst/>
                              <a:cxnLst/>
                              <a:rect l="l" t="t" r="r" b="b"/>
                              <a:pathLst>
                                <a:path w="600710" h="585470" extrusionOk="0">
                                  <a:moveTo>
                                    <a:pt x="330200" y="0"/>
                                  </a:moveTo>
                                  <a:lnTo>
                                    <a:pt x="332740" y="8889"/>
                                  </a:lnTo>
                                  <a:lnTo>
                                    <a:pt x="336550" y="19050"/>
                                  </a:lnTo>
                                  <a:lnTo>
                                    <a:pt x="344170" y="21589"/>
                                  </a:lnTo>
                                  <a:lnTo>
                                    <a:pt x="350520" y="25400"/>
                                  </a:lnTo>
                                  <a:lnTo>
                                    <a:pt x="360680" y="29210"/>
                                  </a:lnTo>
                                  <a:lnTo>
                                    <a:pt x="374650" y="29210"/>
                                  </a:lnTo>
                                  <a:lnTo>
                                    <a:pt x="382270" y="31750"/>
                                  </a:lnTo>
                                  <a:lnTo>
                                    <a:pt x="389890" y="29210"/>
                                  </a:lnTo>
                                  <a:lnTo>
                                    <a:pt x="396240" y="31750"/>
                                  </a:lnTo>
                                  <a:lnTo>
                                    <a:pt x="400050" y="35560"/>
                                  </a:lnTo>
                                  <a:lnTo>
                                    <a:pt x="407670" y="38100"/>
                                  </a:lnTo>
                                  <a:lnTo>
                                    <a:pt x="410210" y="52070"/>
                                  </a:lnTo>
                                  <a:lnTo>
                                    <a:pt x="414020" y="64770"/>
                                  </a:lnTo>
                                  <a:lnTo>
                                    <a:pt x="417830" y="81280"/>
                                  </a:lnTo>
                                  <a:lnTo>
                                    <a:pt x="417830" y="100330"/>
                                  </a:lnTo>
                                  <a:lnTo>
                                    <a:pt x="421640" y="83820"/>
                                  </a:lnTo>
                                  <a:lnTo>
                                    <a:pt x="425450" y="71120"/>
                                  </a:lnTo>
                                  <a:lnTo>
                                    <a:pt x="431800" y="62230"/>
                                  </a:lnTo>
                                  <a:lnTo>
                                    <a:pt x="435610" y="52070"/>
                                  </a:lnTo>
                                  <a:lnTo>
                                    <a:pt x="445770" y="45720"/>
                                  </a:lnTo>
                                  <a:lnTo>
                                    <a:pt x="452120" y="38100"/>
                                  </a:lnTo>
                                  <a:lnTo>
                                    <a:pt x="459740" y="35560"/>
                                  </a:lnTo>
                                  <a:lnTo>
                                    <a:pt x="473710" y="35560"/>
                                  </a:lnTo>
                                  <a:lnTo>
                                    <a:pt x="480060" y="38100"/>
                                  </a:lnTo>
                                  <a:lnTo>
                                    <a:pt x="487680" y="41910"/>
                                  </a:lnTo>
                                  <a:lnTo>
                                    <a:pt x="491490" y="48260"/>
                                  </a:lnTo>
                                  <a:lnTo>
                                    <a:pt x="495300" y="58420"/>
                                  </a:lnTo>
                                  <a:lnTo>
                                    <a:pt x="497840" y="67310"/>
                                  </a:lnTo>
                                  <a:lnTo>
                                    <a:pt x="497840" y="78739"/>
                                  </a:lnTo>
                                  <a:lnTo>
                                    <a:pt x="501650" y="91439"/>
                                  </a:lnTo>
                                  <a:lnTo>
                                    <a:pt x="505460" y="81280"/>
                                  </a:lnTo>
                                  <a:lnTo>
                                    <a:pt x="513080" y="74930"/>
                                  </a:lnTo>
                                  <a:lnTo>
                                    <a:pt x="519430" y="64770"/>
                                  </a:lnTo>
                                  <a:lnTo>
                                    <a:pt x="527050" y="58420"/>
                                  </a:lnTo>
                                  <a:lnTo>
                                    <a:pt x="533400" y="52070"/>
                                  </a:lnTo>
                                  <a:lnTo>
                                    <a:pt x="554990" y="52070"/>
                                  </a:lnTo>
                                  <a:lnTo>
                                    <a:pt x="568960" y="58420"/>
                                  </a:lnTo>
                                  <a:lnTo>
                                    <a:pt x="579120" y="67310"/>
                                  </a:lnTo>
                                  <a:lnTo>
                                    <a:pt x="589280" y="81280"/>
                                  </a:lnTo>
                                  <a:lnTo>
                                    <a:pt x="593090" y="97789"/>
                                  </a:lnTo>
                                  <a:lnTo>
                                    <a:pt x="596900" y="110489"/>
                                  </a:lnTo>
                                  <a:lnTo>
                                    <a:pt x="593090" y="124460"/>
                                  </a:lnTo>
                                  <a:lnTo>
                                    <a:pt x="589280" y="137160"/>
                                  </a:lnTo>
                                  <a:lnTo>
                                    <a:pt x="585470" y="147320"/>
                                  </a:lnTo>
                                  <a:lnTo>
                                    <a:pt x="579120" y="149860"/>
                                  </a:lnTo>
                                  <a:lnTo>
                                    <a:pt x="568960" y="153670"/>
                                  </a:lnTo>
                                  <a:lnTo>
                                    <a:pt x="561340" y="160020"/>
                                  </a:lnTo>
                                  <a:lnTo>
                                    <a:pt x="554990" y="163830"/>
                                  </a:lnTo>
                                  <a:lnTo>
                                    <a:pt x="551180" y="170180"/>
                                  </a:lnTo>
                                  <a:lnTo>
                                    <a:pt x="547370" y="176530"/>
                                  </a:lnTo>
                                  <a:lnTo>
                                    <a:pt x="551180" y="186689"/>
                                  </a:lnTo>
                                  <a:lnTo>
                                    <a:pt x="554990" y="193039"/>
                                  </a:lnTo>
                                  <a:lnTo>
                                    <a:pt x="565150" y="203200"/>
                                  </a:lnTo>
                                  <a:lnTo>
                                    <a:pt x="579120" y="213360"/>
                                  </a:lnTo>
                                  <a:lnTo>
                                    <a:pt x="589280" y="226060"/>
                                  </a:lnTo>
                                  <a:lnTo>
                                    <a:pt x="596900" y="238760"/>
                                  </a:lnTo>
                                  <a:lnTo>
                                    <a:pt x="600710" y="252730"/>
                                  </a:lnTo>
                                  <a:lnTo>
                                    <a:pt x="596900" y="265430"/>
                                  </a:lnTo>
                                  <a:lnTo>
                                    <a:pt x="589280" y="279400"/>
                                  </a:lnTo>
                                  <a:lnTo>
                                    <a:pt x="579120" y="292100"/>
                                  </a:lnTo>
                                  <a:lnTo>
                                    <a:pt x="561340" y="304800"/>
                                  </a:lnTo>
                                  <a:lnTo>
                                    <a:pt x="554990" y="318770"/>
                                  </a:lnTo>
                                  <a:lnTo>
                                    <a:pt x="547370" y="295910"/>
                                  </a:lnTo>
                                  <a:lnTo>
                                    <a:pt x="537210" y="271780"/>
                                  </a:lnTo>
                                  <a:lnTo>
                                    <a:pt x="523240" y="246380"/>
                                  </a:lnTo>
                                  <a:lnTo>
                                    <a:pt x="509270" y="222250"/>
                                  </a:lnTo>
                                  <a:lnTo>
                                    <a:pt x="495300" y="193039"/>
                                  </a:lnTo>
                                  <a:lnTo>
                                    <a:pt x="480060" y="166370"/>
                                  </a:lnTo>
                                  <a:lnTo>
                                    <a:pt x="469900" y="137160"/>
                                  </a:lnTo>
                                  <a:lnTo>
                                    <a:pt x="463550" y="107950"/>
                                  </a:lnTo>
                                  <a:lnTo>
                                    <a:pt x="455930" y="116839"/>
                                  </a:lnTo>
                                  <a:lnTo>
                                    <a:pt x="455930" y="124460"/>
                                  </a:lnTo>
                                  <a:lnTo>
                                    <a:pt x="459740" y="137160"/>
                                  </a:lnTo>
                                  <a:lnTo>
                                    <a:pt x="459740" y="149860"/>
                                  </a:lnTo>
                                  <a:lnTo>
                                    <a:pt x="463550" y="163830"/>
                                  </a:lnTo>
                                  <a:lnTo>
                                    <a:pt x="466090" y="176530"/>
                                  </a:lnTo>
                                  <a:lnTo>
                                    <a:pt x="473710" y="190500"/>
                                  </a:lnTo>
                                  <a:lnTo>
                                    <a:pt x="480060" y="203200"/>
                                  </a:lnTo>
                                  <a:lnTo>
                                    <a:pt x="487680" y="213360"/>
                                  </a:lnTo>
                                  <a:lnTo>
                                    <a:pt x="497840" y="222250"/>
                                  </a:lnTo>
                                  <a:lnTo>
                                    <a:pt x="509270" y="238760"/>
                                  </a:lnTo>
                                  <a:lnTo>
                                    <a:pt x="519430" y="259080"/>
                                  </a:lnTo>
                                  <a:lnTo>
                                    <a:pt x="527050" y="279400"/>
                                  </a:lnTo>
                                  <a:lnTo>
                                    <a:pt x="537210" y="302260"/>
                                  </a:lnTo>
                                  <a:lnTo>
                                    <a:pt x="544830" y="321310"/>
                                  </a:lnTo>
                                  <a:lnTo>
                                    <a:pt x="547370" y="345439"/>
                                  </a:lnTo>
                                  <a:lnTo>
                                    <a:pt x="551180" y="361950"/>
                                  </a:lnTo>
                                  <a:lnTo>
                                    <a:pt x="551180" y="410210"/>
                                  </a:lnTo>
                                  <a:lnTo>
                                    <a:pt x="547370" y="453389"/>
                                  </a:lnTo>
                                  <a:lnTo>
                                    <a:pt x="541020" y="492760"/>
                                  </a:lnTo>
                                  <a:lnTo>
                                    <a:pt x="530860" y="525780"/>
                                  </a:lnTo>
                                  <a:lnTo>
                                    <a:pt x="513080" y="548639"/>
                                  </a:lnTo>
                                  <a:lnTo>
                                    <a:pt x="495300" y="568960"/>
                                  </a:lnTo>
                                  <a:lnTo>
                                    <a:pt x="473710" y="577850"/>
                                  </a:lnTo>
                                  <a:lnTo>
                                    <a:pt x="445770" y="585470"/>
                                  </a:lnTo>
                                  <a:lnTo>
                                    <a:pt x="414020" y="577850"/>
                                  </a:lnTo>
                                  <a:lnTo>
                                    <a:pt x="389890" y="565150"/>
                                  </a:lnTo>
                                  <a:lnTo>
                                    <a:pt x="374650" y="544830"/>
                                  </a:lnTo>
                                  <a:lnTo>
                                    <a:pt x="360680" y="515620"/>
                                  </a:lnTo>
                                  <a:lnTo>
                                    <a:pt x="354330" y="482600"/>
                                  </a:lnTo>
                                  <a:lnTo>
                                    <a:pt x="346710" y="449580"/>
                                  </a:lnTo>
                                  <a:lnTo>
                                    <a:pt x="336550" y="416560"/>
                                  </a:lnTo>
                                  <a:lnTo>
                                    <a:pt x="320040" y="387350"/>
                                  </a:lnTo>
                                  <a:lnTo>
                                    <a:pt x="308610" y="374650"/>
                                  </a:lnTo>
                                  <a:lnTo>
                                    <a:pt x="294640" y="364489"/>
                                  </a:lnTo>
                                  <a:lnTo>
                                    <a:pt x="280670" y="354330"/>
                                  </a:lnTo>
                                  <a:lnTo>
                                    <a:pt x="269240" y="350520"/>
                                  </a:lnTo>
                                  <a:lnTo>
                                    <a:pt x="241300" y="350520"/>
                                  </a:lnTo>
                                  <a:lnTo>
                                    <a:pt x="227330" y="354330"/>
                                  </a:lnTo>
                                  <a:lnTo>
                                    <a:pt x="213360" y="358139"/>
                                  </a:lnTo>
                                  <a:lnTo>
                                    <a:pt x="203200" y="364489"/>
                                  </a:lnTo>
                                  <a:lnTo>
                                    <a:pt x="196850" y="370839"/>
                                  </a:lnTo>
                                  <a:lnTo>
                                    <a:pt x="193040" y="377189"/>
                                  </a:lnTo>
                                  <a:lnTo>
                                    <a:pt x="193040" y="354330"/>
                                  </a:lnTo>
                                  <a:lnTo>
                                    <a:pt x="196850" y="341630"/>
                                  </a:lnTo>
                                  <a:lnTo>
                                    <a:pt x="175260" y="350520"/>
                                  </a:lnTo>
                                  <a:lnTo>
                                    <a:pt x="161290" y="361950"/>
                                  </a:lnTo>
                                  <a:lnTo>
                                    <a:pt x="149860" y="374650"/>
                                  </a:lnTo>
                                  <a:lnTo>
                                    <a:pt x="146050" y="387350"/>
                                  </a:lnTo>
                                  <a:lnTo>
                                    <a:pt x="143510" y="400050"/>
                                  </a:lnTo>
                                  <a:lnTo>
                                    <a:pt x="143510" y="414020"/>
                                  </a:lnTo>
                                  <a:lnTo>
                                    <a:pt x="146050" y="426720"/>
                                  </a:lnTo>
                                  <a:lnTo>
                                    <a:pt x="149860" y="436880"/>
                                  </a:lnTo>
                                  <a:lnTo>
                                    <a:pt x="161290" y="453389"/>
                                  </a:lnTo>
                                  <a:lnTo>
                                    <a:pt x="175260" y="466089"/>
                                  </a:lnTo>
                                  <a:lnTo>
                                    <a:pt x="189230" y="478789"/>
                                  </a:lnTo>
                                  <a:lnTo>
                                    <a:pt x="203200" y="482600"/>
                                  </a:lnTo>
                                  <a:lnTo>
                                    <a:pt x="227330" y="482600"/>
                                  </a:lnTo>
                                  <a:lnTo>
                                    <a:pt x="238760" y="478789"/>
                                  </a:lnTo>
                                  <a:lnTo>
                                    <a:pt x="241300" y="473710"/>
                                  </a:lnTo>
                                  <a:lnTo>
                                    <a:pt x="245110" y="462280"/>
                                  </a:lnTo>
                                  <a:lnTo>
                                    <a:pt x="245110" y="443230"/>
                                  </a:lnTo>
                                  <a:lnTo>
                                    <a:pt x="241300" y="436880"/>
                                  </a:lnTo>
                                  <a:lnTo>
                                    <a:pt x="234950" y="433070"/>
                                  </a:lnTo>
                                  <a:lnTo>
                                    <a:pt x="227330" y="430530"/>
                                  </a:lnTo>
                                  <a:lnTo>
                                    <a:pt x="220980" y="433070"/>
                                  </a:lnTo>
                                  <a:lnTo>
                                    <a:pt x="213360" y="440689"/>
                                  </a:lnTo>
                                  <a:lnTo>
                                    <a:pt x="207010" y="443230"/>
                                  </a:lnTo>
                                  <a:lnTo>
                                    <a:pt x="203200" y="445770"/>
                                  </a:lnTo>
                                  <a:lnTo>
                                    <a:pt x="203200" y="443230"/>
                                  </a:lnTo>
                                  <a:lnTo>
                                    <a:pt x="199390" y="433070"/>
                                  </a:lnTo>
                                  <a:lnTo>
                                    <a:pt x="203200" y="430530"/>
                                  </a:lnTo>
                                  <a:lnTo>
                                    <a:pt x="207010" y="424180"/>
                                  </a:lnTo>
                                  <a:lnTo>
                                    <a:pt x="213360" y="420370"/>
                                  </a:lnTo>
                                  <a:lnTo>
                                    <a:pt x="220980" y="416560"/>
                                  </a:lnTo>
                                  <a:lnTo>
                                    <a:pt x="227330" y="414020"/>
                                  </a:lnTo>
                                  <a:lnTo>
                                    <a:pt x="241300" y="414020"/>
                                  </a:lnTo>
                                  <a:lnTo>
                                    <a:pt x="245110" y="416560"/>
                                  </a:lnTo>
                                  <a:lnTo>
                                    <a:pt x="255270" y="426720"/>
                                  </a:lnTo>
                                  <a:lnTo>
                                    <a:pt x="259080" y="443230"/>
                                  </a:lnTo>
                                  <a:lnTo>
                                    <a:pt x="259080" y="462280"/>
                                  </a:lnTo>
                                  <a:lnTo>
                                    <a:pt x="255270" y="482600"/>
                                  </a:lnTo>
                                  <a:lnTo>
                                    <a:pt x="245110" y="495300"/>
                                  </a:lnTo>
                                  <a:lnTo>
                                    <a:pt x="231140" y="502920"/>
                                  </a:lnTo>
                                  <a:lnTo>
                                    <a:pt x="213360" y="499110"/>
                                  </a:lnTo>
                                  <a:lnTo>
                                    <a:pt x="196850" y="495300"/>
                                  </a:lnTo>
                                  <a:lnTo>
                                    <a:pt x="179070" y="486410"/>
                                  </a:lnTo>
                                  <a:lnTo>
                                    <a:pt x="157480" y="473710"/>
                                  </a:lnTo>
                                  <a:lnTo>
                                    <a:pt x="143510" y="459739"/>
                                  </a:lnTo>
                                  <a:lnTo>
                                    <a:pt x="135890" y="443230"/>
                                  </a:lnTo>
                                  <a:lnTo>
                                    <a:pt x="97790" y="445770"/>
                                  </a:lnTo>
                                  <a:lnTo>
                                    <a:pt x="69850" y="445770"/>
                                  </a:lnTo>
                                  <a:lnTo>
                                    <a:pt x="44450" y="433070"/>
                                  </a:lnTo>
                                  <a:lnTo>
                                    <a:pt x="26670" y="420370"/>
                                  </a:lnTo>
                                  <a:lnTo>
                                    <a:pt x="12700" y="400050"/>
                                  </a:lnTo>
                                  <a:lnTo>
                                    <a:pt x="2540" y="377189"/>
                                  </a:lnTo>
                                  <a:lnTo>
                                    <a:pt x="0" y="354330"/>
                                  </a:lnTo>
                                  <a:lnTo>
                                    <a:pt x="0" y="328930"/>
                                  </a:lnTo>
                                  <a:lnTo>
                                    <a:pt x="6350" y="304800"/>
                                  </a:lnTo>
                                  <a:lnTo>
                                    <a:pt x="10160" y="288289"/>
                                  </a:lnTo>
                                  <a:lnTo>
                                    <a:pt x="20320" y="275589"/>
                                  </a:lnTo>
                                  <a:lnTo>
                                    <a:pt x="30480" y="265430"/>
                                  </a:lnTo>
                                  <a:lnTo>
                                    <a:pt x="44450" y="262889"/>
                                  </a:lnTo>
                                  <a:lnTo>
                                    <a:pt x="62230" y="259080"/>
                                  </a:lnTo>
                                  <a:lnTo>
                                    <a:pt x="76200" y="262889"/>
                                  </a:lnTo>
                                  <a:lnTo>
                                    <a:pt x="93980" y="269239"/>
                                  </a:lnTo>
                                  <a:lnTo>
                                    <a:pt x="107950" y="279400"/>
                                  </a:lnTo>
                                  <a:lnTo>
                                    <a:pt x="119380" y="292100"/>
                                  </a:lnTo>
                                  <a:lnTo>
                                    <a:pt x="121920" y="304800"/>
                                  </a:lnTo>
                                  <a:lnTo>
                                    <a:pt x="125730" y="318770"/>
                                  </a:lnTo>
                                  <a:lnTo>
                                    <a:pt x="125730" y="331470"/>
                                  </a:lnTo>
                                  <a:lnTo>
                                    <a:pt x="121920" y="345439"/>
                                  </a:lnTo>
                                  <a:lnTo>
                                    <a:pt x="119380" y="358139"/>
                                  </a:lnTo>
                                  <a:lnTo>
                                    <a:pt x="111760" y="364489"/>
                                  </a:lnTo>
                                  <a:lnTo>
                                    <a:pt x="107950" y="370839"/>
                                  </a:lnTo>
                                  <a:lnTo>
                                    <a:pt x="101600" y="377189"/>
                                  </a:lnTo>
                                  <a:lnTo>
                                    <a:pt x="93980" y="377189"/>
                                  </a:lnTo>
                                  <a:lnTo>
                                    <a:pt x="87630" y="374650"/>
                                  </a:lnTo>
                                  <a:lnTo>
                                    <a:pt x="80010" y="370839"/>
                                  </a:lnTo>
                                  <a:lnTo>
                                    <a:pt x="76200" y="367030"/>
                                  </a:lnTo>
                                  <a:lnTo>
                                    <a:pt x="69850" y="361950"/>
                                  </a:lnTo>
                                  <a:lnTo>
                                    <a:pt x="66040" y="354330"/>
                                  </a:lnTo>
                                  <a:lnTo>
                                    <a:pt x="66040" y="345439"/>
                                  </a:lnTo>
                                  <a:lnTo>
                                    <a:pt x="69850" y="334010"/>
                                  </a:lnTo>
                                  <a:lnTo>
                                    <a:pt x="80010" y="325120"/>
                                  </a:lnTo>
                                  <a:lnTo>
                                    <a:pt x="87630" y="318770"/>
                                  </a:lnTo>
                                  <a:lnTo>
                                    <a:pt x="91440" y="331470"/>
                                  </a:lnTo>
                                  <a:lnTo>
                                    <a:pt x="87630" y="345439"/>
                                  </a:lnTo>
                                  <a:lnTo>
                                    <a:pt x="91440" y="350520"/>
                                  </a:lnTo>
                                  <a:lnTo>
                                    <a:pt x="97790" y="350520"/>
                                  </a:lnTo>
                                  <a:lnTo>
                                    <a:pt x="105410" y="345439"/>
                                  </a:lnTo>
                                  <a:lnTo>
                                    <a:pt x="107950" y="331470"/>
                                  </a:lnTo>
                                  <a:lnTo>
                                    <a:pt x="107950" y="314960"/>
                                  </a:lnTo>
                                  <a:lnTo>
                                    <a:pt x="105410" y="298450"/>
                                  </a:lnTo>
                                  <a:lnTo>
                                    <a:pt x="91440" y="288289"/>
                                  </a:lnTo>
                                  <a:lnTo>
                                    <a:pt x="80010" y="285750"/>
                                  </a:lnTo>
                                  <a:lnTo>
                                    <a:pt x="44450" y="285750"/>
                                  </a:lnTo>
                                  <a:lnTo>
                                    <a:pt x="34290" y="292100"/>
                                  </a:lnTo>
                                  <a:lnTo>
                                    <a:pt x="26670" y="302260"/>
                                  </a:lnTo>
                                  <a:lnTo>
                                    <a:pt x="20320" y="314960"/>
                                  </a:lnTo>
                                  <a:lnTo>
                                    <a:pt x="16510" y="331470"/>
                                  </a:lnTo>
                                  <a:lnTo>
                                    <a:pt x="16510" y="361950"/>
                                  </a:lnTo>
                                  <a:lnTo>
                                    <a:pt x="24130" y="383539"/>
                                  </a:lnTo>
                                  <a:lnTo>
                                    <a:pt x="34290" y="403860"/>
                                  </a:lnTo>
                                  <a:lnTo>
                                    <a:pt x="52070" y="416560"/>
                                  </a:lnTo>
                                  <a:lnTo>
                                    <a:pt x="69850" y="426720"/>
                                  </a:lnTo>
                                  <a:lnTo>
                                    <a:pt x="91440" y="430530"/>
                                  </a:lnTo>
                                  <a:lnTo>
                                    <a:pt x="107950" y="430530"/>
                                  </a:lnTo>
                                  <a:lnTo>
                                    <a:pt x="125730" y="426720"/>
                                  </a:lnTo>
                                  <a:lnTo>
                                    <a:pt x="125730" y="397510"/>
                                  </a:lnTo>
                                  <a:lnTo>
                                    <a:pt x="129540" y="381000"/>
                                  </a:lnTo>
                                  <a:lnTo>
                                    <a:pt x="135890" y="364489"/>
                                  </a:lnTo>
                                  <a:lnTo>
                                    <a:pt x="153670" y="345439"/>
                                  </a:lnTo>
                                  <a:lnTo>
                                    <a:pt x="167640" y="331470"/>
                                  </a:lnTo>
                                  <a:lnTo>
                                    <a:pt x="185420" y="321310"/>
                                  </a:lnTo>
                                  <a:lnTo>
                                    <a:pt x="203200" y="318770"/>
                                  </a:lnTo>
                                  <a:lnTo>
                                    <a:pt x="220980" y="314960"/>
                                  </a:lnTo>
                                  <a:lnTo>
                                    <a:pt x="241300" y="314960"/>
                                  </a:lnTo>
                                  <a:lnTo>
                                    <a:pt x="259080" y="321310"/>
                                  </a:lnTo>
                                  <a:lnTo>
                                    <a:pt x="276860" y="331470"/>
                                  </a:lnTo>
                                  <a:lnTo>
                                    <a:pt x="294640" y="341630"/>
                                  </a:lnTo>
                                  <a:lnTo>
                                    <a:pt x="308610" y="354330"/>
                                  </a:lnTo>
                                  <a:lnTo>
                                    <a:pt x="326390" y="370839"/>
                                  </a:lnTo>
                                  <a:lnTo>
                                    <a:pt x="336550" y="391160"/>
                                  </a:lnTo>
                                  <a:lnTo>
                                    <a:pt x="350520" y="414020"/>
                                  </a:lnTo>
                                  <a:lnTo>
                                    <a:pt x="358140" y="436880"/>
                                  </a:lnTo>
                                  <a:lnTo>
                                    <a:pt x="364490" y="462280"/>
                                  </a:lnTo>
                                  <a:lnTo>
                                    <a:pt x="372110" y="488950"/>
                                  </a:lnTo>
                                  <a:lnTo>
                                    <a:pt x="374650" y="515620"/>
                                  </a:lnTo>
                                  <a:lnTo>
                                    <a:pt x="382270" y="532130"/>
                                  </a:lnTo>
                                  <a:lnTo>
                                    <a:pt x="392430" y="544830"/>
                                  </a:lnTo>
                                  <a:lnTo>
                                    <a:pt x="407670" y="554989"/>
                                  </a:lnTo>
                                  <a:lnTo>
                                    <a:pt x="417830" y="561339"/>
                                  </a:lnTo>
                                  <a:lnTo>
                                    <a:pt x="431800" y="565150"/>
                                  </a:lnTo>
                                  <a:lnTo>
                                    <a:pt x="452120" y="565150"/>
                                  </a:lnTo>
                                  <a:lnTo>
                                    <a:pt x="455930" y="561339"/>
                                  </a:lnTo>
                                  <a:lnTo>
                                    <a:pt x="463550" y="558800"/>
                                  </a:lnTo>
                                  <a:lnTo>
                                    <a:pt x="469900" y="552450"/>
                                  </a:lnTo>
                                  <a:lnTo>
                                    <a:pt x="477520" y="544830"/>
                                  </a:lnTo>
                                  <a:lnTo>
                                    <a:pt x="483870" y="535939"/>
                                  </a:lnTo>
                                  <a:lnTo>
                                    <a:pt x="491490" y="525780"/>
                                  </a:lnTo>
                                  <a:lnTo>
                                    <a:pt x="495300" y="511810"/>
                                  </a:lnTo>
                                  <a:lnTo>
                                    <a:pt x="501650" y="488950"/>
                                  </a:lnTo>
                                  <a:lnTo>
                                    <a:pt x="501650" y="466089"/>
                                  </a:lnTo>
                                  <a:lnTo>
                                    <a:pt x="505460" y="443230"/>
                                  </a:lnTo>
                                  <a:lnTo>
                                    <a:pt x="501650" y="416560"/>
                                  </a:lnTo>
                                  <a:lnTo>
                                    <a:pt x="497840" y="391160"/>
                                  </a:lnTo>
                                  <a:lnTo>
                                    <a:pt x="491490" y="364489"/>
                                  </a:lnTo>
                                  <a:lnTo>
                                    <a:pt x="483870" y="341630"/>
                                  </a:lnTo>
                                  <a:lnTo>
                                    <a:pt x="473710" y="318770"/>
                                  </a:lnTo>
                                  <a:lnTo>
                                    <a:pt x="463550" y="295910"/>
                                  </a:lnTo>
                                  <a:lnTo>
                                    <a:pt x="449580" y="271780"/>
                                  </a:lnTo>
                                  <a:lnTo>
                                    <a:pt x="435610" y="252730"/>
                                  </a:lnTo>
                                  <a:lnTo>
                                    <a:pt x="417830" y="232410"/>
                                  </a:lnTo>
                                  <a:lnTo>
                                    <a:pt x="400050" y="219710"/>
                                  </a:lnTo>
                                  <a:lnTo>
                                    <a:pt x="378460" y="209550"/>
                                  </a:lnTo>
                                  <a:lnTo>
                                    <a:pt x="358140" y="199389"/>
                                  </a:lnTo>
                                  <a:lnTo>
                                    <a:pt x="336550" y="193039"/>
                                  </a:lnTo>
                                  <a:lnTo>
                                    <a:pt x="312420" y="186689"/>
                                  </a:lnTo>
                                  <a:lnTo>
                                    <a:pt x="294640" y="173989"/>
                                  </a:lnTo>
                                  <a:lnTo>
                                    <a:pt x="273050" y="157480"/>
                                  </a:lnTo>
                                  <a:lnTo>
                                    <a:pt x="259080" y="137160"/>
                                  </a:lnTo>
                                  <a:lnTo>
                                    <a:pt x="248920" y="120650"/>
                                  </a:lnTo>
                                  <a:lnTo>
                                    <a:pt x="241300" y="100330"/>
                                  </a:lnTo>
                                  <a:lnTo>
                                    <a:pt x="238760" y="83820"/>
                                  </a:lnTo>
                                  <a:lnTo>
                                    <a:pt x="234950" y="74930"/>
                                  </a:lnTo>
                                  <a:lnTo>
                                    <a:pt x="245110" y="78739"/>
                                  </a:lnTo>
                                  <a:lnTo>
                                    <a:pt x="255270" y="74930"/>
                                  </a:lnTo>
                                  <a:lnTo>
                                    <a:pt x="266700" y="71120"/>
                                  </a:lnTo>
                                  <a:lnTo>
                                    <a:pt x="276860" y="67310"/>
                                  </a:lnTo>
                                  <a:lnTo>
                                    <a:pt x="287020" y="67310"/>
                                  </a:lnTo>
                                  <a:lnTo>
                                    <a:pt x="298450" y="64770"/>
                                  </a:lnTo>
                                  <a:lnTo>
                                    <a:pt x="312420" y="67310"/>
                                  </a:lnTo>
                                  <a:lnTo>
                                    <a:pt x="326390" y="74930"/>
                                  </a:lnTo>
                                  <a:lnTo>
                                    <a:pt x="332740" y="78739"/>
                                  </a:lnTo>
                                  <a:lnTo>
                                    <a:pt x="340360" y="83820"/>
                                  </a:lnTo>
                                  <a:lnTo>
                                    <a:pt x="346710" y="97789"/>
                                  </a:lnTo>
                                  <a:lnTo>
                                    <a:pt x="358140" y="107950"/>
                                  </a:lnTo>
                                  <a:lnTo>
                                    <a:pt x="364490" y="120650"/>
                                  </a:lnTo>
                                  <a:lnTo>
                                    <a:pt x="372110" y="130810"/>
                                  </a:lnTo>
                                  <a:lnTo>
                                    <a:pt x="378460" y="140970"/>
                                  </a:lnTo>
                                  <a:lnTo>
                                    <a:pt x="386080" y="147320"/>
                                  </a:lnTo>
                                  <a:lnTo>
                                    <a:pt x="392430" y="157480"/>
                                  </a:lnTo>
                                  <a:lnTo>
                                    <a:pt x="400050" y="157480"/>
                                  </a:lnTo>
                                  <a:lnTo>
                                    <a:pt x="403860" y="149860"/>
                                  </a:lnTo>
                                  <a:lnTo>
                                    <a:pt x="400050" y="143510"/>
                                  </a:lnTo>
                                  <a:lnTo>
                                    <a:pt x="396240" y="137160"/>
                                  </a:lnTo>
                                  <a:lnTo>
                                    <a:pt x="386080" y="127000"/>
                                  </a:lnTo>
                                  <a:lnTo>
                                    <a:pt x="378460" y="116839"/>
                                  </a:lnTo>
                                  <a:lnTo>
                                    <a:pt x="372110" y="107950"/>
                                  </a:lnTo>
                                  <a:lnTo>
                                    <a:pt x="360680" y="97789"/>
                                  </a:lnTo>
                                  <a:lnTo>
                                    <a:pt x="350520" y="83820"/>
                                  </a:lnTo>
                                  <a:lnTo>
                                    <a:pt x="340360" y="78739"/>
                                  </a:lnTo>
                                  <a:lnTo>
                                    <a:pt x="332740" y="67310"/>
                                  </a:lnTo>
                                  <a:lnTo>
                                    <a:pt x="326390" y="52070"/>
                                  </a:lnTo>
                                  <a:lnTo>
                                    <a:pt x="322580" y="35560"/>
                                  </a:lnTo>
                                  <a:lnTo>
                                    <a:pt x="320040" y="15239"/>
                                  </a:lnTo>
                                  <a:lnTo>
                                    <a:pt x="330200" y="0"/>
                                  </a:lnTo>
                                  <a:close/>
                                </a:path>
                              </a:pathLst>
                            </a:custGeom>
                            <a:solidFill>
                              <a:srgbClr val="005196"/>
                            </a:solidFill>
                            <a:ln>
                              <a:noFill/>
                            </a:ln>
                          </wps:spPr>
                          <wps:bodyPr spcFirstLastPara="1" wrap="square" lIns="91425" tIns="91425" rIns="91425" bIns="91425" anchor="ctr" anchorCtr="0">
                            <a:noAutofit/>
                          </wps:bodyPr>
                        </wps:wsp>
                        <wps:wsp>
                          <wps:cNvPr id="18" name="Freeform 4"/>
                          <wps:cNvSpPr/>
                          <wps:spPr>
                            <a:xfrm>
                              <a:off x="5971540" y="325120"/>
                              <a:ext cx="55880" cy="125730"/>
                            </a:xfrm>
                            <a:custGeom>
                              <a:avLst/>
                              <a:gdLst/>
                              <a:ahLst/>
                              <a:cxnLst/>
                              <a:rect l="l" t="t" r="r" b="b"/>
                              <a:pathLst>
                                <a:path w="55880" h="125730" extrusionOk="0">
                                  <a:moveTo>
                                    <a:pt x="52070" y="0"/>
                                  </a:moveTo>
                                  <a:lnTo>
                                    <a:pt x="55880" y="20320"/>
                                  </a:lnTo>
                                  <a:lnTo>
                                    <a:pt x="55880" y="72390"/>
                                  </a:lnTo>
                                  <a:lnTo>
                                    <a:pt x="48260" y="92710"/>
                                  </a:lnTo>
                                  <a:lnTo>
                                    <a:pt x="41910" y="105410"/>
                                  </a:lnTo>
                                  <a:lnTo>
                                    <a:pt x="34290" y="119380"/>
                                  </a:lnTo>
                                  <a:lnTo>
                                    <a:pt x="26670" y="125730"/>
                                  </a:lnTo>
                                  <a:lnTo>
                                    <a:pt x="0" y="62230"/>
                                  </a:lnTo>
                                  <a:lnTo>
                                    <a:pt x="12700" y="66040"/>
                                  </a:lnTo>
                                  <a:lnTo>
                                    <a:pt x="24130" y="66040"/>
                                  </a:lnTo>
                                  <a:lnTo>
                                    <a:pt x="30480" y="59690"/>
                                  </a:lnTo>
                                  <a:lnTo>
                                    <a:pt x="38100" y="53340"/>
                                  </a:lnTo>
                                  <a:lnTo>
                                    <a:pt x="41910" y="39370"/>
                                  </a:lnTo>
                                  <a:lnTo>
                                    <a:pt x="44450" y="29210"/>
                                  </a:lnTo>
                                  <a:lnTo>
                                    <a:pt x="48260" y="12700"/>
                                  </a:lnTo>
                                  <a:lnTo>
                                    <a:pt x="52070" y="0"/>
                                  </a:lnTo>
                                  <a:close/>
                                </a:path>
                              </a:pathLst>
                            </a:custGeom>
                            <a:solidFill>
                              <a:srgbClr val="005196"/>
                            </a:solidFill>
                            <a:ln>
                              <a:noFill/>
                            </a:ln>
                          </wps:spPr>
                          <wps:bodyPr spcFirstLastPara="1" wrap="square" lIns="91425" tIns="91425" rIns="91425" bIns="91425" anchor="ctr" anchorCtr="0">
                            <a:noAutofit/>
                          </wps:bodyPr>
                        </wps:wsp>
                        <wps:wsp>
                          <wps:cNvPr id="20" name="Freeform 5"/>
                          <wps:cNvSpPr/>
                          <wps:spPr>
                            <a:xfrm>
                              <a:off x="6027420" y="445770"/>
                              <a:ext cx="45720" cy="59690"/>
                            </a:xfrm>
                            <a:custGeom>
                              <a:avLst/>
                              <a:gdLst/>
                              <a:ahLst/>
                              <a:cxnLst/>
                              <a:rect l="l" t="t" r="r" b="b"/>
                              <a:pathLst>
                                <a:path w="45720" h="59690" extrusionOk="0">
                                  <a:moveTo>
                                    <a:pt x="24130" y="0"/>
                                  </a:moveTo>
                                  <a:lnTo>
                                    <a:pt x="27940" y="0"/>
                                  </a:lnTo>
                                  <a:lnTo>
                                    <a:pt x="30480" y="3810"/>
                                  </a:lnTo>
                                  <a:lnTo>
                                    <a:pt x="38100" y="3810"/>
                                  </a:lnTo>
                                  <a:lnTo>
                                    <a:pt x="41910" y="13970"/>
                                  </a:lnTo>
                                  <a:lnTo>
                                    <a:pt x="45720" y="26670"/>
                                  </a:lnTo>
                                  <a:lnTo>
                                    <a:pt x="41910" y="36830"/>
                                  </a:lnTo>
                                  <a:lnTo>
                                    <a:pt x="38100" y="53340"/>
                                  </a:lnTo>
                                  <a:lnTo>
                                    <a:pt x="30480" y="55880"/>
                                  </a:lnTo>
                                  <a:lnTo>
                                    <a:pt x="20320" y="59690"/>
                                  </a:lnTo>
                                  <a:lnTo>
                                    <a:pt x="13970" y="55880"/>
                                  </a:lnTo>
                                  <a:lnTo>
                                    <a:pt x="6350" y="53340"/>
                                  </a:lnTo>
                                  <a:lnTo>
                                    <a:pt x="2540" y="43180"/>
                                  </a:lnTo>
                                  <a:lnTo>
                                    <a:pt x="0" y="33020"/>
                                  </a:lnTo>
                                  <a:lnTo>
                                    <a:pt x="0" y="20320"/>
                                  </a:lnTo>
                                  <a:lnTo>
                                    <a:pt x="6350" y="13970"/>
                                  </a:lnTo>
                                  <a:lnTo>
                                    <a:pt x="10160" y="10160"/>
                                  </a:lnTo>
                                  <a:lnTo>
                                    <a:pt x="13970" y="6350"/>
                                  </a:lnTo>
                                  <a:lnTo>
                                    <a:pt x="16510" y="3810"/>
                                  </a:lnTo>
                                  <a:lnTo>
                                    <a:pt x="20320" y="3810"/>
                                  </a:lnTo>
                                  <a:lnTo>
                                    <a:pt x="24130" y="0"/>
                                  </a:lnTo>
                                  <a:close/>
                                </a:path>
                              </a:pathLst>
                            </a:custGeom>
                            <a:solidFill>
                              <a:srgbClr val="005196"/>
                            </a:solidFill>
                            <a:ln>
                              <a:noFill/>
                            </a:ln>
                          </wps:spPr>
                          <wps:bodyPr spcFirstLastPara="1" wrap="square" lIns="91425" tIns="91425" rIns="91425" bIns="91425" anchor="ctr" anchorCtr="0">
                            <a:noAutofit/>
                          </wps:bodyPr>
                        </wps:wsp>
                        <wps:wsp>
                          <wps:cNvPr id="23" name="Freeform 6"/>
                          <wps:cNvSpPr/>
                          <wps:spPr>
                            <a:xfrm>
                              <a:off x="5043170" y="30480"/>
                              <a:ext cx="871220" cy="420370"/>
                            </a:xfrm>
                            <a:custGeom>
                              <a:avLst/>
                              <a:gdLst/>
                              <a:ahLst/>
                              <a:cxnLst/>
                              <a:rect l="l" t="t" r="r" b="b"/>
                              <a:pathLst>
                                <a:path w="871220" h="420370" extrusionOk="0">
                                  <a:moveTo>
                                    <a:pt x="351790" y="0"/>
                                  </a:moveTo>
                                  <a:lnTo>
                                    <a:pt x="351790" y="15240"/>
                                  </a:lnTo>
                                  <a:lnTo>
                                    <a:pt x="361950" y="25400"/>
                                  </a:lnTo>
                                  <a:lnTo>
                                    <a:pt x="373380" y="35560"/>
                                  </a:lnTo>
                                  <a:lnTo>
                                    <a:pt x="389890" y="45720"/>
                                  </a:lnTo>
                                  <a:lnTo>
                                    <a:pt x="401320" y="58420"/>
                                  </a:lnTo>
                                  <a:lnTo>
                                    <a:pt x="411480" y="78740"/>
                                  </a:lnTo>
                                  <a:lnTo>
                                    <a:pt x="415290" y="107950"/>
                                  </a:lnTo>
                                  <a:lnTo>
                                    <a:pt x="411480" y="147320"/>
                                  </a:lnTo>
                                  <a:lnTo>
                                    <a:pt x="417830" y="157480"/>
                                  </a:lnTo>
                                  <a:lnTo>
                                    <a:pt x="421640" y="143510"/>
                                  </a:lnTo>
                                  <a:lnTo>
                                    <a:pt x="431800" y="124460"/>
                                  </a:lnTo>
                                  <a:lnTo>
                                    <a:pt x="443230" y="114300"/>
                                  </a:lnTo>
                                  <a:lnTo>
                                    <a:pt x="453390" y="114300"/>
                                  </a:lnTo>
                                  <a:lnTo>
                                    <a:pt x="463550" y="120650"/>
                                  </a:lnTo>
                                  <a:lnTo>
                                    <a:pt x="471170" y="130810"/>
                                  </a:lnTo>
                                  <a:lnTo>
                                    <a:pt x="478790" y="147320"/>
                                  </a:lnTo>
                                  <a:lnTo>
                                    <a:pt x="481330" y="163830"/>
                                  </a:lnTo>
                                  <a:lnTo>
                                    <a:pt x="485140" y="176530"/>
                                  </a:lnTo>
                                  <a:lnTo>
                                    <a:pt x="481330" y="207010"/>
                                  </a:lnTo>
                                  <a:lnTo>
                                    <a:pt x="478790" y="229870"/>
                                  </a:lnTo>
                                  <a:lnTo>
                                    <a:pt x="478790" y="252730"/>
                                  </a:lnTo>
                                  <a:lnTo>
                                    <a:pt x="481330" y="266700"/>
                                  </a:lnTo>
                                  <a:lnTo>
                                    <a:pt x="488950" y="229870"/>
                                  </a:lnTo>
                                  <a:lnTo>
                                    <a:pt x="502920" y="200660"/>
                                  </a:lnTo>
                                  <a:lnTo>
                                    <a:pt x="516890" y="173990"/>
                                  </a:lnTo>
                                  <a:lnTo>
                                    <a:pt x="534670" y="151130"/>
                                  </a:lnTo>
                                  <a:lnTo>
                                    <a:pt x="554990" y="127000"/>
                                  </a:lnTo>
                                  <a:lnTo>
                                    <a:pt x="580390" y="111760"/>
                                  </a:lnTo>
                                  <a:lnTo>
                                    <a:pt x="604520" y="97790"/>
                                  </a:lnTo>
                                  <a:lnTo>
                                    <a:pt x="629920" y="85090"/>
                                  </a:lnTo>
                                  <a:lnTo>
                                    <a:pt x="656590" y="74930"/>
                                  </a:lnTo>
                                  <a:lnTo>
                                    <a:pt x="681990" y="68580"/>
                                  </a:lnTo>
                                  <a:lnTo>
                                    <a:pt x="709930" y="64770"/>
                                  </a:lnTo>
                                  <a:lnTo>
                                    <a:pt x="735330" y="62230"/>
                                  </a:lnTo>
                                  <a:lnTo>
                                    <a:pt x="783590" y="62230"/>
                                  </a:lnTo>
                                  <a:lnTo>
                                    <a:pt x="805180" y="68580"/>
                                  </a:lnTo>
                                  <a:lnTo>
                                    <a:pt x="826770" y="71120"/>
                                  </a:lnTo>
                                  <a:lnTo>
                                    <a:pt x="830580" y="81280"/>
                                  </a:lnTo>
                                  <a:lnTo>
                                    <a:pt x="833120" y="95250"/>
                                  </a:lnTo>
                                  <a:lnTo>
                                    <a:pt x="836930" y="104140"/>
                                  </a:lnTo>
                                  <a:lnTo>
                                    <a:pt x="840740" y="111760"/>
                                  </a:lnTo>
                                  <a:lnTo>
                                    <a:pt x="847090" y="120650"/>
                                  </a:lnTo>
                                  <a:lnTo>
                                    <a:pt x="854710" y="127000"/>
                                  </a:lnTo>
                                  <a:lnTo>
                                    <a:pt x="864870" y="137160"/>
                                  </a:lnTo>
                                  <a:lnTo>
                                    <a:pt x="871220" y="147320"/>
                                  </a:lnTo>
                                  <a:lnTo>
                                    <a:pt x="840740" y="143510"/>
                                  </a:lnTo>
                                  <a:lnTo>
                                    <a:pt x="808990" y="140970"/>
                                  </a:lnTo>
                                  <a:lnTo>
                                    <a:pt x="779780" y="140970"/>
                                  </a:lnTo>
                                  <a:lnTo>
                                    <a:pt x="755650" y="143510"/>
                                  </a:lnTo>
                                  <a:lnTo>
                                    <a:pt x="735330" y="147320"/>
                                  </a:lnTo>
                                  <a:lnTo>
                                    <a:pt x="713740" y="153670"/>
                                  </a:lnTo>
                                  <a:lnTo>
                                    <a:pt x="692150" y="160020"/>
                                  </a:lnTo>
                                  <a:lnTo>
                                    <a:pt x="674370" y="167640"/>
                                  </a:lnTo>
                                  <a:lnTo>
                                    <a:pt x="660400" y="176530"/>
                                  </a:lnTo>
                                  <a:lnTo>
                                    <a:pt x="643890" y="186690"/>
                                  </a:lnTo>
                                  <a:lnTo>
                                    <a:pt x="629920" y="200660"/>
                                  </a:lnTo>
                                  <a:lnTo>
                                    <a:pt x="615950" y="209550"/>
                                  </a:lnTo>
                                  <a:lnTo>
                                    <a:pt x="601980" y="223520"/>
                                  </a:lnTo>
                                  <a:lnTo>
                                    <a:pt x="586740" y="236220"/>
                                  </a:lnTo>
                                  <a:lnTo>
                                    <a:pt x="572770" y="250190"/>
                                  </a:lnTo>
                                  <a:lnTo>
                                    <a:pt x="558800" y="262890"/>
                                  </a:lnTo>
                                  <a:lnTo>
                                    <a:pt x="548640" y="279400"/>
                                  </a:lnTo>
                                  <a:lnTo>
                                    <a:pt x="534670" y="298450"/>
                                  </a:lnTo>
                                  <a:lnTo>
                                    <a:pt x="523240" y="318770"/>
                                  </a:lnTo>
                                  <a:lnTo>
                                    <a:pt x="513080" y="341630"/>
                                  </a:lnTo>
                                  <a:lnTo>
                                    <a:pt x="502920" y="361950"/>
                                  </a:lnTo>
                                  <a:lnTo>
                                    <a:pt x="488950" y="381000"/>
                                  </a:lnTo>
                                  <a:lnTo>
                                    <a:pt x="467360" y="397510"/>
                                  </a:lnTo>
                                  <a:lnTo>
                                    <a:pt x="443230" y="414020"/>
                                  </a:lnTo>
                                  <a:lnTo>
                                    <a:pt x="427990" y="416560"/>
                                  </a:lnTo>
                                  <a:lnTo>
                                    <a:pt x="411480" y="420370"/>
                                  </a:lnTo>
                                  <a:lnTo>
                                    <a:pt x="397510" y="420370"/>
                                  </a:lnTo>
                                  <a:lnTo>
                                    <a:pt x="379730" y="416560"/>
                                  </a:lnTo>
                                  <a:lnTo>
                                    <a:pt x="365760" y="414020"/>
                                  </a:lnTo>
                                  <a:lnTo>
                                    <a:pt x="351790" y="407670"/>
                                  </a:lnTo>
                                  <a:lnTo>
                                    <a:pt x="337820" y="403860"/>
                                  </a:lnTo>
                                  <a:lnTo>
                                    <a:pt x="326390" y="397510"/>
                                  </a:lnTo>
                                  <a:lnTo>
                                    <a:pt x="320040" y="387350"/>
                                  </a:lnTo>
                                  <a:lnTo>
                                    <a:pt x="308610" y="374650"/>
                                  </a:lnTo>
                                  <a:lnTo>
                                    <a:pt x="298450" y="361950"/>
                                  </a:lnTo>
                                  <a:lnTo>
                                    <a:pt x="292100" y="347980"/>
                                  </a:lnTo>
                                  <a:lnTo>
                                    <a:pt x="284480" y="337820"/>
                                  </a:lnTo>
                                  <a:lnTo>
                                    <a:pt x="281940" y="325120"/>
                                  </a:lnTo>
                                  <a:lnTo>
                                    <a:pt x="281940" y="314960"/>
                                  </a:lnTo>
                                  <a:lnTo>
                                    <a:pt x="288290" y="308610"/>
                                  </a:lnTo>
                                  <a:lnTo>
                                    <a:pt x="292100" y="304800"/>
                                  </a:lnTo>
                                  <a:lnTo>
                                    <a:pt x="308610" y="304800"/>
                                  </a:lnTo>
                                  <a:lnTo>
                                    <a:pt x="312420" y="308610"/>
                                  </a:lnTo>
                                  <a:lnTo>
                                    <a:pt x="316230" y="314960"/>
                                  </a:lnTo>
                                  <a:lnTo>
                                    <a:pt x="320040" y="321310"/>
                                  </a:lnTo>
                                  <a:lnTo>
                                    <a:pt x="326390" y="328930"/>
                                  </a:lnTo>
                                  <a:lnTo>
                                    <a:pt x="326390" y="325120"/>
                                  </a:lnTo>
                                  <a:lnTo>
                                    <a:pt x="330200" y="321310"/>
                                  </a:lnTo>
                                  <a:lnTo>
                                    <a:pt x="334010" y="318770"/>
                                  </a:lnTo>
                                  <a:lnTo>
                                    <a:pt x="340360" y="314960"/>
                                  </a:lnTo>
                                  <a:lnTo>
                                    <a:pt x="344170" y="312420"/>
                                  </a:lnTo>
                                  <a:lnTo>
                                    <a:pt x="355600" y="312420"/>
                                  </a:lnTo>
                                  <a:lnTo>
                                    <a:pt x="361950" y="314960"/>
                                  </a:lnTo>
                                  <a:lnTo>
                                    <a:pt x="369570" y="318770"/>
                                  </a:lnTo>
                                  <a:lnTo>
                                    <a:pt x="361950" y="325120"/>
                                  </a:lnTo>
                                  <a:lnTo>
                                    <a:pt x="355600" y="331470"/>
                                  </a:lnTo>
                                  <a:lnTo>
                                    <a:pt x="347980" y="341630"/>
                                  </a:lnTo>
                                  <a:lnTo>
                                    <a:pt x="344170" y="354330"/>
                                  </a:lnTo>
                                  <a:lnTo>
                                    <a:pt x="344170" y="364490"/>
                                  </a:lnTo>
                                  <a:lnTo>
                                    <a:pt x="347980" y="374650"/>
                                  </a:lnTo>
                                  <a:lnTo>
                                    <a:pt x="355600" y="383540"/>
                                  </a:lnTo>
                                  <a:lnTo>
                                    <a:pt x="369570" y="391160"/>
                                  </a:lnTo>
                                  <a:lnTo>
                                    <a:pt x="383540" y="391160"/>
                                  </a:lnTo>
                                  <a:lnTo>
                                    <a:pt x="397510" y="387350"/>
                                  </a:lnTo>
                                  <a:lnTo>
                                    <a:pt x="407670" y="381000"/>
                                  </a:lnTo>
                                  <a:lnTo>
                                    <a:pt x="415290" y="367030"/>
                                  </a:lnTo>
                                  <a:lnTo>
                                    <a:pt x="417830" y="354330"/>
                                  </a:lnTo>
                                  <a:lnTo>
                                    <a:pt x="417830" y="335280"/>
                                  </a:lnTo>
                                  <a:lnTo>
                                    <a:pt x="411480" y="312420"/>
                                  </a:lnTo>
                                  <a:lnTo>
                                    <a:pt x="403860" y="288290"/>
                                  </a:lnTo>
                                  <a:lnTo>
                                    <a:pt x="397510" y="279400"/>
                                  </a:lnTo>
                                  <a:lnTo>
                                    <a:pt x="387350" y="269240"/>
                                  </a:lnTo>
                                  <a:lnTo>
                                    <a:pt x="373380" y="259080"/>
                                  </a:lnTo>
                                  <a:lnTo>
                                    <a:pt x="358140" y="255270"/>
                                  </a:lnTo>
                                  <a:lnTo>
                                    <a:pt x="344170" y="250190"/>
                                  </a:lnTo>
                                  <a:lnTo>
                                    <a:pt x="326390" y="246380"/>
                                  </a:lnTo>
                                  <a:lnTo>
                                    <a:pt x="306070" y="242570"/>
                                  </a:lnTo>
                                  <a:lnTo>
                                    <a:pt x="288290" y="242570"/>
                                  </a:lnTo>
                                  <a:lnTo>
                                    <a:pt x="264160" y="238760"/>
                                  </a:lnTo>
                                  <a:lnTo>
                                    <a:pt x="242570" y="236220"/>
                                  </a:lnTo>
                                  <a:lnTo>
                                    <a:pt x="220980" y="236220"/>
                                  </a:lnTo>
                                  <a:lnTo>
                                    <a:pt x="199390" y="233680"/>
                                  </a:lnTo>
                                  <a:lnTo>
                                    <a:pt x="175260" y="229870"/>
                                  </a:lnTo>
                                  <a:lnTo>
                                    <a:pt x="154940" y="226060"/>
                                  </a:lnTo>
                                  <a:lnTo>
                                    <a:pt x="133350" y="223520"/>
                                  </a:lnTo>
                                  <a:lnTo>
                                    <a:pt x="111760" y="217170"/>
                                  </a:lnTo>
                                  <a:lnTo>
                                    <a:pt x="93980" y="209550"/>
                                  </a:lnTo>
                                  <a:lnTo>
                                    <a:pt x="73660" y="196850"/>
                                  </a:lnTo>
                                  <a:lnTo>
                                    <a:pt x="55880" y="180340"/>
                                  </a:lnTo>
                                  <a:lnTo>
                                    <a:pt x="39370" y="157480"/>
                                  </a:lnTo>
                                  <a:lnTo>
                                    <a:pt x="21590" y="134620"/>
                                  </a:lnTo>
                                  <a:lnTo>
                                    <a:pt x="6350" y="111760"/>
                                  </a:lnTo>
                                  <a:lnTo>
                                    <a:pt x="0" y="87630"/>
                                  </a:lnTo>
                                  <a:lnTo>
                                    <a:pt x="0" y="68580"/>
                                  </a:lnTo>
                                  <a:lnTo>
                                    <a:pt x="6350" y="52070"/>
                                  </a:lnTo>
                                  <a:lnTo>
                                    <a:pt x="13970" y="35560"/>
                                  </a:lnTo>
                                  <a:lnTo>
                                    <a:pt x="24130" y="25400"/>
                                  </a:lnTo>
                                  <a:lnTo>
                                    <a:pt x="35560" y="15240"/>
                                  </a:lnTo>
                                  <a:lnTo>
                                    <a:pt x="45720" y="12700"/>
                                  </a:lnTo>
                                  <a:lnTo>
                                    <a:pt x="69850" y="12700"/>
                                  </a:lnTo>
                                  <a:lnTo>
                                    <a:pt x="80010" y="19050"/>
                                  </a:lnTo>
                                  <a:lnTo>
                                    <a:pt x="91440" y="29210"/>
                                  </a:lnTo>
                                  <a:lnTo>
                                    <a:pt x="97790" y="35560"/>
                                  </a:lnTo>
                                  <a:lnTo>
                                    <a:pt x="105410" y="45720"/>
                                  </a:lnTo>
                                  <a:lnTo>
                                    <a:pt x="109220" y="54610"/>
                                  </a:lnTo>
                                  <a:lnTo>
                                    <a:pt x="109220" y="81280"/>
                                  </a:lnTo>
                                  <a:lnTo>
                                    <a:pt x="105410" y="95250"/>
                                  </a:lnTo>
                                  <a:lnTo>
                                    <a:pt x="97790" y="107950"/>
                                  </a:lnTo>
                                  <a:lnTo>
                                    <a:pt x="93980" y="114300"/>
                                  </a:lnTo>
                                  <a:lnTo>
                                    <a:pt x="66040" y="114300"/>
                                  </a:lnTo>
                                  <a:lnTo>
                                    <a:pt x="59690" y="111760"/>
                                  </a:lnTo>
                                  <a:lnTo>
                                    <a:pt x="49530" y="111760"/>
                                  </a:lnTo>
                                  <a:lnTo>
                                    <a:pt x="55880" y="118110"/>
                                  </a:lnTo>
                                  <a:lnTo>
                                    <a:pt x="59690" y="120650"/>
                                  </a:lnTo>
                                  <a:lnTo>
                                    <a:pt x="66040" y="124460"/>
                                  </a:lnTo>
                                  <a:lnTo>
                                    <a:pt x="101600" y="124460"/>
                                  </a:lnTo>
                                  <a:lnTo>
                                    <a:pt x="115570" y="140970"/>
                                  </a:lnTo>
                                  <a:lnTo>
                                    <a:pt x="127000" y="153670"/>
                                  </a:lnTo>
                                  <a:lnTo>
                                    <a:pt x="137160" y="163830"/>
                                  </a:lnTo>
                                  <a:lnTo>
                                    <a:pt x="151130" y="173990"/>
                                  </a:lnTo>
                                  <a:lnTo>
                                    <a:pt x="161290" y="180340"/>
                                  </a:lnTo>
                                  <a:lnTo>
                                    <a:pt x="175260" y="184150"/>
                                  </a:lnTo>
                                  <a:lnTo>
                                    <a:pt x="186690" y="186690"/>
                                  </a:lnTo>
                                  <a:lnTo>
                                    <a:pt x="199390" y="190500"/>
                                  </a:lnTo>
                                  <a:lnTo>
                                    <a:pt x="210820" y="190500"/>
                                  </a:lnTo>
                                  <a:lnTo>
                                    <a:pt x="224790" y="193040"/>
                                  </a:lnTo>
                                  <a:lnTo>
                                    <a:pt x="250190" y="193040"/>
                                  </a:lnTo>
                                  <a:lnTo>
                                    <a:pt x="260350" y="196850"/>
                                  </a:lnTo>
                                  <a:lnTo>
                                    <a:pt x="274320" y="200660"/>
                                  </a:lnTo>
                                  <a:lnTo>
                                    <a:pt x="288290" y="200660"/>
                                  </a:lnTo>
                                  <a:lnTo>
                                    <a:pt x="302260" y="207010"/>
                                  </a:lnTo>
                                  <a:lnTo>
                                    <a:pt x="308610" y="190500"/>
                                  </a:lnTo>
                                  <a:lnTo>
                                    <a:pt x="270510" y="184150"/>
                                  </a:lnTo>
                                  <a:lnTo>
                                    <a:pt x="252730" y="176530"/>
                                  </a:lnTo>
                                  <a:lnTo>
                                    <a:pt x="238760" y="163830"/>
                                  </a:lnTo>
                                  <a:lnTo>
                                    <a:pt x="220980" y="147320"/>
                                  </a:lnTo>
                                  <a:lnTo>
                                    <a:pt x="210820" y="127000"/>
                                  </a:lnTo>
                                  <a:lnTo>
                                    <a:pt x="199390" y="107950"/>
                                  </a:lnTo>
                                  <a:lnTo>
                                    <a:pt x="193040" y="87630"/>
                                  </a:lnTo>
                                  <a:lnTo>
                                    <a:pt x="193040" y="68580"/>
                                  </a:lnTo>
                                  <a:lnTo>
                                    <a:pt x="196850" y="52070"/>
                                  </a:lnTo>
                                  <a:lnTo>
                                    <a:pt x="199390" y="62230"/>
                                  </a:lnTo>
                                  <a:lnTo>
                                    <a:pt x="210820" y="68580"/>
                                  </a:lnTo>
                                  <a:lnTo>
                                    <a:pt x="228600" y="71120"/>
                                  </a:lnTo>
                                  <a:lnTo>
                                    <a:pt x="252730" y="78740"/>
                                  </a:lnTo>
                                  <a:lnTo>
                                    <a:pt x="274320" y="85090"/>
                                  </a:lnTo>
                                  <a:lnTo>
                                    <a:pt x="298450" y="101600"/>
                                  </a:lnTo>
                                  <a:lnTo>
                                    <a:pt x="322580" y="127000"/>
                                  </a:lnTo>
                                  <a:lnTo>
                                    <a:pt x="344170" y="170180"/>
                                  </a:lnTo>
                                  <a:lnTo>
                                    <a:pt x="355600" y="170180"/>
                                  </a:lnTo>
                                  <a:lnTo>
                                    <a:pt x="344170" y="151130"/>
                                  </a:lnTo>
                                  <a:lnTo>
                                    <a:pt x="326390" y="124460"/>
                                  </a:lnTo>
                                  <a:lnTo>
                                    <a:pt x="320040" y="101600"/>
                                  </a:lnTo>
                                  <a:lnTo>
                                    <a:pt x="316230" y="78740"/>
                                  </a:lnTo>
                                  <a:lnTo>
                                    <a:pt x="320040" y="54610"/>
                                  </a:lnTo>
                                  <a:lnTo>
                                    <a:pt x="322580" y="35560"/>
                                  </a:lnTo>
                                  <a:lnTo>
                                    <a:pt x="330200" y="19050"/>
                                  </a:lnTo>
                                  <a:lnTo>
                                    <a:pt x="340360" y="5080"/>
                                  </a:lnTo>
                                  <a:lnTo>
                                    <a:pt x="351790" y="0"/>
                                  </a:lnTo>
                                  <a:close/>
                                </a:path>
                              </a:pathLst>
                            </a:custGeom>
                            <a:solidFill>
                              <a:srgbClr val="005196"/>
                            </a:solidFill>
                            <a:ln>
                              <a:noFill/>
                            </a:ln>
                          </wps:spPr>
                          <wps:bodyPr spcFirstLastPara="1" wrap="square" lIns="91425" tIns="91425" rIns="91425" bIns="91425" anchor="ctr" anchorCtr="0">
                            <a:noAutofit/>
                          </wps:bodyPr>
                        </wps:wsp>
                        <wps:wsp>
                          <wps:cNvPr id="24" name="Freeform 7"/>
                          <wps:cNvSpPr/>
                          <wps:spPr>
                            <a:xfrm>
                              <a:off x="6209030" y="6350"/>
                              <a:ext cx="474980" cy="217170"/>
                            </a:xfrm>
                            <a:custGeom>
                              <a:avLst/>
                              <a:gdLst/>
                              <a:ahLst/>
                              <a:cxnLst/>
                              <a:rect l="l" t="t" r="r" b="b"/>
                              <a:pathLst>
                                <a:path w="474980" h="217170" extrusionOk="0">
                                  <a:moveTo>
                                    <a:pt x="316230" y="0"/>
                                  </a:moveTo>
                                  <a:lnTo>
                                    <a:pt x="373380" y="0"/>
                                  </a:lnTo>
                                  <a:lnTo>
                                    <a:pt x="401320" y="2539"/>
                                  </a:lnTo>
                                  <a:lnTo>
                                    <a:pt x="425450" y="6350"/>
                                  </a:lnTo>
                                  <a:lnTo>
                                    <a:pt x="450850" y="12700"/>
                                  </a:lnTo>
                                  <a:lnTo>
                                    <a:pt x="474980" y="19050"/>
                                  </a:lnTo>
                                  <a:lnTo>
                                    <a:pt x="419100" y="85089"/>
                                  </a:lnTo>
                                  <a:lnTo>
                                    <a:pt x="391160" y="81280"/>
                                  </a:lnTo>
                                  <a:lnTo>
                                    <a:pt x="363220" y="74930"/>
                                  </a:lnTo>
                                  <a:lnTo>
                                    <a:pt x="306070" y="74930"/>
                                  </a:lnTo>
                                  <a:lnTo>
                                    <a:pt x="281940" y="78739"/>
                                  </a:lnTo>
                                  <a:lnTo>
                                    <a:pt x="254000" y="85089"/>
                                  </a:lnTo>
                                  <a:lnTo>
                                    <a:pt x="228600" y="91439"/>
                                  </a:lnTo>
                                  <a:lnTo>
                                    <a:pt x="204470" y="97789"/>
                                  </a:lnTo>
                                  <a:lnTo>
                                    <a:pt x="179070" y="107950"/>
                                  </a:lnTo>
                                  <a:lnTo>
                                    <a:pt x="154940" y="121920"/>
                                  </a:lnTo>
                                  <a:lnTo>
                                    <a:pt x="134620" y="130810"/>
                                  </a:lnTo>
                                  <a:lnTo>
                                    <a:pt x="109220" y="147320"/>
                                  </a:lnTo>
                                  <a:lnTo>
                                    <a:pt x="87630" y="160020"/>
                                  </a:lnTo>
                                  <a:lnTo>
                                    <a:pt x="67310" y="180339"/>
                                  </a:lnTo>
                                  <a:lnTo>
                                    <a:pt x="49530" y="196850"/>
                                  </a:lnTo>
                                  <a:lnTo>
                                    <a:pt x="31750" y="217170"/>
                                  </a:lnTo>
                                  <a:lnTo>
                                    <a:pt x="29210" y="209550"/>
                                  </a:lnTo>
                                  <a:lnTo>
                                    <a:pt x="21590" y="203200"/>
                                  </a:lnTo>
                                  <a:lnTo>
                                    <a:pt x="17780" y="193039"/>
                                  </a:lnTo>
                                  <a:lnTo>
                                    <a:pt x="11430" y="186689"/>
                                  </a:lnTo>
                                  <a:lnTo>
                                    <a:pt x="3810" y="184150"/>
                                  </a:lnTo>
                                  <a:lnTo>
                                    <a:pt x="0" y="176530"/>
                                  </a:lnTo>
                                  <a:lnTo>
                                    <a:pt x="0" y="170180"/>
                                  </a:lnTo>
                                  <a:lnTo>
                                    <a:pt x="3810" y="163830"/>
                                  </a:lnTo>
                                  <a:lnTo>
                                    <a:pt x="15240" y="153670"/>
                                  </a:lnTo>
                                  <a:lnTo>
                                    <a:pt x="21590" y="143510"/>
                                  </a:lnTo>
                                  <a:lnTo>
                                    <a:pt x="29210" y="137160"/>
                                  </a:lnTo>
                                  <a:lnTo>
                                    <a:pt x="31750" y="127000"/>
                                  </a:lnTo>
                                  <a:lnTo>
                                    <a:pt x="35560" y="118110"/>
                                  </a:lnTo>
                                  <a:lnTo>
                                    <a:pt x="35560" y="93980"/>
                                  </a:lnTo>
                                  <a:lnTo>
                                    <a:pt x="59690" y="78739"/>
                                  </a:lnTo>
                                  <a:lnTo>
                                    <a:pt x="87630" y="62230"/>
                                  </a:lnTo>
                                  <a:lnTo>
                                    <a:pt x="113030" y="48260"/>
                                  </a:lnTo>
                                  <a:lnTo>
                                    <a:pt x="140970" y="35560"/>
                                  </a:lnTo>
                                  <a:lnTo>
                                    <a:pt x="168910" y="26670"/>
                                  </a:lnTo>
                                  <a:lnTo>
                                    <a:pt x="200660" y="19050"/>
                                  </a:lnTo>
                                  <a:lnTo>
                                    <a:pt x="228600" y="12700"/>
                                  </a:lnTo>
                                  <a:lnTo>
                                    <a:pt x="257810" y="6350"/>
                                  </a:lnTo>
                                  <a:lnTo>
                                    <a:pt x="288290" y="2539"/>
                                  </a:lnTo>
                                  <a:lnTo>
                                    <a:pt x="316230" y="0"/>
                                  </a:lnTo>
                                  <a:close/>
                                </a:path>
                              </a:pathLst>
                            </a:custGeom>
                            <a:solidFill>
                              <a:srgbClr val="005196"/>
                            </a:solidFill>
                            <a:ln>
                              <a:noFill/>
                            </a:ln>
                          </wps:spPr>
                          <wps:bodyPr spcFirstLastPara="1" wrap="square" lIns="91425" tIns="91425" rIns="91425" bIns="91425" anchor="ctr" anchorCtr="0">
                            <a:noAutofit/>
                          </wps:bodyPr>
                        </wps:wsp>
                        <wps:wsp>
                          <wps:cNvPr id="25" name="Freeform 8"/>
                          <wps:cNvSpPr/>
                          <wps:spPr>
                            <a:xfrm>
                              <a:off x="6186170" y="114300"/>
                              <a:ext cx="414020" cy="447039"/>
                            </a:xfrm>
                            <a:custGeom>
                              <a:avLst/>
                              <a:gdLst/>
                              <a:ahLst/>
                              <a:cxnLst/>
                              <a:rect l="l" t="t" r="r" b="b"/>
                              <a:pathLst>
                                <a:path w="414020" h="447039" extrusionOk="0">
                                  <a:moveTo>
                                    <a:pt x="354330" y="0"/>
                                  </a:moveTo>
                                  <a:lnTo>
                                    <a:pt x="372110" y="0"/>
                                  </a:lnTo>
                                  <a:lnTo>
                                    <a:pt x="392430" y="2539"/>
                                  </a:lnTo>
                                  <a:lnTo>
                                    <a:pt x="414020" y="10160"/>
                                  </a:lnTo>
                                  <a:lnTo>
                                    <a:pt x="38100" y="447039"/>
                                  </a:lnTo>
                                  <a:lnTo>
                                    <a:pt x="6350" y="411480"/>
                                  </a:lnTo>
                                  <a:lnTo>
                                    <a:pt x="0" y="411480"/>
                                  </a:lnTo>
                                  <a:lnTo>
                                    <a:pt x="0" y="407670"/>
                                  </a:lnTo>
                                  <a:lnTo>
                                    <a:pt x="6350" y="405130"/>
                                  </a:lnTo>
                                  <a:lnTo>
                                    <a:pt x="12700" y="401320"/>
                                  </a:lnTo>
                                  <a:lnTo>
                                    <a:pt x="20320" y="394970"/>
                                  </a:lnTo>
                                  <a:lnTo>
                                    <a:pt x="26670" y="388620"/>
                                  </a:lnTo>
                                  <a:lnTo>
                                    <a:pt x="34290" y="374650"/>
                                  </a:lnTo>
                                  <a:lnTo>
                                    <a:pt x="40640" y="364489"/>
                                  </a:lnTo>
                                  <a:lnTo>
                                    <a:pt x="48260" y="351789"/>
                                  </a:lnTo>
                                  <a:lnTo>
                                    <a:pt x="52070" y="339089"/>
                                  </a:lnTo>
                                  <a:lnTo>
                                    <a:pt x="55880" y="328930"/>
                                  </a:lnTo>
                                  <a:lnTo>
                                    <a:pt x="62230" y="328930"/>
                                  </a:lnTo>
                                  <a:lnTo>
                                    <a:pt x="66040" y="335280"/>
                                  </a:lnTo>
                                  <a:lnTo>
                                    <a:pt x="69850" y="339089"/>
                                  </a:lnTo>
                                  <a:lnTo>
                                    <a:pt x="73660" y="341630"/>
                                  </a:lnTo>
                                  <a:lnTo>
                                    <a:pt x="76200" y="347980"/>
                                  </a:lnTo>
                                  <a:lnTo>
                                    <a:pt x="80010" y="355600"/>
                                  </a:lnTo>
                                  <a:lnTo>
                                    <a:pt x="83820" y="358139"/>
                                  </a:lnTo>
                                  <a:lnTo>
                                    <a:pt x="87630" y="364489"/>
                                  </a:lnTo>
                                  <a:lnTo>
                                    <a:pt x="97790" y="351789"/>
                                  </a:lnTo>
                                  <a:lnTo>
                                    <a:pt x="93980" y="335280"/>
                                  </a:lnTo>
                                  <a:lnTo>
                                    <a:pt x="87630" y="318770"/>
                                  </a:lnTo>
                                  <a:lnTo>
                                    <a:pt x="83820" y="293370"/>
                                  </a:lnTo>
                                  <a:lnTo>
                                    <a:pt x="83820" y="262889"/>
                                  </a:lnTo>
                                  <a:lnTo>
                                    <a:pt x="87630" y="233680"/>
                                  </a:lnTo>
                                  <a:lnTo>
                                    <a:pt x="91440" y="207010"/>
                                  </a:lnTo>
                                  <a:lnTo>
                                    <a:pt x="97790" y="181610"/>
                                  </a:lnTo>
                                  <a:lnTo>
                                    <a:pt x="101600" y="161289"/>
                                  </a:lnTo>
                                  <a:lnTo>
                                    <a:pt x="107950" y="144780"/>
                                  </a:lnTo>
                                  <a:lnTo>
                                    <a:pt x="125730" y="121920"/>
                                  </a:lnTo>
                                  <a:lnTo>
                                    <a:pt x="139700" y="107950"/>
                                  </a:lnTo>
                                  <a:lnTo>
                                    <a:pt x="149860" y="101600"/>
                                  </a:lnTo>
                                  <a:lnTo>
                                    <a:pt x="161290" y="101600"/>
                                  </a:lnTo>
                                  <a:lnTo>
                                    <a:pt x="167640" y="105410"/>
                                  </a:lnTo>
                                  <a:lnTo>
                                    <a:pt x="171450" y="115570"/>
                                  </a:lnTo>
                                  <a:lnTo>
                                    <a:pt x="179070" y="121920"/>
                                  </a:lnTo>
                                  <a:lnTo>
                                    <a:pt x="179070" y="132080"/>
                                  </a:lnTo>
                                  <a:lnTo>
                                    <a:pt x="181610" y="140970"/>
                                  </a:lnTo>
                                  <a:lnTo>
                                    <a:pt x="189230" y="140970"/>
                                  </a:lnTo>
                                  <a:lnTo>
                                    <a:pt x="193040" y="132080"/>
                                  </a:lnTo>
                                  <a:lnTo>
                                    <a:pt x="196850" y="115570"/>
                                  </a:lnTo>
                                  <a:lnTo>
                                    <a:pt x="203200" y="91439"/>
                                  </a:lnTo>
                                  <a:lnTo>
                                    <a:pt x="217170" y="72389"/>
                                  </a:lnTo>
                                  <a:lnTo>
                                    <a:pt x="231140" y="52070"/>
                                  </a:lnTo>
                                  <a:lnTo>
                                    <a:pt x="252730" y="39370"/>
                                  </a:lnTo>
                                  <a:lnTo>
                                    <a:pt x="269240" y="29210"/>
                                  </a:lnTo>
                                  <a:lnTo>
                                    <a:pt x="287020" y="22860"/>
                                  </a:lnTo>
                                  <a:lnTo>
                                    <a:pt x="298450" y="22860"/>
                                  </a:lnTo>
                                  <a:lnTo>
                                    <a:pt x="302260" y="29210"/>
                                  </a:lnTo>
                                  <a:lnTo>
                                    <a:pt x="302260" y="55880"/>
                                  </a:lnTo>
                                  <a:lnTo>
                                    <a:pt x="304800" y="52070"/>
                                  </a:lnTo>
                                  <a:lnTo>
                                    <a:pt x="308610" y="41910"/>
                                  </a:lnTo>
                                  <a:lnTo>
                                    <a:pt x="316230" y="33020"/>
                                  </a:lnTo>
                                  <a:lnTo>
                                    <a:pt x="320040" y="22860"/>
                                  </a:lnTo>
                                  <a:lnTo>
                                    <a:pt x="330200" y="12700"/>
                                  </a:lnTo>
                                  <a:lnTo>
                                    <a:pt x="340360" y="6350"/>
                                  </a:lnTo>
                                  <a:lnTo>
                                    <a:pt x="354330" y="0"/>
                                  </a:lnTo>
                                  <a:close/>
                                </a:path>
                              </a:pathLst>
                            </a:custGeom>
                            <a:solidFill>
                              <a:srgbClr val="005196"/>
                            </a:solidFill>
                            <a:ln>
                              <a:noFill/>
                            </a:ln>
                          </wps:spPr>
                          <wps:bodyPr spcFirstLastPara="1" wrap="square" lIns="91425" tIns="91425" rIns="91425" bIns="91425" anchor="ctr" anchorCtr="0">
                            <a:noAutofit/>
                          </wps:bodyPr>
                        </wps:wsp>
                        <wps:wsp>
                          <wps:cNvPr id="26" name="Freeform 9"/>
                          <wps:cNvSpPr/>
                          <wps:spPr>
                            <a:xfrm>
                              <a:off x="6224270" y="124460"/>
                              <a:ext cx="383540" cy="483870"/>
                            </a:xfrm>
                            <a:custGeom>
                              <a:avLst/>
                              <a:gdLst/>
                              <a:ahLst/>
                              <a:cxnLst/>
                              <a:rect l="l" t="t" r="r" b="b"/>
                              <a:pathLst>
                                <a:path w="383540" h="483870" extrusionOk="0">
                                  <a:moveTo>
                                    <a:pt x="375920" y="0"/>
                                  </a:moveTo>
                                  <a:lnTo>
                                    <a:pt x="383540" y="22860"/>
                                  </a:lnTo>
                                  <a:lnTo>
                                    <a:pt x="383540" y="64770"/>
                                  </a:lnTo>
                                  <a:lnTo>
                                    <a:pt x="375920" y="81280"/>
                                  </a:lnTo>
                                  <a:lnTo>
                                    <a:pt x="369570" y="95250"/>
                                  </a:lnTo>
                                  <a:lnTo>
                                    <a:pt x="361950" y="105410"/>
                                  </a:lnTo>
                                  <a:lnTo>
                                    <a:pt x="354330" y="114300"/>
                                  </a:lnTo>
                                  <a:lnTo>
                                    <a:pt x="347980" y="118110"/>
                                  </a:lnTo>
                                  <a:lnTo>
                                    <a:pt x="336550" y="124460"/>
                                  </a:lnTo>
                                  <a:lnTo>
                                    <a:pt x="336550" y="127000"/>
                                  </a:lnTo>
                                  <a:lnTo>
                                    <a:pt x="358140" y="127000"/>
                                  </a:lnTo>
                                  <a:lnTo>
                                    <a:pt x="361950" y="134620"/>
                                  </a:lnTo>
                                  <a:lnTo>
                                    <a:pt x="361950" y="147320"/>
                                  </a:lnTo>
                                  <a:lnTo>
                                    <a:pt x="358140" y="163830"/>
                                  </a:lnTo>
                                  <a:lnTo>
                                    <a:pt x="351790" y="186690"/>
                                  </a:lnTo>
                                  <a:lnTo>
                                    <a:pt x="336550" y="209550"/>
                                  </a:lnTo>
                                  <a:lnTo>
                                    <a:pt x="322580" y="229870"/>
                                  </a:lnTo>
                                  <a:lnTo>
                                    <a:pt x="304800" y="246380"/>
                                  </a:lnTo>
                                  <a:lnTo>
                                    <a:pt x="284480" y="252730"/>
                                  </a:lnTo>
                                  <a:lnTo>
                                    <a:pt x="270510" y="255270"/>
                                  </a:lnTo>
                                  <a:lnTo>
                                    <a:pt x="262890" y="262890"/>
                                  </a:lnTo>
                                  <a:lnTo>
                                    <a:pt x="262890" y="265430"/>
                                  </a:lnTo>
                                  <a:lnTo>
                                    <a:pt x="273050" y="271780"/>
                                  </a:lnTo>
                                  <a:lnTo>
                                    <a:pt x="276860" y="275590"/>
                                  </a:lnTo>
                                  <a:lnTo>
                                    <a:pt x="284480" y="279400"/>
                                  </a:lnTo>
                                  <a:lnTo>
                                    <a:pt x="290830" y="285750"/>
                                  </a:lnTo>
                                  <a:lnTo>
                                    <a:pt x="294640" y="295910"/>
                                  </a:lnTo>
                                  <a:lnTo>
                                    <a:pt x="294640" y="304800"/>
                                  </a:lnTo>
                                  <a:lnTo>
                                    <a:pt x="290830" y="318770"/>
                                  </a:lnTo>
                                  <a:lnTo>
                                    <a:pt x="276860" y="335280"/>
                                  </a:lnTo>
                                  <a:lnTo>
                                    <a:pt x="259080" y="354330"/>
                                  </a:lnTo>
                                  <a:lnTo>
                                    <a:pt x="246380" y="360680"/>
                                  </a:lnTo>
                                  <a:lnTo>
                                    <a:pt x="228600" y="368300"/>
                                  </a:lnTo>
                                  <a:lnTo>
                                    <a:pt x="207010" y="374650"/>
                                  </a:lnTo>
                                  <a:lnTo>
                                    <a:pt x="181610" y="381000"/>
                                  </a:lnTo>
                                  <a:lnTo>
                                    <a:pt x="157480" y="384810"/>
                                  </a:lnTo>
                                  <a:lnTo>
                                    <a:pt x="133350" y="384810"/>
                                  </a:lnTo>
                                  <a:lnTo>
                                    <a:pt x="111760" y="377190"/>
                                  </a:lnTo>
                                  <a:lnTo>
                                    <a:pt x="93980" y="370840"/>
                                  </a:lnTo>
                                  <a:lnTo>
                                    <a:pt x="83820" y="368300"/>
                                  </a:lnTo>
                                  <a:lnTo>
                                    <a:pt x="69850" y="377190"/>
                                  </a:lnTo>
                                  <a:lnTo>
                                    <a:pt x="76200" y="384810"/>
                                  </a:lnTo>
                                  <a:lnTo>
                                    <a:pt x="80010" y="387350"/>
                                  </a:lnTo>
                                  <a:lnTo>
                                    <a:pt x="87630" y="391160"/>
                                  </a:lnTo>
                                  <a:lnTo>
                                    <a:pt x="90170" y="393700"/>
                                  </a:lnTo>
                                  <a:lnTo>
                                    <a:pt x="93980" y="401320"/>
                                  </a:lnTo>
                                  <a:lnTo>
                                    <a:pt x="97790" y="403860"/>
                                  </a:lnTo>
                                  <a:lnTo>
                                    <a:pt x="101600" y="410210"/>
                                  </a:lnTo>
                                  <a:lnTo>
                                    <a:pt x="101600" y="414020"/>
                                  </a:lnTo>
                                  <a:lnTo>
                                    <a:pt x="90170" y="420370"/>
                                  </a:lnTo>
                                  <a:lnTo>
                                    <a:pt x="80010" y="426720"/>
                                  </a:lnTo>
                                  <a:lnTo>
                                    <a:pt x="69850" y="434340"/>
                                  </a:lnTo>
                                  <a:lnTo>
                                    <a:pt x="62230" y="443230"/>
                                  </a:lnTo>
                                  <a:lnTo>
                                    <a:pt x="52070" y="450850"/>
                                  </a:lnTo>
                                  <a:lnTo>
                                    <a:pt x="44450" y="459740"/>
                                  </a:lnTo>
                                  <a:lnTo>
                                    <a:pt x="38100" y="467360"/>
                                  </a:lnTo>
                                  <a:lnTo>
                                    <a:pt x="34290" y="476250"/>
                                  </a:lnTo>
                                  <a:lnTo>
                                    <a:pt x="30480" y="483870"/>
                                  </a:lnTo>
                                  <a:lnTo>
                                    <a:pt x="30480" y="476250"/>
                                  </a:lnTo>
                                  <a:lnTo>
                                    <a:pt x="0" y="436880"/>
                                  </a:lnTo>
                                  <a:lnTo>
                                    <a:pt x="375920" y="0"/>
                                  </a:lnTo>
                                  <a:close/>
                                </a:path>
                              </a:pathLst>
                            </a:custGeom>
                            <a:solidFill>
                              <a:srgbClr val="005196"/>
                            </a:solidFill>
                            <a:ln>
                              <a:noFill/>
                            </a:ln>
                          </wps:spPr>
                          <wps:bodyPr spcFirstLastPara="1" wrap="square" lIns="91425" tIns="91425" rIns="91425" bIns="91425" anchor="ctr" anchorCtr="0">
                            <a:noAutofit/>
                          </wps:bodyPr>
                        </wps:wsp>
                        <wps:wsp>
                          <wps:cNvPr id="27" name="Freeform 10"/>
                          <wps:cNvSpPr/>
                          <wps:spPr>
                            <a:xfrm>
                              <a:off x="6068060" y="575310"/>
                              <a:ext cx="116840" cy="132080"/>
                            </a:xfrm>
                            <a:custGeom>
                              <a:avLst/>
                              <a:gdLst/>
                              <a:ahLst/>
                              <a:cxnLst/>
                              <a:rect l="l" t="t" r="r" b="b"/>
                              <a:pathLst>
                                <a:path w="116840" h="132080" extrusionOk="0">
                                  <a:moveTo>
                                    <a:pt x="85090" y="0"/>
                                  </a:moveTo>
                                  <a:lnTo>
                                    <a:pt x="116840" y="33020"/>
                                  </a:lnTo>
                                  <a:lnTo>
                                    <a:pt x="31750" y="132080"/>
                                  </a:lnTo>
                                  <a:lnTo>
                                    <a:pt x="25400" y="124460"/>
                                  </a:lnTo>
                                  <a:lnTo>
                                    <a:pt x="25400" y="107950"/>
                                  </a:lnTo>
                                  <a:lnTo>
                                    <a:pt x="29210" y="99060"/>
                                  </a:lnTo>
                                  <a:lnTo>
                                    <a:pt x="31750" y="91440"/>
                                  </a:lnTo>
                                  <a:lnTo>
                                    <a:pt x="39370" y="87630"/>
                                  </a:lnTo>
                                  <a:lnTo>
                                    <a:pt x="43180" y="82550"/>
                                  </a:lnTo>
                                  <a:lnTo>
                                    <a:pt x="49530" y="78740"/>
                                  </a:lnTo>
                                  <a:lnTo>
                                    <a:pt x="43180" y="78740"/>
                                  </a:lnTo>
                                  <a:lnTo>
                                    <a:pt x="39370" y="74930"/>
                                  </a:lnTo>
                                  <a:lnTo>
                                    <a:pt x="31750" y="68580"/>
                                  </a:lnTo>
                                  <a:lnTo>
                                    <a:pt x="25400" y="62230"/>
                                  </a:lnTo>
                                  <a:lnTo>
                                    <a:pt x="17780" y="54610"/>
                                  </a:lnTo>
                                  <a:lnTo>
                                    <a:pt x="11430" y="49530"/>
                                  </a:lnTo>
                                  <a:lnTo>
                                    <a:pt x="3810" y="41910"/>
                                  </a:lnTo>
                                  <a:lnTo>
                                    <a:pt x="0" y="33020"/>
                                  </a:lnTo>
                                  <a:lnTo>
                                    <a:pt x="7620" y="35560"/>
                                  </a:lnTo>
                                  <a:lnTo>
                                    <a:pt x="17780" y="33020"/>
                                  </a:lnTo>
                                  <a:lnTo>
                                    <a:pt x="29210" y="33020"/>
                                  </a:lnTo>
                                  <a:lnTo>
                                    <a:pt x="43180" y="29210"/>
                                  </a:lnTo>
                                  <a:lnTo>
                                    <a:pt x="53340" y="21590"/>
                                  </a:lnTo>
                                  <a:lnTo>
                                    <a:pt x="63500" y="16510"/>
                                  </a:lnTo>
                                  <a:lnTo>
                                    <a:pt x="73660" y="8890"/>
                                  </a:lnTo>
                                  <a:lnTo>
                                    <a:pt x="85090" y="0"/>
                                  </a:lnTo>
                                  <a:close/>
                                </a:path>
                              </a:pathLst>
                            </a:custGeom>
                            <a:solidFill>
                              <a:srgbClr val="005196"/>
                            </a:solidFill>
                            <a:ln>
                              <a:noFill/>
                            </a:ln>
                          </wps:spPr>
                          <wps:bodyPr spcFirstLastPara="1" wrap="square" lIns="91425" tIns="91425" rIns="91425" bIns="91425" anchor="ctr" anchorCtr="0">
                            <a:noAutofit/>
                          </wps:bodyPr>
                        </wps:wsp>
                        <wps:wsp>
                          <wps:cNvPr id="28" name="Freeform 11"/>
                          <wps:cNvSpPr/>
                          <wps:spPr>
                            <a:xfrm>
                              <a:off x="6101080" y="607060"/>
                              <a:ext cx="113030" cy="134620"/>
                            </a:xfrm>
                            <a:custGeom>
                              <a:avLst/>
                              <a:gdLst/>
                              <a:ahLst/>
                              <a:cxnLst/>
                              <a:rect l="l" t="t" r="r" b="b"/>
                              <a:pathLst>
                                <a:path w="113030" h="134620" extrusionOk="0">
                                  <a:moveTo>
                                    <a:pt x="85090" y="0"/>
                                  </a:moveTo>
                                  <a:lnTo>
                                    <a:pt x="113030" y="35560"/>
                                  </a:lnTo>
                                  <a:lnTo>
                                    <a:pt x="105410" y="49530"/>
                                  </a:lnTo>
                                  <a:lnTo>
                                    <a:pt x="99060" y="59690"/>
                                  </a:lnTo>
                                  <a:lnTo>
                                    <a:pt x="91440" y="74930"/>
                                  </a:lnTo>
                                  <a:lnTo>
                                    <a:pt x="87630" y="88900"/>
                                  </a:lnTo>
                                  <a:lnTo>
                                    <a:pt x="85090" y="99060"/>
                                  </a:lnTo>
                                  <a:lnTo>
                                    <a:pt x="85090" y="115570"/>
                                  </a:lnTo>
                                  <a:lnTo>
                                    <a:pt x="81280" y="124460"/>
                                  </a:lnTo>
                                  <a:lnTo>
                                    <a:pt x="85090" y="134620"/>
                                  </a:lnTo>
                                  <a:lnTo>
                                    <a:pt x="77470" y="128270"/>
                                  </a:lnTo>
                                  <a:lnTo>
                                    <a:pt x="71120" y="121920"/>
                                  </a:lnTo>
                                  <a:lnTo>
                                    <a:pt x="63500" y="115570"/>
                                  </a:lnTo>
                                  <a:lnTo>
                                    <a:pt x="59690" y="105410"/>
                                  </a:lnTo>
                                  <a:lnTo>
                                    <a:pt x="53340" y="99060"/>
                                  </a:lnTo>
                                  <a:lnTo>
                                    <a:pt x="49530" y="91440"/>
                                  </a:lnTo>
                                  <a:lnTo>
                                    <a:pt x="45720" y="85090"/>
                                  </a:lnTo>
                                  <a:lnTo>
                                    <a:pt x="45720" y="78740"/>
                                  </a:lnTo>
                                  <a:lnTo>
                                    <a:pt x="41910" y="85090"/>
                                  </a:lnTo>
                                  <a:lnTo>
                                    <a:pt x="38100" y="91440"/>
                                  </a:lnTo>
                                  <a:lnTo>
                                    <a:pt x="31750" y="99060"/>
                                  </a:lnTo>
                                  <a:lnTo>
                                    <a:pt x="27940" y="105410"/>
                                  </a:lnTo>
                                  <a:lnTo>
                                    <a:pt x="20320" y="107950"/>
                                  </a:lnTo>
                                  <a:lnTo>
                                    <a:pt x="13970" y="107950"/>
                                  </a:lnTo>
                                  <a:lnTo>
                                    <a:pt x="6350" y="105410"/>
                                  </a:lnTo>
                                  <a:lnTo>
                                    <a:pt x="0" y="99060"/>
                                  </a:lnTo>
                                  <a:lnTo>
                                    <a:pt x="85090" y="0"/>
                                  </a:lnTo>
                                  <a:close/>
                                </a:path>
                              </a:pathLst>
                            </a:custGeom>
                            <a:solidFill>
                              <a:srgbClr val="005196"/>
                            </a:solidFill>
                            <a:ln>
                              <a:noFill/>
                            </a:ln>
                          </wps:spPr>
                          <wps:bodyPr spcFirstLastPara="1" wrap="square" lIns="91425" tIns="91425" rIns="91425" bIns="91425" anchor="ctr" anchorCtr="0">
                            <a:noAutofit/>
                          </wps:bodyPr>
                        </wps:wsp>
                        <wps:wsp>
                          <wps:cNvPr id="29" name="Freeform 12"/>
                          <wps:cNvSpPr/>
                          <wps:spPr>
                            <a:xfrm>
                              <a:off x="6191251" y="575310"/>
                              <a:ext cx="102870" cy="125730"/>
                            </a:xfrm>
                            <a:custGeom>
                              <a:avLst/>
                              <a:gdLst/>
                              <a:ahLst/>
                              <a:cxnLst/>
                              <a:rect l="l" t="t" r="r" b="b"/>
                              <a:pathLst>
                                <a:path w="102870" h="125730" extrusionOk="0">
                                  <a:moveTo>
                                    <a:pt x="21589" y="0"/>
                                  </a:moveTo>
                                  <a:lnTo>
                                    <a:pt x="31750" y="12700"/>
                                  </a:lnTo>
                                  <a:lnTo>
                                    <a:pt x="45720" y="29210"/>
                                  </a:lnTo>
                                  <a:lnTo>
                                    <a:pt x="57150" y="43180"/>
                                  </a:lnTo>
                                  <a:lnTo>
                                    <a:pt x="71120" y="55880"/>
                                  </a:lnTo>
                                  <a:lnTo>
                                    <a:pt x="81280" y="68580"/>
                                  </a:lnTo>
                                  <a:lnTo>
                                    <a:pt x="87630" y="78740"/>
                                  </a:lnTo>
                                  <a:lnTo>
                                    <a:pt x="95250" y="88900"/>
                                  </a:lnTo>
                                  <a:lnTo>
                                    <a:pt x="99060" y="92710"/>
                                  </a:lnTo>
                                  <a:lnTo>
                                    <a:pt x="102870" y="95250"/>
                                  </a:lnTo>
                                  <a:lnTo>
                                    <a:pt x="102870" y="111760"/>
                                  </a:lnTo>
                                  <a:lnTo>
                                    <a:pt x="99060" y="118110"/>
                                  </a:lnTo>
                                  <a:lnTo>
                                    <a:pt x="95250" y="121920"/>
                                  </a:lnTo>
                                  <a:lnTo>
                                    <a:pt x="87630" y="125730"/>
                                  </a:lnTo>
                                  <a:lnTo>
                                    <a:pt x="85089" y="125730"/>
                                  </a:lnTo>
                                  <a:lnTo>
                                    <a:pt x="77470" y="118110"/>
                                  </a:lnTo>
                                  <a:lnTo>
                                    <a:pt x="67310" y="109220"/>
                                  </a:lnTo>
                                  <a:lnTo>
                                    <a:pt x="57150" y="95250"/>
                                  </a:lnTo>
                                  <a:lnTo>
                                    <a:pt x="43180" y="78740"/>
                                  </a:lnTo>
                                  <a:lnTo>
                                    <a:pt x="31750" y="62230"/>
                                  </a:lnTo>
                                  <a:lnTo>
                                    <a:pt x="21589" y="45720"/>
                                  </a:lnTo>
                                  <a:lnTo>
                                    <a:pt x="11430" y="35560"/>
                                  </a:lnTo>
                                  <a:lnTo>
                                    <a:pt x="3810" y="26670"/>
                                  </a:lnTo>
                                  <a:lnTo>
                                    <a:pt x="0" y="22860"/>
                                  </a:lnTo>
                                  <a:lnTo>
                                    <a:pt x="21589" y="0"/>
                                  </a:lnTo>
                                  <a:close/>
                                </a:path>
                              </a:pathLst>
                            </a:custGeom>
                            <a:solidFill>
                              <a:srgbClr val="005196"/>
                            </a:solidFill>
                            <a:ln>
                              <a:noFill/>
                            </a:ln>
                          </wps:spPr>
                          <wps:bodyPr spcFirstLastPara="1" wrap="square" lIns="91425" tIns="91425" rIns="91425" bIns="91425" anchor="ctr" anchorCtr="0">
                            <a:noAutofit/>
                          </wps:bodyPr>
                        </wps:wsp>
                        <wps:wsp>
                          <wps:cNvPr id="30" name="Freeform 13"/>
                          <wps:cNvSpPr/>
                          <wps:spPr>
                            <a:xfrm>
                              <a:off x="6202680" y="538480"/>
                              <a:ext cx="502920" cy="703580"/>
                            </a:xfrm>
                            <a:custGeom>
                              <a:avLst/>
                              <a:gdLst/>
                              <a:ahLst/>
                              <a:cxnLst/>
                              <a:rect l="l" t="t" r="r" b="b"/>
                              <a:pathLst>
                                <a:path w="502920" h="703580" extrusionOk="0">
                                  <a:moveTo>
                                    <a:pt x="280670" y="0"/>
                                  </a:moveTo>
                                  <a:lnTo>
                                    <a:pt x="294640" y="6350"/>
                                  </a:lnTo>
                                  <a:lnTo>
                                    <a:pt x="304800" y="12700"/>
                                  </a:lnTo>
                                  <a:lnTo>
                                    <a:pt x="316230" y="25400"/>
                                  </a:lnTo>
                                  <a:lnTo>
                                    <a:pt x="330200" y="41910"/>
                                  </a:lnTo>
                                  <a:lnTo>
                                    <a:pt x="337820" y="55880"/>
                                  </a:lnTo>
                                  <a:lnTo>
                                    <a:pt x="340360" y="62230"/>
                                  </a:lnTo>
                                  <a:lnTo>
                                    <a:pt x="347980" y="62230"/>
                                  </a:lnTo>
                                  <a:lnTo>
                                    <a:pt x="354330" y="58420"/>
                                  </a:lnTo>
                                  <a:lnTo>
                                    <a:pt x="358140" y="55880"/>
                                  </a:lnTo>
                                  <a:lnTo>
                                    <a:pt x="365760" y="45720"/>
                                  </a:lnTo>
                                  <a:lnTo>
                                    <a:pt x="368300" y="39370"/>
                                  </a:lnTo>
                                  <a:lnTo>
                                    <a:pt x="372110" y="29210"/>
                                  </a:lnTo>
                                  <a:lnTo>
                                    <a:pt x="375920" y="20320"/>
                                  </a:lnTo>
                                  <a:lnTo>
                                    <a:pt x="382270" y="12700"/>
                                  </a:lnTo>
                                  <a:lnTo>
                                    <a:pt x="392430" y="10160"/>
                                  </a:lnTo>
                                  <a:lnTo>
                                    <a:pt x="417830" y="10160"/>
                                  </a:lnTo>
                                  <a:lnTo>
                                    <a:pt x="427990" y="16510"/>
                                  </a:lnTo>
                                  <a:lnTo>
                                    <a:pt x="443230" y="25400"/>
                                  </a:lnTo>
                                  <a:lnTo>
                                    <a:pt x="453390" y="39370"/>
                                  </a:lnTo>
                                  <a:lnTo>
                                    <a:pt x="457200" y="53340"/>
                                  </a:lnTo>
                                  <a:lnTo>
                                    <a:pt x="461010" y="66040"/>
                                  </a:lnTo>
                                  <a:lnTo>
                                    <a:pt x="457200" y="78740"/>
                                  </a:lnTo>
                                  <a:lnTo>
                                    <a:pt x="453390" y="88900"/>
                                  </a:lnTo>
                                  <a:lnTo>
                                    <a:pt x="445770" y="99060"/>
                                  </a:lnTo>
                                  <a:lnTo>
                                    <a:pt x="439420" y="107950"/>
                                  </a:lnTo>
                                  <a:lnTo>
                                    <a:pt x="427990" y="115570"/>
                                  </a:lnTo>
                                  <a:lnTo>
                                    <a:pt x="425450" y="118110"/>
                                  </a:lnTo>
                                  <a:lnTo>
                                    <a:pt x="435610" y="120650"/>
                                  </a:lnTo>
                                  <a:lnTo>
                                    <a:pt x="443230" y="124460"/>
                                  </a:lnTo>
                                  <a:lnTo>
                                    <a:pt x="453390" y="128270"/>
                                  </a:lnTo>
                                  <a:lnTo>
                                    <a:pt x="461010" y="132080"/>
                                  </a:lnTo>
                                  <a:lnTo>
                                    <a:pt x="463550" y="137160"/>
                                  </a:lnTo>
                                  <a:lnTo>
                                    <a:pt x="467360" y="144780"/>
                                  </a:lnTo>
                                  <a:lnTo>
                                    <a:pt x="471170" y="148590"/>
                                  </a:lnTo>
                                  <a:lnTo>
                                    <a:pt x="471170" y="167640"/>
                                  </a:lnTo>
                                  <a:lnTo>
                                    <a:pt x="467360" y="177800"/>
                                  </a:lnTo>
                                  <a:lnTo>
                                    <a:pt x="463550" y="184150"/>
                                  </a:lnTo>
                                  <a:lnTo>
                                    <a:pt x="457200" y="194310"/>
                                  </a:lnTo>
                                  <a:lnTo>
                                    <a:pt x="449580" y="200660"/>
                                  </a:lnTo>
                                  <a:lnTo>
                                    <a:pt x="439420" y="210820"/>
                                  </a:lnTo>
                                  <a:lnTo>
                                    <a:pt x="427990" y="213360"/>
                                  </a:lnTo>
                                  <a:lnTo>
                                    <a:pt x="414020" y="217170"/>
                                  </a:lnTo>
                                  <a:lnTo>
                                    <a:pt x="431800" y="219710"/>
                                  </a:lnTo>
                                  <a:lnTo>
                                    <a:pt x="445770" y="223520"/>
                                  </a:lnTo>
                                  <a:lnTo>
                                    <a:pt x="457200" y="227330"/>
                                  </a:lnTo>
                                  <a:lnTo>
                                    <a:pt x="467360" y="229870"/>
                                  </a:lnTo>
                                  <a:lnTo>
                                    <a:pt x="474980" y="236220"/>
                                  </a:lnTo>
                                  <a:lnTo>
                                    <a:pt x="474980" y="275590"/>
                                  </a:lnTo>
                                  <a:lnTo>
                                    <a:pt x="477520" y="292100"/>
                                  </a:lnTo>
                                  <a:lnTo>
                                    <a:pt x="485140" y="308610"/>
                                  </a:lnTo>
                                  <a:lnTo>
                                    <a:pt x="502920" y="322580"/>
                                  </a:lnTo>
                                  <a:lnTo>
                                    <a:pt x="495300" y="328930"/>
                                  </a:lnTo>
                                  <a:lnTo>
                                    <a:pt x="488950" y="328930"/>
                                  </a:lnTo>
                                  <a:lnTo>
                                    <a:pt x="481330" y="332740"/>
                                  </a:lnTo>
                                  <a:lnTo>
                                    <a:pt x="474980" y="328930"/>
                                  </a:lnTo>
                                  <a:lnTo>
                                    <a:pt x="463550" y="328930"/>
                                  </a:lnTo>
                                  <a:lnTo>
                                    <a:pt x="457200" y="322580"/>
                                  </a:lnTo>
                                  <a:lnTo>
                                    <a:pt x="449580" y="318770"/>
                                  </a:lnTo>
                                  <a:lnTo>
                                    <a:pt x="443230" y="316230"/>
                                  </a:lnTo>
                                  <a:lnTo>
                                    <a:pt x="435610" y="306070"/>
                                  </a:lnTo>
                                  <a:lnTo>
                                    <a:pt x="427990" y="295910"/>
                                  </a:lnTo>
                                  <a:lnTo>
                                    <a:pt x="417830" y="283210"/>
                                  </a:lnTo>
                                  <a:lnTo>
                                    <a:pt x="410210" y="273050"/>
                                  </a:lnTo>
                                  <a:lnTo>
                                    <a:pt x="400050" y="262890"/>
                                  </a:lnTo>
                                  <a:lnTo>
                                    <a:pt x="392430" y="250190"/>
                                  </a:lnTo>
                                  <a:lnTo>
                                    <a:pt x="382270" y="242570"/>
                                  </a:lnTo>
                                  <a:lnTo>
                                    <a:pt x="379730" y="236220"/>
                                  </a:lnTo>
                                  <a:lnTo>
                                    <a:pt x="372110" y="233680"/>
                                  </a:lnTo>
                                  <a:lnTo>
                                    <a:pt x="368300" y="236220"/>
                                  </a:lnTo>
                                  <a:lnTo>
                                    <a:pt x="368300" y="246380"/>
                                  </a:lnTo>
                                  <a:lnTo>
                                    <a:pt x="372110" y="256540"/>
                                  </a:lnTo>
                                  <a:lnTo>
                                    <a:pt x="379730" y="262890"/>
                                  </a:lnTo>
                                  <a:lnTo>
                                    <a:pt x="389890" y="269240"/>
                                  </a:lnTo>
                                  <a:lnTo>
                                    <a:pt x="396240" y="275590"/>
                                  </a:lnTo>
                                  <a:lnTo>
                                    <a:pt x="407670" y="285750"/>
                                  </a:lnTo>
                                  <a:lnTo>
                                    <a:pt x="417830" y="295910"/>
                                  </a:lnTo>
                                  <a:lnTo>
                                    <a:pt x="427990" y="306070"/>
                                  </a:lnTo>
                                  <a:lnTo>
                                    <a:pt x="431800" y="316230"/>
                                  </a:lnTo>
                                  <a:lnTo>
                                    <a:pt x="439420" y="325120"/>
                                  </a:lnTo>
                                  <a:lnTo>
                                    <a:pt x="443230" y="341630"/>
                                  </a:lnTo>
                                  <a:lnTo>
                                    <a:pt x="445770" y="358140"/>
                                  </a:lnTo>
                                  <a:lnTo>
                                    <a:pt x="445770" y="368300"/>
                                  </a:lnTo>
                                  <a:lnTo>
                                    <a:pt x="443230" y="381000"/>
                                  </a:lnTo>
                                  <a:lnTo>
                                    <a:pt x="439420" y="394970"/>
                                  </a:lnTo>
                                  <a:lnTo>
                                    <a:pt x="435610" y="403860"/>
                                  </a:lnTo>
                                  <a:lnTo>
                                    <a:pt x="435610" y="430530"/>
                                  </a:lnTo>
                                  <a:lnTo>
                                    <a:pt x="427990" y="427990"/>
                                  </a:lnTo>
                                  <a:lnTo>
                                    <a:pt x="414020" y="424180"/>
                                  </a:lnTo>
                                  <a:lnTo>
                                    <a:pt x="396240" y="414020"/>
                                  </a:lnTo>
                                  <a:lnTo>
                                    <a:pt x="382270" y="401320"/>
                                  </a:lnTo>
                                  <a:lnTo>
                                    <a:pt x="365760" y="381000"/>
                                  </a:lnTo>
                                  <a:lnTo>
                                    <a:pt x="351790" y="361950"/>
                                  </a:lnTo>
                                  <a:lnTo>
                                    <a:pt x="340360" y="337820"/>
                                  </a:lnTo>
                                  <a:lnTo>
                                    <a:pt x="337820" y="312420"/>
                                  </a:lnTo>
                                  <a:lnTo>
                                    <a:pt x="330200" y="285750"/>
                                  </a:lnTo>
                                  <a:lnTo>
                                    <a:pt x="322580" y="259080"/>
                                  </a:lnTo>
                                  <a:lnTo>
                                    <a:pt x="312420" y="236220"/>
                                  </a:lnTo>
                                  <a:lnTo>
                                    <a:pt x="302260" y="213360"/>
                                  </a:lnTo>
                                  <a:lnTo>
                                    <a:pt x="284480" y="196850"/>
                                  </a:lnTo>
                                  <a:lnTo>
                                    <a:pt x="270510" y="177800"/>
                                  </a:lnTo>
                                  <a:lnTo>
                                    <a:pt x="248920" y="163830"/>
                                  </a:lnTo>
                                  <a:lnTo>
                                    <a:pt x="231140" y="148590"/>
                                  </a:lnTo>
                                  <a:lnTo>
                                    <a:pt x="210820" y="137160"/>
                                  </a:lnTo>
                                  <a:lnTo>
                                    <a:pt x="189230" y="128270"/>
                                  </a:lnTo>
                                  <a:lnTo>
                                    <a:pt x="163830" y="120650"/>
                                  </a:lnTo>
                                  <a:lnTo>
                                    <a:pt x="143510" y="118110"/>
                                  </a:lnTo>
                                  <a:lnTo>
                                    <a:pt x="121920" y="115570"/>
                                  </a:lnTo>
                                  <a:lnTo>
                                    <a:pt x="101600" y="115570"/>
                                  </a:lnTo>
                                  <a:lnTo>
                                    <a:pt x="80010" y="118110"/>
                                  </a:lnTo>
                                  <a:lnTo>
                                    <a:pt x="62230" y="124460"/>
                                  </a:lnTo>
                                  <a:lnTo>
                                    <a:pt x="52070" y="132080"/>
                                  </a:lnTo>
                                  <a:lnTo>
                                    <a:pt x="44450" y="137160"/>
                                  </a:lnTo>
                                  <a:lnTo>
                                    <a:pt x="34290" y="144780"/>
                                  </a:lnTo>
                                  <a:lnTo>
                                    <a:pt x="30480" y="153670"/>
                                  </a:lnTo>
                                  <a:lnTo>
                                    <a:pt x="24130" y="161290"/>
                                  </a:lnTo>
                                  <a:lnTo>
                                    <a:pt x="20320" y="167640"/>
                                  </a:lnTo>
                                  <a:lnTo>
                                    <a:pt x="20320" y="173990"/>
                                  </a:lnTo>
                                  <a:lnTo>
                                    <a:pt x="16510" y="180340"/>
                                  </a:lnTo>
                                  <a:lnTo>
                                    <a:pt x="16510" y="203200"/>
                                  </a:lnTo>
                                  <a:lnTo>
                                    <a:pt x="20320" y="217170"/>
                                  </a:lnTo>
                                  <a:lnTo>
                                    <a:pt x="26670" y="229870"/>
                                  </a:lnTo>
                                  <a:lnTo>
                                    <a:pt x="34290" y="246380"/>
                                  </a:lnTo>
                                  <a:lnTo>
                                    <a:pt x="44450" y="256540"/>
                                  </a:lnTo>
                                  <a:lnTo>
                                    <a:pt x="62230" y="266700"/>
                                  </a:lnTo>
                                  <a:lnTo>
                                    <a:pt x="83820" y="273050"/>
                                  </a:lnTo>
                                  <a:lnTo>
                                    <a:pt x="105410" y="275590"/>
                                  </a:lnTo>
                                  <a:lnTo>
                                    <a:pt x="129540" y="285750"/>
                                  </a:lnTo>
                                  <a:lnTo>
                                    <a:pt x="147320" y="295910"/>
                                  </a:lnTo>
                                  <a:lnTo>
                                    <a:pt x="167640" y="308610"/>
                                  </a:lnTo>
                                  <a:lnTo>
                                    <a:pt x="181610" y="325120"/>
                                  </a:lnTo>
                                  <a:lnTo>
                                    <a:pt x="199390" y="341630"/>
                                  </a:lnTo>
                                  <a:lnTo>
                                    <a:pt x="210820" y="361950"/>
                                  </a:lnTo>
                                  <a:lnTo>
                                    <a:pt x="220980" y="381000"/>
                                  </a:lnTo>
                                  <a:lnTo>
                                    <a:pt x="224790" y="403860"/>
                                  </a:lnTo>
                                  <a:lnTo>
                                    <a:pt x="231140" y="424180"/>
                                  </a:lnTo>
                                  <a:lnTo>
                                    <a:pt x="231140" y="447040"/>
                                  </a:lnTo>
                                  <a:lnTo>
                                    <a:pt x="228600" y="466090"/>
                                  </a:lnTo>
                                  <a:lnTo>
                                    <a:pt x="224790" y="490220"/>
                                  </a:lnTo>
                                  <a:lnTo>
                                    <a:pt x="217170" y="509270"/>
                                  </a:lnTo>
                                  <a:lnTo>
                                    <a:pt x="203200" y="525780"/>
                                  </a:lnTo>
                                  <a:lnTo>
                                    <a:pt x="189230" y="546100"/>
                                  </a:lnTo>
                                  <a:lnTo>
                                    <a:pt x="181610" y="548640"/>
                                  </a:lnTo>
                                  <a:lnTo>
                                    <a:pt x="175260" y="554990"/>
                                  </a:lnTo>
                                  <a:lnTo>
                                    <a:pt x="167640" y="554990"/>
                                  </a:lnTo>
                                  <a:lnTo>
                                    <a:pt x="161290" y="558800"/>
                                  </a:lnTo>
                                  <a:lnTo>
                                    <a:pt x="147320" y="558800"/>
                                  </a:lnTo>
                                  <a:lnTo>
                                    <a:pt x="143510" y="554990"/>
                                  </a:lnTo>
                                  <a:lnTo>
                                    <a:pt x="135890" y="554990"/>
                                  </a:lnTo>
                                  <a:lnTo>
                                    <a:pt x="133350" y="579120"/>
                                  </a:lnTo>
                                  <a:lnTo>
                                    <a:pt x="133350" y="598170"/>
                                  </a:lnTo>
                                  <a:lnTo>
                                    <a:pt x="135890" y="621030"/>
                                  </a:lnTo>
                                  <a:lnTo>
                                    <a:pt x="143510" y="645160"/>
                                  </a:lnTo>
                                  <a:lnTo>
                                    <a:pt x="157480" y="664210"/>
                                  </a:lnTo>
                                  <a:lnTo>
                                    <a:pt x="171450" y="678180"/>
                                  </a:lnTo>
                                  <a:lnTo>
                                    <a:pt x="193040" y="683260"/>
                                  </a:lnTo>
                                  <a:lnTo>
                                    <a:pt x="217170" y="687070"/>
                                  </a:lnTo>
                                  <a:lnTo>
                                    <a:pt x="231140" y="683260"/>
                                  </a:lnTo>
                                  <a:lnTo>
                                    <a:pt x="245110" y="674370"/>
                                  </a:lnTo>
                                  <a:lnTo>
                                    <a:pt x="252730" y="664210"/>
                                  </a:lnTo>
                                  <a:lnTo>
                                    <a:pt x="256540" y="650240"/>
                                  </a:lnTo>
                                  <a:lnTo>
                                    <a:pt x="259080" y="637540"/>
                                  </a:lnTo>
                                  <a:lnTo>
                                    <a:pt x="259080" y="624840"/>
                                  </a:lnTo>
                                  <a:lnTo>
                                    <a:pt x="256540" y="612140"/>
                                  </a:lnTo>
                                  <a:lnTo>
                                    <a:pt x="252730" y="601980"/>
                                  </a:lnTo>
                                  <a:lnTo>
                                    <a:pt x="248920" y="591820"/>
                                  </a:lnTo>
                                  <a:lnTo>
                                    <a:pt x="245110" y="585470"/>
                                  </a:lnTo>
                                  <a:lnTo>
                                    <a:pt x="238760" y="579120"/>
                                  </a:lnTo>
                                  <a:lnTo>
                                    <a:pt x="231140" y="579120"/>
                                  </a:lnTo>
                                  <a:lnTo>
                                    <a:pt x="224790" y="575310"/>
                                  </a:lnTo>
                                  <a:lnTo>
                                    <a:pt x="217170" y="575310"/>
                                  </a:lnTo>
                                  <a:lnTo>
                                    <a:pt x="210820" y="579120"/>
                                  </a:lnTo>
                                  <a:lnTo>
                                    <a:pt x="207010" y="581660"/>
                                  </a:lnTo>
                                  <a:lnTo>
                                    <a:pt x="199390" y="588010"/>
                                  </a:lnTo>
                                  <a:lnTo>
                                    <a:pt x="199390" y="598170"/>
                                  </a:lnTo>
                                  <a:lnTo>
                                    <a:pt x="207010" y="604520"/>
                                  </a:lnTo>
                                  <a:lnTo>
                                    <a:pt x="217170" y="601980"/>
                                  </a:lnTo>
                                  <a:lnTo>
                                    <a:pt x="228600" y="601980"/>
                                  </a:lnTo>
                                  <a:lnTo>
                                    <a:pt x="224790" y="608330"/>
                                  </a:lnTo>
                                  <a:lnTo>
                                    <a:pt x="220980" y="614680"/>
                                  </a:lnTo>
                                  <a:lnTo>
                                    <a:pt x="217170" y="618490"/>
                                  </a:lnTo>
                                  <a:lnTo>
                                    <a:pt x="214630" y="621030"/>
                                  </a:lnTo>
                                  <a:lnTo>
                                    <a:pt x="210820" y="624840"/>
                                  </a:lnTo>
                                  <a:lnTo>
                                    <a:pt x="207010" y="628650"/>
                                  </a:lnTo>
                                  <a:lnTo>
                                    <a:pt x="199390" y="628650"/>
                                  </a:lnTo>
                                  <a:lnTo>
                                    <a:pt x="196850" y="624840"/>
                                  </a:lnTo>
                                  <a:lnTo>
                                    <a:pt x="189230" y="618490"/>
                                  </a:lnTo>
                                  <a:lnTo>
                                    <a:pt x="181610" y="601980"/>
                                  </a:lnTo>
                                  <a:lnTo>
                                    <a:pt x="179070" y="585470"/>
                                  </a:lnTo>
                                  <a:lnTo>
                                    <a:pt x="189230" y="571500"/>
                                  </a:lnTo>
                                  <a:lnTo>
                                    <a:pt x="196850" y="565150"/>
                                  </a:lnTo>
                                  <a:lnTo>
                                    <a:pt x="207010" y="562610"/>
                                  </a:lnTo>
                                  <a:lnTo>
                                    <a:pt x="217170" y="558800"/>
                                  </a:lnTo>
                                  <a:lnTo>
                                    <a:pt x="228600" y="554990"/>
                                  </a:lnTo>
                                  <a:lnTo>
                                    <a:pt x="242570" y="558800"/>
                                  </a:lnTo>
                                  <a:lnTo>
                                    <a:pt x="252730" y="565150"/>
                                  </a:lnTo>
                                  <a:lnTo>
                                    <a:pt x="262890" y="579120"/>
                                  </a:lnTo>
                                  <a:lnTo>
                                    <a:pt x="270510" y="595630"/>
                                  </a:lnTo>
                                  <a:lnTo>
                                    <a:pt x="276860" y="614680"/>
                                  </a:lnTo>
                                  <a:lnTo>
                                    <a:pt x="280670" y="635000"/>
                                  </a:lnTo>
                                  <a:lnTo>
                                    <a:pt x="276860" y="654050"/>
                                  </a:lnTo>
                                  <a:lnTo>
                                    <a:pt x="273050" y="666750"/>
                                  </a:lnTo>
                                  <a:lnTo>
                                    <a:pt x="266700" y="680720"/>
                                  </a:lnTo>
                                  <a:lnTo>
                                    <a:pt x="252730" y="693420"/>
                                  </a:lnTo>
                                  <a:lnTo>
                                    <a:pt x="238760" y="699770"/>
                                  </a:lnTo>
                                  <a:lnTo>
                                    <a:pt x="220980" y="703580"/>
                                  </a:lnTo>
                                  <a:lnTo>
                                    <a:pt x="199390" y="703580"/>
                                  </a:lnTo>
                                  <a:lnTo>
                                    <a:pt x="179070" y="699770"/>
                                  </a:lnTo>
                                  <a:lnTo>
                                    <a:pt x="157480" y="690880"/>
                                  </a:lnTo>
                                  <a:lnTo>
                                    <a:pt x="143510" y="674370"/>
                                  </a:lnTo>
                                  <a:lnTo>
                                    <a:pt x="129540" y="654050"/>
                                  </a:lnTo>
                                  <a:lnTo>
                                    <a:pt x="121920" y="624840"/>
                                  </a:lnTo>
                                  <a:lnTo>
                                    <a:pt x="119380" y="588010"/>
                                  </a:lnTo>
                                  <a:lnTo>
                                    <a:pt x="121920" y="546100"/>
                                  </a:lnTo>
                                  <a:lnTo>
                                    <a:pt x="109220" y="535940"/>
                                  </a:lnTo>
                                  <a:lnTo>
                                    <a:pt x="97790" y="519430"/>
                                  </a:lnTo>
                                  <a:lnTo>
                                    <a:pt x="87630" y="499110"/>
                                  </a:lnTo>
                                  <a:lnTo>
                                    <a:pt x="76200" y="476250"/>
                                  </a:lnTo>
                                  <a:lnTo>
                                    <a:pt x="73660" y="457200"/>
                                  </a:lnTo>
                                  <a:lnTo>
                                    <a:pt x="73660" y="433070"/>
                                  </a:lnTo>
                                  <a:lnTo>
                                    <a:pt x="80010" y="417830"/>
                                  </a:lnTo>
                                  <a:lnTo>
                                    <a:pt x="91440" y="407670"/>
                                  </a:lnTo>
                                  <a:lnTo>
                                    <a:pt x="97790" y="403860"/>
                                  </a:lnTo>
                                  <a:lnTo>
                                    <a:pt x="109220" y="397510"/>
                                  </a:lnTo>
                                  <a:lnTo>
                                    <a:pt x="121920" y="397510"/>
                                  </a:lnTo>
                                  <a:lnTo>
                                    <a:pt x="129540" y="401320"/>
                                  </a:lnTo>
                                  <a:lnTo>
                                    <a:pt x="135890" y="403860"/>
                                  </a:lnTo>
                                  <a:lnTo>
                                    <a:pt x="143510" y="407670"/>
                                  </a:lnTo>
                                  <a:lnTo>
                                    <a:pt x="143510" y="414020"/>
                                  </a:lnTo>
                                  <a:lnTo>
                                    <a:pt x="147320" y="430530"/>
                                  </a:lnTo>
                                  <a:lnTo>
                                    <a:pt x="143510" y="449580"/>
                                  </a:lnTo>
                                  <a:lnTo>
                                    <a:pt x="135890" y="463550"/>
                                  </a:lnTo>
                                  <a:lnTo>
                                    <a:pt x="129540" y="469900"/>
                                  </a:lnTo>
                                  <a:lnTo>
                                    <a:pt x="121920" y="469900"/>
                                  </a:lnTo>
                                  <a:lnTo>
                                    <a:pt x="119380" y="466090"/>
                                  </a:lnTo>
                                  <a:lnTo>
                                    <a:pt x="121920" y="461010"/>
                                  </a:lnTo>
                                  <a:lnTo>
                                    <a:pt x="125730" y="453390"/>
                                  </a:lnTo>
                                  <a:lnTo>
                                    <a:pt x="129540" y="449580"/>
                                  </a:lnTo>
                                  <a:lnTo>
                                    <a:pt x="133350" y="440690"/>
                                  </a:lnTo>
                                  <a:lnTo>
                                    <a:pt x="129540" y="430530"/>
                                  </a:lnTo>
                                  <a:lnTo>
                                    <a:pt x="125730" y="424180"/>
                                  </a:lnTo>
                                  <a:lnTo>
                                    <a:pt x="121920" y="417830"/>
                                  </a:lnTo>
                                  <a:lnTo>
                                    <a:pt x="105410" y="417830"/>
                                  </a:lnTo>
                                  <a:lnTo>
                                    <a:pt x="97790" y="420370"/>
                                  </a:lnTo>
                                  <a:lnTo>
                                    <a:pt x="91440" y="427990"/>
                                  </a:lnTo>
                                  <a:lnTo>
                                    <a:pt x="87630" y="436880"/>
                                  </a:lnTo>
                                  <a:lnTo>
                                    <a:pt x="87630" y="466090"/>
                                  </a:lnTo>
                                  <a:lnTo>
                                    <a:pt x="93980" y="482600"/>
                                  </a:lnTo>
                                  <a:lnTo>
                                    <a:pt x="101600" y="499110"/>
                                  </a:lnTo>
                                  <a:lnTo>
                                    <a:pt x="111760" y="515620"/>
                                  </a:lnTo>
                                  <a:lnTo>
                                    <a:pt x="125730" y="525780"/>
                                  </a:lnTo>
                                  <a:lnTo>
                                    <a:pt x="135890" y="532130"/>
                                  </a:lnTo>
                                  <a:lnTo>
                                    <a:pt x="147320" y="535940"/>
                                  </a:lnTo>
                                  <a:lnTo>
                                    <a:pt x="157480" y="535940"/>
                                  </a:lnTo>
                                  <a:lnTo>
                                    <a:pt x="167640" y="532130"/>
                                  </a:lnTo>
                                  <a:lnTo>
                                    <a:pt x="181610" y="529590"/>
                                  </a:lnTo>
                                  <a:lnTo>
                                    <a:pt x="193040" y="515620"/>
                                  </a:lnTo>
                                  <a:lnTo>
                                    <a:pt x="203200" y="499110"/>
                                  </a:lnTo>
                                  <a:lnTo>
                                    <a:pt x="210820" y="473710"/>
                                  </a:lnTo>
                                  <a:lnTo>
                                    <a:pt x="196850" y="476250"/>
                                  </a:lnTo>
                                  <a:lnTo>
                                    <a:pt x="189230" y="480060"/>
                                  </a:lnTo>
                                  <a:lnTo>
                                    <a:pt x="179070" y="480060"/>
                                  </a:lnTo>
                                  <a:lnTo>
                                    <a:pt x="179070" y="476250"/>
                                  </a:lnTo>
                                  <a:lnTo>
                                    <a:pt x="181610" y="473710"/>
                                  </a:lnTo>
                                  <a:lnTo>
                                    <a:pt x="189230" y="466090"/>
                                  </a:lnTo>
                                  <a:lnTo>
                                    <a:pt x="196850" y="453390"/>
                                  </a:lnTo>
                                  <a:lnTo>
                                    <a:pt x="199390" y="440690"/>
                                  </a:lnTo>
                                  <a:lnTo>
                                    <a:pt x="203200" y="424180"/>
                                  </a:lnTo>
                                  <a:lnTo>
                                    <a:pt x="203200" y="407670"/>
                                  </a:lnTo>
                                  <a:lnTo>
                                    <a:pt x="199390" y="391160"/>
                                  </a:lnTo>
                                  <a:lnTo>
                                    <a:pt x="196850" y="374650"/>
                                  </a:lnTo>
                                  <a:lnTo>
                                    <a:pt x="189230" y="358140"/>
                                  </a:lnTo>
                                  <a:lnTo>
                                    <a:pt x="181610" y="345440"/>
                                  </a:lnTo>
                                  <a:lnTo>
                                    <a:pt x="167640" y="332740"/>
                                  </a:lnTo>
                                  <a:lnTo>
                                    <a:pt x="157480" y="318770"/>
                                  </a:lnTo>
                                  <a:lnTo>
                                    <a:pt x="143510" y="312420"/>
                                  </a:lnTo>
                                  <a:lnTo>
                                    <a:pt x="129540" y="306070"/>
                                  </a:lnTo>
                                  <a:lnTo>
                                    <a:pt x="115570" y="299720"/>
                                  </a:lnTo>
                                  <a:lnTo>
                                    <a:pt x="101600" y="292100"/>
                                  </a:lnTo>
                                  <a:lnTo>
                                    <a:pt x="87630" y="289560"/>
                                  </a:lnTo>
                                  <a:lnTo>
                                    <a:pt x="73660" y="285750"/>
                                  </a:lnTo>
                                  <a:lnTo>
                                    <a:pt x="58420" y="279400"/>
                                  </a:lnTo>
                                  <a:lnTo>
                                    <a:pt x="48260" y="275590"/>
                                  </a:lnTo>
                                  <a:lnTo>
                                    <a:pt x="34290" y="266700"/>
                                  </a:lnTo>
                                  <a:lnTo>
                                    <a:pt x="26670" y="259080"/>
                                  </a:lnTo>
                                  <a:lnTo>
                                    <a:pt x="16510" y="250190"/>
                                  </a:lnTo>
                                  <a:lnTo>
                                    <a:pt x="10160" y="236220"/>
                                  </a:lnTo>
                                  <a:lnTo>
                                    <a:pt x="6350" y="219710"/>
                                  </a:lnTo>
                                  <a:lnTo>
                                    <a:pt x="2540" y="203200"/>
                                  </a:lnTo>
                                  <a:lnTo>
                                    <a:pt x="0" y="180340"/>
                                  </a:lnTo>
                                  <a:lnTo>
                                    <a:pt x="2540" y="163830"/>
                                  </a:lnTo>
                                  <a:lnTo>
                                    <a:pt x="6350" y="151130"/>
                                  </a:lnTo>
                                  <a:lnTo>
                                    <a:pt x="10160" y="137160"/>
                                  </a:lnTo>
                                  <a:lnTo>
                                    <a:pt x="12700" y="124460"/>
                                  </a:lnTo>
                                  <a:lnTo>
                                    <a:pt x="20320" y="115570"/>
                                  </a:lnTo>
                                  <a:lnTo>
                                    <a:pt x="30480" y="101600"/>
                                  </a:lnTo>
                                  <a:lnTo>
                                    <a:pt x="40640" y="95250"/>
                                  </a:lnTo>
                                  <a:lnTo>
                                    <a:pt x="52070" y="85090"/>
                                  </a:lnTo>
                                  <a:lnTo>
                                    <a:pt x="66040" y="78740"/>
                                  </a:lnTo>
                                  <a:lnTo>
                                    <a:pt x="80010" y="72390"/>
                                  </a:lnTo>
                                  <a:lnTo>
                                    <a:pt x="97790" y="68580"/>
                                  </a:lnTo>
                                  <a:lnTo>
                                    <a:pt x="111760" y="66040"/>
                                  </a:lnTo>
                                  <a:lnTo>
                                    <a:pt x="129540" y="62230"/>
                                  </a:lnTo>
                                  <a:lnTo>
                                    <a:pt x="149860" y="62230"/>
                                  </a:lnTo>
                                  <a:lnTo>
                                    <a:pt x="167640" y="58420"/>
                                  </a:lnTo>
                                  <a:lnTo>
                                    <a:pt x="189230" y="62230"/>
                                  </a:lnTo>
                                  <a:lnTo>
                                    <a:pt x="207010" y="62230"/>
                                  </a:lnTo>
                                  <a:lnTo>
                                    <a:pt x="224790" y="68580"/>
                                  </a:lnTo>
                                  <a:lnTo>
                                    <a:pt x="242570" y="78740"/>
                                  </a:lnTo>
                                  <a:lnTo>
                                    <a:pt x="262890" y="88900"/>
                                  </a:lnTo>
                                  <a:lnTo>
                                    <a:pt x="280670" y="99060"/>
                                  </a:lnTo>
                                  <a:lnTo>
                                    <a:pt x="294640" y="111760"/>
                                  </a:lnTo>
                                  <a:lnTo>
                                    <a:pt x="308610" y="120650"/>
                                  </a:lnTo>
                                  <a:lnTo>
                                    <a:pt x="320040" y="132080"/>
                                  </a:lnTo>
                                  <a:lnTo>
                                    <a:pt x="326390" y="144780"/>
                                  </a:lnTo>
                                  <a:lnTo>
                                    <a:pt x="337820" y="151130"/>
                                  </a:lnTo>
                                  <a:lnTo>
                                    <a:pt x="351790" y="157480"/>
                                  </a:lnTo>
                                  <a:lnTo>
                                    <a:pt x="361950" y="161290"/>
                                  </a:lnTo>
                                  <a:lnTo>
                                    <a:pt x="372110" y="163830"/>
                                  </a:lnTo>
                                  <a:lnTo>
                                    <a:pt x="382270" y="167640"/>
                                  </a:lnTo>
                                  <a:lnTo>
                                    <a:pt x="392430" y="170180"/>
                                  </a:lnTo>
                                  <a:lnTo>
                                    <a:pt x="403860" y="170180"/>
                                  </a:lnTo>
                                  <a:lnTo>
                                    <a:pt x="410210" y="163830"/>
                                  </a:lnTo>
                                  <a:lnTo>
                                    <a:pt x="396240" y="161290"/>
                                  </a:lnTo>
                                  <a:lnTo>
                                    <a:pt x="382270" y="153670"/>
                                  </a:lnTo>
                                  <a:lnTo>
                                    <a:pt x="368300" y="148590"/>
                                  </a:lnTo>
                                  <a:lnTo>
                                    <a:pt x="354330" y="144780"/>
                                  </a:lnTo>
                                  <a:lnTo>
                                    <a:pt x="340360" y="134620"/>
                                  </a:lnTo>
                                  <a:lnTo>
                                    <a:pt x="330200" y="124460"/>
                                  </a:lnTo>
                                  <a:lnTo>
                                    <a:pt x="316230" y="118110"/>
                                  </a:lnTo>
                                  <a:lnTo>
                                    <a:pt x="302260" y="107950"/>
                                  </a:lnTo>
                                  <a:lnTo>
                                    <a:pt x="290830" y="99060"/>
                                  </a:lnTo>
                                  <a:lnTo>
                                    <a:pt x="280670" y="88900"/>
                                  </a:lnTo>
                                  <a:lnTo>
                                    <a:pt x="270510" y="82550"/>
                                  </a:lnTo>
                                  <a:lnTo>
                                    <a:pt x="259080" y="72390"/>
                                  </a:lnTo>
                                  <a:lnTo>
                                    <a:pt x="252730" y="66040"/>
                                  </a:lnTo>
                                  <a:lnTo>
                                    <a:pt x="242570" y="62230"/>
                                  </a:lnTo>
                                  <a:lnTo>
                                    <a:pt x="238760" y="58420"/>
                                  </a:lnTo>
                                  <a:lnTo>
                                    <a:pt x="231140" y="58420"/>
                                  </a:lnTo>
                                  <a:lnTo>
                                    <a:pt x="242570" y="49530"/>
                                  </a:lnTo>
                                  <a:lnTo>
                                    <a:pt x="248920" y="25400"/>
                                  </a:lnTo>
                                  <a:lnTo>
                                    <a:pt x="259080" y="12700"/>
                                  </a:lnTo>
                                  <a:lnTo>
                                    <a:pt x="270510" y="3810"/>
                                  </a:lnTo>
                                  <a:lnTo>
                                    <a:pt x="280670" y="0"/>
                                  </a:lnTo>
                                  <a:close/>
                                </a:path>
                              </a:pathLst>
                            </a:custGeom>
                            <a:solidFill>
                              <a:srgbClr val="005196"/>
                            </a:solidFill>
                            <a:ln>
                              <a:noFill/>
                            </a:ln>
                          </wps:spPr>
                          <wps:bodyPr spcFirstLastPara="1" wrap="square" lIns="91425" tIns="91425" rIns="91425" bIns="91425" anchor="ctr" anchorCtr="0">
                            <a:noAutofit/>
                          </wps:bodyPr>
                        </wps:wsp>
                        <wps:wsp>
                          <wps:cNvPr id="31" name="Freeform 14"/>
                          <wps:cNvSpPr/>
                          <wps:spPr>
                            <a:xfrm>
                              <a:off x="6318251" y="788670"/>
                              <a:ext cx="109220" cy="66040"/>
                            </a:xfrm>
                            <a:custGeom>
                              <a:avLst/>
                              <a:gdLst/>
                              <a:ahLst/>
                              <a:cxnLst/>
                              <a:rect l="l" t="t" r="r" b="b"/>
                              <a:pathLst>
                                <a:path w="109220" h="66040" extrusionOk="0">
                                  <a:moveTo>
                                    <a:pt x="77470" y="0"/>
                                  </a:moveTo>
                                  <a:lnTo>
                                    <a:pt x="91439" y="2540"/>
                                  </a:lnTo>
                                  <a:lnTo>
                                    <a:pt x="109220" y="5080"/>
                                  </a:lnTo>
                                  <a:lnTo>
                                    <a:pt x="95250" y="12700"/>
                                  </a:lnTo>
                                  <a:lnTo>
                                    <a:pt x="83820" y="16510"/>
                                  </a:lnTo>
                                  <a:lnTo>
                                    <a:pt x="73660" y="19050"/>
                                  </a:lnTo>
                                  <a:lnTo>
                                    <a:pt x="63500" y="25400"/>
                                  </a:lnTo>
                                  <a:lnTo>
                                    <a:pt x="55880" y="33020"/>
                                  </a:lnTo>
                                  <a:lnTo>
                                    <a:pt x="53339" y="41910"/>
                                  </a:lnTo>
                                  <a:lnTo>
                                    <a:pt x="49530" y="52070"/>
                                  </a:lnTo>
                                  <a:lnTo>
                                    <a:pt x="53339" y="66040"/>
                                  </a:lnTo>
                                  <a:lnTo>
                                    <a:pt x="0" y="35560"/>
                                  </a:lnTo>
                                  <a:lnTo>
                                    <a:pt x="7620" y="25400"/>
                                  </a:lnTo>
                                  <a:lnTo>
                                    <a:pt x="17780" y="16510"/>
                                  </a:lnTo>
                                  <a:lnTo>
                                    <a:pt x="31750" y="8890"/>
                                  </a:lnTo>
                                  <a:lnTo>
                                    <a:pt x="45720" y="5080"/>
                                  </a:lnTo>
                                  <a:lnTo>
                                    <a:pt x="59689" y="2540"/>
                                  </a:lnTo>
                                  <a:lnTo>
                                    <a:pt x="77470" y="0"/>
                                  </a:lnTo>
                                  <a:close/>
                                </a:path>
                              </a:pathLst>
                            </a:custGeom>
                            <a:solidFill>
                              <a:srgbClr val="005196"/>
                            </a:solidFill>
                            <a:ln>
                              <a:noFill/>
                            </a:ln>
                          </wps:spPr>
                          <wps:bodyPr spcFirstLastPara="1" wrap="square" lIns="91425" tIns="91425" rIns="91425" bIns="91425" anchor="ctr" anchorCtr="0">
                            <a:noAutofit/>
                          </wps:bodyPr>
                        </wps:wsp>
                        <wps:wsp>
                          <wps:cNvPr id="32" name="Freeform 15"/>
                          <wps:cNvSpPr/>
                          <wps:spPr>
                            <a:xfrm>
                              <a:off x="6272530" y="739139"/>
                              <a:ext cx="49530" cy="52070"/>
                            </a:xfrm>
                            <a:custGeom>
                              <a:avLst/>
                              <a:gdLst/>
                              <a:ahLst/>
                              <a:cxnLst/>
                              <a:rect l="l" t="t" r="r" b="b"/>
                              <a:pathLst>
                                <a:path w="49530" h="52070" extrusionOk="0">
                                  <a:moveTo>
                                    <a:pt x="24130" y="0"/>
                                  </a:moveTo>
                                  <a:lnTo>
                                    <a:pt x="31750" y="0"/>
                                  </a:lnTo>
                                  <a:lnTo>
                                    <a:pt x="39370" y="2540"/>
                                  </a:lnTo>
                                  <a:lnTo>
                                    <a:pt x="41910" y="2540"/>
                                  </a:lnTo>
                                  <a:lnTo>
                                    <a:pt x="45720" y="10161"/>
                                  </a:lnTo>
                                  <a:lnTo>
                                    <a:pt x="49530" y="19050"/>
                                  </a:lnTo>
                                  <a:lnTo>
                                    <a:pt x="49530" y="26670"/>
                                  </a:lnTo>
                                  <a:lnTo>
                                    <a:pt x="41910" y="35561"/>
                                  </a:lnTo>
                                  <a:lnTo>
                                    <a:pt x="39370" y="45720"/>
                                  </a:lnTo>
                                  <a:lnTo>
                                    <a:pt x="35560" y="49530"/>
                                  </a:lnTo>
                                  <a:lnTo>
                                    <a:pt x="31750" y="52070"/>
                                  </a:lnTo>
                                  <a:lnTo>
                                    <a:pt x="21590" y="52070"/>
                                  </a:lnTo>
                                  <a:lnTo>
                                    <a:pt x="17780" y="49530"/>
                                  </a:lnTo>
                                  <a:lnTo>
                                    <a:pt x="10160" y="49530"/>
                                  </a:lnTo>
                                  <a:lnTo>
                                    <a:pt x="6350" y="45720"/>
                                  </a:lnTo>
                                  <a:lnTo>
                                    <a:pt x="6350" y="41911"/>
                                  </a:lnTo>
                                  <a:lnTo>
                                    <a:pt x="3810" y="35561"/>
                                  </a:lnTo>
                                  <a:lnTo>
                                    <a:pt x="0" y="26670"/>
                                  </a:lnTo>
                                  <a:lnTo>
                                    <a:pt x="0" y="16511"/>
                                  </a:lnTo>
                                  <a:lnTo>
                                    <a:pt x="6350" y="10161"/>
                                  </a:lnTo>
                                  <a:lnTo>
                                    <a:pt x="10160" y="2540"/>
                                  </a:lnTo>
                                  <a:lnTo>
                                    <a:pt x="17780" y="2540"/>
                                  </a:lnTo>
                                  <a:lnTo>
                                    <a:pt x="24130" y="0"/>
                                  </a:lnTo>
                                  <a:close/>
                                </a:path>
                              </a:pathLst>
                            </a:custGeom>
                            <a:solidFill>
                              <a:srgbClr val="005196"/>
                            </a:solidFill>
                            <a:ln>
                              <a:noFill/>
                            </a:ln>
                          </wps:spPr>
                          <wps:bodyPr spcFirstLastPara="1" wrap="square" lIns="91425" tIns="91425" rIns="91425" bIns="91425" anchor="ctr" anchorCtr="0">
                            <a:noAutofit/>
                          </wps:bodyPr>
                        </wps:wsp>
                        <wps:wsp>
                          <wps:cNvPr id="33" name="Freeform 16"/>
                          <wps:cNvSpPr/>
                          <wps:spPr>
                            <a:xfrm>
                              <a:off x="6322060" y="923289"/>
                              <a:ext cx="359410" cy="1019811"/>
                            </a:xfrm>
                            <a:custGeom>
                              <a:avLst/>
                              <a:gdLst/>
                              <a:ahLst/>
                              <a:cxnLst/>
                              <a:rect l="l" t="t" r="r" b="b"/>
                              <a:pathLst>
                                <a:path w="359410" h="1019811" extrusionOk="0">
                                  <a:moveTo>
                                    <a:pt x="232410" y="0"/>
                                  </a:moveTo>
                                  <a:lnTo>
                                    <a:pt x="238760" y="10161"/>
                                  </a:lnTo>
                                  <a:lnTo>
                                    <a:pt x="246380" y="19050"/>
                                  </a:lnTo>
                                  <a:lnTo>
                                    <a:pt x="252730" y="29211"/>
                                  </a:lnTo>
                                  <a:lnTo>
                                    <a:pt x="260350" y="31750"/>
                                  </a:lnTo>
                                  <a:lnTo>
                                    <a:pt x="266700" y="39370"/>
                                  </a:lnTo>
                                  <a:lnTo>
                                    <a:pt x="276860" y="45720"/>
                                  </a:lnTo>
                                  <a:lnTo>
                                    <a:pt x="284480" y="48261"/>
                                  </a:lnTo>
                                  <a:lnTo>
                                    <a:pt x="294640" y="55880"/>
                                  </a:lnTo>
                                  <a:lnTo>
                                    <a:pt x="298450" y="74930"/>
                                  </a:lnTo>
                                  <a:lnTo>
                                    <a:pt x="302260" y="101600"/>
                                  </a:lnTo>
                                  <a:lnTo>
                                    <a:pt x="302260" y="190500"/>
                                  </a:lnTo>
                                  <a:lnTo>
                                    <a:pt x="298450" y="219711"/>
                                  </a:lnTo>
                                  <a:lnTo>
                                    <a:pt x="290830" y="252730"/>
                                  </a:lnTo>
                                  <a:lnTo>
                                    <a:pt x="284480" y="281940"/>
                                  </a:lnTo>
                                  <a:lnTo>
                                    <a:pt x="274320" y="314961"/>
                                  </a:lnTo>
                                  <a:lnTo>
                                    <a:pt x="260350" y="341630"/>
                                  </a:lnTo>
                                  <a:lnTo>
                                    <a:pt x="246380" y="368300"/>
                                  </a:lnTo>
                                  <a:lnTo>
                                    <a:pt x="228600" y="393700"/>
                                  </a:lnTo>
                                  <a:lnTo>
                                    <a:pt x="207010" y="414020"/>
                                  </a:lnTo>
                                  <a:lnTo>
                                    <a:pt x="182880" y="434340"/>
                                  </a:lnTo>
                                  <a:lnTo>
                                    <a:pt x="157480" y="447040"/>
                                  </a:lnTo>
                                  <a:lnTo>
                                    <a:pt x="129540" y="457200"/>
                                  </a:lnTo>
                                  <a:lnTo>
                                    <a:pt x="137160" y="459740"/>
                                  </a:lnTo>
                                  <a:lnTo>
                                    <a:pt x="171450" y="459740"/>
                                  </a:lnTo>
                                  <a:lnTo>
                                    <a:pt x="182880" y="457200"/>
                                  </a:lnTo>
                                  <a:lnTo>
                                    <a:pt x="193040" y="453390"/>
                                  </a:lnTo>
                                  <a:lnTo>
                                    <a:pt x="218440" y="453390"/>
                                  </a:lnTo>
                                  <a:lnTo>
                                    <a:pt x="232410" y="459740"/>
                                  </a:lnTo>
                                  <a:lnTo>
                                    <a:pt x="242570" y="467361"/>
                                  </a:lnTo>
                                  <a:lnTo>
                                    <a:pt x="252730" y="476250"/>
                                  </a:lnTo>
                                  <a:lnTo>
                                    <a:pt x="260350" y="486411"/>
                                  </a:lnTo>
                                  <a:lnTo>
                                    <a:pt x="260350" y="499111"/>
                                  </a:lnTo>
                                  <a:lnTo>
                                    <a:pt x="252730" y="513080"/>
                                  </a:lnTo>
                                  <a:lnTo>
                                    <a:pt x="234950" y="525780"/>
                                  </a:lnTo>
                                  <a:lnTo>
                                    <a:pt x="220980" y="532130"/>
                                  </a:lnTo>
                                  <a:lnTo>
                                    <a:pt x="232410" y="535940"/>
                                  </a:lnTo>
                                  <a:lnTo>
                                    <a:pt x="262890" y="532130"/>
                                  </a:lnTo>
                                  <a:lnTo>
                                    <a:pt x="288290" y="539750"/>
                                  </a:lnTo>
                                  <a:lnTo>
                                    <a:pt x="306070" y="552450"/>
                                  </a:lnTo>
                                  <a:lnTo>
                                    <a:pt x="320040" y="565150"/>
                                  </a:lnTo>
                                  <a:lnTo>
                                    <a:pt x="326390" y="581661"/>
                                  </a:lnTo>
                                  <a:lnTo>
                                    <a:pt x="334010" y="598170"/>
                                  </a:lnTo>
                                  <a:lnTo>
                                    <a:pt x="344170" y="608330"/>
                                  </a:lnTo>
                                  <a:lnTo>
                                    <a:pt x="359410" y="610870"/>
                                  </a:lnTo>
                                  <a:lnTo>
                                    <a:pt x="351790" y="624840"/>
                                  </a:lnTo>
                                  <a:lnTo>
                                    <a:pt x="341630" y="635000"/>
                                  </a:lnTo>
                                  <a:lnTo>
                                    <a:pt x="326390" y="641350"/>
                                  </a:lnTo>
                                  <a:lnTo>
                                    <a:pt x="312420" y="647700"/>
                                  </a:lnTo>
                                  <a:lnTo>
                                    <a:pt x="290830" y="651511"/>
                                  </a:lnTo>
                                  <a:lnTo>
                                    <a:pt x="270510" y="647700"/>
                                  </a:lnTo>
                                  <a:lnTo>
                                    <a:pt x="248920" y="637540"/>
                                  </a:lnTo>
                                  <a:lnTo>
                                    <a:pt x="228600" y="618490"/>
                                  </a:lnTo>
                                  <a:lnTo>
                                    <a:pt x="214630" y="605790"/>
                                  </a:lnTo>
                                  <a:lnTo>
                                    <a:pt x="210820" y="618490"/>
                                  </a:lnTo>
                                  <a:lnTo>
                                    <a:pt x="246380" y="643890"/>
                                  </a:lnTo>
                                  <a:lnTo>
                                    <a:pt x="270510" y="670561"/>
                                  </a:lnTo>
                                  <a:lnTo>
                                    <a:pt x="284480" y="697230"/>
                                  </a:lnTo>
                                  <a:lnTo>
                                    <a:pt x="290830" y="726440"/>
                                  </a:lnTo>
                                  <a:lnTo>
                                    <a:pt x="294640" y="753111"/>
                                  </a:lnTo>
                                  <a:lnTo>
                                    <a:pt x="298450" y="772161"/>
                                  </a:lnTo>
                                  <a:lnTo>
                                    <a:pt x="302260" y="788670"/>
                                  </a:lnTo>
                                  <a:lnTo>
                                    <a:pt x="312420" y="792480"/>
                                  </a:lnTo>
                                  <a:lnTo>
                                    <a:pt x="298450" y="796290"/>
                                  </a:lnTo>
                                  <a:lnTo>
                                    <a:pt x="280670" y="792480"/>
                                  </a:lnTo>
                                  <a:lnTo>
                                    <a:pt x="262890" y="786130"/>
                                  </a:lnTo>
                                  <a:lnTo>
                                    <a:pt x="246380" y="775970"/>
                                  </a:lnTo>
                                  <a:lnTo>
                                    <a:pt x="232410" y="759461"/>
                                  </a:lnTo>
                                  <a:lnTo>
                                    <a:pt x="218440" y="742950"/>
                                  </a:lnTo>
                                  <a:lnTo>
                                    <a:pt x="203200" y="722630"/>
                                  </a:lnTo>
                                  <a:lnTo>
                                    <a:pt x="200660" y="703580"/>
                                  </a:lnTo>
                                  <a:lnTo>
                                    <a:pt x="193040" y="657861"/>
                                  </a:lnTo>
                                  <a:lnTo>
                                    <a:pt x="182880" y="668020"/>
                                  </a:lnTo>
                                  <a:lnTo>
                                    <a:pt x="185420" y="701040"/>
                                  </a:lnTo>
                                  <a:lnTo>
                                    <a:pt x="189230" y="730250"/>
                                  </a:lnTo>
                                  <a:lnTo>
                                    <a:pt x="193040" y="759461"/>
                                  </a:lnTo>
                                  <a:lnTo>
                                    <a:pt x="196850" y="788670"/>
                                  </a:lnTo>
                                  <a:lnTo>
                                    <a:pt x="200660" y="819150"/>
                                  </a:lnTo>
                                  <a:lnTo>
                                    <a:pt x="210820" y="844550"/>
                                  </a:lnTo>
                                  <a:lnTo>
                                    <a:pt x="224790" y="875030"/>
                                  </a:lnTo>
                                  <a:lnTo>
                                    <a:pt x="248920" y="901700"/>
                                  </a:lnTo>
                                  <a:lnTo>
                                    <a:pt x="248920" y="934720"/>
                                  </a:lnTo>
                                  <a:lnTo>
                                    <a:pt x="252730" y="951230"/>
                                  </a:lnTo>
                                  <a:lnTo>
                                    <a:pt x="262890" y="963930"/>
                                  </a:lnTo>
                                  <a:lnTo>
                                    <a:pt x="260350" y="951230"/>
                                  </a:lnTo>
                                  <a:lnTo>
                                    <a:pt x="260350" y="920750"/>
                                  </a:lnTo>
                                  <a:lnTo>
                                    <a:pt x="262890" y="904240"/>
                                  </a:lnTo>
                                  <a:lnTo>
                                    <a:pt x="276860" y="897890"/>
                                  </a:lnTo>
                                  <a:lnTo>
                                    <a:pt x="288290" y="894080"/>
                                  </a:lnTo>
                                  <a:lnTo>
                                    <a:pt x="308610" y="894080"/>
                                  </a:lnTo>
                                  <a:lnTo>
                                    <a:pt x="320040" y="897890"/>
                                  </a:lnTo>
                                  <a:lnTo>
                                    <a:pt x="326390" y="904240"/>
                                  </a:lnTo>
                                  <a:lnTo>
                                    <a:pt x="334010" y="914400"/>
                                  </a:lnTo>
                                  <a:lnTo>
                                    <a:pt x="341630" y="923290"/>
                                  </a:lnTo>
                                  <a:lnTo>
                                    <a:pt x="347980" y="937261"/>
                                  </a:lnTo>
                                  <a:lnTo>
                                    <a:pt x="347980" y="966470"/>
                                  </a:lnTo>
                                  <a:lnTo>
                                    <a:pt x="344170" y="980440"/>
                                  </a:lnTo>
                                  <a:lnTo>
                                    <a:pt x="337820" y="993140"/>
                                  </a:lnTo>
                                  <a:lnTo>
                                    <a:pt x="326390" y="1005840"/>
                                  </a:lnTo>
                                  <a:lnTo>
                                    <a:pt x="312420" y="1013461"/>
                                  </a:lnTo>
                                  <a:lnTo>
                                    <a:pt x="298450" y="1019811"/>
                                  </a:lnTo>
                                  <a:lnTo>
                                    <a:pt x="280670" y="1019811"/>
                                  </a:lnTo>
                                  <a:lnTo>
                                    <a:pt x="262890" y="1009650"/>
                                  </a:lnTo>
                                  <a:lnTo>
                                    <a:pt x="242570" y="996950"/>
                                  </a:lnTo>
                                  <a:lnTo>
                                    <a:pt x="220980" y="976630"/>
                                  </a:lnTo>
                                  <a:lnTo>
                                    <a:pt x="203200" y="953770"/>
                                  </a:lnTo>
                                  <a:lnTo>
                                    <a:pt x="189230" y="934720"/>
                                  </a:lnTo>
                                  <a:lnTo>
                                    <a:pt x="175260" y="910590"/>
                                  </a:lnTo>
                                  <a:lnTo>
                                    <a:pt x="171450" y="891540"/>
                                  </a:lnTo>
                                  <a:lnTo>
                                    <a:pt x="161290" y="842011"/>
                                  </a:lnTo>
                                  <a:lnTo>
                                    <a:pt x="157480" y="788670"/>
                                  </a:lnTo>
                                  <a:lnTo>
                                    <a:pt x="153670" y="736600"/>
                                  </a:lnTo>
                                  <a:lnTo>
                                    <a:pt x="149860" y="687070"/>
                                  </a:lnTo>
                                  <a:lnTo>
                                    <a:pt x="147320" y="641350"/>
                                  </a:lnTo>
                                  <a:lnTo>
                                    <a:pt x="137160" y="598170"/>
                                  </a:lnTo>
                                  <a:lnTo>
                                    <a:pt x="125730" y="568961"/>
                                  </a:lnTo>
                                  <a:lnTo>
                                    <a:pt x="109220" y="548640"/>
                                  </a:lnTo>
                                  <a:lnTo>
                                    <a:pt x="87630" y="539750"/>
                                  </a:lnTo>
                                  <a:lnTo>
                                    <a:pt x="69850" y="532130"/>
                                  </a:lnTo>
                                  <a:lnTo>
                                    <a:pt x="55880" y="532130"/>
                                  </a:lnTo>
                                  <a:lnTo>
                                    <a:pt x="41910" y="535940"/>
                                  </a:lnTo>
                                  <a:lnTo>
                                    <a:pt x="30480" y="546100"/>
                                  </a:lnTo>
                                  <a:lnTo>
                                    <a:pt x="24130" y="556261"/>
                                  </a:lnTo>
                                  <a:lnTo>
                                    <a:pt x="20320" y="572770"/>
                                  </a:lnTo>
                                  <a:lnTo>
                                    <a:pt x="24130" y="589280"/>
                                  </a:lnTo>
                                  <a:lnTo>
                                    <a:pt x="26670" y="605790"/>
                                  </a:lnTo>
                                  <a:lnTo>
                                    <a:pt x="34290" y="610870"/>
                                  </a:lnTo>
                                  <a:lnTo>
                                    <a:pt x="44450" y="618490"/>
                                  </a:lnTo>
                                  <a:lnTo>
                                    <a:pt x="52070" y="614680"/>
                                  </a:lnTo>
                                  <a:lnTo>
                                    <a:pt x="62230" y="614680"/>
                                  </a:lnTo>
                                  <a:lnTo>
                                    <a:pt x="73660" y="605790"/>
                                  </a:lnTo>
                                  <a:lnTo>
                                    <a:pt x="80010" y="598170"/>
                                  </a:lnTo>
                                  <a:lnTo>
                                    <a:pt x="83820" y="589280"/>
                                  </a:lnTo>
                                  <a:lnTo>
                                    <a:pt x="91440" y="608330"/>
                                  </a:lnTo>
                                  <a:lnTo>
                                    <a:pt x="87630" y="624840"/>
                                  </a:lnTo>
                                  <a:lnTo>
                                    <a:pt x="83820" y="635000"/>
                                  </a:lnTo>
                                  <a:lnTo>
                                    <a:pt x="73660" y="641350"/>
                                  </a:lnTo>
                                  <a:lnTo>
                                    <a:pt x="87630" y="651511"/>
                                  </a:lnTo>
                                  <a:lnTo>
                                    <a:pt x="95250" y="660400"/>
                                  </a:lnTo>
                                  <a:lnTo>
                                    <a:pt x="95250" y="670561"/>
                                  </a:lnTo>
                                  <a:lnTo>
                                    <a:pt x="91440" y="687070"/>
                                  </a:lnTo>
                                  <a:lnTo>
                                    <a:pt x="87630" y="689611"/>
                                  </a:lnTo>
                                  <a:lnTo>
                                    <a:pt x="80010" y="689611"/>
                                  </a:lnTo>
                                  <a:lnTo>
                                    <a:pt x="66040" y="687070"/>
                                  </a:lnTo>
                                  <a:lnTo>
                                    <a:pt x="59690" y="680720"/>
                                  </a:lnTo>
                                  <a:lnTo>
                                    <a:pt x="44450" y="670561"/>
                                  </a:lnTo>
                                  <a:lnTo>
                                    <a:pt x="34290" y="660400"/>
                                  </a:lnTo>
                                  <a:lnTo>
                                    <a:pt x="24130" y="647700"/>
                                  </a:lnTo>
                                  <a:lnTo>
                                    <a:pt x="16510" y="637540"/>
                                  </a:lnTo>
                                  <a:lnTo>
                                    <a:pt x="6350" y="610870"/>
                                  </a:lnTo>
                                  <a:lnTo>
                                    <a:pt x="0" y="575311"/>
                                  </a:lnTo>
                                  <a:lnTo>
                                    <a:pt x="0" y="539750"/>
                                  </a:lnTo>
                                  <a:lnTo>
                                    <a:pt x="2540" y="502920"/>
                                  </a:lnTo>
                                  <a:lnTo>
                                    <a:pt x="16510" y="473711"/>
                                  </a:lnTo>
                                  <a:lnTo>
                                    <a:pt x="30480" y="447040"/>
                                  </a:lnTo>
                                  <a:lnTo>
                                    <a:pt x="48260" y="430530"/>
                                  </a:lnTo>
                                  <a:lnTo>
                                    <a:pt x="66040" y="417830"/>
                                  </a:lnTo>
                                  <a:lnTo>
                                    <a:pt x="83820" y="403861"/>
                                  </a:lnTo>
                                  <a:lnTo>
                                    <a:pt x="101600" y="393700"/>
                                  </a:lnTo>
                                  <a:lnTo>
                                    <a:pt x="115570" y="381000"/>
                                  </a:lnTo>
                                  <a:lnTo>
                                    <a:pt x="129540" y="364490"/>
                                  </a:lnTo>
                                  <a:lnTo>
                                    <a:pt x="153670" y="331470"/>
                                  </a:lnTo>
                                  <a:lnTo>
                                    <a:pt x="175260" y="298450"/>
                                  </a:lnTo>
                                  <a:lnTo>
                                    <a:pt x="196850" y="265430"/>
                                  </a:lnTo>
                                  <a:lnTo>
                                    <a:pt x="214630" y="229870"/>
                                  </a:lnTo>
                                  <a:lnTo>
                                    <a:pt x="224790" y="186690"/>
                                  </a:lnTo>
                                  <a:lnTo>
                                    <a:pt x="234950" y="134620"/>
                                  </a:lnTo>
                                  <a:lnTo>
                                    <a:pt x="234950" y="74930"/>
                                  </a:lnTo>
                                  <a:lnTo>
                                    <a:pt x="232410" y="0"/>
                                  </a:lnTo>
                                  <a:close/>
                                </a:path>
                              </a:pathLst>
                            </a:custGeom>
                            <a:solidFill>
                              <a:srgbClr val="005196"/>
                            </a:solidFill>
                            <a:ln>
                              <a:noFill/>
                            </a:ln>
                          </wps:spPr>
                          <wps:bodyPr spcFirstLastPara="1" wrap="square" lIns="91425" tIns="91425" rIns="91425" bIns="91425" anchor="ctr" anchorCtr="0">
                            <a:noAutofit/>
                          </wps:bodyPr>
                        </wps:wsp>
                        <wps:wsp>
                          <wps:cNvPr id="34" name="Freeform 17"/>
                          <wps:cNvSpPr/>
                          <wps:spPr>
                            <a:xfrm>
                              <a:off x="6516370" y="25400"/>
                              <a:ext cx="182880" cy="552450"/>
                            </a:xfrm>
                            <a:custGeom>
                              <a:avLst/>
                              <a:gdLst/>
                              <a:ahLst/>
                              <a:cxnLst/>
                              <a:rect l="l" t="t" r="r" b="b"/>
                              <a:pathLst>
                                <a:path w="182880" h="552450" extrusionOk="0">
                                  <a:moveTo>
                                    <a:pt x="167640" y="0"/>
                                  </a:moveTo>
                                  <a:lnTo>
                                    <a:pt x="179070" y="55880"/>
                                  </a:lnTo>
                                  <a:lnTo>
                                    <a:pt x="182880" y="118110"/>
                                  </a:lnTo>
                                  <a:lnTo>
                                    <a:pt x="182880" y="184150"/>
                                  </a:lnTo>
                                  <a:lnTo>
                                    <a:pt x="179070" y="250189"/>
                                  </a:lnTo>
                                  <a:lnTo>
                                    <a:pt x="167640" y="320039"/>
                                  </a:lnTo>
                                  <a:lnTo>
                                    <a:pt x="153670" y="387350"/>
                                  </a:lnTo>
                                  <a:lnTo>
                                    <a:pt x="129540" y="450850"/>
                                  </a:lnTo>
                                  <a:lnTo>
                                    <a:pt x="105410" y="510539"/>
                                  </a:lnTo>
                                  <a:lnTo>
                                    <a:pt x="91440" y="510539"/>
                                  </a:lnTo>
                                  <a:lnTo>
                                    <a:pt x="80010" y="513080"/>
                                  </a:lnTo>
                                  <a:lnTo>
                                    <a:pt x="73660" y="516889"/>
                                  </a:lnTo>
                                  <a:lnTo>
                                    <a:pt x="66040" y="519430"/>
                                  </a:lnTo>
                                  <a:lnTo>
                                    <a:pt x="59690" y="525780"/>
                                  </a:lnTo>
                                  <a:lnTo>
                                    <a:pt x="52070" y="535939"/>
                                  </a:lnTo>
                                  <a:lnTo>
                                    <a:pt x="41910" y="549910"/>
                                  </a:lnTo>
                                  <a:lnTo>
                                    <a:pt x="38100" y="552450"/>
                                  </a:lnTo>
                                  <a:lnTo>
                                    <a:pt x="30480" y="552450"/>
                                  </a:lnTo>
                                  <a:lnTo>
                                    <a:pt x="26670" y="549910"/>
                                  </a:lnTo>
                                  <a:lnTo>
                                    <a:pt x="20320" y="542289"/>
                                  </a:lnTo>
                                  <a:lnTo>
                                    <a:pt x="16510" y="533400"/>
                                  </a:lnTo>
                                  <a:lnTo>
                                    <a:pt x="10160" y="525780"/>
                                  </a:lnTo>
                                  <a:lnTo>
                                    <a:pt x="2540" y="519430"/>
                                  </a:lnTo>
                                  <a:lnTo>
                                    <a:pt x="0" y="516889"/>
                                  </a:lnTo>
                                  <a:lnTo>
                                    <a:pt x="30480" y="473710"/>
                                  </a:lnTo>
                                  <a:lnTo>
                                    <a:pt x="59690" y="424180"/>
                                  </a:lnTo>
                                  <a:lnTo>
                                    <a:pt x="80010" y="372110"/>
                                  </a:lnTo>
                                  <a:lnTo>
                                    <a:pt x="97790" y="316230"/>
                                  </a:lnTo>
                                  <a:lnTo>
                                    <a:pt x="113030" y="254000"/>
                                  </a:lnTo>
                                  <a:lnTo>
                                    <a:pt x="119380" y="190500"/>
                                  </a:lnTo>
                                  <a:lnTo>
                                    <a:pt x="119380" y="128270"/>
                                  </a:lnTo>
                                  <a:lnTo>
                                    <a:pt x="109220" y="66039"/>
                                  </a:lnTo>
                                  <a:lnTo>
                                    <a:pt x="167640" y="0"/>
                                  </a:lnTo>
                                  <a:close/>
                                </a:path>
                              </a:pathLst>
                            </a:custGeom>
                            <a:solidFill>
                              <a:srgbClr val="005196"/>
                            </a:solidFill>
                            <a:ln>
                              <a:noFill/>
                            </a:ln>
                          </wps:spPr>
                          <wps:bodyPr spcFirstLastPara="1" wrap="square" lIns="91425" tIns="91425" rIns="91425" bIns="91425" anchor="ctr" anchorCtr="0">
                            <a:noAutofit/>
                          </wps:bodyPr>
                        </wps:wsp>
                        <wps:wsp>
                          <wps:cNvPr id="35" name="Freeform 18"/>
                          <wps:cNvSpPr/>
                          <wps:spPr>
                            <a:xfrm>
                              <a:off x="6093460" y="9460230"/>
                              <a:ext cx="109220" cy="118110"/>
                            </a:xfrm>
                            <a:custGeom>
                              <a:avLst/>
                              <a:gdLst/>
                              <a:ahLst/>
                              <a:cxnLst/>
                              <a:rect l="l" t="t" r="r" b="b"/>
                              <a:pathLst>
                                <a:path w="109220" h="118110" extrusionOk="0">
                                  <a:moveTo>
                                    <a:pt x="83820" y="0"/>
                                  </a:moveTo>
                                  <a:lnTo>
                                    <a:pt x="87630" y="0"/>
                                  </a:lnTo>
                                  <a:lnTo>
                                    <a:pt x="109220" y="22860"/>
                                  </a:lnTo>
                                  <a:lnTo>
                                    <a:pt x="95250" y="35560"/>
                                  </a:lnTo>
                                  <a:lnTo>
                                    <a:pt x="83820" y="52070"/>
                                  </a:lnTo>
                                  <a:lnTo>
                                    <a:pt x="69850" y="64770"/>
                                  </a:lnTo>
                                  <a:lnTo>
                                    <a:pt x="59690" y="78740"/>
                                  </a:lnTo>
                                  <a:lnTo>
                                    <a:pt x="49530" y="91440"/>
                                  </a:lnTo>
                                  <a:lnTo>
                                    <a:pt x="41910" y="101600"/>
                                  </a:lnTo>
                                  <a:lnTo>
                                    <a:pt x="31750" y="111760"/>
                                  </a:lnTo>
                                  <a:lnTo>
                                    <a:pt x="27940" y="114300"/>
                                  </a:lnTo>
                                  <a:lnTo>
                                    <a:pt x="25400" y="118110"/>
                                  </a:lnTo>
                                  <a:lnTo>
                                    <a:pt x="21590" y="118110"/>
                                  </a:lnTo>
                                  <a:lnTo>
                                    <a:pt x="13970" y="114300"/>
                                  </a:lnTo>
                                  <a:lnTo>
                                    <a:pt x="7620" y="114300"/>
                                  </a:lnTo>
                                  <a:lnTo>
                                    <a:pt x="3810" y="107950"/>
                                  </a:lnTo>
                                  <a:lnTo>
                                    <a:pt x="0" y="101600"/>
                                  </a:lnTo>
                                  <a:lnTo>
                                    <a:pt x="0" y="95250"/>
                                  </a:lnTo>
                                  <a:lnTo>
                                    <a:pt x="7620" y="85090"/>
                                  </a:lnTo>
                                  <a:lnTo>
                                    <a:pt x="17780" y="74930"/>
                                  </a:lnTo>
                                  <a:lnTo>
                                    <a:pt x="27940" y="62230"/>
                                  </a:lnTo>
                                  <a:lnTo>
                                    <a:pt x="41910" y="48260"/>
                                  </a:lnTo>
                                  <a:lnTo>
                                    <a:pt x="55880" y="35560"/>
                                  </a:lnTo>
                                  <a:lnTo>
                                    <a:pt x="67310" y="19050"/>
                                  </a:lnTo>
                                  <a:lnTo>
                                    <a:pt x="77470" y="10160"/>
                                  </a:lnTo>
                                  <a:lnTo>
                                    <a:pt x="83820" y="0"/>
                                  </a:lnTo>
                                  <a:close/>
                                </a:path>
                              </a:pathLst>
                            </a:custGeom>
                            <a:solidFill>
                              <a:srgbClr val="005196"/>
                            </a:solidFill>
                            <a:ln>
                              <a:noFill/>
                            </a:ln>
                          </wps:spPr>
                          <wps:bodyPr spcFirstLastPara="1" wrap="square" lIns="91425" tIns="91425" rIns="91425" bIns="91425" anchor="ctr" anchorCtr="0">
                            <a:noAutofit/>
                          </wps:bodyPr>
                        </wps:wsp>
                        <wps:wsp>
                          <wps:cNvPr id="36" name="Freeform 19"/>
                          <wps:cNvSpPr/>
                          <wps:spPr>
                            <a:xfrm>
                              <a:off x="5629910" y="9472930"/>
                              <a:ext cx="600710" cy="585470"/>
                            </a:xfrm>
                            <a:custGeom>
                              <a:avLst/>
                              <a:gdLst/>
                              <a:ahLst/>
                              <a:cxnLst/>
                              <a:rect l="l" t="t" r="r" b="b"/>
                              <a:pathLst>
                                <a:path w="600710" h="585470" extrusionOk="0">
                                  <a:moveTo>
                                    <a:pt x="445770" y="0"/>
                                  </a:moveTo>
                                  <a:lnTo>
                                    <a:pt x="473710" y="2540"/>
                                  </a:lnTo>
                                  <a:lnTo>
                                    <a:pt x="495300" y="15240"/>
                                  </a:lnTo>
                                  <a:lnTo>
                                    <a:pt x="513080" y="35560"/>
                                  </a:lnTo>
                                  <a:lnTo>
                                    <a:pt x="527050" y="58420"/>
                                  </a:lnTo>
                                  <a:lnTo>
                                    <a:pt x="541020" y="91440"/>
                                  </a:lnTo>
                                  <a:lnTo>
                                    <a:pt x="547370" y="128270"/>
                                  </a:lnTo>
                                  <a:lnTo>
                                    <a:pt x="551180" y="173990"/>
                                  </a:lnTo>
                                  <a:lnTo>
                                    <a:pt x="551180" y="219710"/>
                                  </a:lnTo>
                                  <a:lnTo>
                                    <a:pt x="547370" y="240030"/>
                                  </a:lnTo>
                                  <a:lnTo>
                                    <a:pt x="544830" y="260350"/>
                                  </a:lnTo>
                                  <a:lnTo>
                                    <a:pt x="537210" y="281940"/>
                                  </a:lnTo>
                                  <a:lnTo>
                                    <a:pt x="527050" y="306070"/>
                                  </a:lnTo>
                                  <a:lnTo>
                                    <a:pt x="520700" y="325120"/>
                                  </a:lnTo>
                                  <a:lnTo>
                                    <a:pt x="506730" y="341630"/>
                                  </a:lnTo>
                                  <a:lnTo>
                                    <a:pt x="499110" y="358140"/>
                                  </a:lnTo>
                                  <a:lnTo>
                                    <a:pt x="488950" y="372110"/>
                                  </a:lnTo>
                                  <a:lnTo>
                                    <a:pt x="481330" y="381000"/>
                                  </a:lnTo>
                                  <a:lnTo>
                                    <a:pt x="473710" y="393700"/>
                                  </a:lnTo>
                                  <a:lnTo>
                                    <a:pt x="467360" y="407670"/>
                                  </a:lnTo>
                                  <a:lnTo>
                                    <a:pt x="463550" y="420370"/>
                                  </a:lnTo>
                                  <a:lnTo>
                                    <a:pt x="459740" y="434340"/>
                                  </a:lnTo>
                                  <a:lnTo>
                                    <a:pt x="459740" y="447040"/>
                                  </a:lnTo>
                                  <a:lnTo>
                                    <a:pt x="455930" y="459740"/>
                                  </a:lnTo>
                                  <a:lnTo>
                                    <a:pt x="455930" y="467360"/>
                                  </a:lnTo>
                                  <a:lnTo>
                                    <a:pt x="463550" y="480060"/>
                                  </a:lnTo>
                                  <a:lnTo>
                                    <a:pt x="471170" y="447040"/>
                                  </a:lnTo>
                                  <a:lnTo>
                                    <a:pt x="481330" y="417830"/>
                                  </a:lnTo>
                                  <a:lnTo>
                                    <a:pt x="491490" y="388620"/>
                                  </a:lnTo>
                                  <a:lnTo>
                                    <a:pt x="509270" y="360680"/>
                                  </a:lnTo>
                                  <a:lnTo>
                                    <a:pt x="523240" y="339090"/>
                                  </a:lnTo>
                                  <a:lnTo>
                                    <a:pt x="537210" y="312420"/>
                                  </a:lnTo>
                                  <a:lnTo>
                                    <a:pt x="547370" y="289560"/>
                                  </a:lnTo>
                                  <a:lnTo>
                                    <a:pt x="554990" y="265430"/>
                                  </a:lnTo>
                                  <a:lnTo>
                                    <a:pt x="561340" y="279400"/>
                                  </a:lnTo>
                                  <a:lnTo>
                                    <a:pt x="579120" y="293370"/>
                                  </a:lnTo>
                                  <a:lnTo>
                                    <a:pt x="590550" y="302260"/>
                                  </a:lnTo>
                                  <a:lnTo>
                                    <a:pt x="596900" y="314960"/>
                                  </a:lnTo>
                                  <a:lnTo>
                                    <a:pt x="600710" y="328930"/>
                                  </a:lnTo>
                                  <a:lnTo>
                                    <a:pt x="596900" y="341630"/>
                                  </a:lnTo>
                                  <a:lnTo>
                                    <a:pt x="590550" y="358140"/>
                                  </a:lnTo>
                                  <a:lnTo>
                                    <a:pt x="579120" y="368300"/>
                                  </a:lnTo>
                                  <a:lnTo>
                                    <a:pt x="565150" y="381000"/>
                                  </a:lnTo>
                                  <a:lnTo>
                                    <a:pt x="554990" y="388620"/>
                                  </a:lnTo>
                                  <a:lnTo>
                                    <a:pt x="551180" y="397510"/>
                                  </a:lnTo>
                                  <a:lnTo>
                                    <a:pt x="547370" y="405130"/>
                                  </a:lnTo>
                                  <a:lnTo>
                                    <a:pt x="551180" y="410210"/>
                                  </a:lnTo>
                                  <a:lnTo>
                                    <a:pt x="554990" y="417830"/>
                                  </a:lnTo>
                                  <a:lnTo>
                                    <a:pt x="561340" y="424180"/>
                                  </a:lnTo>
                                  <a:lnTo>
                                    <a:pt x="568960" y="426720"/>
                                  </a:lnTo>
                                  <a:lnTo>
                                    <a:pt x="579120" y="434340"/>
                                  </a:lnTo>
                                  <a:lnTo>
                                    <a:pt x="586740" y="436880"/>
                                  </a:lnTo>
                                  <a:lnTo>
                                    <a:pt x="590550" y="447040"/>
                                  </a:lnTo>
                                  <a:lnTo>
                                    <a:pt x="594360" y="459740"/>
                                  </a:lnTo>
                                  <a:lnTo>
                                    <a:pt x="596900" y="473710"/>
                                  </a:lnTo>
                                  <a:lnTo>
                                    <a:pt x="594360" y="486410"/>
                                  </a:lnTo>
                                  <a:lnTo>
                                    <a:pt x="586740" y="500380"/>
                                  </a:lnTo>
                                  <a:lnTo>
                                    <a:pt x="579120" y="513080"/>
                                  </a:lnTo>
                                  <a:lnTo>
                                    <a:pt x="568960" y="525780"/>
                                  </a:lnTo>
                                  <a:lnTo>
                                    <a:pt x="554990" y="532130"/>
                                  </a:lnTo>
                                  <a:lnTo>
                                    <a:pt x="544830" y="535940"/>
                                  </a:lnTo>
                                  <a:lnTo>
                                    <a:pt x="534670" y="532130"/>
                                  </a:lnTo>
                                  <a:lnTo>
                                    <a:pt x="527050" y="525780"/>
                                  </a:lnTo>
                                  <a:lnTo>
                                    <a:pt x="520700" y="519430"/>
                                  </a:lnTo>
                                  <a:lnTo>
                                    <a:pt x="513080" y="509270"/>
                                  </a:lnTo>
                                  <a:lnTo>
                                    <a:pt x="506730" y="500380"/>
                                  </a:lnTo>
                                  <a:lnTo>
                                    <a:pt x="502920" y="492760"/>
                                  </a:lnTo>
                                  <a:lnTo>
                                    <a:pt x="499110" y="506730"/>
                                  </a:lnTo>
                                  <a:lnTo>
                                    <a:pt x="495300" y="515620"/>
                                  </a:lnTo>
                                  <a:lnTo>
                                    <a:pt x="491490" y="525780"/>
                                  </a:lnTo>
                                  <a:lnTo>
                                    <a:pt x="491490" y="535940"/>
                                  </a:lnTo>
                                  <a:lnTo>
                                    <a:pt x="485140" y="539750"/>
                                  </a:lnTo>
                                  <a:lnTo>
                                    <a:pt x="481330" y="546100"/>
                                  </a:lnTo>
                                  <a:lnTo>
                                    <a:pt x="473710" y="548640"/>
                                  </a:lnTo>
                                  <a:lnTo>
                                    <a:pt x="459740" y="548640"/>
                                  </a:lnTo>
                                  <a:lnTo>
                                    <a:pt x="453390" y="546100"/>
                                  </a:lnTo>
                                  <a:lnTo>
                                    <a:pt x="441960" y="539750"/>
                                  </a:lnTo>
                                  <a:lnTo>
                                    <a:pt x="435610" y="532130"/>
                                  </a:lnTo>
                                  <a:lnTo>
                                    <a:pt x="427990" y="523240"/>
                                  </a:lnTo>
                                  <a:lnTo>
                                    <a:pt x="425450" y="509270"/>
                                  </a:lnTo>
                                  <a:lnTo>
                                    <a:pt x="421640" y="496570"/>
                                  </a:lnTo>
                                  <a:lnTo>
                                    <a:pt x="417830" y="483870"/>
                                  </a:lnTo>
                                  <a:lnTo>
                                    <a:pt x="415290" y="502920"/>
                                  </a:lnTo>
                                  <a:lnTo>
                                    <a:pt x="415290" y="519430"/>
                                  </a:lnTo>
                                  <a:lnTo>
                                    <a:pt x="407670" y="532130"/>
                                  </a:lnTo>
                                  <a:lnTo>
                                    <a:pt x="403860" y="542290"/>
                                  </a:lnTo>
                                  <a:lnTo>
                                    <a:pt x="401320" y="548640"/>
                                  </a:lnTo>
                                  <a:lnTo>
                                    <a:pt x="393700" y="556260"/>
                                  </a:lnTo>
                                  <a:lnTo>
                                    <a:pt x="389890" y="556260"/>
                                  </a:lnTo>
                                  <a:lnTo>
                                    <a:pt x="383540" y="552450"/>
                                  </a:lnTo>
                                  <a:lnTo>
                                    <a:pt x="375920" y="556260"/>
                                  </a:lnTo>
                                  <a:lnTo>
                                    <a:pt x="350520" y="556260"/>
                                  </a:lnTo>
                                  <a:lnTo>
                                    <a:pt x="344170" y="558800"/>
                                  </a:lnTo>
                                  <a:lnTo>
                                    <a:pt x="336550" y="565150"/>
                                  </a:lnTo>
                                  <a:lnTo>
                                    <a:pt x="332740" y="575310"/>
                                  </a:lnTo>
                                  <a:lnTo>
                                    <a:pt x="326390" y="585470"/>
                                  </a:lnTo>
                                  <a:lnTo>
                                    <a:pt x="320040" y="568960"/>
                                  </a:lnTo>
                                  <a:lnTo>
                                    <a:pt x="322580" y="548640"/>
                                  </a:lnTo>
                                  <a:lnTo>
                                    <a:pt x="326390" y="532130"/>
                                  </a:lnTo>
                                  <a:lnTo>
                                    <a:pt x="332740" y="515620"/>
                                  </a:lnTo>
                                  <a:lnTo>
                                    <a:pt x="340360" y="506730"/>
                                  </a:lnTo>
                                  <a:lnTo>
                                    <a:pt x="350520" y="496570"/>
                                  </a:lnTo>
                                  <a:lnTo>
                                    <a:pt x="358140" y="486410"/>
                                  </a:lnTo>
                                  <a:lnTo>
                                    <a:pt x="368300" y="476250"/>
                                  </a:lnTo>
                                  <a:lnTo>
                                    <a:pt x="379730" y="467360"/>
                                  </a:lnTo>
                                  <a:lnTo>
                                    <a:pt x="386080" y="457200"/>
                                  </a:lnTo>
                                  <a:lnTo>
                                    <a:pt x="393700" y="447040"/>
                                  </a:lnTo>
                                  <a:lnTo>
                                    <a:pt x="401320" y="440690"/>
                                  </a:lnTo>
                                  <a:lnTo>
                                    <a:pt x="403860" y="430530"/>
                                  </a:lnTo>
                                  <a:lnTo>
                                    <a:pt x="401320" y="426720"/>
                                  </a:lnTo>
                                  <a:lnTo>
                                    <a:pt x="393700" y="426720"/>
                                  </a:lnTo>
                                  <a:lnTo>
                                    <a:pt x="383540" y="434340"/>
                                  </a:lnTo>
                                  <a:lnTo>
                                    <a:pt x="379730" y="443230"/>
                                  </a:lnTo>
                                  <a:lnTo>
                                    <a:pt x="372110" y="453390"/>
                                  </a:lnTo>
                                  <a:lnTo>
                                    <a:pt x="365760" y="463550"/>
                                  </a:lnTo>
                                  <a:lnTo>
                                    <a:pt x="358140" y="473710"/>
                                  </a:lnTo>
                                  <a:lnTo>
                                    <a:pt x="347980" y="486410"/>
                                  </a:lnTo>
                                  <a:lnTo>
                                    <a:pt x="340360" y="496570"/>
                                  </a:lnTo>
                                  <a:lnTo>
                                    <a:pt x="332740" y="506730"/>
                                  </a:lnTo>
                                  <a:lnTo>
                                    <a:pt x="326390" y="509270"/>
                                  </a:lnTo>
                                  <a:lnTo>
                                    <a:pt x="312420" y="515620"/>
                                  </a:lnTo>
                                  <a:lnTo>
                                    <a:pt x="298450" y="519430"/>
                                  </a:lnTo>
                                  <a:lnTo>
                                    <a:pt x="288290" y="519430"/>
                                  </a:lnTo>
                                  <a:lnTo>
                                    <a:pt x="278130" y="513080"/>
                                  </a:lnTo>
                                  <a:lnTo>
                                    <a:pt x="266700" y="509270"/>
                                  </a:lnTo>
                                  <a:lnTo>
                                    <a:pt x="256540" y="506730"/>
                                  </a:lnTo>
                                  <a:lnTo>
                                    <a:pt x="245110" y="506730"/>
                                  </a:lnTo>
                                  <a:lnTo>
                                    <a:pt x="234950" y="509270"/>
                                  </a:lnTo>
                                  <a:lnTo>
                                    <a:pt x="234950" y="500380"/>
                                  </a:lnTo>
                                  <a:lnTo>
                                    <a:pt x="242570" y="483870"/>
                                  </a:lnTo>
                                  <a:lnTo>
                                    <a:pt x="248920" y="463550"/>
                                  </a:lnTo>
                                  <a:lnTo>
                                    <a:pt x="260350" y="443230"/>
                                  </a:lnTo>
                                  <a:lnTo>
                                    <a:pt x="274320" y="424180"/>
                                  </a:lnTo>
                                  <a:lnTo>
                                    <a:pt x="292100" y="407670"/>
                                  </a:lnTo>
                                  <a:lnTo>
                                    <a:pt x="312420" y="393700"/>
                                  </a:lnTo>
                                  <a:lnTo>
                                    <a:pt x="336550" y="388620"/>
                                  </a:lnTo>
                                  <a:lnTo>
                                    <a:pt x="358140" y="384810"/>
                                  </a:lnTo>
                                  <a:lnTo>
                                    <a:pt x="379730" y="374650"/>
                                  </a:lnTo>
                                  <a:lnTo>
                                    <a:pt x="401320" y="364490"/>
                                  </a:lnTo>
                                  <a:lnTo>
                                    <a:pt x="417830" y="347980"/>
                                  </a:lnTo>
                                  <a:lnTo>
                                    <a:pt x="435610" y="331470"/>
                                  </a:lnTo>
                                  <a:lnTo>
                                    <a:pt x="449580" y="312420"/>
                                  </a:lnTo>
                                  <a:lnTo>
                                    <a:pt x="463550" y="289560"/>
                                  </a:lnTo>
                                  <a:lnTo>
                                    <a:pt x="473710" y="265430"/>
                                  </a:lnTo>
                                  <a:lnTo>
                                    <a:pt x="485140" y="243840"/>
                                  </a:lnTo>
                                  <a:lnTo>
                                    <a:pt x="491490" y="217170"/>
                                  </a:lnTo>
                                  <a:lnTo>
                                    <a:pt x="499110" y="190500"/>
                                  </a:lnTo>
                                  <a:lnTo>
                                    <a:pt x="502920" y="167640"/>
                                  </a:lnTo>
                                  <a:lnTo>
                                    <a:pt x="506730" y="140970"/>
                                  </a:lnTo>
                                  <a:lnTo>
                                    <a:pt x="502920" y="118110"/>
                                  </a:lnTo>
                                  <a:lnTo>
                                    <a:pt x="502920" y="91440"/>
                                  </a:lnTo>
                                  <a:lnTo>
                                    <a:pt x="495300" y="72390"/>
                                  </a:lnTo>
                                  <a:lnTo>
                                    <a:pt x="491490" y="58420"/>
                                  </a:lnTo>
                                  <a:lnTo>
                                    <a:pt x="485140" y="48260"/>
                                  </a:lnTo>
                                  <a:lnTo>
                                    <a:pt x="477520" y="39370"/>
                                  </a:lnTo>
                                  <a:lnTo>
                                    <a:pt x="471170" y="31750"/>
                                  </a:lnTo>
                                  <a:lnTo>
                                    <a:pt x="463550" y="26670"/>
                                  </a:lnTo>
                                  <a:lnTo>
                                    <a:pt x="455930" y="22860"/>
                                  </a:lnTo>
                                  <a:lnTo>
                                    <a:pt x="453390" y="19050"/>
                                  </a:lnTo>
                                  <a:lnTo>
                                    <a:pt x="427990" y="19050"/>
                                  </a:lnTo>
                                  <a:lnTo>
                                    <a:pt x="417830" y="22860"/>
                                  </a:lnTo>
                                  <a:lnTo>
                                    <a:pt x="403860" y="29210"/>
                                  </a:lnTo>
                                  <a:lnTo>
                                    <a:pt x="393700" y="35560"/>
                                  </a:lnTo>
                                  <a:lnTo>
                                    <a:pt x="383540" y="52070"/>
                                  </a:lnTo>
                                  <a:lnTo>
                                    <a:pt x="375920" y="68580"/>
                                  </a:lnTo>
                                  <a:lnTo>
                                    <a:pt x="368300" y="95250"/>
                                  </a:lnTo>
                                  <a:lnTo>
                                    <a:pt x="365760" y="121920"/>
                                  </a:lnTo>
                                  <a:lnTo>
                                    <a:pt x="358140" y="147320"/>
                                  </a:lnTo>
                                  <a:lnTo>
                                    <a:pt x="347980" y="170180"/>
                                  </a:lnTo>
                                  <a:lnTo>
                                    <a:pt x="336550" y="194310"/>
                                  </a:lnTo>
                                  <a:lnTo>
                                    <a:pt x="326390" y="213360"/>
                                  </a:lnTo>
                                  <a:lnTo>
                                    <a:pt x="308610" y="229870"/>
                                  </a:lnTo>
                                  <a:lnTo>
                                    <a:pt x="295910" y="243840"/>
                                  </a:lnTo>
                                  <a:lnTo>
                                    <a:pt x="278130" y="252730"/>
                                  </a:lnTo>
                                  <a:lnTo>
                                    <a:pt x="260350" y="262890"/>
                                  </a:lnTo>
                                  <a:lnTo>
                                    <a:pt x="242570" y="265430"/>
                                  </a:lnTo>
                                  <a:lnTo>
                                    <a:pt x="220980" y="269240"/>
                                  </a:lnTo>
                                  <a:lnTo>
                                    <a:pt x="203200" y="265430"/>
                                  </a:lnTo>
                                  <a:lnTo>
                                    <a:pt x="186690" y="260350"/>
                                  </a:lnTo>
                                  <a:lnTo>
                                    <a:pt x="168910" y="250190"/>
                                  </a:lnTo>
                                  <a:lnTo>
                                    <a:pt x="154940" y="236220"/>
                                  </a:lnTo>
                                  <a:lnTo>
                                    <a:pt x="137160" y="219710"/>
                                  </a:lnTo>
                                  <a:lnTo>
                                    <a:pt x="129540" y="200660"/>
                                  </a:lnTo>
                                  <a:lnTo>
                                    <a:pt x="125730" y="184150"/>
                                  </a:lnTo>
                                  <a:lnTo>
                                    <a:pt x="125730" y="161290"/>
                                  </a:lnTo>
                                  <a:lnTo>
                                    <a:pt x="107950" y="153670"/>
                                  </a:lnTo>
                                  <a:lnTo>
                                    <a:pt x="91440" y="153670"/>
                                  </a:lnTo>
                                  <a:lnTo>
                                    <a:pt x="69850" y="157480"/>
                                  </a:lnTo>
                                  <a:lnTo>
                                    <a:pt x="52070" y="167640"/>
                                  </a:lnTo>
                                  <a:lnTo>
                                    <a:pt x="34290" y="180340"/>
                                  </a:lnTo>
                                  <a:lnTo>
                                    <a:pt x="24130" y="200660"/>
                                  </a:lnTo>
                                  <a:lnTo>
                                    <a:pt x="16510" y="223520"/>
                                  </a:lnTo>
                                  <a:lnTo>
                                    <a:pt x="16510" y="250190"/>
                                  </a:lnTo>
                                  <a:lnTo>
                                    <a:pt x="20320" y="269240"/>
                                  </a:lnTo>
                                  <a:lnTo>
                                    <a:pt x="27940" y="281940"/>
                                  </a:lnTo>
                                  <a:lnTo>
                                    <a:pt x="34290" y="293370"/>
                                  </a:lnTo>
                                  <a:lnTo>
                                    <a:pt x="45720" y="295910"/>
                                  </a:lnTo>
                                  <a:lnTo>
                                    <a:pt x="55880" y="298450"/>
                                  </a:lnTo>
                                  <a:lnTo>
                                    <a:pt x="69850" y="298450"/>
                                  </a:lnTo>
                                  <a:lnTo>
                                    <a:pt x="81280" y="295910"/>
                                  </a:lnTo>
                                  <a:lnTo>
                                    <a:pt x="91440" y="295910"/>
                                  </a:lnTo>
                                  <a:lnTo>
                                    <a:pt x="105410" y="281940"/>
                                  </a:lnTo>
                                  <a:lnTo>
                                    <a:pt x="107950" y="269240"/>
                                  </a:lnTo>
                                  <a:lnTo>
                                    <a:pt x="107950" y="250190"/>
                                  </a:lnTo>
                                  <a:lnTo>
                                    <a:pt x="105410" y="240030"/>
                                  </a:lnTo>
                                  <a:lnTo>
                                    <a:pt x="97790" y="233680"/>
                                  </a:lnTo>
                                  <a:lnTo>
                                    <a:pt x="91440" y="233680"/>
                                  </a:lnTo>
                                  <a:lnTo>
                                    <a:pt x="83820" y="240030"/>
                                  </a:lnTo>
                                  <a:lnTo>
                                    <a:pt x="91440" y="250190"/>
                                  </a:lnTo>
                                  <a:lnTo>
                                    <a:pt x="87630" y="265430"/>
                                  </a:lnTo>
                                  <a:lnTo>
                                    <a:pt x="77470" y="256540"/>
                                  </a:lnTo>
                                  <a:lnTo>
                                    <a:pt x="69850" y="250190"/>
                                  </a:lnTo>
                                  <a:lnTo>
                                    <a:pt x="67310" y="240030"/>
                                  </a:lnTo>
                                  <a:lnTo>
                                    <a:pt x="67310" y="227330"/>
                                  </a:lnTo>
                                  <a:lnTo>
                                    <a:pt x="69850" y="223520"/>
                                  </a:lnTo>
                                  <a:lnTo>
                                    <a:pt x="73660" y="217170"/>
                                  </a:lnTo>
                                  <a:lnTo>
                                    <a:pt x="81280" y="213360"/>
                                  </a:lnTo>
                                  <a:lnTo>
                                    <a:pt x="87630" y="210820"/>
                                  </a:lnTo>
                                  <a:lnTo>
                                    <a:pt x="93980" y="207010"/>
                                  </a:lnTo>
                                  <a:lnTo>
                                    <a:pt x="101600" y="210820"/>
                                  </a:lnTo>
                                  <a:lnTo>
                                    <a:pt x="107950" y="210820"/>
                                  </a:lnTo>
                                  <a:lnTo>
                                    <a:pt x="111760" y="217170"/>
                                  </a:lnTo>
                                  <a:lnTo>
                                    <a:pt x="119380" y="227330"/>
                                  </a:lnTo>
                                  <a:lnTo>
                                    <a:pt x="121920" y="240030"/>
                                  </a:lnTo>
                                  <a:lnTo>
                                    <a:pt x="125730" y="250190"/>
                                  </a:lnTo>
                                  <a:lnTo>
                                    <a:pt x="125730" y="265430"/>
                                  </a:lnTo>
                                  <a:lnTo>
                                    <a:pt x="121920" y="279400"/>
                                  </a:lnTo>
                                  <a:lnTo>
                                    <a:pt x="119380" y="293370"/>
                                  </a:lnTo>
                                  <a:lnTo>
                                    <a:pt x="107950" y="306070"/>
                                  </a:lnTo>
                                  <a:lnTo>
                                    <a:pt x="93980" y="314960"/>
                                  </a:lnTo>
                                  <a:lnTo>
                                    <a:pt x="77470" y="322580"/>
                                  </a:lnTo>
                                  <a:lnTo>
                                    <a:pt x="63500" y="325120"/>
                                  </a:lnTo>
                                  <a:lnTo>
                                    <a:pt x="45720" y="322580"/>
                                  </a:lnTo>
                                  <a:lnTo>
                                    <a:pt x="31750" y="318770"/>
                                  </a:lnTo>
                                  <a:lnTo>
                                    <a:pt x="20320" y="308610"/>
                                  </a:lnTo>
                                  <a:lnTo>
                                    <a:pt x="10160" y="295910"/>
                                  </a:lnTo>
                                  <a:lnTo>
                                    <a:pt x="2540" y="276860"/>
                                  </a:lnTo>
                                  <a:lnTo>
                                    <a:pt x="0" y="256540"/>
                                  </a:lnTo>
                                  <a:lnTo>
                                    <a:pt x="0" y="229870"/>
                                  </a:lnTo>
                                  <a:lnTo>
                                    <a:pt x="2540" y="207010"/>
                                  </a:lnTo>
                                  <a:lnTo>
                                    <a:pt x="13970" y="184150"/>
                                  </a:lnTo>
                                  <a:lnTo>
                                    <a:pt x="27940" y="163830"/>
                                  </a:lnTo>
                                  <a:lnTo>
                                    <a:pt x="45720" y="147320"/>
                                  </a:lnTo>
                                  <a:lnTo>
                                    <a:pt x="69850" y="138430"/>
                                  </a:lnTo>
                                  <a:lnTo>
                                    <a:pt x="97790" y="134620"/>
                                  </a:lnTo>
                                  <a:lnTo>
                                    <a:pt x="133350" y="140970"/>
                                  </a:lnTo>
                                  <a:lnTo>
                                    <a:pt x="143510" y="124460"/>
                                  </a:lnTo>
                                  <a:lnTo>
                                    <a:pt x="157480" y="111760"/>
                                  </a:lnTo>
                                  <a:lnTo>
                                    <a:pt x="175260" y="97790"/>
                                  </a:lnTo>
                                  <a:lnTo>
                                    <a:pt x="196850" y="88900"/>
                                  </a:lnTo>
                                  <a:lnTo>
                                    <a:pt x="213360" y="81280"/>
                                  </a:lnTo>
                                  <a:lnTo>
                                    <a:pt x="231140" y="81280"/>
                                  </a:lnTo>
                                  <a:lnTo>
                                    <a:pt x="245110" y="88900"/>
                                  </a:lnTo>
                                  <a:lnTo>
                                    <a:pt x="256540" y="101600"/>
                                  </a:lnTo>
                                  <a:lnTo>
                                    <a:pt x="260350" y="124460"/>
                                  </a:lnTo>
                                  <a:lnTo>
                                    <a:pt x="260350" y="140970"/>
                                  </a:lnTo>
                                  <a:lnTo>
                                    <a:pt x="256540" y="157480"/>
                                  </a:lnTo>
                                  <a:lnTo>
                                    <a:pt x="245110" y="167640"/>
                                  </a:lnTo>
                                  <a:lnTo>
                                    <a:pt x="242570" y="170180"/>
                                  </a:lnTo>
                                  <a:lnTo>
                                    <a:pt x="234950" y="170180"/>
                                  </a:lnTo>
                                  <a:lnTo>
                                    <a:pt x="227330" y="167640"/>
                                  </a:lnTo>
                                  <a:lnTo>
                                    <a:pt x="220980" y="167640"/>
                                  </a:lnTo>
                                  <a:lnTo>
                                    <a:pt x="210820" y="163830"/>
                                  </a:lnTo>
                                  <a:lnTo>
                                    <a:pt x="207010" y="161290"/>
                                  </a:lnTo>
                                  <a:lnTo>
                                    <a:pt x="203200" y="153670"/>
                                  </a:lnTo>
                                  <a:lnTo>
                                    <a:pt x="200660" y="151130"/>
                                  </a:lnTo>
                                  <a:lnTo>
                                    <a:pt x="200660" y="140970"/>
                                  </a:lnTo>
                                  <a:lnTo>
                                    <a:pt x="203200" y="138430"/>
                                  </a:lnTo>
                                  <a:lnTo>
                                    <a:pt x="207010" y="138430"/>
                                  </a:lnTo>
                                  <a:lnTo>
                                    <a:pt x="213360" y="144780"/>
                                  </a:lnTo>
                                  <a:lnTo>
                                    <a:pt x="220980" y="151130"/>
                                  </a:lnTo>
                                  <a:lnTo>
                                    <a:pt x="234950" y="151130"/>
                                  </a:lnTo>
                                  <a:lnTo>
                                    <a:pt x="242570" y="147320"/>
                                  </a:lnTo>
                                  <a:lnTo>
                                    <a:pt x="245110" y="140970"/>
                                  </a:lnTo>
                                  <a:lnTo>
                                    <a:pt x="245110" y="121920"/>
                                  </a:lnTo>
                                  <a:lnTo>
                                    <a:pt x="242570" y="114300"/>
                                  </a:lnTo>
                                  <a:lnTo>
                                    <a:pt x="238760" y="105410"/>
                                  </a:lnTo>
                                  <a:lnTo>
                                    <a:pt x="227330" y="101600"/>
                                  </a:lnTo>
                                  <a:lnTo>
                                    <a:pt x="217170" y="97790"/>
                                  </a:lnTo>
                                  <a:lnTo>
                                    <a:pt x="203200" y="101600"/>
                                  </a:lnTo>
                                  <a:lnTo>
                                    <a:pt x="189230" y="107950"/>
                                  </a:lnTo>
                                  <a:lnTo>
                                    <a:pt x="175260" y="114300"/>
                                  </a:lnTo>
                                  <a:lnTo>
                                    <a:pt x="161290" y="128270"/>
                                  </a:lnTo>
                                  <a:lnTo>
                                    <a:pt x="151130" y="147320"/>
                                  </a:lnTo>
                                  <a:lnTo>
                                    <a:pt x="147320" y="157480"/>
                                  </a:lnTo>
                                  <a:lnTo>
                                    <a:pt x="143510" y="167640"/>
                                  </a:lnTo>
                                  <a:lnTo>
                                    <a:pt x="143510" y="180340"/>
                                  </a:lnTo>
                                  <a:lnTo>
                                    <a:pt x="147320" y="196850"/>
                                  </a:lnTo>
                                  <a:lnTo>
                                    <a:pt x="151130" y="210820"/>
                                  </a:lnTo>
                                  <a:lnTo>
                                    <a:pt x="161290" y="223520"/>
                                  </a:lnTo>
                                  <a:lnTo>
                                    <a:pt x="175260" y="233680"/>
                                  </a:lnTo>
                                  <a:lnTo>
                                    <a:pt x="196850" y="243840"/>
                                  </a:lnTo>
                                  <a:lnTo>
                                    <a:pt x="193040" y="227330"/>
                                  </a:lnTo>
                                  <a:lnTo>
                                    <a:pt x="193040" y="217170"/>
                                  </a:lnTo>
                                  <a:lnTo>
                                    <a:pt x="189230" y="210820"/>
                                  </a:lnTo>
                                  <a:lnTo>
                                    <a:pt x="193040" y="207010"/>
                                  </a:lnTo>
                                  <a:lnTo>
                                    <a:pt x="196850" y="213360"/>
                                  </a:lnTo>
                                  <a:lnTo>
                                    <a:pt x="203200" y="219710"/>
                                  </a:lnTo>
                                  <a:lnTo>
                                    <a:pt x="213360" y="227330"/>
                                  </a:lnTo>
                                  <a:lnTo>
                                    <a:pt x="227330" y="229870"/>
                                  </a:lnTo>
                                  <a:lnTo>
                                    <a:pt x="242570" y="233680"/>
                                  </a:lnTo>
                                  <a:lnTo>
                                    <a:pt x="270510" y="233680"/>
                                  </a:lnTo>
                                  <a:lnTo>
                                    <a:pt x="280670" y="227330"/>
                                  </a:lnTo>
                                  <a:lnTo>
                                    <a:pt x="295910" y="219710"/>
                                  </a:lnTo>
                                  <a:lnTo>
                                    <a:pt x="308610" y="210820"/>
                                  </a:lnTo>
                                  <a:lnTo>
                                    <a:pt x="320040" y="196850"/>
                                  </a:lnTo>
                                  <a:lnTo>
                                    <a:pt x="336550" y="163830"/>
                                  </a:lnTo>
                                  <a:lnTo>
                                    <a:pt x="347980" y="130810"/>
                                  </a:lnTo>
                                  <a:lnTo>
                                    <a:pt x="354330" y="97790"/>
                                  </a:lnTo>
                                  <a:lnTo>
                                    <a:pt x="361950" y="64770"/>
                                  </a:lnTo>
                                  <a:lnTo>
                                    <a:pt x="372110" y="39370"/>
                                  </a:lnTo>
                                  <a:lnTo>
                                    <a:pt x="389890" y="15240"/>
                                  </a:lnTo>
                                  <a:lnTo>
                                    <a:pt x="415290" y="2540"/>
                                  </a:lnTo>
                                  <a:lnTo>
                                    <a:pt x="445770" y="0"/>
                                  </a:lnTo>
                                  <a:close/>
                                </a:path>
                              </a:pathLst>
                            </a:custGeom>
                            <a:solidFill>
                              <a:srgbClr val="005196"/>
                            </a:solidFill>
                            <a:ln>
                              <a:noFill/>
                            </a:ln>
                          </wps:spPr>
                          <wps:bodyPr spcFirstLastPara="1" wrap="square" lIns="91425" tIns="91425" rIns="91425" bIns="91425" anchor="ctr" anchorCtr="0">
                            <a:noAutofit/>
                          </wps:bodyPr>
                        </wps:wsp>
                        <wps:wsp>
                          <wps:cNvPr id="37" name="Freeform 20"/>
                          <wps:cNvSpPr/>
                          <wps:spPr>
                            <a:xfrm>
                              <a:off x="5960110" y="9607550"/>
                              <a:ext cx="55880" cy="125730"/>
                            </a:xfrm>
                            <a:custGeom>
                              <a:avLst/>
                              <a:gdLst/>
                              <a:ahLst/>
                              <a:cxnLst/>
                              <a:rect l="l" t="t" r="r" b="b"/>
                              <a:pathLst>
                                <a:path w="55880" h="125730" extrusionOk="0">
                                  <a:moveTo>
                                    <a:pt x="24130" y="0"/>
                                  </a:moveTo>
                                  <a:lnTo>
                                    <a:pt x="35560" y="6350"/>
                                  </a:lnTo>
                                  <a:lnTo>
                                    <a:pt x="41910" y="19050"/>
                                  </a:lnTo>
                                  <a:lnTo>
                                    <a:pt x="49530" y="31750"/>
                                  </a:lnTo>
                                  <a:lnTo>
                                    <a:pt x="53340" y="52070"/>
                                  </a:lnTo>
                                  <a:lnTo>
                                    <a:pt x="55880" y="68580"/>
                                  </a:lnTo>
                                  <a:lnTo>
                                    <a:pt x="55880" y="105410"/>
                                  </a:lnTo>
                                  <a:lnTo>
                                    <a:pt x="53340" y="125730"/>
                                  </a:lnTo>
                                  <a:lnTo>
                                    <a:pt x="49530" y="109220"/>
                                  </a:lnTo>
                                  <a:lnTo>
                                    <a:pt x="45720" y="97789"/>
                                  </a:lnTo>
                                  <a:lnTo>
                                    <a:pt x="41910" y="85089"/>
                                  </a:lnTo>
                                  <a:lnTo>
                                    <a:pt x="38100" y="72389"/>
                                  </a:lnTo>
                                  <a:lnTo>
                                    <a:pt x="31750" y="62230"/>
                                  </a:lnTo>
                                  <a:lnTo>
                                    <a:pt x="24130" y="59689"/>
                                  </a:lnTo>
                                  <a:lnTo>
                                    <a:pt x="0" y="59689"/>
                                  </a:lnTo>
                                  <a:lnTo>
                                    <a:pt x="24130" y="0"/>
                                  </a:lnTo>
                                  <a:close/>
                                </a:path>
                              </a:pathLst>
                            </a:custGeom>
                            <a:solidFill>
                              <a:srgbClr val="005196"/>
                            </a:solidFill>
                            <a:ln>
                              <a:noFill/>
                            </a:ln>
                          </wps:spPr>
                          <wps:bodyPr spcFirstLastPara="1" wrap="square" lIns="91425" tIns="91425" rIns="91425" bIns="91425" anchor="ctr" anchorCtr="0">
                            <a:noAutofit/>
                          </wps:bodyPr>
                        </wps:wsp>
                        <wps:wsp>
                          <wps:cNvPr id="38" name="Freeform 21"/>
                          <wps:cNvSpPr/>
                          <wps:spPr>
                            <a:xfrm>
                              <a:off x="6015990" y="9551670"/>
                              <a:ext cx="46990" cy="59690"/>
                            </a:xfrm>
                            <a:custGeom>
                              <a:avLst/>
                              <a:gdLst/>
                              <a:ahLst/>
                              <a:cxnLst/>
                              <a:rect l="l" t="t" r="r" b="b"/>
                              <a:pathLst>
                                <a:path w="46990" h="59690" extrusionOk="0">
                                  <a:moveTo>
                                    <a:pt x="21590" y="0"/>
                                  </a:moveTo>
                                  <a:lnTo>
                                    <a:pt x="31750" y="0"/>
                                  </a:lnTo>
                                  <a:lnTo>
                                    <a:pt x="39370" y="6350"/>
                                  </a:lnTo>
                                  <a:lnTo>
                                    <a:pt x="43180" y="19050"/>
                                  </a:lnTo>
                                  <a:lnTo>
                                    <a:pt x="46990" y="33020"/>
                                  </a:lnTo>
                                  <a:lnTo>
                                    <a:pt x="43180" y="45720"/>
                                  </a:lnTo>
                                  <a:lnTo>
                                    <a:pt x="39370" y="55880"/>
                                  </a:lnTo>
                                  <a:lnTo>
                                    <a:pt x="31750" y="55880"/>
                                  </a:lnTo>
                                  <a:lnTo>
                                    <a:pt x="29210" y="59690"/>
                                  </a:lnTo>
                                  <a:lnTo>
                                    <a:pt x="25400" y="59690"/>
                                  </a:lnTo>
                                  <a:lnTo>
                                    <a:pt x="21590" y="55880"/>
                                  </a:lnTo>
                                  <a:lnTo>
                                    <a:pt x="17780" y="55880"/>
                                  </a:lnTo>
                                  <a:lnTo>
                                    <a:pt x="15240" y="52070"/>
                                  </a:lnTo>
                                  <a:lnTo>
                                    <a:pt x="11430" y="49530"/>
                                  </a:lnTo>
                                  <a:lnTo>
                                    <a:pt x="3810" y="45720"/>
                                  </a:lnTo>
                                  <a:lnTo>
                                    <a:pt x="0" y="35560"/>
                                  </a:lnTo>
                                  <a:lnTo>
                                    <a:pt x="0" y="26670"/>
                                  </a:lnTo>
                                  <a:lnTo>
                                    <a:pt x="3810" y="16510"/>
                                  </a:lnTo>
                                  <a:lnTo>
                                    <a:pt x="7620" y="6350"/>
                                  </a:lnTo>
                                  <a:lnTo>
                                    <a:pt x="15240" y="2540"/>
                                  </a:lnTo>
                                  <a:lnTo>
                                    <a:pt x="21590" y="0"/>
                                  </a:lnTo>
                                  <a:close/>
                                </a:path>
                              </a:pathLst>
                            </a:custGeom>
                            <a:solidFill>
                              <a:srgbClr val="005196"/>
                            </a:solidFill>
                            <a:ln>
                              <a:noFill/>
                            </a:ln>
                          </wps:spPr>
                          <wps:bodyPr spcFirstLastPara="1" wrap="square" lIns="91425" tIns="91425" rIns="91425" bIns="91425" anchor="ctr" anchorCtr="0">
                            <a:noAutofit/>
                          </wps:bodyPr>
                        </wps:wsp>
                        <wps:wsp>
                          <wps:cNvPr id="39" name="Freeform 22"/>
                          <wps:cNvSpPr/>
                          <wps:spPr>
                            <a:xfrm>
                              <a:off x="5031740" y="9607550"/>
                              <a:ext cx="872490" cy="421639"/>
                            </a:xfrm>
                            <a:custGeom>
                              <a:avLst/>
                              <a:gdLst/>
                              <a:ahLst/>
                              <a:cxnLst/>
                              <a:rect l="l" t="t" r="r" b="b"/>
                              <a:pathLst>
                                <a:path w="872490" h="421639" extrusionOk="0">
                                  <a:moveTo>
                                    <a:pt x="397510" y="0"/>
                                  </a:moveTo>
                                  <a:lnTo>
                                    <a:pt x="411480" y="0"/>
                                  </a:lnTo>
                                  <a:lnTo>
                                    <a:pt x="429260" y="2539"/>
                                  </a:lnTo>
                                  <a:lnTo>
                                    <a:pt x="443230" y="6350"/>
                                  </a:lnTo>
                                  <a:lnTo>
                                    <a:pt x="468630" y="22860"/>
                                  </a:lnTo>
                                  <a:lnTo>
                                    <a:pt x="488950" y="39370"/>
                                  </a:lnTo>
                                  <a:lnTo>
                                    <a:pt x="502920" y="58420"/>
                                  </a:lnTo>
                                  <a:lnTo>
                                    <a:pt x="513080" y="78739"/>
                                  </a:lnTo>
                                  <a:lnTo>
                                    <a:pt x="524510" y="101600"/>
                                  </a:lnTo>
                                  <a:lnTo>
                                    <a:pt x="534670" y="121920"/>
                                  </a:lnTo>
                                  <a:lnTo>
                                    <a:pt x="544830" y="140970"/>
                                  </a:lnTo>
                                  <a:lnTo>
                                    <a:pt x="560070" y="157480"/>
                                  </a:lnTo>
                                  <a:lnTo>
                                    <a:pt x="574040" y="170180"/>
                                  </a:lnTo>
                                  <a:lnTo>
                                    <a:pt x="588010" y="184150"/>
                                  </a:lnTo>
                                  <a:lnTo>
                                    <a:pt x="601980" y="196850"/>
                                  </a:lnTo>
                                  <a:lnTo>
                                    <a:pt x="615950" y="207010"/>
                                  </a:lnTo>
                                  <a:lnTo>
                                    <a:pt x="629920" y="219710"/>
                                  </a:lnTo>
                                  <a:lnTo>
                                    <a:pt x="643890" y="233680"/>
                                  </a:lnTo>
                                  <a:lnTo>
                                    <a:pt x="657860" y="242570"/>
                                  </a:lnTo>
                                  <a:lnTo>
                                    <a:pt x="675640" y="252730"/>
                                  </a:lnTo>
                                  <a:lnTo>
                                    <a:pt x="693420" y="259080"/>
                                  </a:lnTo>
                                  <a:lnTo>
                                    <a:pt x="713740" y="265430"/>
                                  </a:lnTo>
                                  <a:lnTo>
                                    <a:pt x="735330" y="273050"/>
                                  </a:lnTo>
                                  <a:lnTo>
                                    <a:pt x="755650" y="275589"/>
                                  </a:lnTo>
                                  <a:lnTo>
                                    <a:pt x="836930" y="275589"/>
                                  </a:lnTo>
                                  <a:lnTo>
                                    <a:pt x="872490" y="273050"/>
                                  </a:lnTo>
                                  <a:lnTo>
                                    <a:pt x="864870" y="281939"/>
                                  </a:lnTo>
                                  <a:lnTo>
                                    <a:pt x="854710" y="289560"/>
                                  </a:lnTo>
                                  <a:lnTo>
                                    <a:pt x="847090" y="298450"/>
                                  </a:lnTo>
                                  <a:lnTo>
                                    <a:pt x="840740" y="308610"/>
                                  </a:lnTo>
                                  <a:lnTo>
                                    <a:pt x="836930" y="314960"/>
                                  </a:lnTo>
                                  <a:lnTo>
                                    <a:pt x="830580" y="325120"/>
                                  </a:lnTo>
                                  <a:lnTo>
                                    <a:pt x="830580" y="335280"/>
                                  </a:lnTo>
                                  <a:lnTo>
                                    <a:pt x="826770" y="347980"/>
                                  </a:lnTo>
                                  <a:lnTo>
                                    <a:pt x="806450" y="351789"/>
                                  </a:lnTo>
                                  <a:lnTo>
                                    <a:pt x="784860" y="355600"/>
                                  </a:lnTo>
                                  <a:lnTo>
                                    <a:pt x="759460" y="358139"/>
                                  </a:lnTo>
                                  <a:lnTo>
                                    <a:pt x="735330" y="358139"/>
                                  </a:lnTo>
                                  <a:lnTo>
                                    <a:pt x="711200" y="355600"/>
                                  </a:lnTo>
                                  <a:lnTo>
                                    <a:pt x="683260" y="347980"/>
                                  </a:lnTo>
                                  <a:lnTo>
                                    <a:pt x="657860" y="341630"/>
                                  </a:lnTo>
                                  <a:lnTo>
                                    <a:pt x="629920" y="335280"/>
                                  </a:lnTo>
                                  <a:lnTo>
                                    <a:pt x="604520" y="322580"/>
                                  </a:lnTo>
                                  <a:lnTo>
                                    <a:pt x="580390" y="308610"/>
                                  </a:lnTo>
                                  <a:lnTo>
                                    <a:pt x="556260" y="289560"/>
                                  </a:lnTo>
                                  <a:lnTo>
                                    <a:pt x="534670" y="269239"/>
                                  </a:lnTo>
                                  <a:lnTo>
                                    <a:pt x="516890" y="246380"/>
                                  </a:lnTo>
                                  <a:lnTo>
                                    <a:pt x="502920" y="217170"/>
                                  </a:lnTo>
                                  <a:lnTo>
                                    <a:pt x="488950" y="186689"/>
                                  </a:lnTo>
                                  <a:lnTo>
                                    <a:pt x="482600" y="154939"/>
                                  </a:lnTo>
                                  <a:lnTo>
                                    <a:pt x="478790" y="170180"/>
                                  </a:lnTo>
                                  <a:lnTo>
                                    <a:pt x="478790" y="190500"/>
                                  </a:lnTo>
                                  <a:lnTo>
                                    <a:pt x="482600" y="217170"/>
                                  </a:lnTo>
                                  <a:lnTo>
                                    <a:pt x="485140" y="242570"/>
                                  </a:lnTo>
                                  <a:lnTo>
                                    <a:pt x="482600" y="259080"/>
                                  </a:lnTo>
                                  <a:lnTo>
                                    <a:pt x="478790" y="273050"/>
                                  </a:lnTo>
                                  <a:lnTo>
                                    <a:pt x="471170" y="289560"/>
                                  </a:lnTo>
                                  <a:lnTo>
                                    <a:pt x="464820" y="298450"/>
                                  </a:lnTo>
                                  <a:lnTo>
                                    <a:pt x="454660" y="306070"/>
                                  </a:lnTo>
                                  <a:lnTo>
                                    <a:pt x="443230" y="306070"/>
                                  </a:lnTo>
                                  <a:lnTo>
                                    <a:pt x="433070" y="295910"/>
                                  </a:lnTo>
                                  <a:lnTo>
                                    <a:pt x="421640" y="275589"/>
                                  </a:lnTo>
                                  <a:lnTo>
                                    <a:pt x="419100" y="262889"/>
                                  </a:lnTo>
                                  <a:lnTo>
                                    <a:pt x="411480" y="273050"/>
                                  </a:lnTo>
                                  <a:lnTo>
                                    <a:pt x="415290" y="312420"/>
                                  </a:lnTo>
                                  <a:lnTo>
                                    <a:pt x="411480" y="341630"/>
                                  </a:lnTo>
                                  <a:lnTo>
                                    <a:pt x="401320" y="361950"/>
                                  </a:lnTo>
                                  <a:lnTo>
                                    <a:pt x="387350" y="374650"/>
                                  </a:lnTo>
                                  <a:lnTo>
                                    <a:pt x="373380" y="384810"/>
                                  </a:lnTo>
                                  <a:lnTo>
                                    <a:pt x="363220" y="393700"/>
                                  </a:lnTo>
                                  <a:lnTo>
                                    <a:pt x="351790" y="405130"/>
                                  </a:lnTo>
                                  <a:lnTo>
                                    <a:pt x="349250" y="421639"/>
                                  </a:lnTo>
                                  <a:lnTo>
                                    <a:pt x="341630" y="414020"/>
                                  </a:lnTo>
                                  <a:lnTo>
                                    <a:pt x="331470" y="401320"/>
                                  </a:lnTo>
                                  <a:lnTo>
                                    <a:pt x="323850" y="384810"/>
                                  </a:lnTo>
                                  <a:lnTo>
                                    <a:pt x="320040" y="364489"/>
                                  </a:lnTo>
                                  <a:lnTo>
                                    <a:pt x="316230" y="341630"/>
                                  </a:lnTo>
                                  <a:lnTo>
                                    <a:pt x="320040" y="318770"/>
                                  </a:lnTo>
                                  <a:lnTo>
                                    <a:pt x="327660" y="292100"/>
                                  </a:lnTo>
                                  <a:lnTo>
                                    <a:pt x="341630" y="269239"/>
                                  </a:lnTo>
                                  <a:lnTo>
                                    <a:pt x="355600" y="252730"/>
                                  </a:lnTo>
                                  <a:lnTo>
                                    <a:pt x="341630" y="246380"/>
                                  </a:lnTo>
                                  <a:lnTo>
                                    <a:pt x="323850" y="289560"/>
                                  </a:lnTo>
                                  <a:lnTo>
                                    <a:pt x="298450" y="318770"/>
                                  </a:lnTo>
                                  <a:lnTo>
                                    <a:pt x="274320" y="335280"/>
                                  </a:lnTo>
                                  <a:lnTo>
                                    <a:pt x="250190" y="341630"/>
                                  </a:lnTo>
                                  <a:lnTo>
                                    <a:pt x="228600" y="347980"/>
                                  </a:lnTo>
                                  <a:lnTo>
                                    <a:pt x="210820" y="351789"/>
                                  </a:lnTo>
                                  <a:lnTo>
                                    <a:pt x="200660" y="358139"/>
                                  </a:lnTo>
                                  <a:lnTo>
                                    <a:pt x="193040" y="368300"/>
                                  </a:lnTo>
                                  <a:lnTo>
                                    <a:pt x="190500" y="351789"/>
                                  </a:lnTo>
                                  <a:lnTo>
                                    <a:pt x="193040" y="331470"/>
                                  </a:lnTo>
                                  <a:lnTo>
                                    <a:pt x="200660" y="308610"/>
                                  </a:lnTo>
                                  <a:lnTo>
                                    <a:pt x="210820" y="289560"/>
                                  </a:lnTo>
                                  <a:lnTo>
                                    <a:pt x="222250" y="273050"/>
                                  </a:lnTo>
                                  <a:lnTo>
                                    <a:pt x="236220" y="256539"/>
                                  </a:lnTo>
                                  <a:lnTo>
                                    <a:pt x="254000" y="242570"/>
                                  </a:lnTo>
                                  <a:lnTo>
                                    <a:pt x="270510" y="236220"/>
                                  </a:lnTo>
                                  <a:lnTo>
                                    <a:pt x="309880" y="226060"/>
                                  </a:lnTo>
                                  <a:lnTo>
                                    <a:pt x="302260" y="213360"/>
                                  </a:lnTo>
                                  <a:lnTo>
                                    <a:pt x="288290" y="217170"/>
                                  </a:lnTo>
                                  <a:lnTo>
                                    <a:pt x="274320" y="223520"/>
                                  </a:lnTo>
                                  <a:lnTo>
                                    <a:pt x="260350" y="223520"/>
                                  </a:lnTo>
                                  <a:lnTo>
                                    <a:pt x="250190" y="226060"/>
                                  </a:lnTo>
                                  <a:lnTo>
                                    <a:pt x="226060" y="226060"/>
                                  </a:lnTo>
                                  <a:lnTo>
                                    <a:pt x="210820" y="229870"/>
                                  </a:lnTo>
                                  <a:lnTo>
                                    <a:pt x="200660" y="229870"/>
                                  </a:lnTo>
                                  <a:lnTo>
                                    <a:pt x="186690" y="233680"/>
                                  </a:lnTo>
                                  <a:lnTo>
                                    <a:pt x="175260" y="236220"/>
                                  </a:lnTo>
                                  <a:lnTo>
                                    <a:pt x="161290" y="240030"/>
                                  </a:lnTo>
                                  <a:lnTo>
                                    <a:pt x="151130" y="246380"/>
                                  </a:lnTo>
                                  <a:lnTo>
                                    <a:pt x="137160" y="256539"/>
                                  </a:lnTo>
                                  <a:lnTo>
                                    <a:pt x="127000" y="265430"/>
                                  </a:lnTo>
                                  <a:lnTo>
                                    <a:pt x="113030" y="275589"/>
                                  </a:lnTo>
                                  <a:lnTo>
                                    <a:pt x="102870" y="292100"/>
                                  </a:lnTo>
                                  <a:lnTo>
                                    <a:pt x="95250" y="295910"/>
                                  </a:lnTo>
                                  <a:lnTo>
                                    <a:pt x="67310" y="295910"/>
                                  </a:lnTo>
                                  <a:lnTo>
                                    <a:pt x="59690" y="298450"/>
                                  </a:lnTo>
                                  <a:lnTo>
                                    <a:pt x="55880" y="302260"/>
                                  </a:lnTo>
                                  <a:lnTo>
                                    <a:pt x="49530" y="308610"/>
                                  </a:lnTo>
                                  <a:lnTo>
                                    <a:pt x="59690" y="308610"/>
                                  </a:lnTo>
                                  <a:lnTo>
                                    <a:pt x="67310" y="306070"/>
                                  </a:lnTo>
                                  <a:lnTo>
                                    <a:pt x="85090" y="306070"/>
                                  </a:lnTo>
                                  <a:lnTo>
                                    <a:pt x="91440" y="308610"/>
                                  </a:lnTo>
                                  <a:lnTo>
                                    <a:pt x="99060" y="312420"/>
                                  </a:lnTo>
                                  <a:lnTo>
                                    <a:pt x="105410" y="325120"/>
                                  </a:lnTo>
                                  <a:lnTo>
                                    <a:pt x="109220" y="339089"/>
                                  </a:lnTo>
                                  <a:lnTo>
                                    <a:pt x="109220" y="364489"/>
                                  </a:lnTo>
                                  <a:lnTo>
                                    <a:pt x="105410" y="374650"/>
                                  </a:lnTo>
                                  <a:lnTo>
                                    <a:pt x="99060" y="384810"/>
                                  </a:lnTo>
                                  <a:lnTo>
                                    <a:pt x="91440" y="393700"/>
                                  </a:lnTo>
                                  <a:lnTo>
                                    <a:pt x="81280" y="401320"/>
                                  </a:lnTo>
                                  <a:lnTo>
                                    <a:pt x="69850" y="407670"/>
                                  </a:lnTo>
                                  <a:lnTo>
                                    <a:pt x="45720" y="407670"/>
                                  </a:lnTo>
                                  <a:lnTo>
                                    <a:pt x="35560" y="405130"/>
                                  </a:lnTo>
                                  <a:lnTo>
                                    <a:pt x="21590" y="393700"/>
                                  </a:lnTo>
                                  <a:lnTo>
                                    <a:pt x="15240" y="384810"/>
                                  </a:lnTo>
                                  <a:lnTo>
                                    <a:pt x="7620" y="368300"/>
                                  </a:lnTo>
                                  <a:lnTo>
                                    <a:pt x="0" y="351789"/>
                                  </a:lnTo>
                                  <a:lnTo>
                                    <a:pt x="0" y="331470"/>
                                  </a:lnTo>
                                  <a:lnTo>
                                    <a:pt x="7620" y="308610"/>
                                  </a:lnTo>
                                  <a:lnTo>
                                    <a:pt x="21590" y="285750"/>
                                  </a:lnTo>
                                  <a:lnTo>
                                    <a:pt x="35560" y="262889"/>
                                  </a:lnTo>
                                  <a:lnTo>
                                    <a:pt x="55880" y="242570"/>
                                  </a:lnTo>
                                  <a:lnTo>
                                    <a:pt x="73660" y="223520"/>
                                  </a:lnTo>
                                  <a:lnTo>
                                    <a:pt x="95250" y="209550"/>
                                  </a:lnTo>
                                  <a:lnTo>
                                    <a:pt x="113030" y="203200"/>
                                  </a:lnTo>
                                  <a:lnTo>
                                    <a:pt x="134620" y="196850"/>
                                  </a:lnTo>
                                  <a:lnTo>
                                    <a:pt x="154940" y="193039"/>
                                  </a:lnTo>
                                  <a:lnTo>
                                    <a:pt x="175260" y="190500"/>
                                  </a:lnTo>
                                  <a:lnTo>
                                    <a:pt x="200660" y="186689"/>
                                  </a:lnTo>
                                  <a:lnTo>
                                    <a:pt x="222250" y="184150"/>
                                  </a:lnTo>
                                  <a:lnTo>
                                    <a:pt x="243840" y="184150"/>
                                  </a:lnTo>
                                  <a:lnTo>
                                    <a:pt x="264160" y="180339"/>
                                  </a:lnTo>
                                  <a:lnTo>
                                    <a:pt x="284480" y="180339"/>
                                  </a:lnTo>
                                  <a:lnTo>
                                    <a:pt x="306070" y="176530"/>
                                  </a:lnTo>
                                  <a:lnTo>
                                    <a:pt x="327660" y="173989"/>
                                  </a:lnTo>
                                  <a:lnTo>
                                    <a:pt x="345440" y="170180"/>
                                  </a:lnTo>
                                  <a:lnTo>
                                    <a:pt x="359410" y="163830"/>
                                  </a:lnTo>
                                  <a:lnTo>
                                    <a:pt x="373380" y="157480"/>
                                  </a:lnTo>
                                  <a:lnTo>
                                    <a:pt x="387350" y="151130"/>
                                  </a:lnTo>
                                  <a:lnTo>
                                    <a:pt x="393700" y="140970"/>
                                  </a:lnTo>
                                  <a:lnTo>
                                    <a:pt x="403860" y="130810"/>
                                  </a:lnTo>
                                  <a:lnTo>
                                    <a:pt x="411480" y="105410"/>
                                  </a:lnTo>
                                  <a:lnTo>
                                    <a:pt x="419100" y="85089"/>
                                  </a:lnTo>
                                  <a:lnTo>
                                    <a:pt x="419100" y="64770"/>
                                  </a:lnTo>
                                  <a:lnTo>
                                    <a:pt x="415290" y="52070"/>
                                  </a:lnTo>
                                  <a:lnTo>
                                    <a:pt x="407670" y="39370"/>
                                  </a:lnTo>
                                  <a:lnTo>
                                    <a:pt x="393700" y="29210"/>
                                  </a:lnTo>
                                  <a:lnTo>
                                    <a:pt x="369570" y="29210"/>
                                  </a:lnTo>
                                  <a:lnTo>
                                    <a:pt x="355600" y="35560"/>
                                  </a:lnTo>
                                  <a:lnTo>
                                    <a:pt x="349250" y="45720"/>
                                  </a:lnTo>
                                  <a:lnTo>
                                    <a:pt x="345440" y="55880"/>
                                  </a:lnTo>
                                  <a:lnTo>
                                    <a:pt x="345440" y="64770"/>
                                  </a:lnTo>
                                  <a:lnTo>
                                    <a:pt x="349250" y="74930"/>
                                  </a:lnTo>
                                  <a:lnTo>
                                    <a:pt x="351790" y="88900"/>
                                  </a:lnTo>
                                  <a:lnTo>
                                    <a:pt x="363220" y="95250"/>
                                  </a:lnTo>
                                  <a:lnTo>
                                    <a:pt x="369570" y="101600"/>
                                  </a:lnTo>
                                  <a:lnTo>
                                    <a:pt x="363220" y="105410"/>
                                  </a:lnTo>
                                  <a:lnTo>
                                    <a:pt x="337820" y="105410"/>
                                  </a:lnTo>
                                  <a:lnTo>
                                    <a:pt x="334010" y="101600"/>
                                  </a:lnTo>
                                  <a:lnTo>
                                    <a:pt x="331470" y="97789"/>
                                  </a:lnTo>
                                  <a:lnTo>
                                    <a:pt x="327660" y="95250"/>
                                  </a:lnTo>
                                  <a:lnTo>
                                    <a:pt x="327660" y="91439"/>
                                  </a:lnTo>
                                  <a:lnTo>
                                    <a:pt x="320040" y="97789"/>
                                  </a:lnTo>
                                  <a:lnTo>
                                    <a:pt x="316230" y="105410"/>
                                  </a:lnTo>
                                  <a:lnTo>
                                    <a:pt x="313690" y="110489"/>
                                  </a:lnTo>
                                  <a:lnTo>
                                    <a:pt x="309880" y="114300"/>
                                  </a:lnTo>
                                  <a:lnTo>
                                    <a:pt x="292100" y="114300"/>
                                  </a:lnTo>
                                  <a:lnTo>
                                    <a:pt x="284480" y="110489"/>
                                  </a:lnTo>
                                  <a:lnTo>
                                    <a:pt x="281940" y="105410"/>
                                  </a:lnTo>
                                  <a:lnTo>
                                    <a:pt x="281940" y="95250"/>
                                  </a:lnTo>
                                  <a:lnTo>
                                    <a:pt x="284480" y="81280"/>
                                  </a:lnTo>
                                  <a:lnTo>
                                    <a:pt x="292100" y="68580"/>
                                  </a:lnTo>
                                  <a:lnTo>
                                    <a:pt x="298450" y="55880"/>
                                  </a:lnTo>
                                  <a:lnTo>
                                    <a:pt x="309880" y="45720"/>
                                  </a:lnTo>
                                  <a:lnTo>
                                    <a:pt x="320040" y="31750"/>
                                  </a:lnTo>
                                  <a:lnTo>
                                    <a:pt x="327660" y="26670"/>
                                  </a:lnTo>
                                  <a:lnTo>
                                    <a:pt x="337820" y="15239"/>
                                  </a:lnTo>
                                  <a:lnTo>
                                    <a:pt x="349250" y="10160"/>
                                  </a:lnTo>
                                  <a:lnTo>
                                    <a:pt x="365760" y="6350"/>
                                  </a:lnTo>
                                  <a:lnTo>
                                    <a:pt x="379730" y="2539"/>
                                  </a:lnTo>
                                  <a:lnTo>
                                    <a:pt x="397510" y="0"/>
                                  </a:lnTo>
                                  <a:close/>
                                </a:path>
                              </a:pathLst>
                            </a:custGeom>
                            <a:solidFill>
                              <a:srgbClr val="005196"/>
                            </a:solidFill>
                            <a:ln>
                              <a:noFill/>
                            </a:ln>
                          </wps:spPr>
                          <wps:bodyPr spcFirstLastPara="1" wrap="square" lIns="91425" tIns="91425" rIns="91425" bIns="91425" anchor="ctr" anchorCtr="0">
                            <a:noAutofit/>
                          </wps:bodyPr>
                        </wps:wsp>
                        <wps:wsp>
                          <wps:cNvPr id="40" name="Freeform 23"/>
                          <wps:cNvSpPr/>
                          <wps:spPr>
                            <a:xfrm>
                              <a:off x="6198870" y="9833610"/>
                              <a:ext cx="474980" cy="217170"/>
                            </a:xfrm>
                            <a:custGeom>
                              <a:avLst/>
                              <a:gdLst/>
                              <a:ahLst/>
                              <a:cxnLst/>
                              <a:rect l="l" t="t" r="r" b="b"/>
                              <a:pathLst>
                                <a:path w="474980" h="217170" extrusionOk="0">
                                  <a:moveTo>
                                    <a:pt x="27940" y="0"/>
                                  </a:moveTo>
                                  <a:lnTo>
                                    <a:pt x="49530" y="20320"/>
                                  </a:lnTo>
                                  <a:lnTo>
                                    <a:pt x="67310" y="36830"/>
                                  </a:lnTo>
                                  <a:lnTo>
                                    <a:pt x="87630" y="55880"/>
                                  </a:lnTo>
                                  <a:lnTo>
                                    <a:pt x="109220" y="68580"/>
                                  </a:lnTo>
                                  <a:lnTo>
                                    <a:pt x="130810" y="85090"/>
                                  </a:lnTo>
                                  <a:lnTo>
                                    <a:pt x="154940" y="99060"/>
                                  </a:lnTo>
                                  <a:lnTo>
                                    <a:pt x="179070" y="109220"/>
                                  </a:lnTo>
                                  <a:lnTo>
                                    <a:pt x="203200" y="118110"/>
                                  </a:lnTo>
                                  <a:lnTo>
                                    <a:pt x="228600" y="125730"/>
                                  </a:lnTo>
                                  <a:lnTo>
                                    <a:pt x="254000" y="132080"/>
                                  </a:lnTo>
                                  <a:lnTo>
                                    <a:pt x="281940" y="138430"/>
                                  </a:lnTo>
                                  <a:lnTo>
                                    <a:pt x="306070" y="138430"/>
                                  </a:lnTo>
                                  <a:lnTo>
                                    <a:pt x="334010" y="142240"/>
                                  </a:lnTo>
                                  <a:lnTo>
                                    <a:pt x="361950" y="138430"/>
                                  </a:lnTo>
                                  <a:lnTo>
                                    <a:pt x="391160" y="134620"/>
                                  </a:lnTo>
                                  <a:lnTo>
                                    <a:pt x="415290" y="132080"/>
                                  </a:lnTo>
                                  <a:lnTo>
                                    <a:pt x="474980" y="196850"/>
                                  </a:lnTo>
                                  <a:lnTo>
                                    <a:pt x="449580" y="204470"/>
                                  </a:lnTo>
                                  <a:lnTo>
                                    <a:pt x="425450" y="210820"/>
                                  </a:lnTo>
                                  <a:lnTo>
                                    <a:pt x="401320" y="213360"/>
                                  </a:lnTo>
                                  <a:lnTo>
                                    <a:pt x="373380" y="217170"/>
                                  </a:lnTo>
                                  <a:lnTo>
                                    <a:pt x="316230" y="217170"/>
                                  </a:lnTo>
                                  <a:lnTo>
                                    <a:pt x="288290" y="213360"/>
                                  </a:lnTo>
                                  <a:lnTo>
                                    <a:pt x="256540" y="210820"/>
                                  </a:lnTo>
                                  <a:lnTo>
                                    <a:pt x="228600" y="204470"/>
                                  </a:lnTo>
                                  <a:lnTo>
                                    <a:pt x="196850" y="196850"/>
                                  </a:lnTo>
                                  <a:lnTo>
                                    <a:pt x="168910" y="191770"/>
                                  </a:lnTo>
                                  <a:lnTo>
                                    <a:pt x="140970" y="180340"/>
                                  </a:lnTo>
                                  <a:lnTo>
                                    <a:pt x="113030" y="167640"/>
                                  </a:lnTo>
                                  <a:lnTo>
                                    <a:pt x="87630" y="154940"/>
                                  </a:lnTo>
                                  <a:lnTo>
                                    <a:pt x="59690" y="138430"/>
                                  </a:lnTo>
                                  <a:lnTo>
                                    <a:pt x="35560" y="121920"/>
                                  </a:lnTo>
                                  <a:lnTo>
                                    <a:pt x="35560" y="99060"/>
                                  </a:lnTo>
                                  <a:lnTo>
                                    <a:pt x="31750" y="88900"/>
                                  </a:lnTo>
                                  <a:lnTo>
                                    <a:pt x="27940" y="82550"/>
                                  </a:lnTo>
                                  <a:lnTo>
                                    <a:pt x="21590" y="72390"/>
                                  </a:lnTo>
                                  <a:lnTo>
                                    <a:pt x="13970" y="63500"/>
                                  </a:lnTo>
                                  <a:lnTo>
                                    <a:pt x="3810" y="53340"/>
                                  </a:lnTo>
                                  <a:lnTo>
                                    <a:pt x="0" y="46990"/>
                                  </a:lnTo>
                                  <a:lnTo>
                                    <a:pt x="0" y="39370"/>
                                  </a:lnTo>
                                  <a:lnTo>
                                    <a:pt x="3810" y="33020"/>
                                  </a:lnTo>
                                  <a:lnTo>
                                    <a:pt x="10160" y="26670"/>
                                  </a:lnTo>
                                  <a:lnTo>
                                    <a:pt x="13970" y="20320"/>
                                  </a:lnTo>
                                  <a:lnTo>
                                    <a:pt x="21590" y="16510"/>
                                  </a:lnTo>
                                  <a:lnTo>
                                    <a:pt x="27940" y="6350"/>
                                  </a:lnTo>
                                  <a:lnTo>
                                    <a:pt x="27940" y="0"/>
                                  </a:lnTo>
                                  <a:close/>
                                </a:path>
                              </a:pathLst>
                            </a:custGeom>
                            <a:solidFill>
                              <a:srgbClr val="005196"/>
                            </a:solidFill>
                            <a:ln>
                              <a:noFill/>
                            </a:ln>
                          </wps:spPr>
                          <wps:bodyPr spcFirstLastPara="1" wrap="square" lIns="91425" tIns="91425" rIns="91425" bIns="91425" anchor="ctr" anchorCtr="0">
                            <a:noAutofit/>
                          </wps:bodyPr>
                        </wps:wsp>
                        <wps:wsp>
                          <wps:cNvPr id="44" name="Freeform 24"/>
                          <wps:cNvSpPr/>
                          <wps:spPr>
                            <a:xfrm>
                              <a:off x="6173470" y="9495789"/>
                              <a:ext cx="415290" cy="448311"/>
                            </a:xfrm>
                            <a:custGeom>
                              <a:avLst/>
                              <a:gdLst/>
                              <a:ahLst/>
                              <a:cxnLst/>
                              <a:rect l="l" t="t" r="r" b="b"/>
                              <a:pathLst>
                                <a:path w="415290" h="448311" extrusionOk="0">
                                  <a:moveTo>
                                    <a:pt x="39370" y="0"/>
                                  </a:moveTo>
                                  <a:lnTo>
                                    <a:pt x="415290" y="436880"/>
                                  </a:lnTo>
                                  <a:lnTo>
                                    <a:pt x="393700" y="444500"/>
                                  </a:lnTo>
                                  <a:lnTo>
                                    <a:pt x="373380" y="448311"/>
                                  </a:lnTo>
                                  <a:lnTo>
                                    <a:pt x="355600" y="448311"/>
                                  </a:lnTo>
                                  <a:lnTo>
                                    <a:pt x="341630" y="440690"/>
                                  </a:lnTo>
                                  <a:lnTo>
                                    <a:pt x="331470" y="431800"/>
                                  </a:lnTo>
                                  <a:lnTo>
                                    <a:pt x="320040" y="424180"/>
                                  </a:lnTo>
                                  <a:lnTo>
                                    <a:pt x="316230" y="415290"/>
                                  </a:lnTo>
                                  <a:lnTo>
                                    <a:pt x="309880" y="407670"/>
                                  </a:lnTo>
                                  <a:lnTo>
                                    <a:pt x="306070" y="394970"/>
                                  </a:lnTo>
                                  <a:lnTo>
                                    <a:pt x="302260" y="391161"/>
                                  </a:lnTo>
                                  <a:lnTo>
                                    <a:pt x="302260" y="417830"/>
                                  </a:lnTo>
                                  <a:lnTo>
                                    <a:pt x="295910" y="424180"/>
                                  </a:lnTo>
                                  <a:lnTo>
                                    <a:pt x="284480" y="424180"/>
                                  </a:lnTo>
                                  <a:lnTo>
                                    <a:pt x="270510" y="417830"/>
                                  </a:lnTo>
                                  <a:lnTo>
                                    <a:pt x="250190" y="407670"/>
                                  </a:lnTo>
                                  <a:lnTo>
                                    <a:pt x="232410" y="394970"/>
                                  </a:lnTo>
                                  <a:lnTo>
                                    <a:pt x="214630" y="378461"/>
                                  </a:lnTo>
                                  <a:lnTo>
                                    <a:pt x="204470" y="355600"/>
                                  </a:lnTo>
                                  <a:lnTo>
                                    <a:pt x="196850" y="332740"/>
                                  </a:lnTo>
                                  <a:lnTo>
                                    <a:pt x="193040" y="316230"/>
                                  </a:lnTo>
                                  <a:lnTo>
                                    <a:pt x="190500" y="306070"/>
                                  </a:lnTo>
                                  <a:lnTo>
                                    <a:pt x="182880" y="306070"/>
                                  </a:lnTo>
                                  <a:lnTo>
                                    <a:pt x="179070" y="316230"/>
                                  </a:lnTo>
                                  <a:lnTo>
                                    <a:pt x="175260" y="325120"/>
                                  </a:lnTo>
                                  <a:lnTo>
                                    <a:pt x="172720" y="332740"/>
                                  </a:lnTo>
                                  <a:lnTo>
                                    <a:pt x="168910" y="341630"/>
                                  </a:lnTo>
                                  <a:lnTo>
                                    <a:pt x="161290" y="345440"/>
                                  </a:lnTo>
                                  <a:lnTo>
                                    <a:pt x="151130" y="345440"/>
                                  </a:lnTo>
                                  <a:lnTo>
                                    <a:pt x="140970" y="339090"/>
                                  </a:lnTo>
                                  <a:lnTo>
                                    <a:pt x="127000" y="325120"/>
                                  </a:lnTo>
                                  <a:lnTo>
                                    <a:pt x="109220" y="303530"/>
                                  </a:lnTo>
                                  <a:lnTo>
                                    <a:pt x="102870" y="289561"/>
                                  </a:lnTo>
                                  <a:lnTo>
                                    <a:pt x="99060" y="266700"/>
                                  </a:lnTo>
                                  <a:lnTo>
                                    <a:pt x="91440" y="240030"/>
                                  </a:lnTo>
                                  <a:lnTo>
                                    <a:pt x="87630" y="213361"/>
                                  </a:lnTo>
                                  <a:lnTo>
                                    <a:pt x="85090" y="184150"/>
                                  </a:lnTo>
                                  <a:lnTo>
                                    <a:pt x="85090" y="154940"/>
                                  </a:lnTo>
                                  <a:lnTo>
                                    <a:pt x="87630" y="132080"/>
                                  </a:lnTo>
                                  <a:lnTo>
                                    <a:pt x="95250" y="111761"/>
                                  </a:lnTo>
                                  <a:lnTo>
                                    <a:pt x="99060" y="95250"/>
                                  </a:lnTo>
                                  <a:lnTo>
                                    <a:pt x="87630" y="82550"/>
                                  </a:lnTo>
                                  <a:lnTo>
                                    <a:pt x="85090" y="88900"/>
                                  </a:lnTo>
                                  <a:lnTo>
                                    <a:pt x="81280" y="95250"/>
                                  </a:lnTo>
                                  <a:lnTo>
                                    <a:pt x="77470" y="99061"/>
                                  </a:lnTo>
                                  <a:lnTo>
                                    <a:pt x="73660" y="105411"/>
                                  </a:lnTo>
                                  <a:lnTo>
                                    <a:pt x="69850" y="107950"/>
                                  </a:lnTo>
                                  <a:lnTo>
                                    <a:pt x="67310" y="111761"/>
                                  </a:lnTo>
                                  <a:lnTo>
                                    <a:pt x="63500" y="118111"/>
                                  </a:lnTo>
                                  <a:lnTo>
                                    <a:pt x="55880" y="118111"/>
                                  </a:lnTo>
                                  <a:lnTo>
                                    <a:pt x="53340" y="107950"/>
                                  </a:lnTo>
                                  <a:lnTo>
                                    <a:pt x="49530" y="95250"/>
                                  </a:lnTo>
                                  <a:lnTo>
                                    <a:pt x="41910" y="82550"/>
                                  </a:lnTo>
                                  <a:lnTo>
                                    <a:pt x="35560" y="72390"/>
                                  </a:lnTo>
                                  <a:lnTo>
                                    <a:pt x="25400" y="58420"/>
                                  </a:lnTo>
                                  <a:lnTo>
                                    <a:pt x="17780" y="53340"/>
                                  </a:lnTo>
                                  <a:lnTo>
                                    <a:pt x="15240" y="45720"/>
                                  </a:lnTo>
                                  <a:lnTo>
                                    <a:pt x="7620" y="39370"/>
                                  </a:lnTo>
                                  <a:lnTo>
                                    <a:pt x="0" y="39370"/>
                                  </a:lnTo>
                                  <a:lnTo>
                                    <a:pt x="0" y="36830"/>
                                  </a:lnTo>
                                  <a:lnTo>
                                    <a:pt x="7620" y="36830"/>
                                  </a:lnTo>
                                  <a:lnTo>
                                    <a:pt x="39370" y="0"/>
                                  </a:lnTo>
                                  <a:close/>
                                </a:path>
                              </a:pathLst>
                            </a:custGeom>
                            <a:solidFill>
                              <a:srgbClr val="005196"/>
                            </a:solidFill>
                            <a:ln>
                              <a:noFill/>
                            </a:ln>
                          </wps:spPr>
                          <wps:bodyPr spcFirstLastPara="1" wrap="square" lIns="91425" tIns="91425" rIns="91425" bIns="91425" anchor="ctr" anchorCtr="0">
                            <a:noAutofit/>
                          </wps:bodyPr>
                        </wps:wsp>
                        <wps:wsp>
                          <wps:cNvPr id="45" name="Freeform 25"/>
                          <wps:cNvSpPr/>
                          <wps:spPr>
                            <a:xfrm>
                              <a:off x="6212840" y="9450070"/>
                              <a:ext cx="383540" cy="482600"/>
                            </a:xfrm>
                            <a:custGeom>
                              <a:avLst/>
                              <a:gdLst/>
                              <a:ahLst/>
                              <a:cxnLst/>
                              <a:rect l="l" t="t" r="r" b="b"/>
                              <a:pathLst>
                                <a:path w="383540" h="482600" extrusionOk="0">
                                  <a:moveTo>
                                    <a:pt x="30480" y="0"/>
                                  </a:moveTo>
                                  <a:lnTo>
                                    <a:pt x="34290" y="5080"/>
                                  </a:lnTo>
                                  <a:lnTo>
                                    <a:pt x="38100" y="15240"/>
                                  </a:lnTo>
                                  <a:lnTo>
                                    <a:pt x="45720" y="21590"/>
                                  </a:lnTo>
                                  <a:lnTo>
                                    <a:pt x="52070" y="29210"/>
                                  </a:lnTo>
                                  <a:lnTo>
                                    <a:pt x="63500" y="38100"/>
                                  </a:lnTo>
                                  <a:lnTo>
                                    <a:pt x="69850" y="48260"/>
                                  </a:lnTo>
                                  <a:lnTo>
                                    <a:pt x="81280" y="54610"/>
                                  </a:lnTo>
                                  <a:lnTo>
                                    <a:pt x="91440" y="62230"/>
                                  </a:lnTo>
                                  <a:lnTo>
                                    <a:pt x="101600" y="68580"/>
                                  </a:lnTo>
                                  <a:lnTo>
                                    <a:pt x="97790" y="71120"/>
                                  </a:lnTo>
                                  <a:lnTo>
                                    <a:pt x="97790" y="78740"/>
                                  </a:lnTo>
                                  <a:lnTo>
                                    <a:pt x="95250" y="81280"/>
                                  </a:lnTo>
                                  <a:lnTo>
                                    <a:pt x="91440" y="85090"/>
                                  </a:lnTo>
                                  <a:lnTo>
                                    <a:pt x="83820" y="91440"/>
                                  </a:lnTo>
                                  <a:lnTo>
                                    <a:pt x="81280" y="95250"/>
                                  </a:lnTo>
                                  <a:lnTo>
                                    <a:pt x="77470" y="101600"/>
                                  </a:lnTo>
                                  <a:lnTo>
                                    <a:pt x="69850" y="104140"/>
                                  </a:lnTo>
                                  <a:lnTo>
                                    <a:pt x="83820" y="114300"/>
                                  </a:lnTo>
                                  <a:lnTo>
                                    <a:pt x="95250" y="110490"/>
                                  </a:lnTo>
                                  <a:lnTo>
                                    <a:pt x="111761" y="101600"/>
                                  </a:lnTo>
                                  <a:lnTo>
                                    <a:pt x="133350" y="97790"/>
                                  </a:lnTo>
                                  <a:lnTo>
                                    <a:pt x="153670" y="97790"/>
                                  </a:lnTo>
                                  <a:lnTo>
                                    <a:pt x="182880" y="101600"/>
                                  </a:lnTo>
                                  <a:lnTo>
                                    <a:pt x="207011" y="107950"/>
                                  </a:lnTo>
                                  <a:lnTo>
                                    <a:pt x="228600" y="114300"/>
                                  </a:lnTo>
                                  <a:lnTo>
                                    <a:pt x="246380" y="120650"/>
                                  </a:lnTo>
                                  <a:lnTo>
                                    <a:pt x="259080" y="127000"/>
                                  </a:lnTo>
                                  <a:lnTo>
                                    <a:pt x="276861" y="147320"/>
                                  </a:lnTo>
                                  <a:lnTo>
                                    <a:pt x="292100" y="163830"/>
                                  </a:lnTo>
                                  <a:lnTo>
                                    <a:pt x="294640" y="176530"/>
                                  </a:lnTo>
                                  <a:lnTo>
                                    <a:pt x="294640" y="186690"/>
                                  </a:lnTo>
                                  <a:lnTo>
                                    <a:pt x="292100" y="196850"/>
                                  </a:lnTo>
                                  <a:lnTo>
                                    <a:pt x="284480" y="203200"/>
                                  </a:lnTo>
                                  <a:lnTo>
                                    <a:pt x="276861" y="205740"/>
                                  </a:lnTo>
                                  <a:lnTo>
                                    <a:pt x="270511" y="209550"/>
                                  </a:lnTo>
                                  <a:lnTo>
                                    <a:pt x="262890" y="213360"/>
                                  </a:lnTo>
                                  <a:lnTo>
                                    <a:pt x="262890" y="219710"/>
                                  </a:lnTo>
                                  <a:lnTo>
                                    <a:pt x="270511" y="226060"/>
                                  </a:lnTo>
                                  <a:lnTo>
                                    <a:pt x="284480" y="229870"/>
                                  </a:lnTo>
                                  <a:lnTo>
                                    <a:pt x="302261" y="236220"/>
                                  </a:lnTo>
                                  <a:lnTo>
                                    <a:pt x="323850" y="252730"/>
                                  </a:lnTo>
                                  <a:lnTo>
                                    <a:pt x="337820" y="271780"/>
                                  </a:lnTo>
                                  <a:lnTo>
                                    <a:pt x="351790" y="292100"/>
                                  </a:lnTo>
                                  <a:lnTo>
                                    <a:pt x="358140" y="314960"/>
                                  </a:lnTo>
                                  <a:lnTo>
                                    <a:pt x="361950" y="334010"/>
                                  </a:lnTo>
                                  <a:lnTo>
                                    <a:pt x="361950" y="347980"/>
                                  </a:lnTo>
                                  <a:lnTo>
                                    <a:pt x="358140" y="350520"/>
                                  </a:lnTo>
                                  <a:lnTo>
                                    <a:pt x="344170" y="350520"/>
                                  </a:lnTo>
                                  <a:lnTo>
                                    <a:pt x="337820" y="354330"/>
                                  </a:lnTo>
                                  <a:lnTo>
                                    <a:pt x="337820" y="358140"/>
                                  </a:lnTo>
                                  <a:lnTo>
                                    <a:pt x="347980" y="364490"/>
                                  </a:lnTo>
                                  <a:lnTo>
                                    <a:pt x="355600" y="367030"/>
                                  </a:lnTo>
                                  <a:lnTo>
                                    <a:pt x="361950" y="374650"/>
                                  </a:lnTo>
                                  <a:lnTo>
                                    <a:pt x="369570" y="383540"/>
                                  </a:lnTo>
                                  <a:lnTo>
                                    <a:pt x="375920" y="400050"/>
                                  </a:lnTo>
                                  <a:lnTo>
                                    <a:pt x="383540" y="416560"/>
                                  </a:lnTo>
                                  <a:lnTo>
                                    <a:pt x="383540" y="455930"/>
                                  </a:lnTo>
                                  <a:lnTo>
                                    <a:pt x="375920" y="482600"/>
                                  </a:lnTo>
                                  <a:lnTo>
                                    <a:pt x="0" y="45720"/>
                                  </a:lnTo>
                                  <a:lnTo>
                                    <a:pt x="27940" y="5080"/>
                                  </a:lnTo>
                                  <a:lnTo>
                                    <a:pt x="30480" y="0"/>
                                  </a:lnTo>
                                  <a:close/>
                                </a:path>
                              </a:pathLst>
                            </a:custGeom>
                            <a:solidFill>
                              <a:srgbClr val="005196"/>
                            </a:solidFill>
                            <a:ln>
                              <a:noFill/>
                            </a:ln>
                          </wps:spPr>
                          <wps:bodyPr spcFirstLastPara="1" wrap="square" lIns="91425" tIns="91425" rIns="91425" bIns="91425" anchor="ctr" anchorCtr="0">
                            <a:noAutofit/>
                          </wps:bodyPr>
                        </wps:wsp>
                        <wps:wsp>
                          <wps:cNvPr id="47" name="Freeform 26"/>
                          <wps:cNvSpPr/>
                          <wps:spPr>
                            <a:xfrm>
                              <a:off x="6059170" y="9351010"/>
                              <a:ext cx="115570" cy="128270"/>
                            </a:xfrm>
                            <a:custGeom>
                              <a:avLst/>
                              <a:gdLst/>
                              <a:ahLst/>
                              <a:cxnLst/>
                              <a:rect l="l" t="t" r="r" b="b"/>
                              <a:pathLst>
                                <a:path w="115570" h="128270" extrusionOk="0">
                                  <a:moveTo>
                                    <a:pt x="30480" y="0"/>
                                  </a:moveTo>
                                  <a:lnTo>
                                    <a:pt x="115570" y="97790"/>
                                  </a:lnTo>
                                  <a:lnTo>
                                    <a:pt x="83820" y="128270"/>
                                  </a:lnTo>
                                  <a:lnTo>
                                    <a:pt x="73660" y="120650"/>
                                  </a:lnTo>
                                  <a:lnTo>
                                    <a:pt x="62230" y="111760"/>
                                  </a:lnTo>
                                  <a:lnTo>
                                    <a:pt x="52070" y="107950"/>
                                  </a:lnTo>
                                  <a:lnTo>
                                    <a:pt x="41910" y="101600"/>
                                  </a:lnTo>
                                  <a:lnTo>
                                    <a:pt x="27940" y="97790"/>
                                  </a:lnTo>
                                  <a:lnTo>
                                    <a:pt x="16510" y="97790"/>
                                  </a:lnTo>
                                  <a:lnTo>
                                    <a:pt x="6350" y="95250"/>
                                  </a:lnTo>
                                  <a:lnTo>
                                    <a:pt x="0" y="97790"/>
                                  </a:lnTo>
                                  <a:lnTo>
                                    <a:pt x="2540" y="87630"/>
                                  </a:lnTo>
                                  <a:lnTo>
                                    <a:pt x="10160" y="81280"/>
                                  </a:lnTo>
                                  <a:lnTo>
                                    <a:pt x="16510" y="74930"/>
                                  </a:lnTo>
                                  <a:lnTo>
                                    <a:pt x="24130" y="68580"/>
                                  </a:lnTo>
                                  <a:lnTo>
                                    <a:pt x="30480" y="62230"/>
                                  </a:lnTo>
                                  <a:lnTo>
                                    <a:pt x="38100" y="58420"/>
                                  </a:lnTo>
                                  <a:lnTo>
                                    <a:pt x="41910" y="52070"/>
                                  </a:lnTo>
                                  <a:lnTo>
                                    <a:pt x="48260" y="52070"/>
                                  </a:lnTo>
                                  <a:lnTo>
                                    <a:pt x="41910" y="48260"/>
                                  </a:lnTo>
                                  <a:lnTo>
                                    <a:pt x="34290" y="41910"/>
                                  </a:lnTo>
                                  <a:lnTo>
                                    <a:pt x="30480" y="38100"/>
                                  </a:lnTo>
                                  <a:lnTo>
                                    <a:pt x="27940" y="31750"/>
                                  </a:lnTo>
                                  <a:lnTo>
                                    <a:pt x="24130" y="21590"/>
                                  </a:lnTo>
                                  <a:lnTo>
                                    <a:pt x="20320" y="15240"/>
                                  </a:lnTo>
                                  <a:lnTo>
                                    <a:pt x="24130" y="5080"/>
                                  </a:lnTo>
                                  <a:lnTo>
                                    <a:pt x="30480" y="0"/>
                                  </a:lnTo>
                                  <a:close/>
                                </a:path>
                              </a:pathLst>
                            </a:custGeom>
                            <a:solidFill>
                              <a:srgbClr val="005196"/>
                            </a:solidFill>
                            <a:ln>
                              <a:noFill/>
                            </a:ln>
                          </wps:spPr>
                          <wps:bodyPr spcFirstLastPara="1" wrap="square" lIns="91425" tIns="91425" rIns="91425" bIns="91425" anchor="ctr" anchorCtr="0">
                            <a:noAutofit/>
                          </wps:bodyPr>
                        </wps:wsp>
                        <wps:wsp>
                          <wps:cNvPr id="48" name="Freeform 27"/>
                          <wps:cNvSpPr/>
                          <wps:spPr>
                            <a:xfrm>
                              <a:off x="6089650" y="9315450"/>
                              <a:ext cx="113030" cy="134620"/>
                            </a:xfrm>
                            <a:custGeom>
                              <a:avLst/>
                              <a:gdLst/>
                              <a:ahLst/>
                              <a:cxnLst/>
                              <a:rect l="l" t="t" r="r" b="b"/>
                              <a:pathLst>
                                <a:path w="113030" h="134620" extrusionOk="0">
                                  <a:moveTo>
                                    <a:pt x="83820" y="0"/>
                                  </a:moveTo>
                                  <a:lnTo>
                                    <a:pt x="81280" y="8889"/>
                                  </a:lnTo>
                                  <a:lnTo>
                                    <a:pt x="83820" y="19050"/>
                                  </a:lnTo>
                                  <a:lnTo>
                                    <a:pt x="83820" y="35560"/>
                                  </a:lnTo>
                                  <a:lnTo>
                                    <a:pt x="87630" y="45720"/>
                                  </a:lnTo>
                                  <a:lnTo>
                                    <a:pt x="91440" y="62230"/>
                                  </a:lnTo>
                                  <a:lnTo>
                                    <a:pt x="99060" y="74930"/>
                                  </a:lnTo>
                                  <a:lnTo>
                                    <a:pt x="105410" y="88900"/>
                                  </a:lnTo>
                                  <a:lnTo>
                                    <a:pt x="113030" y="101600"/>
                                  </a:lnTo>
                                  <a:lnTo>
                                    <a:pt x="83820" y="134620"/>
                                  </a:lnTo>
                                  <a:lnTo>
                                    <a:pt x="0" y="35560"/>
                                  </a:lnTo>
                                  <a:lnTo>
                                    <a:pt x="7620" y="29210"/>
                                  </a:lnTo>
                                  <a:lnTo>
                                    <a:pt x="13970" y="25400"/>
                                  </a:lnTo>
                                  <a:lnTo>
                                    <a:pt x="21590" y="25400"/>
                                  </a:lnTo>
                                  <a:lnTo>
                                    <a:pt x="29210" y="29210"/>
                                  </a:lnTo>
                                  <a:lnTo>
                                    <a:pt x="31750" y="35560"/>
                                  </a:lnTo>
                                  <a:lnTo>
                                    <a:pt x="39370" y="41910"/>
                                  </a:lnTo>
                                  <a:lnTo>
                                    <a:pt x="43180" y="48260"/>
                                  </a:lnTo>
                                  <a:lnTo>
                                    <a:pt x="45720" y="55880"/>
                                  </a:lnTo>
                                  <a:lnTo>
                                    <a:pt x="45720" y="48260"/>
                                  </a:lnTo>
                                  <a:lnTo>
                                    <a:pt x="49530" y="41910"/>
                                  </a:lnTo>
                                  <a:lnTo>
                                    <a:pt x="53340" y="35560"/>
                                  </a:lnTo>
                                  <a:lnTo>
                                    <a:pt x="59690" y="29210"/>
                                  </a:lnTo>
                                  <a:lnTo>
                                    <a:pt x="63500" y="19050"/>
                                  </a:lnTo>
                                  <a:lnTo>
                                    <a:pt x="69850" y="12700"/>
                                  </a:lnTo>
                                  <a:lnTo>
                                    <a:pt x="77470" y="6350"/>
                                  </a:lnTo>
                                  <a:lnTo>
                                    <a:pt x="83820" y="0"/>
                                  </a:lnTo>
                                  <a:close/>
                                </a:path>
                              </a:pathLst>
                            </a:custGeom>
                            <a:solidFill>
                              <a:srgbClr val="005196"/>
                            </a:solidFill>
                            <a:ln>
                              <a:noFill/>
                            </a:ln>
                          </wps:spPr>
                          <wps:bodyPr spcFirstLastPara="1" wrap="square" lIns="91425" tIns="91425" rIns="91425" bIns="91425" anchor="ctr" anchorCtr="0">
                            <a:noAutofit/>
                          </wps:bodyPr>
                        </wps:wsp>
                        <wps:wsp>
                          <wps:cNvPr id="49" name="Freeform 28"/>
                          <wps:cNvSpPr/>
                          <wps:spPr>
                            <a:xfrm>
                              <a:off x="6182360" y="9357360"/>
                              <a:ext cx="101600" cy="125730"/>
                            </a:xfrm>
                            <a:custGeom>
                              <a:avLst/>
                              <a:gdLst/>
                              <a:ahLst/>
                              <a:cxnLst/>
                              <a:rect l="l" t="t" r="r" b="b"/>
                              <a:pathLst>
                                <a:path w="101600" h="125730" extrusionOk="0">
                                  <a:moveTo>
                                    <a:pt x="80010" y="0"/>
                                  </a:moveTo>
                                  <a:lnTo>
                                    <a:pt x="87630" y="0"/>
                                  </a:lnTo>
                                  <a:lnTo>
                                    <a:pt x="95250" y="2540"/>
                                  </a:lnTo>
                                  <a:lnTo>
                                    <a:pt x="97790" y="6350"/>
                                  </a:lnTo>
                                  <a:lnTo>
                                    <a:pt x="101600" y="12700"/>
                                  </a:lnTo>
                                  <a:lnTo>
                                    <a:pt x="101600" y="26670"/>
                                  </a:lnTo>
                                  <a:lnTo>
                                    <a:pt x="97790" y="31750"/>
                                  </a:lnTo>
                                  <a:lnTo>
                                    <a:pt x="95250" y="35560"/>
                                  </a:lnTo>
                                  <a:lnTo>
                                    <a:pt x="87630" y="45720"/>
                                  </a:lnTo>
                                  <a:lnTo>
                                    <a:pt x="80010" y="55880"/>
                                  </a:lnTo>
                                  <a:lnTo>
                                    <a:pt x="69850" y="68580"/>
                                  </a:lnTo>
                                  <a:lnTo>
                                    <a:pt x="55880" y="81280"/>
                                  </a:lnTo>
                                  <a:lnTo>
                                    <a:pt x="44450" y="97790"/>
                                  </a:lnTo>
                                  <a:lnTo>
                                    <a:pt x="30480" y="111760"/>
                                  </a:lnTo>
                                  <a:lnTo>
                                    <a:pt x="20320" y="125730"/>
                                  </a:lnTo>
                                  <a:lnTo>
                                    <a:pt x="0" y="101600"/>
                                  </a:lnTo>
                                  <a:lnTo>
                                    <a:pt x="2540" y="97790"/>
                                  </a:lnTo>
                                  <a:lnTo>
                                    <a:pt x="10160" y="88900"/>
                                  </a:lnTo>
                                  <a:lnTo>
                                    <a:pt x="16510" y="76200"/>
                                  </a:lnTo>
                                  <a:lnTo>
                                    <a:pt x="30480" y="62230"/>
                                  </a:lnTo>
                                  <a:lnTo>
                                    <a:pt x="41910" y="45720"/>
                                  </a:lnTo>
                                  <a:lnTo>
                                    <a:pt x="55880" y="29210"/>
                                  </a:lnTo>
                                  <a:lnTo>
                                    <a:pt x="66040" y="15240"/>
                                  </a:lnTo>
                                  <a:lnTo>
                                    <a:pt x="73660" y="6350"/>
                                  </a:lnTo>
                                  <a:lnTo>
                                    <a:pt x="80010" y="0"/>
                                  </a:lnTo>
                                  <a:close/>
                                </a:path>
                              </a:pathLst>
                            </a:custGeom>
                            <a:solidFill>
                              <a:srgbClr val="005196"/>
                            </a:solidFill>
                            <a:ln>
                              <a:noFill/>
                            </a:ln>
                          </wps:spPr>
                          <wps:bodyPr spcFirstLastPara="1" wrap="square" lIns="91425" tIns="91425" rIns="91425" bIns="91425" anchor="ctr" anchorCtr="0">
                            <a:noAutofit/>
                          </wps:bodyPr>
                        </wps:wsp>
                        <wps:wsp>
                          <wps:cNvPr id="50" name="Freeform 29"/>
                          <wps:cNvSpPr/>
                          <wps:spPr>
                            <a:xfrm>
                              <a:off x="6192520" y="8815070"/>
                              <a:ext cx="502920" cy="703580"/>
                            </a:xfrm>
                            <a:custGeom>
                              <a:avLst/>
                              <a:gdLst/>
                              <a:ahLst/>
                              <a:cxnLst/>
                              <a:rect l="l" t="t" r="r" b="b"/>
                              <a:pathLst>
                                <a:path w="502920" h="703580" extrusionOk="0">
                                  <a:moveTo>
                                    <a:pt x="196850" y="0"/>
                                  </a:moveTo>
                                  <a:lnTo>
                                    <a:pt x="220980" y="0"/>
                                  </a:lnTo>
                                  <a:lnTo>
                                    <a:pt x="238760" y="2540"/>
                                  </a:lnTo>
                                  <a:lnTo>
                                    <a:pt x="252730" y="12700"/>
                                  </a:lnTo>
                                  <a:lnTo>
                                    <a:pt x="262890" y="22860"/>
                                  </a:lnTo>
                                  <a:lnTo>
                                    <a:pt x="274320" y="35560"/>
                                  </a:lnTo>
                                  <a:lnTo>
                                    <a:pt x="278130" y="52070"/>
                                  </a:lnTo>
                                  <a:lnTo>
                                    <a:pt x="278130" y="88900"/>
                                  </a:lnTo>
                                  <a:lnTo>
                                    <a:pt x="270510" y="107950"/>
                                  </a:lnTo>
                                  <a:lnTo>
                                    <a:pt x="262890" y="124460"/>
                                  </a:lnTo>
                                  <a:lnTo>
                                    <a:pt x="252730" y="137160"/>
                                  </a:lnTo>
                                  <a:lnTo>
                                    <a:pt x="242570" y="144780"/>
                                  </a:lnTo>
                                  <a:lnTo>
                                    <a:pt x="228600" y="147320"/>
                                  </a:lnTo>
                                  <a:lnTo>
                                    <a:pt x="217170" y="147320"/>
                                  </a:lnTo>
                                  <a:lnTo>
                                    <a:pt x="207010" y="140970"/>
                                  </a:lnTo>
                                  <a:lnTo>
                                    <a:pt x="196850" y="137160"/>
                                  </a:lnTo>
                                  <a:lnTo>
                                    <a:pt x="186690" y="130810"/>
                                  </a:lnTo>
                                  <a:lnTo>
                                    <a:pt x="179070" y="114300"/>
                                  </a:lnTo>
                                  <a:lnTo>
                                    <a:pt x="182880" y="101600"/>
                                  </a:lnTo>
                                  <a:lnTo>
                                    <a:pt x="186690" y="85090"/>
                                  </a:lnTo>
                                  <a:lnTo>
                                    <a:pt x="196850" y="78740"/>
                                  </a:lnTo>
                                  <a:lnTo>
                                    <a:pt x="200660" y="74930"/>
                                  </a:lnTo>
                                  <a:lnTo>
                                    <a:pt x="207010" y="74930"/>
                                  </a:lnTo>
                                  <a:lnTo>
                                    <a:pt x="210820" y="78740"/>
                                  </a:lnTo>
                                  <a:lnTo>
                                    <a:pt x="214630" y="81280"/>
                                  </a:lnTo>
                                  <a:lnTo>
                                    <a:pt x="217170" y="85090"/>
                                  </a:lnTo>
                                  <a:lnTo>
                                    <a:pt x="220980" y="88900"/>
                                  </a:lnTo>
                                  <a:lnTo>
                                    <a:pt x="224790" y="95250"/>
                                  </a:lnTo>
                                  <a:lnTo>
                                    <a:pt x="228600" y="101600"/>
                                  </a:lnTo>
                                  <a:lnTo>
                                    <a:pt x="217170" y="105410"/>
                                  </a:lnTo>
                                  <a:lnTo>
                                    <a:pt x="207010" y="97790"/>
                                  </a:lnTo>
                                  <a:lnTo>
                                    <a:pt x="200660" y="105410"/>
                                  </a:lnTo>
                                  <a:lnTo>
                                    <a:pt x="200660" y="114300"/>
                                  </a:lnTo>
                                  <a:lnTo>
                                    <a:pt x="207010" y="121920"/>
                                  </a:lnTo>
                                  <a:lnTo>
                                    <a:pt x="210820" y="124460"/>
                                  </a:lnTo>
                                  <a:lnTo>
                                    <a:pt x="217170" y="128270"/>
                                  </a:lnTo>
                                  <a:lnTo>
                                    <a:pt x="224790" y="128270"/>
                                  </a:lnTo>
                                  <a:lnTo>
                                    <a:pt x="231140" y="124460"/>
                                  </a:lnTo>
                                  <a:lnTo>
                                    <a:pt x="238760" y="124460"/>
                                  </a:lnTo>
                                  <a:lnTo>
                                    <a:pt x="242570" y="121920"/>
                                  </a:lnTo>
                                  <a:lnTo>
                                    <a:pt x="248920" y="111760"/>
                                  </a:lnTo>
                                  <a:lnTo>
                                    <a:pt x="252730" y="105410"/>
                                  </a:lnTo>
                                  <a:lnTo>
                                    <a:pt x="256540" y="91440"/>
                                  </a:lnTo>
                                  <a:lnTo>
                                    <a:pt x="256540" y="52070"/>
                                  </a:lnTo>
                                  <a:lnTo>
                                    <a:pt x="252730" y="39370"/>
                                  </a:lnTo>
                                  <a:lnTo>
                                    <a:pt x="242570" y="29210"/>
                                  </a:lnTo>
                                  <a:lnTo>
                                    <a:pt x="231140" y="19050"/>
                                  </a:lnTo>
                                  <a:lnTo>
                                    <a:pt x="217170" y="15240"/>
                                  </a:lnTo>
                                  <a:lnTo>
                                    <a:pt x="193040" y="19050"/>
                                  </a:lnTo>
                                  <a:lnTo>
                                    <a:pt x="172720" y="26670"/>
                                  </a:lnTo>
                                  <a:lnTo>
                                    <a:pt x="154940" y="39370"/>
                                  </a:lnTo>
                                  <a:lnTo>
                                    <a:pt x="143510" y="58420"/>
                                  </a:lnTo>
                                  <a:lnTo>
                                    <a:pt x="137160" y="81280"/>
                                  </a:lnTo>
                                  <a:lnTo>
                                    <a:pt x="133350" y="105410"/>
                                  </a:lnTo>
                                  <a:lnTo>
                                    <a:pt x="133350" y="124460"/>
                                  </a:lnTo>
                                  <a:lnTo>
                                    <a:pt x="137160" y="147320"/>
                                  </a:lnTo>
                                  <a:lnTo>
                                    <a:pt x="143510" y="147320"/>
                                  </a:lnTo>
                                  <a:lnTo>
                                    <a:pt x="147320" y="144780"/>
                                  </a:lnTo>
                                  <a:lnTo>
                                    <a:pt x="161290" y="144780"/>
                                  </a:lnTo>
                                  <a:lnTo>
                                    <a:pt x="168910" y="147320"/>
                                  </a:lnTo>
                                  <a:lnTo>
                                    <a:pt x="175260" y="151130"/>
                                  </a:lnTo>
                                  <a:lnTo>
                                    <a:pt x="182880" y="153670"/>
                                  </a:lnTo>
                                  <a:lnTo>
                                    <a:pt x="190500" y="161290"/>
                                  </a:lnTo>
                                  <a:lnTo>
                                    <a:pt x="204470" y="177800"/>
                                  </a:lnTo>
                                  <a:lnTo>
                                    <a:pt x="217170" y="196850"/>
                                  </a:lnTo>
                                  <a:lnTo>
                                    <a:pt x="224790" y="215900"/>
                                  </a:lnTo>
                                  <a:lnTo>
                                    <a:pt x="228600" y="236220"/>
                                  </a:lnTo>
                                  <a:lnTo>
                                    <a:pt x="231140" y="259080"/>
                                  </a:lnTo>
                                  <a:lnTo>
                                    <a:pt x="231140" y="279400"/>
                                  </a:lnTo>
                                  <a:lnTo>
                                    <a:pt x="224790" y="302260"/>
                                  </a:lnTo>
                                  <a:lnTo>
                                    <a:pt x="220980" y="322580"/>
                                  </a:lnTo>
                                  <a:lnTo>
                                    <a:pt x="210820" y="341630"/>
                                  </a:lnTo>
                                  <a:lnTo>
                                    <a:pt x="196850" y="360680"/>
                                  </a:lnTo>
                                  <a:lnTo>
                                    <a:pt x="182880" y="377190"/>
                                  </a:lnTo>
                                  <a:lnTo>
                                    <a:pt x="168910" y="393700"/>
                                  </a:lnTo>
                                  <a:lnTo>
                                    <a:pt x="147320" y="407670"/>
                                  </a:lnTo>
                                  <a:lnTo>
                                    <a:pt x="125730" y="417830"/>
                                  </a:lnTo>
                                  <a:lnTo>
                                    <a:pt x="105410" y="426720"/>
                                  </a:lnTo>
                                  <a:lnTo>
                                    <a:pt x="83820" y="430530"/>
                                  </a:lnTo>
                                  <a:lnTo>
                                    <a:pt x="63500" y="436880"/>
                                  </a:lnTo>
                                  <a:lnTo>
                                    <a:pt x="45720" y="447040"/>
                                  </a:lnTo>
                                  <a:lnTo>
                                    <a:pt x="34290" y="457200"/>
                                  </a:lnTo>
                                  <a:lnTo>
                                    <a:pt x="27940" y="469900"/>
                                  </a:lnTo>
                                  <a:lnTo>
                                    <a:pt x="20320" y="486410"/>
                                  </a:lnTo>
                                  <a:lnTo>
                                    <a:pt x="16510" y="502920"/>
                                  </a:lnTo>
                                  <a:lnTo>
                                    <a:pt x="16510" y="528320"/>
                                  </a:lnTo>
                                  <a:lnTo>
                                    <a:pt x="20320" y="532130"/>
                                  </a:lnTo>
                                  <a:lnTo>
                                    <a:pt x="24130" y="542290"/>
                                  </a:lnTo>
                                  <a:lnTo>
                                    <a:pt x="27940" y="548640"/>
                                  </a:lnTo>
                                  <a:lnTo>
                                    <a:pt x="34290" y="558800"/>
                                  </a:lnTo>
                                  <a:lnTo>
                                    <a:pt x="41910" y="565150"/>
                                  </a:lnTo>
                                  <a:lnTo>
                                    <a:pt x="52070" y="571500"/>
                                  </a:lnTo>
                                  <a:lnTo>
                                    <a:pt x="63500" y="577850"/>
                                  </a:lnTo>
                                  <a:lnTo>
                                    <a:pt x="81280" y="585470"/>
                                  </a:lnTo>
                                  <a:lnTo>
                                    <a:pt x="101600" y="588010"/>
                                  </a:lnTo>
                                  <a:lnTo>
                                    <a:pt x="121920" y="588010"/>
                                  </a:lnTo>
                                  <a:lnTo>
                                    <a:pt x="143510" y="585470"/>
                                  </a:lnTo>
                                  <a:lnTo>
                                    <a:pt x="165100" y="581660"/>
                                  </a:lnTo>
                                  <a:lnTo>
                                    <a:pt x="186690" y="575310"/>
                                  </a:lnTo>
                                  <a:lnTo>
                                    <a:pt x="210820" y="565150"/>
                                  </a:lnTo>
                                  <a:lnTo>
                                    <a:pt x="231140" y="552450"/>
                                  </a:lnTo>
                                  <a:lnTo>
                                    <a:pt x="248920" y="542290"/>
                                  </a:lnTo>
                                  <a:lnTo>
                                    <a:pt x="266700" y="525780"/>
                                  </a:lnTo>
                                  <a:lnTo>
                                    <a:pt x="284480" y="506730"/>
                                  </a:lnTo>
                                  <a:lnTo>
                                    <a:pt x="298450" y="486410"/>
                                  </a:lnTo>
                                  <a:lnTo>
                                    <a:pt x="313690" y="466090"/>
                                  </a:lnTo>
                                  <a:lnTo>
                                    <a:pt x="323850" y="443230"/>
                                  </a:lnTo>
                                  <a:lnTo>
                                    <a:pt x="330200" y="417830"/>
                                  </a:lnTo>
                                  <a:lnTo>
                                    <a:pt x="334010" y="391160"/>
                                  </a:lnTo>
                                  <a:lnTo>
                                    <a:pt x="340360" y="364490"/>
                                  </a:lnTo>
                                  <a:lnTo>
                                    <a:pt x="351790" y="341630"/>
                                  </a:lnTo>
                                  <a:lnTo>
                                    <a:pt x="365760" y="318770"/>
                                  </a:lnTo>
                                  <a:lnTo>
                                    <a:pt x="383540" y="302260"/>
                                  </a:lnTo>
                                  <a:lnTo>
                                    <a:pt x="397510" y="289560"/>
                                  </a:lnTo>
                                  <a:lnTo>
                                    <a:pt x="415290" y="281940"/>
                                  </a:lnTo>
                                  <a:lnTo>
                                    <a:pt x="429260" y="275590"/>
                                  </a:lnTo>
                                  <a:lnTo>
                                    <a:pt x="435610" y="273050"/>
                                  </a:lnTo>
                                  <a:lnTo>
                                    <a:pt x="435610" y="298450"/>
                                  </a:lnTo>
                                  <a:lnTo>
                                    <a:pt x="439420" y="308610"/>
                                  </a:lnTo>
                                  <a:lnTo>
                                    <a:pt x="443230" y="322580"/>
                                  </a:lnTo>
                                  <a:lnTo>
                                    <a:pt x="447040" y="335280"/>
                                  </a:lnTo>
                                  <a:lnTo>
                                    <a:pt x="447040" y="344170"/>
                                  </a:lnTo>
                                  <a:lnTo>
                                    <a:pt x="443230" y="360680"/>
                                  </a:lnTo>
                                  <a:lnTo>
                                    <a:pt x="435610" y="377190"/>
                                  </a:lnTo>
                                  <a:lnTo>
                                    <a:pt x="433070" y="387350"/>
                                  </a:lnTo>
                                  <a:lnTo>
                                    <a:pt x="425450" y="397510"/>
                                  </a:lnTo>
                                  <a:lnTo>
                                    <a:pt x="419100" y="403860"/>
                                  </a:lnTo>
                                  <a:lnTo>
                                    <a:pt x="407670" y="417830"/>
                                  </a:lnTo>
                                  <a:lnTo>
                                    <a:pt x="397510" y="426720"/>
                                  </a:lnTo>
                                  <a:lnTo>
                                    <a:pt x="389890" y="433070"/>
                                  </a:lnTo>
                                  <a:lnTo>
                                    <a:pt x="379730" y="440690"/>
                                  </a:lnTo>
                                  <a:lnTo>
                                    <a:pt x="372110" y="447040"/>
                                  </a:lnTo>
                                  <a:lnTo>
                                    <a:pt x="368300" y="457200"/>
                                  </a:lnTo>
                                  <a:lnTo>
                                    <a:pt x="368300" y="469900"/>
                                  </a:lnTo>
                                  <a:lnTo>
                                    <a:pt x="379730" y="466090"/>
                                  </a:lnTo>
                                  <a:lnTo>
                                    <a:pt x="383540" y="459740"/>
                                  </a:lnTo>
                                  <a:lnTo>
                                    <a:pt x="389890" y="449580"/>
                                  </a:lnTo>
                                  <a:lnTo>
                                    <a:pt x="401320" y="440690"/>
                                  </a:lnTo>
                                  <a:lnTo>
                                    <a:pt x="411480" y="430530"/>
                                  </a:lnTo>
                                  <a:lnTo>
                                    <a:pt x="419100" y="420370"/>
                                  </a:lnTo>
                                  <a:lnTo>
                                    <a:pt x="429260" y="407670"/>
                                  </a:lnTo>
                                  <a:lnTo>
                                    <a:pt x="435610" y="397510"/>
                                  </a:lnTo>
                                  <a:lnTo>
                                    <a:pt x="443230" y="391160"/>
                                  </a:lnTo>
                                  <a:lnTo>
                                    <a:pt x="449580" y="384810"/>
                                  </a:lnTo>
                                  <a:lnTo>
                                    <a:pt x="457200" y="381000"/>
                                  </a:lnTo>
                                  <a:lnTo>
                                    <a:pt x="463550" y="377190"/>
                                  </a:lnTo>
                                  <a:lnTo>
                                    <a:pt x="471170" y="374650"/>
                                  </a:lnTo>
                                  <a:lnTo>
                                    <a:pt x="488950" y="374650"/>
                                  </a:lnTo>
                                  <a:lnTo>
                                    <a:pt x="495300" y="377190"/>
                                  </a:lnTo>
                                  <a:lnTo>
                                    <a:pt x="502920" y="381000"/>
                                  </a:lnTo>
                                  <a:lnTo>
                                    <a:pt x="485140" y="393700"/>
                                  </a:lnTo>
                                  <a:lnTo>
                                    <a:pt x="477520" y="410210"/>
                                  </a:lnTo>
                                  <a:lnTo>
                                    <a:pt x="473710" y="426720"/>
                                  </a:lnTo>
                                  <a:lnTo>
                                    <a:pt x="473710" y="459740"/>
                                  </a:lnTo>
                                  <a:lnTo>
                                    <a:pt x="471170" y="466090"/>
                                  </a:lnTo>
                                  <a:lnTo>
                                    <a:pt x="467360" y="473710"/>
                                  </a:lnTo>
                                  <a:lnTo>
                                    <a:pt x="457200" y="476250"/>
                                  </a:lnTo>
                                  <a:lnTo>
                                    <a:pt x="447040" y="482600"/>
                                  </a:lnTo>
                                  <a:lnTo>
                                    <a:pt x="433070" y="486410"/>
                                  </a:lnTo>
                                  <a:lnTo>
                                    <a:pt x="415290" y="486410"/>
                                  </a:lnTo>
                                  <a:lnTo>
                                    <a:pt x="425450" y="490220"/>
                                  </a:lnTo>
                                  <a:lnTo>
                                    <a:pt x="439420" y="496570"/>
                                  </a:lnTo>
                                  <a:lnTo>
                                    <a:pt x="447040" y="502920"/>
                                  </a:lnTo>
                                  <a:lnTo>
                                    <a:pt x="457200" y="509270"/>
                                  </a:lnTo>
                                  <a:lnTo>
                                    <a:pt x="463550" y="519430"/>
                                  </a:lnTo>
                                  <a:lnTo>
                                    <a:pt x="467360" y="525780"/>
                                  </a:lnTo>
                                  <a:lnTo>
                                    <a:pt x="471170" y="535940"/>
                                  </a:lnTo>
                                  <a:lnTo>
                                    <a:pt x="471170" y="552450"/>
                                  </a:lnTo>
                                  <a:lnTo>
                                    <a:pt x="467360" y="561340"/>
                                  </a:lnTo>
                                  <a:lnTo>
                                    <a:pt x="463550" y="568960"/>
                                  </a:lnTo>
                                  <a:lnTo>
                                    <a:pt x="457200" y="571500"/>
                                  </a:lnTo>
                                  <a:lnTo>
                                    <a:pt x="453390" y="575310"/>
                                  </a:lnTo>
                                  <a:lnTo>
                                    <a:pt x="443230" y="577850"/>
                                  </a:lnTo>
                                  <a:lnTo>
                                    <a:pt x="435610" y="581660"/>
                                  </a:lnTo>
                                  <a:lnTo>
                                    <a:pt x="425450" y="585470"/>
                                  </a:lnTo>
                                  <a:lnTo>
                                    <a:pt x="429260" y="588010"/>
                                  </a:lnTo>
                                  <a:lnTo>
                                    <a:pt x="435610" y="598170"/>
                                  </a:lnTo>
                                  <a:lnTo>
                                    <a:pt x="447040" y="604520"/>
                                  </a:lnTo>
                                  <a:lnTo>
                                    <a:pt x="453390" y="614680"/>
                                  </a:lnTo>
                                  <a:lnTo>
                                    <a:pt x="457200" y="623570"/>
                                  </a:lnTo>
                                  <a:lnTo>
                                    <a:pt x="457200" y="650240"/>
                                  </a:lnTo>
                                  <a:lnTo>
                                    <a:pt x="449580" y="664210"/>
                                  </a:lnTo>
                                  <a:lnTo>
                                    <a:pt x="443230" y="676910"/>
                                  </a:lnTo>
                                  <a:lnTo>
                                    <a:pt x="429260" y="687070"/>
                                  </a:lnTo>
                                  <a:lnTo>
                                    <a:pt x="419100" y="693420"/>
                                  </a:lnTo>
                                  <a:lnTo>
                                    <a:pt x="393700" y="693420"/>
                                  </a:lnTo>
                                  <a:lnTo>
                                    <a:pt x="383540" y="689610"/>
                                  </a:lnTo>
                                  <a:lnTo>
                                    <a:pt x="375920" y="683260"/>
                                  </a:lnTo>
                                  <a:lnTo>
                                    <a:pt x="372110" y="676910"/>
                                  </a:lnTo>
                                  <a:lnTo>
                                    <a:pt x="368300" y="666750"/>
                                  </a:lnTo>
                                  <a:lnTo>
                                    <a:pt x="365760" y="656590"/>
                                  </a:lnTo>
                                  <a:lnTo>
                                    <a:pt x="358140" y="647700"/>
                                  </a:lnTo>
                                  <a:lnTo>
                                    <a:pt x="354330" y="643890"/>
                                  </a:lnTo>
                                  <a:lnTo>
                                    <a:pt x="347980" y="640080"/>
                                  </a:lnTo>
                                  <a:lnTo>
                                    <a:pt x="340360" y="640080"/>
                                  </a:lnTo>
                                  <a:lnTo>
                                    <a:pt x="334010" y="647700"/>
                                  </a:lnTo>
                                  <a:lnTo>
                                    <a:pt x="326390" y="660400"/>
                                  </a:lnTo>
                                  <a:lnTo>
                                    <a:pt x="316230" y="676910"/>
                                  </a:lnTo>
                                  <a:lnTo>
                                    <a:pt x="306070" y="689610"/>
                                  </a:lnTo>
                                  <a:lnTo>
                                    <a:pt x="292100" y="699770"/>
                                  </a:lnTo>
                                  <a:lnTo>
                                    <a:pt x="280670" y="703580"/>
                                  </a:lnTo>
                                  <a:lnTo>
                                    <a:pt x="266700" y="699770"/>
                                  </a:lnTo>
                                  <a:lnTo>
                                    <a:pt x="256540" y="693420"/>
                                  </a:lnTo>
                                  <a:lnTo>
                                    <a:pt x="248920" y="676910"/>
                                  </a:lnTo>
                                  <a:lnTo>
                                    <a:pt x="242570" y="654050"/>
                                  </a:lnTo>
                                  <a:lnTo>
                                    <a:pt x="231140" y="643890"/>
                                  </a:lnTo>
                                  <a:lnTo>
                                    <a:pt x="234950" y="643890"/>
                                  </a:lnTo>
                                  <a:lnTo>
                                    <a:pt x="242570" y="640080"/>
                                  </a:lnTo>
                                  <a:lnTo>
                                    <a:pt x="252730" y="635000"/>
                                  </a:lnTo>
                                  <a:lnTo>
                                    <a:pt x="260350" y="631190"/>
                                  </a:lnTo>
                                  <a:lnTo>
                                    <a:pt x="270510" y="621030"/>
                                  </a:lnTo>
                                  <a:lnTo>
                                    <a:pt x="280670" y="614680"/>
                                  </a:lnTo>
                                  <a:lnTo>
                                    <a:pt x="292100" y="604520"/>
                                  </a:lnTo>
                                  <a:lnTo>
                                    <a:pt x="302260" y="594360"/>
                                  </a:lnTo>
                                  <a:lnTo>
                                    <a:pt x="316230" y="585470"/>
                                  </a:lnTo>
                                  <a:lnTo>
                                    <a:pt x="330200" y="577850"/>
                                  </a:lnTo>
                                  <a:lnTo>
                                    <a:pt x="340360" y="568960"/>
                                  </a:lnTo>
                                  <a:lnTo>
                                    <a:pt x="354330" y="558800"/>
                                  </a:lnTo>
                                  <a:lnTo>
                                    <a:pt x="368300" y="552450"/>
                                  </a:lnTo>
                                  <a:lnTo>
                                    <a:pt x="383540" y="548640"/>
                                  </a:lnTo>
                                  <a:lnTo>
                                    <a:pt x="397510" y="542290"/>
                                  </a:lnTo>
                                  <a:lnTo>
                                    <a:pt x="411480" y="539750"/>
                                  </a:lnTo>
                                  <a:lnTo>
                                    <a:pt x="403860" y="532130"/>
                                  </a:lnTo>
                                  <a:lnTo>
                                    <a:pt x="393700" y="532130"/>
                                  </a:lnTo>
                                  <a:lnTo>
                                    <a:pt x="383540" y="535940"/>
                                  </a:lnTo>
                                  <a:lnTo>
                                    <a:pt x="372110" y="539750"/>
                                  </a:lnTo>
                                  <a:lnTo>
                                    <a:pt x="361950" y="542290"/>
                                  </a:lnTo>
                                  <a:lnTo>
                                    <a:pt x="347980" y="544830"/>
                                  </a:lnTo>
                                  <a:lnTo>
                                    <a:pt x="337820" y="552450"/>
                                  </a:lnTo>
                                  <a:lnTo>
                                    <a:pt x="326390" y="558800"/>
                                  </a:lnTo>
                                  <a:lnTo>
                                    <a:pt x="320040" y="568960"/>
                                  </a:lnTo>
                                  <a:lnTo>
                                    <a:pt x="309880" y="581660"/>
                                  </a:lnTo>
                                  <a:lnTo>
                                    <a:pt x="295910" y="591820"/>
                                  </a:lnTo>
                                  <a:lnTo>
                                    <a:pt x="278130" y="604520"/>
                                  </a:lnTo>
                                  <a:lnTo>
                                    <a:pt x="262890" y="614680"/>
                                  </a:lnTo>
                                  <a:lnTo>
                                    <a:pt x="242570" y="623570"/>
                                  </a:lnTo>
                                  <a:lnTo>
                                    <a:pt x="224790" y="635000"/>
                                  </a:lnTo>
                                  <a:lnTo>
                                    <a:pt x="207010" y="640080"/>
                                  </a:lnTo>
                                  <a:lnTo>
                                    <a:pt x="190500" y="643890"/>
                                  </a:lnTo>
                                  <a:lnTo>
                                    <a:pt x="151130" y="643890"/>
                                  </a:lnTo>
                                  <a:lnTo>
                                    <a:pt x="129540" y="640080"/>
                                  </a:lnTo>
                                  <a:lnTo>
                                    <a:pt x="111760" y="640080"/>
                                  </a:lnTo>
                                  <a:lnTo>
                                    <a:pt x="97790" y="635000"/>
                                  </a:lnTo>
                                  <a:lnTo>
                                    <a:pt x="81280" y="631190"/>
                                  </a:lnTo>
                                  <a:lnTo>
                                    <a:pt x="67310" y="623570"/>
                                  </a:lnTo>
                                  <a:lnTo>
                                    <a:pt x="52070" y="618490"/>
                                  </a:lnTo>
                                  <a:lnTo>
                                    <a:pt x="41910" y="610870"/>
                                  </a:lnTo>
                                  <a:lnTo>
                                    <a:pt x="31750" y="601980"/>
                                  </a:lnTo>
                                  <a:lnTo>
                                    <a:pt x="20320" y="588010"/>
                                  </a:lnTo>
                                  <a:lnTo>
                                    <a:pt x="13970" y="577850"/>
                                  </a:lnTo>
                                  <a:lnTo>
                                    <a:pt x="10160" y="565150"/>
                                  </a:lnTo>
                                  <a:lnTo>
                                    <a:pt x="2540" y="552450"/>
                                  </a:lnTo>
                                  <a:lnTo>
                                    <a:pt x="2540" y="539750"/>
                                  </a:lnTo>
                                  <a:lnTo>
                                    <a:pt x="0" y="523240"/>
                                  </a:lnTo>
                                  <a:lnTo>
                                    <a:pt x="2540" y="499110"/>
                                  </a:lnTo>
                                  <a:lnTo>
                                    <a:pt x="2540" y="482600"/>
                                  </a:lnTo>
                                  <a:lnTo>
                                    <a:pt x="10160" y="466090"/>
                                  </a:lnTo>
                                  <a:lnTo>
                                    <a:pt x="16510" y="453390"/>
                                  </a:lnTo>
                                  <a:lnTo>
                                    <a:pt x="27940" y="443230"/>
                                  </a:lnTo>
                                  <a:lnTo>
                                    <a:pt x="34290" y="436880"/>
                                  </a:lnTo>
                                  <a:lnTo>
                                    <a:pt x="49530" y="430530"/>
                                  </a:lnTo>
                                  <a:lnTo>
                                    <a:pt x="59690" y="424180"/>
                                  </a:lnTo>
                                  <a:lnTo>
                                    <a:pt x="73660" y="420370"/>
                                  </a:lnTo>
                                  <a:lnTo>
                                    <a:pt x="87630" y="414020"/>
                                  </a:lnTo>
                                  <a:lnTo>
                                    <a:pt x="101600" y="410210"/>
                                  </a:lnTo>
                                  <a:lnTo>
                                    <a:pt x="115570" y="403860"/>
                                  </a:lnTo>
                                  <a:lnTo>
                                    <a:pt x="129540" y="401320"/>
                                  </a:lnTo>
                                  <a:lnTo>
                                    <a:pt x="143510" y="393700"/>
                                  </a:lnTo>
                                  <a:lnTo>
                                    <a:pt x="157480" y="384810"/>
                                  </a:lnTo>
                                  <a:lnTo>
                                    <a:pt x="168910" y="374650"/>
                                  </a:lnTo>
                                  <a:lnTo>
                                    <a:pt x="182880" y="360680"/>
                                  </a:lnTo>
                                  <a:lnTo>
                                    <a:pt x="190500" y="344170"/>
                                  </a:lnTo>
                                  <a:lnTo>
                                    <a:pt x="196850" y="327660"/>
                                  </a:lnTo>
                                  <a:lnTo>
                                    <a:pt x="200660" y="311150"/>
                                  </a:lnTo>
                                  <a:lnTo>
                                    <a:pt x="200660" y="262890"/>
                                  </a:lnTo>
                                  <a:lnTo>
                                    <a:pt x="196850" y="248920"/>
                                  </a:lnTo>
                                  <a:lnTo>
                                    <a:pt x="190500" y="236220"/>
                                  </a:lnTo>
                                  <a:lnTo>
                                    <a:pt x="182880" y="229870"/>
                                  </a:lnTo>
                                  <a:lnTo>
                                    <a:pt x="179070" y="227330"/>
                                  </a:lnTo>
                                  <a:lnTo>
                                    <a:pt x="179070" y="223520"/>
                                  </a:lnTo>
                                  <a:lnTo>
                                    <a:pt x="190500" y="223520"/>
                                  </a:lnTo>
                                  <a:lnTo>
                                    <a:pt x="196850" y="227330"/>
                                  </a:lnTo>
                                  <a:lnTo>
                                    <a:pt x="210820" y="229870"/>
                                  </a:lnTo>
                                  <a:lnTo>
                                    <a:pt x="200660" y="203200"/>
                                  </a:lnTo>
                                  <a:lnTo>
                                    <a:pt x="193040" y="186690"/>
                                  </a:lnTo>
                                  <a:lnTo>
                                    <a:pt x="182880" y="173990"/>
                                  </a:lnTo>
                                  <a:lnTo>
                                    <a:pt x="168910" y="167640"/>
                                  </a:lnTo>
                                  <a:lnTo>
                                    <a:pt x="147320" y="167640"/>
                                  </a:lnTo>
                                  <a:lnTo>
                                    <a:pt x="137160" y="170180"/>
                                  </a:lnTo>
                                  <a:lnTo>
                                    <a:pt x="125730" y="177800"/>
                                  </a:lnTo>
                                  <a:lnTo>
                                    <a:pt x="111760" y="186690"/>
                                  </a:lnTo>
                                  <a:lnTo>
                                    <a:pt x="101600" y="203200"/>
                                  </a:lnTo>
                                  <a:lnTo>
                                    <a:pt x="95250" y="219710"/>
                                  </a:lnTo>
                                  <a:lnTo>
                                    <a:pt x="87630" y="236220"/>
                                  </a:lnTo>
                                  <a:lnTo>
                                    <a:pt x="87630" y="265430"/>
                                  </a:lnTo>
                                  <a:lnTo>
                                    <a:pt x="91440" y="275590"/>
                                  </a:lnTo>
                                  <a:lnTo>
                                    <a:pt x="97790" y="281940"/>
                                  </a:lnTo>
                                  <a:lnTo>
                                    <a:pt x="105410" y="285750"/>
                                  </a:lnTo>
                                  <a:lnTo>
                                    <a:pt x="121920" y="285750"/>
                                  </a:lnTo>
                                  <a:lnTo>
                                    <a:pt x="125730" y="281940"/>
                                  </a:lnTo>
                                  <a:lnTo>
                                    <a:pt x="129540" y="273050"/>
                                  </a:lnTo>
                                  <a:lnTo>
                                    <a:pt x="129540" y="256540"/>
                                  </a:lnTo>
                                  <a:lnTo>
                                    <a:pt x="125730" y="248920"/>
                                  </a:lnTo>
                                  <a:lnTo>
                                    <a:pt x="119380" y="243840"/>
                                  </a:lnTo>
                                  <a:lnTo>
                                    <a:pt x="119380" y="236220"/>
                                  </a:lnTo>
                                  <a:lnTo>
                                    <a:pt x="121920" y="232410"/>
                                  </a:lnTo>
                                  <a:lnTo>
                                    <a:pt x="129540" y="232410"/>
                                  </a:lnTo>
                                  <a:lnTo>
                                    <a:pt x="137160" y="240030"/>
                                  </a:lnTo>
                                  <a:lnTo>
                                    <a:pt x="143510" y="252730"/>
                                  </a:lnTo>
                                  <a:lnTo>
                                    <a:pt x="147320" y="273050"/>
                                  </a:lnTo>
                                  <a:lnTo>
                                    <a:pt x="143510" y="289560"/>
                                  </a:lnTo>
                                  <a:lnTo>
                                    <a:pt x="139700" y="295910"/>
                                  </a:lnTo>
                                  <a:lnTo>
                                    <a:pt x="137160" y="298450"/>
                                  </a:lnTo>
                                  <a:lnTo>
                                    <a:pt x="129540" y="302260"/>
                                  </a:lnTo>
                                  <a:lnTo>
                                    <a:pt x="105410" y="302260"/>
                                  </a:lnTo>
                                  <a:lnTo>
                                    <a:pt x="97790" y="298450"/>
                                  </a:lnTo>
                                  <a:lnTo>
                                    <a:pt x="91440" y="295910"/>
                                  </a:lnTo>
                                  <a:lnTo>
                                    <a:pt x="77470" y="281940"/>
                                  </a:lnTo>
                                  <a:lnTo>
                                    <a:pt x="73660" y="269240"/>
                                  </a:lnTo>
                                  <a:lnTo>
                                    <a:pt x="73660" y="248920"/>
                                  </a:lnTo>
                                  <a:lnTo>
                                    <a:pt x="77470" y="227330"/>
                                  </a:lnTo>
                                  <a:lnTo>
                                    <a:pt x="83820" y="203200"/>
                                  </a:lnTo>
                                  <a:lnTo>
                                    <a:pt x="97790" y="184150"/>
                                  </a:lnTo>
                                  <a:lnTo>
                                    <a:pt x="107950" y="167640"/>
                                  </a:lnTo>
                                  <a:lnTo>
                                    <a:pt x="121920" y="153670"/>
                                  </a:lnTo>
                                  <a:lnTo>
                                    <a:pt x="119380" y="114300"/>
                                  </a:lnTo>
                                  <a:lnTo>
                                    <a:pt x="119380" y="78740"/>
                                  </a:lnTo>
                                  <a:lnTo>
                                    <a:pt x="129540" y="48260"/>
                                  </a:lnTo>
                                  <a:lnTo>
                                    <a:pt x="139700" y="29210"/>
                                  </a:lnTo>
                                  <a:lnTo>
                                    <a:pt x="157480" y="12700"/>
                                  </a:lnTo>
                                  <a:lnTo>
                                    <a:pt x="179070" y="2540"/>
                                  </a:lnTo>
                                  <a:lnTo>
                                    <a:pt x="196850" y="0"/>
                                  </a:lnTo>
                                  <a:close/>
                                </a:path>
                              </a:pathLst>
                            </a:custGeom>
                            <a:solidFill>
                              <a:srgbClr val="005196"/>
                            </a:solidFill>
                            <a:ln>
                              <a:noFill/>
                            </a:ln>
                          </wps:spPr>
                          <wps:bodyPr spcFirstLastPara="1" wrap="square" lIns="91425" tIns="91425" rIns="91425" bIns="91425" anchor="ctr" anchorCtr="0">
                            <a:noAutofit/>
                          </wps:bodyPr>
                        </wps:wsp>
                        <wps:wsp>
                          <wps:cNvPr id="53" name="Freeform 30"/>
                          <wps:cNvSpPr/>
                          <wps:spPr>
                            <a:xfrm>
                              <a:off x="6308090" y="9199880"/>
                              <a:ext cx="106680" cy="66040"/>
                            </a:xfrm>
                            <a:custGeom>
                              <a:avLst/>
                              <a:gdLst/>
                              <a:ahLst/>
                              <a:cxnLst/>
                              <a:rect l="l" t="t" r="r" b="b"/>
                              <a:pathLst>
                                <a:path w="106680" h="66040" extrusionOk="0">
                                  <a:moveTo>
                                    <a:pt x="53340" y="0"/>
                                  </a:moveTo>
                                  <a:lnTo>
                                    <a:pt x="49530" y="16510"/>
                                  </a:lnTo>
                                  <a:lnTo>
                                    <a:pt x="53340" y="25400"/>
                                  </a:lnTo>
                                  <a:lnTo>
                                    <a:pt x="57150" y="35560"/>
                                  </a:lnTo>
                                  <a:lnTo>
                                    <a:pt x="63500" y="41910"/>
                                  </a:lnTo>
                                  <a:lnTo>
                                    <a:pt x="74930" y="45720"/>
                                  </a:lnTo>
                                  <a:lnTo>
                                    <a:pt x="85090" y="52070"/>
                                  </a:lnTo>
                                  <a:lnTo>
                                    <a:pt x="95250" y="55880"/>
                                  </a:lnTo>
                                  <a:lnTo>
                                    <a:pt x="106680" y="62230"/>
                                  </a:lnTo>
                                  <a:lnTo>
                                    <a:pt x="91440" y="66040"/>
                                  </a:lnTo>
                                  <a:lnTo>
                                    <a:pt x="59690" y="66040"/>
                                  </a:lnTo>
                                  <a:lnTo>
                                    <a:pt x="45720" y="62230"/>
                                  </a:lnTo>
                                  <a:lnTo>
                                    <a:pt x="31750" y="58420"/>
                                  </a:lnTo>
                                  <a:lnTo>
                                    <a:pt x="17780" y="49530"/>
                                  </a:lnTo>
                                  <a:lnTo>
                                    <a:pt x="6350" y="41910"/>
                                  </a:lnTo>
                                  <a:lnTo>
                                    <a:pt x="0" y="29210"/>
                                  </a:lnTo>
                                  <a:lnTo>
                                    <a:pt x="53340" y="0"/>
                                  </a:lnTo>
                                  <a:close/>
                                </a:path>
                              </a:pathLst>
                            </a:custGeom>
                            <a:solidFill>
                              <a:srgbClr val="005196"/>
                            </a:solidFill>
                            <a:ln>
                              <a:noFill/>
                            </a:ln>
                          </wps:spPr>
                          <wps:bodyPr spcFirstLastPara="1" wrap="square" lIns="91425" tIns="91425" rIns="91425" bIns="91425" anchor="ctr" anchorCtr="0">
                            <a:noAutofit/>
                          </wps:bodyPr>
                        </wps:wsp>
                        <wps:wsp>
                          <wps:cNvPr id="54" name="Freeform 31"/>
                          <wps:cNvSpPr/>
                          <wps:spPr>
                            <a:xfrm>
                              <a:off x="6262370" y="9264650"/>
                              <a:ext cx="50800" cy="53339"/>
                            </a:xfrm>
                            <a:custGeom>
                              <a:avLst/>
                              <a:gdLst/>
                              <a:ahLst/>
                              <a:cxnLst/>
                              <a:rect l="l" t="t" r="r" b="b"/>
                              <a:pathLst>
                                <a:path w="50800" h="53339" extrusionOk="0">
                                  <a:moveTo>
                                    <a:pt x="21590" y="0"/>
                                  </a:moveTo>
                                  <a:lnTo>
                                    <a:pt x="33020" y="0"/>
                                  </a:lnTo>
                                  <a:lnTo>
                                    <a:pt x="35560" y="3810"/>
                                  </a:lnTo>
                                  <a:lnTo>
                                    <a:pt x="39370" y="6350"/>
                                  </a:lnTo>
                                  <a:lnTo>
                                    <a:pt x="43180" y="16510"/>
                                  </a:lnTo>
                                  <a:lnTo>
                                    <a:pt x="50800" y="26670"/>
                                  </a:lnTo>
                                  <a:lnTo>
                                    <a:pt x="50800" y="33020"/>
                                  </a:lnTo>
                                  <a:lnTo>
                                    <a:pt x="46990" y="43180"/>
                                  </a:lnTo>
                                  <a:lnTo>
                                    <a:pt x="43180" y="49530"/>
                                  </a:lnTo>
                                  <a:lnTo>
                                    <a:pt x="39370" y="49530"/>
                                  </a:lnTo>
                                  <a:lnTo>
                                    <a:pt x="33020" y="53339"/>
                                  </a:lnTo>
                                  <a:lnTo>
                                    <a:pt x="25400" y="53339"/>
                                  </a:lnTo>
                                  <a:lnTo>
                                    <a:pt x="17780" y="49530"/>
                                  </a:lnTo>
                                  <a:lnTo>
                                    <a:pt x="11430" y="49530"/>
                                  </a:lnTo>
                                  <a:lnTo>
                                    <a:pt x="3810" y="43180"/>
                                  </a:lnTo>
                                  <a:lnTo>
                                    <a:pt x="0" y="36830"/>
                                  </a:lnTo>
                                  <a:lnTo>
                                    <a:pt x="0" y="16510"/>
                                  </a:lnTo>
                                  <a:lnTo>
                                    <a:pt x="3810" y="10160"/>
                                  </a:lnTo>
                                  <a:lnTo>
                                    <a:pt x="7620" y="6350"/>
                                  </a:lnTo>
                                  <a:lnTo>
                                    <a:pt x="11430" y="3810"/>
                                  </a:lnTo>
                                  <a:lnTo>
                                    <a:pt x="15240" y="3810"/>
                                  </a:lnTo>
                                  <a:lnTo>
                                    <a:pt x="21590" y="0"/>
                                  </a:lnTo>
                                  <a:close/>
                                </a:path>
                              </a:pathLst>
                            </a:custGeom>
                            <a:solidFill>
                              <a:srgbClr val="005196"/>
                            </a:solidFill>
                            <a:ln>
                              <a:noFill/>
                            </a:ln>
                          </wps:spPr>
                          <wps:bodyPr spcFirstLastPara="1" wrap="square" lIns="91425" tIns="91425" rIns="91425" bIns="91425" anchor="ctr" anchorCtr="0">
                            <a:noAutofit/>
                          </wps:bodyPr>
                        </wps:wsp>
                        <wps:wsp>
                          <wps:cNvPr id="55" name="Freeform 32"/>
                          <wps:cNvSpPr/>
                          <wps:spPr>
                            <a:xfrm>
                              <a:off x="6308090" y="8114030"/>
                              <a:ext cx="361950" cy="1019810"/>
                            </a:xfrm>
                            <a:custGeom>
                              <a:avLst/>
                              <a:gdLst/>
                              <a:ahLst/>
                              <a:cxnLst/>
                              <a:rect l="l" t="t" r="r" b="b"/>
                              <a:pathLst>
                                <a:path w="361950" h="1019810" extrusionOk="0">
                                  <a:moveTo>
                                    <a:pt x="284480" y="0"/>
                                  </a:moveTo>
                                  <a:lnTo>
                                    <a:pt x="302261" y="0"/>
                                  </a:lnTo>
                                  <a:lnTo>
                                    <a:pt x="316230" y="6350"/>
                                  </a:lnTo>
                                  <a:lnTo>
                                    <a:pt x="330200" y="16510"/>
                                  </a:lnTo>
                                  <a:lnTo>
                                    <a:pt x="340361" y="26670"/>
                                  </a:lnTo>
                                  <a:lnTo>
                                    <a:pt x="347980" y="39370"/>
                                  </a:lnTo>
                                  <a:lnTo>
                                    <a:pt x="350520" y="53340"/>
                                  </a:lnTo>
                                  <a:lnTo>
                                    <a:pt x="350520" y="69850"/>
                                  </a:lnTo>
                                  <a:lnTo>
                                    <a:pt x="347980" y="82550"/>
                                  </a:lnTo>
                                  <a:lnTo>
                                    <a:pt x="344170" y="95250"/>
                                  </a:lnTo>
                                  <a:lnTo>
                                    <a:pt x="336550" y="105410"/>
                                  </a:lnTo>
                                  <a:lnTo>
                                    <a:pt x="330200" y="115570"/>
                                  </a:lnTo>
                                  <a:lnTo>
                                    <a:pt x="320040" y="121920"/>
                                  </a:lnTo>
                                  <a:lnTo>
                                    <a:pt x="312420" y="124460"/>
                                  </a:lnTo>
                                  <a:lnTo>
                                    <a:pt x="290830" y="124460"/>
                                  </a:lnTo>
                                  <a:lnTo>
                                    <a:pt x="280670" y="121920"/>
                                  </a:lnTo>
                                  <a:lnTo>
                                    <a:pt x="266700" y="115570"/>
                                  </a:lnTo>
                                  <a:lnTo>
                                    <a:pt x="262890" y="99060"/>
                                  </a:lnTo>
                                  <a:lnTo>
                                    <a:pt x="262890" y="55880"/>
                                  </a:lnTo>
                                  <a:lnTo>
                                    <a:pt x="255270" y="69850"/>
                                  </a:lnTo>
                                  <a:lnTo>
                                    <a:pt x="252730" y="85090"/>
                                  </a:lnTo>
                                  <a:lnTo>
                                    <a:pt x="252730" y="118110"/>
                                  </a:lnTo>
                                  <a:lnTo>
                                    <a:pt x="227330" y="148590"/>
                                  </a:lnTo>
                                  <a:lnTo>
                                    <a:pt x="210820" y="173990"/>
                                  </a:lnTo>
                                  <a:lnTo>
                                    <a:pt x="203200" y="204470"/>
                                  </a:lnTo>
                                  <a:lnTo>
                                    <a:pt x="196850" y="229870"/>
                                  </a:lnTo>
                                  <a:lnTo>
                                    <a:pt x="196850" y="260350"/>
                                  </a:lnTo>
                                  <a:lnTo>
                                    <a:pt x="193040" y="289560"/>
                                  </a:lnTo>
                                  <a:lnTo>
                                    <a:pt x="189230" y="322580"/>
                                  </a:lnTo>
                                  <a:lnTo>
                                    <a:pt x="181611" y="355600"/>
                                  </a:lnTo>
                                  <a:lnTo>
                                    <a:pt x="196850" y="361950"/>
                                  </a:lnTo>
                                  <a:lnTo>
                                    <a:pt x="203200" y="316230"/>
                                  </a:lnTo>
                                  <a:lnTo>
                                    <a:pt x="207011" y="295910"/>
                                  </a:lnTo>
                                  <a:lnTo>
                                    <a:pt x="217170" y="275590"/>
                                  </a:lnTo>
                                  <a:lnTo>
                                    <a:pt x="231140" y="260350"/>
                                  </a:lnTo>
                                  <a:lnTo>
                                    <a:pt x="248920" y="243840"/>
                                  </a:lnTo>
                                  <a:lnTo>
                                    <a:pt x="266700" y="233680"/>
                                  </a:lnTo>
                                  <a:lnTo>
                                    <a:pt x="284480" y="227330"/>
                                  </a:lnTo>
                                  <a:lnTo>
                                    <a:pt x="302261" y="223520"/>
                                  </a:lnTo>
                                  <a:lnTo>
                                    <a:pt x="316230" y="227330"/>
                                  </a:lnTo>
                                  <a:lnTo>
                                    <a:pt x="304800" y="233680"/>
                                  </a:lnTo>
                                  <a:lnTo>
                                    <a:pt x="302261" y="246380"/>
                                  </a:lnTo>
                                  <a:lnTo>
                                    <a:pt x="298450" y="266700"/>
                                  </a:lnTo>
                                  <a:lnTo>
                                    <a:pt x="294640" y="292100"/>
                                  </a:lnTo>
                                  <a:lnTo>
                                    <a:pt x="287020" y="322580"/>
                                  </a:lnTo>
                                  <a:lnTo>
                                    <a:pt x="273050" y="349250"/>
                                  </a:lnTo>
                                  <a:lnTo>
                                    <a:pt x="248920" y="374650"/>
                                  </a:lnTo>
                                  <a:lnTo>
                                    <a:pt x="214630" y="401320"/>
                                  </a:lnTo>
                                  <a:lnTo>
                                    <a:pt x="217170" y="414020"/>
                                  </a:lnTo>
                                  <a:lnTo>
                                    <a:pt x="231140" y="401320"/>
                                  </a:lnTo>
                                  <a:lnTo>
                                    <a:pt x="252730" y="382270"/>
                                  </a:lnTo>
                                  <a:lnTo>
                                    <a:pt x="273050" y="370840"/>
                                  </a:lnTo>
                                  <a:lnTo>
                                    <a:pt x="294640" y="368300"/>
                                  </a:lnTo>
                                  <a:lnTo>
                                    <a:pt x="312420" y="370840"/>
                                  </a:lnTo>
                                  <a:lnTo>
                                    <a:pt x="330200" y="378460"/>
                                  </a:lnTo>
                                  <a:lnTo>
                                    <a:pt x="344170" y="387350"/>
                                  </a:lnTo>
                                  <a:lnTo>
                                    <a:pt x="354330" y="398780"/>
                                  </a:lnTo>
                                  <a:lnTo>
                                    <a:pt x="361950" y="407670"/>
                                  </a:lnTo>
                                  <a:lnTo>
                                    <a:pt x="347980" y="411480"/>
                                  </a:lnTo>
                                  <a:lnTo>
                                    <a:pt x="336550" y="420370"/>
                                  </a:lnTo>
                                  <a:lnTo>
                                    <a:pt x="330200" y="436880"/>
                                  </a:lnTo>
                                  <a:lnTo>
                                    <a:pt x="320040" y="453390"/>
                                  </a:lnTo>
                                  <a:lnTo>
                                    <a:pt x="308611" y="467360"/>
                                  </a:lnTo>
                                  <a:lnTo>
                                    <a:pt x="290830" y="480060"/>
                                  </a:lnTo>
                                  <a:lnTo>
                                    <a:pt x="266700" y="486410"/>
                                  </a:lnTo>
                                  <a:lnTo>
                                    <a:pt x="231140" y="483870"/>
                                  </a:lnTo>
                                  <a:lnTo>
                                    <a:pt x="224790" y="490220"/>
                                  </a:lnTo>
                                  <a:lnTo>
                                    <a:pt x="238761" y="494030"/>
                                  </a:lnTo>
                                  <a:lnTo>
                                    <a:pt x="252730" y="506730"/>
                                  </a:lnTo>
                                  <a:lnTo>
                                    <a:pt x="262890" y="519430"/>
                                  </a:lnTo>
                                  <a:lnTo>
                                    <a:pt x="262890" y="533400"/>
                                  </a:lnTo>
                                  <a:lnTo>
                                    <a:pt x="255270" y="542290"/>
                                  </a:lnTo>
                                  <a:lnTo>
                                    <a:pt x="245111" y="552450"/>
                                  </a:lnTo>
                                  <a:lnTo>
                                    <a:pt x="234950" y="558800"/>
                                  </a:lnTo>
                                  <a:lnTo>
                                    <a:pt x="220980" y="566420"/>
                                  </a:lnTo>
                                  <a:lnTo>
                                    <a:pt x="196850" y="566420"/>
                                  </a:lnTo>
                                  <a:lnTo>
                                    <a:pt x="185420" y="562610"/>
                                  </a:lnTo>
                                  <a:lnTo>
                                    <a:pt x="175261" y="562610"/>
                                  </a:lnTo>
                                  <a:lnTo>
                                    <a:pt x="163830" y="558800"/>
                                  </a:lnTo>
                                  <a:lnTo>
                                    <a:pt x="135890" y="558800"/>
                                  </a:lnTo>
                                  <a:lnTo>
                                    <a:pt x="132080" y="562610"/>
                                  </a:lnTo>
                                  <a:lnTo>
                                    <a:pt x="161290" y="572770"/>
                                  </a:lnTo>
                                  <a:lnTo>
                                    <a:pt x="185420" y="589280"/>
                                  </a:lnTo>
                                  <a:lnTo>
                                    <a:pt x="210820" y="605790"/>
                                  </a:lnTo>
                                  <a:lnTo>
                                    <a:pt x="231140" y="624840"/>
                                  </a:lnTo>
                                  <a:lnTo>
                                    <a:pt x="248920" y="651510"/>
                                  </a:lnTo>
                                  <a:lnTo>
                                    <a:pt x="262890" y="678180"/>
                                  </a:lnTo>
                                  <a:lnTo>
                                    <a:pt x="276861" y="707390"/>
                                  </a:lnTo>
                                  <a:lnTo>
                                    <a:pt x="287020" y="736600"/>
                                  </a:lnTo>
                                  <a:lnTo>
                                    <a:pt x="294640" y="765810"/>
                                  </a:lnTo>
                                  <a:lnTo>
                                    <a:pt x="298450" y="798830"/>
                                  </a:lnTo>
                                  <a:lnTo>
                                    <a:pt x="304800" y="829310"/>
                                  </a:lnTo>
                                  <a:lnTo>
                                    <a:pt x="304800" y="918210"/>
                                  </a:lnTo>
                                  <a:lnTo>
                                    <a:pt x="302261" y="944880"/>
                                  </a:lnTo>
                                  <a:lnTo>
                                    <a:pt x="298450" y="963930"/>
                                  </a:lnTo>
                                  <a:lnTo>
                                    <a:pt x="287020" y="966470"/>
                                  </a:lnTo>
                                  <a:lnTo>
                                    <a:pt x="276861" y="974090"/>
                                  </a:lnTo>
                                  <a:lnTo>
                                    <a:pt x="269240" y="980440"/>
                                  </a:lnTo>
                                  <a:lnTo>
                                    <a:pt x="262890" y="982980"/>
                                  </a:lnTo>
                                  <a:lnTo>
                                    <a:pt x="255270" y="990600"/>
                                  </a:lnTo>
                                  <a:lnTo>
                                    <a:pt x="248920" y="999490"/>
                                  </a:lnTo>
                                  <a:lnTo>
                                    <a:pt x="241300" y="1009650"/>
                                  </a:lnTo>
                                  <a:lnTo>
                                    <a:pt x="231140" y="1019810"/>
                                  </a:lnTo>
                                  <a:lnTo>
                                    <a:pt x="238761" y="947420"/>
                                  </a:lnTo>
                                  <a:lnTo>
                                    <a:pt x="238761" y="885190"/>
                                  </a:lnTo>
                                  <a:lnTo>
                                    <a:pt x="227330" y="831850"/>
                                  </a:lnTo>
                                  <a:lnTo>
                                    <a:pt x="217170" y="789940"/>
                                  </a:lnTo>
                                  <a:lnTo>
                                    <a:pt x="199390" y="753110"/>
                                  </a:lnTo>
                                  <a:lnTo>
                                    <a:pt x="179070" y="720090"/>
                                  </a:lnTo>
                                  <a:lnTo>
                                    <a:pt x="157480" y="687070"/>
                                  </a:lnTo>
                                  <a:lnTo>
                                    <a:pt x="132080" y="654050"/>
                                  </a:lnTo>
                                  <a:lnTo>
                                    <a:pt x="119380" y="637540"/>
                                  </a:lnTo>
                                  <a:lnTo>
                                    <a:pt x="105411" y="624840"/>
                                  </a:lnTo>
                                  <a:lnTo>
                                    <a:pt x="87630" y="615950"/>
                                  </a:lnTo>
                                  <a:lnTo>
                                    <a:pt x="69850" y="601980"/>
                                  </a:lnTo>
                                  <a:lnTo>
                                    <a:pt x="52070" y="589280"/>
                                  </a:lnTo>
                                  <a:lnTo>
                                    <a:pt x="34290" y="572770"/>
                                  </a:lnTo>
                                  <a:lnTo>
                                    <a:pt x="20320" y="546100"/>
                                  </a:lnTo>
                                  <a:lnTo>
                                    <a:pt x="6350" y="516890"/>
                                  </a:lnTo>
                                  <a:lnTo>
                                    <a:pt x="0" y="483870"/>
                                  </a:lnTo>
                                  <a:lnTo>
                                    <a:pt x="2540" y="444500"/>
                                  </a:lnTo>
                                  <a:lnTo>
                                    <a:pt x="10161" y="407670"/>
                                  </a:lnTo>
                                  <a:lnTo>
                                    <a:pt x="20320" y="382270"/>
                                  </a:lnTo>
                                  <a:lnTo>
                                    <a:pt x="26670" y="370840"/>
                                  </a:lnTo>
                                  <a:lnTo>
                                    <a:pt x="38100" y="361950"/>
                                  </a:lnTo>
                                  <a:lnTo>
                                    <a:pt x="48261" y="349250"/>
                                  </a:lnTo>
                                  <a:lnTo>
                                    <a:pt x="58420" y="339090"/>
                                  </a:lnTo>
                                  <a:lnTo>
                                    <a:pt x="69850" y="332740"/>
                                  </a:lnTo>
                                  <a:lnTo>
                                    <a:pt x="80011" y="328930"/>
                                  </a:lnTo>
                                  <a:lnTo>
                                    <a:pt x="87630" y="328930"/>
                                  </a:lnTo>
                                  <a:lnTo>
                                    <a:pt x="93980" y="335280"/>
                                  </a:lnTo>
                                  <a:lnTo>
                                    <a:pt x="97790" y="349250"/>
                                  </a:lnTo>
                                  <a:lnTo>
                                    <a:pt x="97790" y="361950"/>
                                  </a:lnTo>
                                  <a:lnTo>
                                    <a:pt x="91440" y="368300"/>
                                  </a:lnTo>
                                  <a:lnTo>
                                    <a:pt x="76200" y="382270"/>
                                  </a:lnTo>
                                  <a:lnTo>
                                    <a:pt x="87630" y="384810"/>
                                  </a:lnTo>
                                  <a:lnTo>
                                    <a:pt x="91440" y="394970"/>
                                  </a:lnTo>
                                  <a:lnTo>
                                    <a:pt x="93980" y="411480"/>
                                  </a:lnTo>
                                  <a:lnTo>
                                    <a:pt x="87630" y="430530"/>
                                  </a:lnTo>
                                  <a:lnTo>
                                    <a:pt x="80011" y="420370"/>
                                  </a:lnTo>
                                  <a:lnTo>
                                    <a:pt x="76200" y="414020"/>
                                  </a:lnTo>
                                  <a:lnTo>
                                    <a:pt x="66040" y="403860"/>
                                  </a:lnTo>
                                  <a:lnTo>
                                    <a:pt x="55880" y="401320"/>
                                  </a:lnTo>
                                  <a:lnTo>
                                    <a:pt x="44450" y="401320"/>
                                  </a:lnTo>
                                  <a:lnTo>
                                    <a:pt x="38100" y="407670"/>
                                  </a:lnTo>
                                  <a:lnTo>
                                    <a:pt x="30480" y="414020"/>
                                  </a:lnTo>
                                  <a:lnTo>
                                    <a:pt x="24130" y="430530"/>
                                  </a:lnTo>
                                  <a:lnTo>
                                    <a:pt x="24130" y="447040"/>
                                  </a:lnTo>
                                  <a:lnTo>
                                    <a:pt x="26670" y="463550"/>
                                  </a:lnTo>
                                  <a:lnTo>
                                    <a:pt x="34290" y="477520"/>
                                  </a:lnTo>
                                  <a:lnTo>
                                    <a:pt x="44450" y="483870"/>
                                  </a:lnTo>
                                  <a:lnTo>
                                    <a:pt x="58420" y="486410"/>
                                  </a:lnTo>
                                  <a:lnTo>
                                    <a:pt x="73661" y="486410"/>
                                  </a:lnTo>
                                  <a:lnTo>
                                    <a:pt x="91440" y="483870"/>
                                  </a:lnTo>
                                  <a:lnTo>
                                    <a:pt x="111761" y="473710"/>
                                  </a:lnTo>
                                  <a:lnTo>
                                    <a:pt x="129540" y="450850"/>
                                  </a:lnTo>
                                  <a:lnTo>
                                    <a:pt x="139700" y="420370"/>
                                  </a:lnTo>
                                  <a:lnTo>
                                    <a:pt x="146050" y="382270"/>
                                  </a:lnTo>
                                  <a:lnTo>
                                    <a:pt x="153670" y="335280"/>
                                  </a:lnTo>
                                  <a:lnTo>
                                    <a:pt x="157480" y="283210"/>
                                  </a:lnTo>
                                  <a:lnTo>
                                    <a:pt x="161290" y="233680"/>
                                  </a:lnTo>
                                  <a:lnTo>
                                    <a:pt x="163830" y="177800"/>
                                  </a:lnTo>
                                  <a:lnTo>
                                    <a:pt x="171450" y="128270"/>
                                  </a:lnTo>
                                  <a:lnTo>
                                    <a:pt x="179070" y="107950"/>
                                  </a:lnTo>
                                  <a:lnTo>
                                    <a:pt x="193040" y="85090"/>
                                  </a:lnTo>
                                  <a:lnTo>
                                    <a:pt x="207011" y="66040"/>
                                  </a:lnTo>
                                  <a:lnTo>
                                    <a:pt x="224790" y="41910"/>
                                  </a:lnTo>
                                  <a:lnTo>
                                    <a:pt x="245111" y="22860"/>
                                  </a:lnTo>
                                  <a:lnTo>
                                    <a:pt x="262890" y="10160"/>
                                  </a:lnTo>
                                  <a:lnTo>
                                    <a:pt x="284480" y="0"/>
                                  </a:lnTo>
                                  <a:close/>
                                </a:path>
                              </a:pathLst>
                            </a:custGeom>
                            <a:solidFill>
                              <a:srgbClr val="005196"/>
                            </a:solidFill>
                            <a:ln>
                              <a:noFill/>
                            </a:ln>
                          </wps:spPr>
                          <wps:bodyPr spcFirstLastPara="1" wrap="square" lIns="91425" tIns="91425" rIns="91425" bIns="91425" anchor="ctr" anchorCtr="0">
                            <a:noAutofit/>
                          </wps:bodyPr>
                        </wps:wsp>
                        <wps:wsp>
                          <wps:cNvPr id="56" name="Freeform 33"/>
                          <wps:cNvSpPr/>
                          <wps:spPr>
                            <a:xfrm>
                              <a:off x="6502400" y="9479280"/>
                              <a:ext cx="185420" cy="556260"/>
                            </a:xfrm>
                            <a:custGeom>
                              <a:avLst/>
                              <a:gdLst/>
                              <a:ahLst/>
                              <a:cxnLst/>
                              <a:rect l="l" t="t" r="r" b="b"/>
                              <a:pathLst>
                                <a:path w="185420" h="556260" extrusionOk="0">
                                  <a:moveTo>
                                    <a:pt x="34289" y="0"/>
                                  </a:moveTo>
                                  <a:lnTo>
                                    <a:pt x="40639" y="0"/>
                                  </a:lnTo>
                                  <a:lnTo>
                                    <a:pt x="44450" y="3810"/>
                                  </a:lnTo>
                                  <a:lnTo>
                                    <a:pt x="55880" y="16510"/>
                                  </a:lnTo>
                                  <a:lnTo>
                                    <a:pt x="62230" y="22860"/>
                                  </a:lnTo>
                                  <a:lnTo>
                                    <a:pt x="69850" y="33020"/>
                                  </a:lnTo>
                                  <a:lnTo>
                                    <a:pt x="76200" y="36830"/>
                                  </a:lnTo>
                                  <a:lnTo>
                                    <a:pt x="83820" y="39370"/>
                                  </a:lnTo>
                                  <a:lnTo>
                                    <a:pt x="93980" y="41910"/>
                                  </a:lnTo>
                                  <a:lnTo>
                                    <a:pt x="105410" y="41910"/>
                                  </a:lnTo>
                                  <a:lnTo>
                                    <a:pt x="132080" y="101600"/>
                                  </a:lnTo>
                                  <a:lnTo>
                                    <a:pt x="153670" y="163830"/>
                                  </a:lnTo>
                                  <a:lnTo>
                                    <a:pt x="171450" y="233680"/>
                                  </a:lnTo>
                                  <a:lnTo>
                                    <a:pt x="181610" y="302260"/>
                                  </a:lnTo>
                                  <a:lnTo>
                                    <a:pt x="185420" y="370840"/>
                                  </a:lnTo>
                                  <a:lnTo>
                                    <a:pt x="185420" y="436880"/>
                                  </a:lnTo>
                                  <a:lnTo>
                                    <a:pt x="181610" y="500380"/>
                                  </a:lnTo>
                                  <a:lnTo>
                                    <a:pt x="171450" y="556260"/>
                                  </a:lnTo>
                                  <a:lnTo>
                                    <a:pt x="111760" y="486410"/>
                                  </a:lnTo>
                                  <a:lnTo>
                                    <a:pt x="119380" y="424180"/>
                                  </a:lnTo>
                                  <a:lnTo>
                                    <a:pt x="119380" y="358140"/>
                                  </a:lnTo>
                                  <a:lnTo>
                                    <a:pt x="115570" y="295910"/>
                                  </a:lnTo>
                                  <a:lnTo>
                                    <a:pt x="101600" y="237490"/>
                                  </a:lnTo>
                                  <a:lnTo>
                                    <a:pt x="83820" y="180340"/>
                                  </a:lnTo>
                                  <a:lnTo>
                                    <a:pt x="58420" y="128270"/>
                                  </a:lnTo>
                                  <a:lnTo>
                                    <a:pt x="34289" y="78740"/>
                                  </a:lnTo>
                                  <a:lnTo>
                                    <a:pt x="0" y="36830"/>
                                  </a:lnTo>
                                  <a:lnTo>
                                    <a:pt x="6350" y="33020"/>
                                  </a:lnTo>
                                  <a:lnTo>
                                    <a:pt x="12700" y="25400"/>
                                  </a:lnTo>
                                  <a:lnTo>
                                    <a:pt x="20320" y="20320"/>
                                  </a:lnTo>
                                  <a:lnTo>
                                    <a:pt x="24130" y="10160"/>
                                  </a:lnTo>
                                  <a:lnTo>
                                    <a:pt x="30480" y="3810"/>
                                  </a:lnTo>
                                  <a:lnTo>
                                    <a:pt x="34289" y="0"/>
                                  </a:lnTo>
                                  <a:close/>
                                </a:path>
                              </a:pathLst>
                            </a:custGeom>
                            <a:solidFill>
                              <a:srgbClr val="005196"/>
                            </a:solidFill>
                            <a:ln>
                              <a:noFill/>
                            </a:ln>
                          </wps:spPr>
                          <wps:bodyPr spcFirstLastPara="1" wrap="square" lIns="91425" tIns="91425" rIns="91425" bIns="91425" anchor="ctr" anchorCtr="0">
                            <a:noAutofit/>
                          </wps:bodyPr>
                        </wps:wsp>
                        <wps:wsp>
                          <wps:cNvPr id="57" name="Freeform 34"/>
                          <wps:cNvSpPr/>
                          <wps:spPr>
                            <a:xfrm>
                              <a:off x="488950" y="480060"/>
                              <a:ext cx="109220" cy="118110"/>
                            </a:xfrm>
                            <a:custGeom>
                              <a:avLst/>
                              <a:gdLst/>
                              <a:ahLst/>
                              <a:cxnLst/>
                              <a:rect l="l" t="t" r="r" b="b"/>
                              <a:pathLst>
                                <a:path w="109220" h="118110" extrusionOk="0">
                                  <a:moveTo>
                                    <a:pt x="83820" y="0"/>
                                  </a:moveTo>
                                  <a:lnTo>
                                    <a:pt x="97790" y="0"/>
                                  </a:lnTo>
                                  <a:lnTo>
                                    <a:pt x="101600" y="2540"/>
                                  </a:lnTo>
                                  <a:lnTo>
                                    <a:pt x="109220" y="10160"/>
                                  </a:lnTo>
                                  <a:lnTo>
                                    <a:pt x="109220" y="22860"/>
                                  </a:lnTo>
                                  <a:lnTo>
                                    <a:pt x="101600" y="29210"/>
                                  </a:lnTo>
                                  <a:lnTo>
                                    <a:pt x="95250" y="43180"/>
                                  </a:lnTo>
                                  <a:lnTo>
                                    <a:pt x="80010" y="55880"/>
                                  </a:lnTo>
                                  <a:lnTo>
                                    <a:pt x="69850" y="68580"/>
                                  </a:lnTo>
                                  <a:lnTo>
                                    <a:pt x="55880" y="85090"/>
                                  </a:lnTo>
                                  <a:lnTo>
                                    <a:pt x="41910" y="97790"/>
                                  </a:lnTo>
                                  <a:lnTo>
                                    <a:pt x="30480" y="107950"/>
                                  </a:lnTo>
                                  <a:lnTo>
                                    <a:pt x="24130" y="118110"/>
                                  </a:lnTo>
                                  <a:lnTo>
                                    <a:pt x="20320" y="118110"/>
                                  </a:lnTo>
                                  <a:lnTo>
                                    <a:pt x="0" y="95250"/>
                                  </a:lnTo>
                                  <a:lnTo>
                                    <a:pt x="12700" y="81280"/>
                                  </a:lnTo>
                                  <a:lnTo>
                                    <a:pt x="24130" y="64770"/>
                                  </a:lnTo>
                                  <a:lnTo>
                                    <a:pt x="38100" y="52070"/>
                                  </a:lnTo>
                                  <a:lnTo>
                                    <a:pt x="48260" y="39370"/>
                                  </a:lnTo>
                                  <a:lnTo>
                                    <a:pt x="59690" y="26670"/>
                                  </a:lnTo>
                                  <a:lnTo>
                                    <a:pt x="69850" y="15240"/>
                                  </a:lnTo>
                                  <a:lnTo>
                                    <a:pt x="77470" y="6350"/>
                                  </a:lnTo>
                                  <a:lnTo>
                                    <a:pt x="80010" y="2540"/>
                                  </a:lnTo>
                                  <a:lnTo>
                                    <a:pt x="83820" y="0"/>
                                  </a:lnTo>
                                  <a:close/>
                                </a:path>
                              </a:pathLst>
                            </a:custGeom>
                            <a:solidFill>
                              <a:srgbClr val="005196"/>
                            </a:solidFill>
                            <a:ln>
                              <a:noFill/>
                            </a:ln>
                          </wps:spPr>
                          <wps:bodyPr spcFirstLastPara="1" wrap="square" lIns="91425" tIns="91425" rIns="91425" bIns="91425" anchor="ctr" anchorCtr="0">
                            <a:noAutofit/>
                          </wps:bodyPr>
                        </wps:wsp>
                        <wps:wsp>
                          <wps:cNvPr id="58" name="Freeform 35"/>
                          <wps:cNvSpPr/>
                          <wps:spPr>
                            <a:xfrm>
                              <a:off x="463550" y="0"/>
                              <a:ext cx="596900" cy="585470"/>
                            </a:xfrm>
                            <a:custGeom>
                              <a:avLst/>
                              <a:gdLst/>
                              <a:ahLst/>
                              <a:cxnLst/>
                              <a:rect l="l" t="t" r="r" b="b"/>
                              <a:pathLst>
                                <a:path w="596900" h="585470" extrusionOk="0">
                                  <a:moveTo>
                                    <a:pt x="270510" y="0"/>
                                  </a:moveTo>
                                  <a:lnTo>
                                    <a:pt x="278130" y="15239"/>
                                  </a:lnTo>
                                  <a:lnTo>
                                    <a:pt x="278130" y="35560"/>
                                  </a:lnTo>
                                  <a:lnTo>
                                    <a:pt x="274320" y="52070"/>
                                  </a:lnTo>
                                  <a:lnTo>
                                    <a:pt x="264160" y="67310"/>
                                  </a:lnTo>
                                  <a:lnTo>
                                    <a:pt x="256540" y="78739"/>
                                  </a:lnTo>
                                  <a:lnTo>
                                    <a:pt x="246380" y="83820"/>
                                  </a:lnTo>
                                  <a:lnTo>
                                    <a:pt x="240030" y="97789"/>
                                  </a:lnTo>
                                  <a:lnTo>
                                    <a:pt x="228600" y="107950"/>
                                  </a:lnTo>
                                  <a:lnTo>
                                    <a:pt x="218440" y="116839"/>
                                  </a:lnTo>
                                  <a:lnTo>
                                    <a:pt x="210820" y="127000"/>
                                  </a:lnTo>
                                  <a:lnTo>
                                    <a:pt x="204470" y="137160"/>
                                  </a:lnTo>
                                  <a:lnTo>
                                    <a:pt x="200660" y="143510"/>
                                  </a:lnTo>
                                  <a:lnTo>
                                    <a:pt x="196850" y="149860"/>
                                  </a:lnTo>
                                  <a:lnTo>
                                    <a:pt x="200660" y="157480"/>
                                  </a:lnTo>
                                  <a:lnTo>
                                    <a:pt x="204470" y="157480"/>
                                  </a:lnTo>
                                  <a:lnTo>
                                    <a:pt x="214630" y="147320"/>
                                  </a:lnTo>
                                  <a:lnTo>
                                    <a:pt x="218440" y="140970"/>
                                  </a:lnTo>
                                  <a:lnTo>
                                    <a:pt x="226060" y="130810"/>
                                  </a:lnTo>
                                  <a:lnTo>
                                    <a:pt x="236220" y="120650"/>
                                  </a:lnTo>
                                  <a:lnTo>
                                    <a:pt x="242570" y="107950"/>
                                  </a:lnTo>
                                  <a:lnTo>
                                    <a:pt x="250190" y="97789"/>
                                  </a:lnTo>
                                  <a:lnTo>
                                    <a:pt x="256540" y="83820"/>
                                  </a:lnTo>
                                  <a:lnTo>
                                    <a:pt x="266700" y="78739"/>
                                  </a:lnTo>
                                  <a:lnTo>
                                    <a:pt x="274320" y="74930"/>
                                  </a:lnTo>
                                  <a:lnTo>
                                    <a:pt x="288290" y="67310"/>
                                  </a:lnTo>
                                  <a:lnTo>
                                    <a:pt x="298450" y="64770"/>
                                  </a:lnTo>
                                  <a:lnTo>
                                    <a:pt x="313690" y="67310"/>
                                  </a:lnTo>
                                  <a:lnTo>
                                    <a:pt x="323850" y="67310"/>
                                  </a:lnTo>
                                  <a:lnTo>
                                    <a:pt x="331470" y="71120"/>
                                  </a:lnTo>
                                  <a:lnTo>
                                    <a:pt x="341630" y="74930"/>
                                  </a:lnTo>
                                  <a:lnTo>
                                    <a:pt x="351790" y="78739"/>
                                  </a:lnTo>
                                  <a:lnTo>
                                    <a:pt x="361950" y="74930"/>
                                  </a:lnTo>
                                  <a:lnTo>
                                    <a:pt x="361950" y="83820"/>
                                  </a:lnTo>
                                  <a:lnTo>
                                    <a:pt x="359410" y="100330"/>
                                  </a:lnTo>
                                  <a:lnTo>
                                    <a:pt x="347980" y="120650"/>
                                  </a:lnTo>
                                  <a:lnTo>
                                    <a:pt x="337820" y="137160"/>
                                  </a:lnTo>
                                  <a:lnTo>
                                    <a:pt x="323850" y="157480"/>
                                  </a:lnTo>
                                  <a:lnTo>
                                    <a:pt x="306070" y="173989"/>
                                  </a:lnTo>
                                  <a:lnTo>
                                    <a:pt x="284480" y="186689"/>
                                  </a:lnTo>
                                  <a:lnTo>
                                    <a:pt x="260350" y="193039"/>
                                  </a:lnTo>
                                  <a:lnTo>
                                    <a:pt x="240030" y="199389"/>
                                  </a:lnTo>
                                  <a:lnTo>
                                    <a:pt x="218440" y="209550"/>
                                  </a:lnTo>
                                  <a:lnTo>
                                    <a:pt x="200660" y="219710"/>
                                  </a:lnTo>
                                  <a:lnTo>
                                    <a:pt x="179070" y="232410"/>
                                  </a:lnTo>
                                  <a:lnTo>
                                    <a:pt x="165100" y="252730"/>
                                  </a:lnTo>
                                  <a:lnTo>
                                    <a:pt x="147320" y="271780"/>
                                  </a:lnTo>
                                  <a:lnTo>
                                    <a:pt x="134620" y="295910"/>
                                  </a:lnTo>
                                  <a:lnTo>
                                    <a:pt x="123190" y="318770"/>
                                  </a:lnTo>
                                  <a:lnTo>
                                    <a:pt x="113030" y="341630"/>
                                  </a:lnTo>
                                  <a:lnTo>
                                    <a:pt x="105410" y="364489"/>
                                  </a:lnTo>
                                  <a:lnTo>
                                    <a:pt x="99060" y="391160"/>
                                  </a:lnTo>
                                  <a:lnTo>
                                    <a:pt x="99060" y="416560"/>
                                  </a:lnTo>
                                  <a:lnTo>
                                    <a:pt x="95250" y="443230"/>
                                  </a:lnTo>
                                  <a:lnTo>
                                    <a:pt x="95250" y="466089"/>
                                  </a:lnTo>
                                  <a:lnTo>
                                    <a:pt x="99060" y="488950"/>
                                  </a:lnTo>
                                  <a:lnTo>
                                    <a:pt x="102870" y="511810"/>
                                  </a:lnTo>
                                  <a:lnTo>
                                    <a:pt x="105410" y="525780"/>
                                  </a:lnTo>
                                  <a:lnTo>
                                    <a:pt x="113030" y="535939"/>
                                  </a:lnTo>
                                  <a:lnTo>
                                    <a:pt x="120650" y="544830"/>
                                  </a:lnTo>
                                  <a:lnTo>
                                    <a:pt x="127000" y="552450"/>
                                  </a:lnTo>
                                  <a:lnTo>
                                    <a:pt x="134620" y="558800"/>
                                  </a:lnTo>
                                  <a:lnTo>
                                    <a:pt x="140970" y="561339"/>
                                  </a:lnTo>
                                  <a:lnTo>
                                    <a:pt x="144780" y="565150"/>
                                  </a:lnTo>
                                  <a:lnTo>
                                    <a:pt x="168910" y="565150"/>
                                  </a:lnTo>
                                  <a:lnTo>
                                    <a:pt x="179070" y="561339"/>
                                  </a:lnTo>
                                  <a:lnTo>
                                    <a:pt x="193040" y="554989"/>
                                  </a:lnTo>
                                  <a:lnTo>
                                    <a:pt x="204470" y="544830"/>
                                  </a:lnTo>
                                  <a:lnTo>
                                    <a:pt x="214630" y="532130"/>
                                  </a:lnTo>
                                  <a:lnTo>
                                    <a:pt x="226060" y="515620"/>
                                  </a:lnTo>
                                  <a:lnTo>
                                    <a:pt x="228600" y="488950"/>
                                  </a:lnTo>
                                  <a:lnTo>
                                    <a:pt x="232410" y="462280"/>
                                  </a:lnTo>
                                  <a:lnTo>
                                    <a:pt x="240030" y="436880"/>
                                  </a:lnTo>
                                  <a:lnTo>
                                    <a:pt x="250190" y="414020"/>
                                  </a:lnTo>
                                  <a:lnTo>
                                    <a:pt x="260350" y="391160"/>
                                  </a:lnTo>
                                  <a:lnTo>
                                    <a:pt x="274320" y="370839"/>
                                  </a:lnTo>
                                  <a:lnTo>
                                    <a:pt x="288290" y="354330"/>
                                  </a:lnTo>
                                  <a:lnTo>
                                    <a:pt x="306070" y="341630"/>
                                  </a:lnTo>
                                  <a:lnTo>
                                    <a:pt x="323850" y="331470"/>
                                  </a:lnTo>
                                  <a:lnTo>
                                    <a:pt x="341630" y="321310"/>
                                  </a:lnTo>
                                  <a:lnTo>
                                    <a:pt x="359410" y="314960"/>
                                  </a:lnTo>
                                  <a:lnTo>
                                    <a:pt x="375920" y="314960"/>
                                  </a:lnTo>
                                  <a:lnTo>
                                    <a:pt x="393700" y="318770"/>
                                  </a:lnTo>
                                  <a:lnTo>
                                    <a:pt x="415290" y="321310"/>
                                  </a:lnTo>
                                  <a:lnTo>
                                    <a:pt x="429260" y="331470"/>
                                  </a:lnTo>
                                  <a:lnTo>
                                    <a:pt x="447040" y="345439"/>
                                  </a:lnTo>
                                  <a:lnTo>
                                    <a:pt x="461010" y="364489"/>
                                  </a:lnTo>
                                  <a:lnTo>
                                    <a:pt x="471170" y="381000"/>
                                  </a:lnTo>
                                  <a:lnTo>
                                    <a:pt x="471170" y="426720"/>
                                  </a:lnTo>
                                  <a:lnTo>
                                    <a:pt x="488950" y="430530"/>
                                  </a:lnTo>
                                  <a:lnTo>
                                    <a:pt x="506730" y="430530"/>
                                  </a:lnTo>
                                  <a:lnTo>
                                    <a:pt x="527050" y="426720"/>
                                  </a:lnTo>
                                  <a:lnTo>
                                    <a:pt x="544830" y="416560"/>
                                  </a:lnTo>
                                  <a:lnTo>
                                    <a:pt x="562610" y="403860"/>
                                  </a:lnTo>
                                  <a:lnTo>
                                    <a:pt x="576580" y="383539"/>
                                  </a:lnTo>
                                  <a:lnTo>
                                    <a:pt x="580390" y="361950"/>
                                  </a:lnTo>
                                  <a:lnTo>
                                    <a:pt x="584200" y="331470"/>
                                  </a:lnTo>
                                  <a:lnTo>
                                    <a:pt x="580390" y="314960"/>
                                  </a:lnTo>
                                  <a:lnTo>
                                    <a:pt x="572770" y="302260"/>
                                  </a:lnTo>
                                  <a:lnTo>
                                    <a:pt x="562610" y="292100"/>
                                  </a:lnTo>
                                  <a:lnTo>
                                    <a:pt x="552450" y="285750"/>
                                  </a:lnTo>
                                  <a:lnTo>
                                    <a:pt x="520700" y="285750"/>
                                  </a:lnTo>
                                  <a:lnTo>
                                    <a:pt x="509270" y="288289"/>
                                  </a:lnTo>
                                  <a:lnTo>
                                    <a:pt x="495300" y="298450"/>
                                  </a:lnTo>
                                  <a:lnTo>
                                    <a:pt x="488950" y="314960"/>
                                  </a:lnTo>
                                  <a:lnTo>
                                    <a:pt x="488950" y="331470"/>
                                  </a:lnTo>
                                  <a:lnTo>
                                    <a:pt x="491490" y="345439"/>
                                  </a:lnTo>
                                  <a:lnTo>
                                    <a:pt x="499110" y="350520"/>
                                  </a:lnTo>
                                  <a:lnTo>
                                    <a:pt x="506730" y="350520"/>
                                  </a:lnTo>
                                  <a:lnTo>
                                    <a:pt x="513080" y="345439"/>
                                  </a:lnTo>
                                  <a:lnTo>
                                    <a:pt x="509270" y="331470"/>
                                  </a:lnTo>
                                  <a:lnTo>
                                    <a:pt x="509270" y="318770"/>
                                  </a:lnTo>
                                  <a:lnTo>
                                    <a:pt x="520700" y="325120"/>
                                  </a:lnTo>
                                  <a:lnTo>
                                    <a:pt x="527050" y="334010"/>
                                  </a:lnTo>
                                  <a:lnTo>
                                    <a:pt x="530860" y="345439"/>
                                  </a:lnTo>
                                  <a:lnTo>
                                    <a:pt x="530860" y="354330"/>
                                  </a:lnTo>
                                  <a:lnTo>
                                    <a:pt x="527050" y="361950"/>
                                  </a:lnTo>
                                  <a:lnTo>
                                    <a:pt x="524510" y="367030"/>
                                  </a:lnTo>
                                  <a:lnTo>
                                    <a:pt x="516890" y="370839"/>
                                  </a:lnTo>
                                  <a:lnTo>
                                    <a:pt x="509270" y="374650"/>
                                  </a:lnTo>
                                  <a:lnTo>
                                    <a:pt x="502920" y="377189"/>
                                  </a:lnTo>
                                  <a:lnTo>
                                    <a:pt x="499110" y="377189"/>
                                  </a:lnTo>
                                  <a:lnTo>
                                    <a:pt x="488950" y="370839"/>
                                  </a:lnTo>
                                  <a:lnTo>
                                    <a:pt x="485140" y="364489"/>
                                  </a:lnTo>
                                  <a:lnTo>
                                    <a:pt x="481330" y="358139"/>
                                  </a:lnTo>
                                  <a:lnTo>
                                    <a:pt x="474980" y="345439"/>
                                  </a:lnTo>
                                  <a:lnTo>
                                    <a:pt x="471170" y="331470"/>
                                  </a:lnTo>
                                  <a:lnTo>
                                    <a:pt x="471170" y="318770"/>
                                  </a:lnTo>
                                  <a:lnTo>
                                    <a:pt x="474980" y="304800"/>
                                  </a:lnTo>
                                  <a:lnTo>
                                    <a:pt x="481330" y="292100"/>
                                  </a:lnTo>
                                  <a:lnTo>
                                    <a:pt x="488950" y="279400"/>
                                  </a:lnTo>
                                  <a:lnTo>
                                    <a:pt x="506730" y="269239"/>
                                  </a:lnTo>
                                  <a:lnTo>
                                    <a:pt x="520700" y="262889"/>
                                  </a:lnTo>
                                  <a:lnTo>
                                    <a:pt x="538480" y="259080"/>
                                  </a:lnTo>
                                  <a:lnTo>
                                    <a:pt x="552450" y="262889"/>
                                  </a:lnTo>
                                  <a:lnTo>
                                    <a:pt x="566420" y="265430"/>
                                  </a:lnTo>
                                  <a:lnTo>
                                    <a:pt x="576580" y="275589"/>
                                  </a:lnTo>
                                  <a:lnTo>
                                    <a:pt x="586740" y="288289"/>
                                  </a:lnTo>
                                  <a:lnTo>
                                    <a:pt x="594360" y="304800"/>
                                  </a:lnTo>
                                  <a:lnTo>
                                    <a:pt x="596900" y="328930"/>
                                  </a:lnTo>
                                  <a:lnTo>
                                    <a:pt x="596900" y="354330"/>
                                  </a:lnTo>
                                  <a:lnTo>
                                    <a:pt x="594360" y="377189"/>
                                  </a:lnTo>
                                  <a:lnTo>
                                    <a:pt x="586740" y="400050"/>
                                  </a:lnTo>
                                  <a:lnTo>
                                    <a:pt x="572770" y="420370"/>
                                  </a:lnTo>
                                  <a:lnTo>
                                    <a:pt x="556260" y="433070"/>
                                  </a:lnTo>
                                  <a:lnTo>
                                    <a:pt x="530860" y="445770"/>
                                  </a:lnTo>
                                  <a:lnTo>
                                    <a:pt x="499110" y="445770"/>
                                  </a:lnTo>
                                  <a:lnTo>
                                    <a:pt x="464820" y="443230"/>
                                  </a:lnTo>
                                  <a:lnTo>
                                    <a:pt x="453390" y="459739"/>
                                  </a:lnTo>
                                  <a:lnTo>
                                    <a:pt x="439420" y="473710"/>
                                  </a:lnTo>
                                  <a:lnTo>
                                    <a:pt x="421640" y="486410"/>
                                  </a:lnTo>
                                  <a:lnTo>
                                    <a:pt x="403860" y="495300"/>
                                  </a:lnTo>
                                  <a:lnTo>
                                    <a:pt x="386080" y="499110"/>
                                  </a:lnTo>
                                  <a:lnTo>
                                    <a:pt x="369570" y="502920"/>
                                  </a:lnTo>
                                  <a:lnTo>
                                    <a:pt x="355600" y="495300"/>
                                  </a:lnTo>
                                  <a:lnTo>
                                    <a:pt x="345440" y="482600"/>
                                  </a:lnTo>
                                  <a:lnTo>
                                    <a:pt x="337820" y="462280"/>
                                  </a:lnTo>
                                  <a:lnTo>
                                    <a:pt x="337820" y="443230"/>
                                  </a:lnTo>
                                  <a:lnTo>
                                    <a:pt x="341630" y="426720"/>
                                  </a:lnTo>
                                  <a:lnTo>
                                    <a:pt x="351790" y="416560"/>
                                  </a:lnTo>
                                  <a:lnTo>
                                    <a:pt x="359410" y="414020"/>
                                  </a:lnTo>
                                  <a:lnTo>
                                    <a:pt x="372110" y="414020"/>
                                  </a:lnTo>
                                  <a:lnTo>
                                    <a:pt x="379730" y="416560"/>
                                  </a:lnTo>
                                  <a:lnTo>
                                    <a:pt x="386080" y="420370"/>
                                  </a:lnTo>
                                  <a:lnTo>
                                    <a:pt x="393700" y="424180"/>
                                  </a:lnTo>
                                  <a:lnTo>
                                    <a:pt x="393700" y="430530"/>
                                  </a:lnTo>
                                  <a:lnTo>
                                    <a:pt x="397510" y="433070"/>
                                  </a:lnTo>
                                  <a:lnTo>
                                    <a:pt x="397510" y="443230"/>
                                  </a:lnTo>
                                  <a:lnTo>
                                    <a:pt x="393700" y="445770"/>
                                  </a:lnTo>
                                  <a:lnTo>
                                    <a:pt x="389890" y="443230"/>
                                  </a:lnTo>
                                  <a:lnTo>
                                    <a:pt x="386080" y="440689"/>
                                  </a:lnTo>
                                  <a:lnTo>
                                    <a:pt x="379730" y="433070"/>
                                  </a:lnTo>
                                  <a:lnTo>
                                    <a:pt x="372110" y="430530"/>
                                  </a:lnTo>
                                  <a:lnTo>
                                    <a:pt x="361950" y="433070"/>
                                  </a:lnTo>
                                  <a:lnTo>
                                    <a:pt x="359410" y="436880"/>
                                  </a:lnTo>
                                  <a:lnTo>
                                    <a:pt x="351790" y="443230"/>
                                  </a:lnTo>
                                  <a:lnTo>
                                    <a:pt x="351790" y="462280"/>
                                  </a:lnTo>
                                  <a:lnTo>
                                    <a:pt x="355600" y="473710"/>
                                  </a:lnTo>
                                  <a:lnTo>
                                    <a:pt x="361950" y="478789"/>
                                  </a:lnTo>
                                  <a:lnTo>
                                    <a:pt x="369570" y="482600"/>
                                  </a:lnTo>
                                  <a:lnTo>
                                    <a:pt x="393700" y="482600"/>
                                  </a:lnTo>
                                  <a:lnTo>
                                    <a:pt x="411480" y="478789"/>
                                  </a:lnTo>
                                  <a:lnTo>
                                    <a:pt x="425450" y="466089"/>
                                  </a:lnTo>
                                  <a:lnTo>
                                    <a:pt x="436880" y="453389"/>
                                  </a:lnTo>
                                  <a:lnTo>
                                    <a:pt x="447040" y="436880"/>
                                  </a:lnTo>
                                  <a:lnTo>
                                    <a:pt x="450850" y="426720"/>
                                  </a:lnTo>
                                  <a:lnTo>
                                    <a:pt x="453390" y="414020"/>
                                  </a:lnTo>
                                  <a:lnTo>
                                    <a:pt x="453390" y="387350"/>
                                  </a:lnTo>
                                  <a:lnTo>
                                    <a:pt x="447040" y="374650"/>
                                  </a:lnTo>
                                  <a:lnTo>
                                    <a:pt x="439420" y="361950"/>
                                  </a:lnTo>
                                  <a:lnTo>
                                    <a:pt x="421640" y="350520"/>
                                  </a:lnTo>
                                  <a:lnTo>
                                    <a:pt x="401320" y="341630"/>
                                  </a:lnTo>
                                  <a:lnTo>
                                    <a:pt x="403860" y="354330"/>
                                  </a:lnTo>
                                  <a:lnTo>
                                    <a:pt x="407670" y="364489"/>
                                  </a:lnTo>
                                  <a:lnTo>
                                    <a:pt x="407670" y="370839"/>
                                  </a:lnTo>
                                  <a:lnTo>
                                    <a:pt x="403860" y="377189"/>
                                  </a:lnTo>
                                  <a:lnTo>
                                    <a:pt x="401320" y="370839"/>
                                  </a:lnTo>
                                  <a:lnTo>
                                    <a:pt x="393700" y="364489"/>
                                  </a:lnTo>
                                  <a:lnTo>
                                    <a:pt x="383540" y="358139"/>
                                  </a:lnTo>
                                  <a:lnTo>
                                    <a:pt x="369570" y="354330"/>
                                  </a:lnTo>
                                  <a:lnTo>
                                    <a:pt x="359410" y="350520"/>
                                  </a:lnTo>
                                  <a:lnTo>
                                    <a:pt x="331470" y="350520"/>
                                  </a:lnTo>
                                  <a:lnTo>
                                    <a:pt x="316230" y="354330"/>
                                  </a:lnTo>
                                  <a:lnTo>
                                    <a:pt x="302260" y="364489"/>
                                  </a:lnTo>
                                  <a:lnTo>
                                    <a:pt x="292100" y="374650"/>
                                  </a:lnTo>
                                  <a:lnTo>
                                    <a:pt x="278130" y="387350"/>
                                  </a:lnTo>
                                  <a:lnTo>
                                    <a:pt x="260350" y="416560"/>
                                  </a:lnTo>
                                  <a:lnTo>
                                    <a:pt x="250190" y="449580"/>
                                  </a:lnTo>
                                  <a:lnTo>
                                    <a:pt x="242570" y="482600"/>
                                  </a:lnTo>
                                  <a:lnTo>
                                    <a:pt x="236220" y="515620"/>
                                  </a:lnTo>
                                  <a:lnTo>
                                    <a:pt x="226060" y="544830"/>
                                  </a:lnTo>
                                  <a:lnTo>
                                    <a:pt x="210820" y="565150"/>
                                  </a:lnTo>
                                  <a:lnTo>
                                    <a:pt x="186690" y="577850"/>
                                  </a:lnTo>
                                  <a:lnTo>
                                    <a:pt x="151130" y="585470"/>
                                  </a:lnTo>
                                  <a:lnTo>
                                    <a:pt x="127000" y="577850"/>
                                  </a:lnTo>
                                  <a:lnTo>
                                    <a:pt x="102870" y="568960"/>
                                  </a:lnTo>
                                  <a:lnTo>
                                    <a:pt x="85090" y="548639"/>
                                  </a:lnTo>
                                  <a:lnTo>
                                    <a:pt x="69850" y="525780"/>
                                  </a:lnTo>
                                  <a:lnTo>
                                    <a:pt x="59690" y="492760"/>
                                  </a:lnTo>
                                  <a:lnTo>
                                    <a:pt x="53340" y="453389"/>
                                  </a:lnTo>
                                  <a:lnTo>
                                    <a:pt x="49530" y="410210"/>
                                  </a:lnTo>
                                  <a:lnTo>
                                    <a:pt x="49530" y="345439"/>
                                  </a:lnTo>
                                  <a:lnTo>
                                    <a:pt x="55880" y="321310"/>
                                  </a:lnTo>
                                  <a:lnTo>
                                    <a:pt x="63500" y="302260"/>
                                  </a:lnTo>
                                  <a:lnTo>
                                    <a:pt x="69850" y="279400"/>
                                  </a:lnTo>
                                  <a:lnTo>
                                    <a:pt x="81280" y="259080"/>
                                  </a:lnTo>
                                  <a:lnTo>
                                    <a:pt x="91440" y="238760"/>
                                  </a:lnTo>
                                  <a:lnTo>
                                    <a:pt x="99060" y="222250"/>
                                  </a:lnTo>
                                  <a:lnTo>
                                    <a:pt x="109220" y="213360"/>
                                  </a:lnTo>
                                  <a:lnTo>
                                    <a:pt x="120650" y="203200"/>
                                  </a:lnTo>
                                  <a:lnTo>
                                    <a:pt x="123190" y="190500"/>
                                  </a:lnTo>
                                  <a:lnTo>
                                    <a:pt x="130810" y="176530"/>
                                  </a:lnTo>
                                  <a:lnTo>
                                    <a:pt x="134620" y="163830"/>
                                  </a:lnTo>
                                  <a:lnTo>
                                    <a:pt x="137160" y="149860"/>
                                  </a:lnTo>
                                  <a:lnTo>
                                    <a:pt x="140970" y="137160"/>
                                  </a:lnTo>
                                  <a:lnTo>
                                    <a:pt x="140970" y="116839"/>
                                  </a:lnTo>
                                  <a:lnTo>
                                    <a:pt x="137160" y="107950"/>
                                  </a:lnTo>
                                  <a:lnTo>
                                    <a:pt x="130810" y="137160"/>
                                  </a:lnTo>
                                  <a:lnTo>
                                    <a:pt x="120650" y="166370"/>
                                  </a:lnTo>
                                  <a:lnTo>
                                    <a:pt x="105410" y="193039"/>
                                  </a:lnTo>
                                  <a:lnTo>
                                    <a:pt x="87630" y="222250"/>
                                  </a:lnTo>
                                  <a:lnTo>
                                    <a:pt x="73660" y="246380"/>
                                  </a:lnTo>
                                  <a:lnTo>
                                    <a:pt x="59690" y="271780"/>
                                  </a:lnTo>
                                  <a:lnTo>
                                    <a:pt x="49530" y="295910"/>
                                  </a:lnTo>
                                  <a:lnTo>
                                    <a:pt x="45720" y="318770"/>
                                  </a:lnTo>
                                  <a:lnTo>
                                    <a:pt x="39370" y="304800"/>
                                  </a:lnTo>
                                  <a:lnTo>
                                    <a:pt x="21590" y="292100"/>
                                  </a:lnTo>
                                  <a:lnTo>
                                    <a:pt x="7620" y="279400"/>
                                  </a:lnTo>
                                  <a:lnTo>
                                    <a:pt x="0" y="265430"/>
                                  </a:lnTo>
                                  <a:lnTo>
                                    <a:pt x="0" y="252730"/>
                                  </a:lnTo>
                                  <a:lnTo>
                                    <a:pt x="3810" y="238760"/>
                                  </a:lnTo>
                                  <a:lnTo>
                                    <a:pt x="7620" y="226060"/>
                                  </a:lnTo>
                                  <a:lnTo>
                                    <a:pt x="17780" y="213360"/>
                                  </a:lnTo>
                                  <a:lnTo>
                                    <a:pt x="31750" y="203200"/>
                                  </a:lnTo>
                                  <a:lnTo>
                                    <a:pt x="41910" y="193039"/>
                                  </a:lnTo>
                                  <a:lnTo>
                                    <a:pt x="49530" y="186689"/>
                                  </a:lnTo>
                                  <a:lnTo>
                                    <a:pt x="49530" y="170180"/>
                                  </a:lnTo>
                                  <a:lnTo>
                                    <a:pt x="41910" y="163830"/>
                                  </a:lnTo>
                                  <a:lnTo>
                                    <a:pt x="35560" y="160020"/>
                                  </a:lnTo>
                                  <a:lnTo>
                                    <a:pt x="27940" y="153670"/>
                                  </a:lnTo>
                                  <a:lnTo>
                                    <a:pt x="21590" y="149860"/>
                                  </a:lnTo>
                                  <a:lnTo>
                                    <a:pt x="15240" y="147320"/>
                                  </a:lnTo>
                                  <a:lnTo>
                                    <a:pt x="7620" y="137160"/>
                                  </a:lnTo>
                                  <a:lnTo>
                                    <a:pt x="3810" y="124460"/>
                                  </a:lnTo>
                                  <a:lnTo>
                                    <a:pt x="3810" y="110489"/>
                                  </a:lnTo>
                                  <a:lnTo>
                                    <a:pt x="7620" y="97789"/>
                                  </a:lnTo>
                                  <a:lnTo>
                                    <a:pt x="11430" y="81280"/>
                                  </a:lnTo>
                                  <a:lnTo>
                                    <a:pt x="17780" y="67310"/>
                                  </a:lnTo>
                                  <a:lnTo>
                                    <a:pt x="27940" y="58420"/>
                                  </a:lnTo>
                                  <a:lnTo>
                                    <a:pt x="41910" y="52070"/>
                                  </a:lnTo>
                                  <a:lnTo>
                                    <a:pt x="63500" y="52070"/>
                                  </a:lnTo>
                                  <a:lnTo>
                                    <a:pt x="73660" y="58420"/>
                                  </a:lnTo>
                                  <a:lnTo>
                                    <a:pt x="81280" y="64770"/>
                                  </a:lnTo>
                                  <a:lnTo>
                                    <a:pt x="87630" y="74930"/>
                                  </a:lnTo>
                                  <a:lnTo>
                                    <a:pt x="91440" y="81280"/>
                                  </a:lnTo>
                                  <a:lnTo>
                                    <a:pt x="99060" y="91439"/>
                                  </a:lnTo>
                                  <a:lnTo>
                                    <a:pt x="99060" y="78739"/>
                                  </a:lnTo>
                                  <a:lnTo>
                                    <a:pt x="102870" y="67310"/>
                                  </a:lnTo>
                                  <a:lnTo>
                                    <a:pt x="105410" y="58420"/>
                                  </a:lnTo>
                                  <a:lnTo>
                                    <a:pt x="109220" y="48260"/>
                                  </a:lnTo>
                                  <a:lnTo>
                                    <a:pt x="113030" y="41910"/>
                                  </a:lnTo>
                                  <a:lnTo>
                                    <a:pt x="120650" y="38100"/>
                                  </a:lnTo>
                                  <a:lnTo>
                                    <a:pt x="123190" y="35560"/>
                                  </a:lnTo>
                                  <a:lnTo>
                                    <a:pt x="137160" y="35560"/>
                                  </a:lnTo>
                                  <a:lnTo>
                                    <a:pt x="147320" y="38100"/>
                                  </a:lnTo>
                                  <a:lnTo>
                                    <a:pt x="154940" y="45720"/>
                                  </a:lnTo>
                                  <a:lnTo>
                                    <a:pt x="161290" y="52070"/>
                                  </a:lnTo>
                                  <a:lnTo>
                                    <a:pt x="168910" y="62230"/>
                                  </a:lnTo>
                                  <a:lnTo>
                                    <a:pt x="175260" y="71120"/>
                                  </a:lnTo>
                                  <a:lnTo>
                                    <a:pt x="179070" y="83820"/>
                                  </a:lnTo>
                                  <a:lnTo>
                                    <a:pt x="179070" y="100330"/>
                                  </a:lnTo>
                                  <a:lnTo>
                                    <a:pt x="182880" y="81280"/>
                                  </a:lnTo>
                                  <a:lnTo>
                                    <a:pt x="186690" y="64770"/>
                                  </a:lnTo>
                                  <a:lnTo>
                                    <a:pt x="190500" y="52070"/>
                                  </a:lnTo>
                                  <a:lnTo>
                                    <a:pt x="193040" y="38100"/>
                                  </a:lnTo>
                                  <a:lnTo>
                                    <a:pt x="196850" y="35560"/>
                                  </a:lnTo>
                                  <a:lnTo>
                                    <a:pt x="204470" y="31750"/>
                                  </a:lnTo>
                                  <a:lnTo>
                                    <a:pt x="210820" y="29210"/>
                                  </a:lnTo>
                                  <a:lnTo>
                                    <a:pt x="214630" y="31750"/>
                                  </a:lnTo>
                                  <a:lnTo>
                                    <a:pt x="222250" y="29210"/>
                                  </a:lnTo>
                                  <a:lnTo>
                                    <a:pt x="240030" y="29210"/>
                                  </a:lnTo>
                                  <a:lnTo>
                                    <a:pt x="246380" y="25400"/>
                                  </a:lnTo>
                                  <a:lnTo>
                                    <a:pt x="254000" y="21589"/>
                                  </a:lnTo>
                                  <a:lnTo>
                                    <a:pt x="260350" y="19050"/>
                                  </a:lnTo>
                                  <a:lnTo>
                                    <a:pt x="266700" y="8889"/>
                                  </a:lnTo>
                                  <a:lnTo>
                                    <a:pt x="270510" y="0"/>
                                  </a:lnTo>
                                  <a:close/>
                                </a:path>
                              </a:pathLst>
                            </a:custGeom>
                            <a:solidFill>
                              <a:srgbClr val="005196"/>
                            </a:solidFill>
                            <a:ln>
                              <a:noFill/>
                            </a:ln>
                          </wps:spPr>
                          <wps:bodyPr spcFirstLastPara="1" wrap="square" lIns="91425" tIns="91425" rIns="91425" bIns="91425" anchor="ctr" anchorCtr="0">
                            <a:noAutofit/>
                          </wps:bodyPr>
                        </wps:wsp>
                        <wps:wsp>
                          <wps:cNvPr id="59" name="Freeform 36"/>
                          <wps:cNvSpPr/>
                          <wps:spPr>
                            <a:xfrm>
                              <a:off x="674370" y="325120"/>
                              <a:ext cx="57150" cy="125730"/>
                            </a:xfrm>
                            <a:custGeom>
                              <a:avLst/>
                              <a:gdLst/>
                              <a:ahLst/>
                              <a:cxnLst/>
                              <a:rect l="l" t="t" r="r" b="b"/>
                              <a:pathLst>
                                <a:path w="57150" h="125730" extrusionOk="0">
                                  <a:moveTo>
                                    <a:pt x="3810" y="0"/>
                                  </a:moveTo>
                                  <a:lnTo>
                                    <a:pt x="7620" y="12700"/>
                                  </a:lnTo>
                                  <a:lnTo>
                                    <a:pt x="15240" y="29210"/>
                                  </a:lnTo>
                                  <a:lnTo>
                                    <a:pt x="17780" y="39370"/>
                                  </a:lnTo>
                                  <a:lnTo>
                                    <a:pt x="21590" y="53340"/>
                                  </a:lnTo>
                                  <a:lnTo>
                                    <a:pt x="25400" y="59690"/>
                                  </a:lnTo>
                                  <a:lnTo>
                                    <a:pt x="31750" y="66040"/>
                                  </a:lnTo>
                                  <a:lnTo>
                                    <a:pt x="43180" y="66040"/>
                                  </a:lnTo>
                                  <a:lnTo>
                                    <a:pt x="57150" y="62230"/>
                                  </a:lnTo>
                                  <a:lnTo>
                                    <a:pt x="29210" y="125730"/>
                                  </a:lnTo>
                                  <a:lnTo>
                                    <a:pt x="21590" y="119380"/>
                                  </a:lnTo>
                                  <a:lnTo>
                                    <a:pt x="15240" y="105410"/>
                                  </a:lnTo>
                                  <a:lnTo>
                                    <a:pt x="7620" y="92710"/>
                                  </a:lnTo>
                                  <a:lnTo>
                                    <a:pt x="3810" y="72390"/>
                                  </a:lnTo>
                                  <a:lnTo>
                                    <a:pt x="0" y="55880"/>
                                  </a:lnTo>
                                  <a:lnTo>
                                    <a:pt x="0" y="20320"/>
                                  </a:lnTo>
                                  <a:lnTo>
                                    <a:pt x="3810" y="0"/>
                                  </a:lnTo>
                                  <a:close/>
                                </a:path>
                              </a:pathLst>
                            </a:custGeom>
                            <a:solidFill>
                              <a:srgbClr val="005196"/>
                            </a:solidFill>
                            <a:ln>
                              <a:noFill/>
                            </a:ln>
                          </wps:spPr>
                          <wps:bodyPr spcFirstLastPara="1" wrap="square" lIns="91425" tIns="91425" rIns="91425" bIns="91425" anchor="ctr" anchorCtr="0">
                            <a:noAutofit/>
                          </wps:bodyPr>
                        </wps:wsp>
                        <wps:wsp>
                          <wps:cNvPr id="60" name="Freeform 37"/>
                          <wps:cNvSpPr/>
                          <wps:spPr>
                            <a:xfrm>
                              <a:off x="628650" y="445770"/>
                              <a:ext cx="45720" cy="59690"/>
                            </a:xfrm>
                            <a:custGeom>
                              <a:avLst/>
                              <a:gdLst/>
                              <a:ahLst/>
                              <a:cxnLst/>
                              <a:rect l="l" t="t" r="r" b="b"/>
                              <a:pathLst>
                                <a:path w="45720" h="59690" extrusionOk="0">
                                  <a:moveTo>
                                    <a:pt x="17780" y="0"/>
                                  </a:moveTo>
                                  <a:lnTo>
                                    <a:pt x="25400" y="3810"/>
                                  </a:lnTo>
                                  <a:lnTo>
                                    <a:pt x="35560" y="6350"/>
                                  </a:lnTo>
                                  <a:lnTo>
                                    <a:pt x="43180" y="13970"/>
                                  </a:lnTo>
                                  <a:lnTo>
                                    <a:pt x="45720" y="20320"/>
                                  </a:lnTo>
                                  <a:lnTo>
                                    <a:pt x="45720" y="33020"/>
                                  </a:lnTo>
                                  <a:lnTo>
                                    <a:pt x="43180" y="43180"/>
                                  </a:lnTo>
                                  <a:lnTo>
                                    <a:pt x="39370" y="53340"/>
                                  </a:lnTo>
                                  <a:lnTo>
                                    <a:pt x="31750" y="55880"/>
                                  </a:lnTo>
                                  <a:lnTo>
                                    <a:pt x="25400" y="59690"/>
                                  </a:lnTo>
                                  <a:lnTo>
                                    <a:pt x="17780" y="55880"/>
                                  </a:lnTo>
                                  <a:lnTo>
                                    <a:pt x="10160" y="53340"/>
                                  </a:lnTo>
                                  <a:lnTo>
                                    <a:pt x="3810" y="36830"/>
                                  </a:lnTo>
                                  <a:lnTo>
                                    <a:pt x="0" y="26670"/>
                                  </a:lnTo>
                                  <a:lnTo>
                                    <a:pt x="3810" y="13970"/>
                                  </a:lnTo>
                                  <a:lnTo>
                                    <a:pt x="10160" y="3810"/>
                                  </a:lnTo>
                                  <a:lnTo>
                                    <a:pt x="17780" y="0"/>
                                  </a:lnTo>
                                  <a:close/>
                                </a:path>
                              </a:pathLst>
                            </a:custGeom>
                            <a:solidFill>
                              <a:srgbClr val="005196"/>
                            </a:solidFill>
                            <a:ln>
                              <a:noFill/>
                            </a:ln>
                          </wps:spPr>
                          <wps:bodyPr spcFirstLastPara="1" wrap="square" lIns="91425" tIns="91425" rIns="91425" bIns="91425" anchor="ctr" anchorCtr="0">
                            <a:noAutofit/>
                          </wps:bodyPr>
                        </wps:wsp>
                        <wps:wsp>
                          <wps:cNvPr id="61" name="Freeform 38"/>
                          <wps:cNvSpPr/>
                          <wps:spPr>
                            <a:xfrm>
                              <a:off x="731523" y="-66605"/>
                              <a:ext cx="871220" cy="420370"/>
                            </a:xfrm>
                            <a:custGeom>
                              <a:avLst/>
                              <a:gdLst/>
                              <a:ahLst/>
                              <a:cxnLst/>
                              <a:rect l="l" t="t" r="r" b="b"/>
                              <a:pathLst>
                                <a:path w="871220" h="420370" extrusionOk="0">
                                  <a:moveTo>
                                    <a:pt x="523240" y="0"/>
                                  </a:moveTo>
                                  <a:lnTo>
                                    <a:pt x="534670" y="5080"/>
                                  </a:lnTo>
                                  <a:lnTo>
                                    <a:pt x="541020" y="19050"/>
                                  </a:lnTo>
                                  <a:lnTo>
                                    <a:pt x="548640" y="35560"/>
                                  </a:lnTo>
                                  <a:lnTo>
                                    <a:pt x="554990" y="54610"/>
                                  </a:lnTo>
                                  <a:lnTo>
                                    <a:pt x="554990" y="101600"/>
                                  </a:lnTo>
                                  <a:lnTo>
                                    <a:pt x="544830" y="124460"/>
                                  </a:lnTo>
                                  <a:lnTo>
                                    <a:pt x="530860" y="151130"/>
                                  </a:lnTo>
                                  <a:lnTo>
                                    <a:pt x="519430" y="170180"/>
                                  </a:lnTo>
                                  <a:lnTo>
                                    <a:pt x="530860" y="170180"/>
                                  </a:lnTo>
                                  <a:lnTo>
                                    <a:pt x="551180" y="127000"/>
                                  </a:lnTo>
                                  <a:lnTo>
                                    <a:pt x="572770" y="101600"/>
                                  </a:lnTo>
                                  <a:lnTo>
                                    <a:pt x="596900" y="85090"/>
                                  </a:lnTo>
                                  <a:lnTo>
                                    <a:pt x="622300" y="78740"/>
                                  </a:lnTo>
                                  <a:lnTo>
                                    <a:pt x="646430" y="71120"/>
                                  </a:lnTo>
                                  <a:lnTo>
                                    <a:pt x="660400" y="68580"/>
                                  </a:lnTo>
                                  <a:lnTo>
                                    <a:pt x="674370" y="62230"/>
                                  </a:lnTo>
                                  <a:lnTo>
                                    <a:pt x="678180" y="52070"/>
                                  </a:lnTo>
                                  <a:lnTo>
                                    <a:pt x="681990" y="68580"/>
                                  </a:lnTo>
                                  <a:lnTo>
                                    <a:pt x="678180" y="87630"/>
                                  </a:lnTo>
                                  <a:lnTo>
                                    <a:pt x="674370" y="107950"/>
                                  </a:lnTo>
                                  <a:lnTo>
                                    <a:pt x="664210" y="127000"/>
                                  </a:lnTo>
                                  <a:lnTo>
                                    <a:pt x="650240" y="147320"/>
                                  </a:lnTo>
                                  <a:lnTo>
                                    <a:pt x="636270" y="163830"/>
                                  </a:lnTo>
                                  <a:lnTo>
                                    <a:pt x="618490" y="176530"/>
                                  </a:lnTo>
                                  <a:lnTo>
                                    <a:pt x="600710" y="184150"/>
                                  </a:lnTo>
                                  <a:lnTo>
                                    <a:pt x="562610" y="190500"/>
                                  </a:lnTo>
                                  <a:lnTo>
                                    <a:pt x="568960" y="207010"/>
                                  </a:lnTo>
                                  <a:lnTo>
                                    <a:pt x="582930" y="200660"/>
                                  </a:lnTo>
                                  <a:lnTo>
                                    <a:pt x="596900" y="200660"/>
                                  </a:lnTo>
                                  <a:lnTo>
                                    <a:pt x="610870" y="196850"/>
                                  </a:lnTo>
                                  <a:lnTo>
                                    <a:pt x="624840" y="193040"/>
                                  </a:lnTo>
                                  <a:lnTo>
                                    <a:pt x="650240" y="193040"/>
                                  </a:lnTo>
                                  <a:lnTo>
                                    <a:pt x="660400" y="190500"/>
                                  </a:lnTo>
                                  <a:lnTo>
                                    <a:pt x="674370" y="190500"/>
                                  </a:lnTo>
                                  <a:lnTo>
                                    <a:pt x="684530" y="186690"/>
                                  </a:lnTo>
                                  <a:lnTo>
                                    <a:pt x="698500" y="184150"/>
                                  </a:lnTo>
                                  <a:lnTo>
                                    <a:pt x="709930" y="180340"/>
                                  </a:lnTo>
                                  <a:lnTo>
                                    <a:pt x="723900" y="173990"/>
                                  </a:lnTo>
                                  <a:lnTo>
                                    <a:pt x="734060" y="163830"/>
                                  </a:lnTo>
                                  <a:lnTo>
                                    <a:pt x="748030" y="153670"/>
                                  </a:lnTo>
                                  <a:lnTo>
                                    <a:pt x="759460" y="140970"/>
                                  </a:lnTo>
                                  <a:lnTo>
                                    <a:pt x="773430" y="124460"/>
                                  </a:lnTo>
                                  <a:lnTo>
                                    <a:pt x="807720" y="124460"/>
                                  </a:lnTo>
                                  <a:lnTo>
                                    <a:pt x="811530" y="120650"/>
                                  </a:lnTo>
                                  <a:lnTo>
                                    <a:pt x="817880" y="118110"/>
                                  </a:lnTo>
                                  <a:lnTo>
                                    <a:pt x="821690" y="111760"/>
                                  </a:lnTo>
                                  <a:lnTo>
                                    <a:pt x="811530" y="111760"/>
                                  </a:lnTo>
                                  <a:lnTo>
                                    <a:pt x="805180" y="114300"/>
                                  </a:lnTo>
                                  <a:lnTo>
                                    <a:pt x="779780" y="114300"/>
                                  </a:lnTo>
                                  <a:lnTo>
                                    <a:pt x="773430" y="107950"/>
                                  </a:lnTo>
                                  <a:lnTo>
                                    <a:pt x="769620" y="95250"/>
                                  </a:lnTo>
                                  <a:lnTo>
                                    <a:pt x="765810" y="81280"/>
                                  </a:lnTo>
                                  <a:lnTo>
                                    <a:pt x="763270" y="68580"/>
                                  </a:lnTo>
                                  <a:lnTo>
                                    <a:pt x="765810" y="54610"/>
                                  </a:lnTo>
                                  <a:lnTo>
                                    <a:pt x="769620" y="45720"/>
                                  </a:lnTo>
                                  <a:lnTo>
                                    <a:pt x="773430" y="35560"/>
                                  </a:lnTo>
                                  <a:lnTo>
                                    <a:pt x="783590" y="29210"/>
                                  </a:lnTo>
                                  <a:lnTo>
                                    <a:pt x="791210" y="19050"/>
                                  </a:lnTo>
                                  <a:lnTo>
                                    <a:pt x="801370" y="12700"/>
                                  </a:lnTo>
                                  <a:lnTo>
                                    <a:pt x="825500" y="12700"/>
                                  </a:lnTo>
                                  <a:lnTo>
                                    <a:pt x="839470" y="15240"/>
                                  </a:lnTo>
                                  <a:lnTo>
                                    <a:pt x="850900" y="25400"/>
                                  </a:lnTo>
                                  <a:lnTo>
                                    <a:pt x="861060" y="35560"/>
                                  </a:lnTo>
                                  <a:lnTo>
                                    <a:pt x="868680" y="52070"/>
                                  </a:lnTo>
                                  <a:lnTo>
                                    <a:pt x="871220" y="68580"/>
                                  </a:lnTo>
                                  <a:lnTo>
                                    <a:pt x="871220" y="87630"/>
                                  </a:lnTo>
                                  <a:lnTo>
                                    <a:pt x="864870" y="111760"/>
                                  </a:lnTo>
                                  <a:lnTo>
                                    <a:pt x="853440" y="134620"/>
                                  </a:lnTo>
                                  <a:lnTo>
                                    <a:pt x="835660" y="157480"/>
                                  </a:lnTo>
                                  <a:lnTo>
                                    <a:pt x="817880" y="180340"/>
                                  </a:lnTo>
                                  <a:lnTo>
                                    <a:pt x="797560" y="196850"/>
                                  </a:lnTo>
                                  <a:lnTo>
                                    <a:pt x="779780" y="209550"/>
                                  </a:lnTo>
                                  <a:lnTo>
                                    <a:pt x="763270" y="217170"/>
                                  </a:lnTo>
                                  <a:lnTo>
                                    <a:pt x="741680" y="223520"/>
                                  </a:lnTo>
                                  <a:lnTo>
                                    <a:pt x="720090" y="226060"/>
                                  </a:lnTo>
                                  <a:lnTo>
                                    <a:pt x="695960" y="229870"/>
                                  </a:lnTo>
                                  <a:lnTo>
                                    <a:pt x="674370" y="233680"/>
                                  </a:lnTo>
                                  <a:lnTo>
                                    <a:pt x="650240" y="236220"/>
                                  </a:lnTo>
                                  <a:lnTo>
                                    <a:pt x="628650" y="236220"/>
                                  </a:lnTo>
                                  <a:lnTo>
                                    <a:pt x="607060" y="238760"/>
                                  </a:lnTo>
                                  <a:lnTo>
                                    <a:pt x="586740" y="242570"/>
                                  </a:lnTo>
                                  <a:lnTo>
                                    <a:pt x="565150" y="242570"/>
                                  </a:lnTo>
                                  <a:lnTo>
                                    <a:pt x="548640" y="246380"/>
                                  </a:lnTo>
                                  <a:lnTo>
                                    <a:pt x="530860" y="250190"/>
                                  </a:lnTo>
                                  <a:lnTo>
                                    <a:pt x="513080" y="255270"/>
                                  </a:lnTo>
                                  <a:lnTo>
                                    <a:pt x="499110" y="259080"/>
                                  </a:lnTo>
                                  <a:lnTo>
                                    <a:pt x="487680" y="269240"/>
                                  </a:lnTo>
                                  <a:lnTo>
                                    <a:pt x="477520" y="279400"/>
                                  </a:lnTo>
                                  <a:lnTo>
                                    <a:pt x="469900" y="288290"/>
                                  </a:lnTo>
                                  <a:lnTo>
                                    <a:pt x="459740" y="312420"/>
                                  </a:lnTo>
                                  <a:lnTo>
                                    <a:pt x="455930" y="335280"/>
                                  </a:lnTo>
                                  <a:lnTo>
                                    <a:pt x="455930" y="354330"/>
                                  </a:lnTo>
                                  <a:lnTo>
                                    <a:pt x="459740" y="367030"/>
                                  </a:lnTo>
                                  <a:lnTo>
                                    <a:pt x="467360" y="381000"/>
                                  </a:lnTo>
                                  <a:lnTo>
                                    <a:pt x="473710" y="387350"/>
                                  </a:lnTo>
                                  <a:lnTo>
                                    <a:pt x="487680" y="391160"/>
                                  </a:lnTo>
                                  <a:lnTo>
                                    <a:pt x="501650" y="391160"/>
                                  </a:lnTo>
                                  <a:lnTo>
                                    <a:pt x="516890" y="383540"/>
                                  </a:lnTo>
                                  <a:lnTo>
                                    <a:pt x="523240" y="374650"/>
                                  </a:lnTo>
                                  <a:lnTo>
                                    <a:pt x="527050" y="364490"/>
                                  </a:lnTo>
                                  <a:lnTo>
                                    <a:pt x="527050" y="354330"/>
                                  </a:lnTo>
                                  <a:lnTo>
                                    <a:pt x="523240" y="341630"/>
                                  </a:lnTo>
                                  <a:lnTo>
                                    <a:pt x="519430" y="331470"/>
                                  </a:lnTo>
                                  <a:lnTo>
                                    <a:pt x="513080" y="325120"/>
                                  </a:lnTo>
                                  <a:lnTo>
                                    <a:pt x="501650" y="318770"/>
                                  </a:lnTo>
                                  <a:lnTo>
                                    <a:pt x="513080" y="314960"/>
                                  </a:lnTo>
                                  <a:lnTo>
                                    <a:pt x="519430" y="312420"/>
                                  </a:lnTo>
                                  <a:lnTo>
                                    <a:pt x="527050" y="312420"/>
                                  </a:lnTo>
                                  <a:lnTo>
                                    <a:pt x="534670" y="314960"/>
                                  </a:lnTo>
                                  <a:lnTo>
                                    <a:pt x="537210" y="318770"/>
                                  </a:lnTo>
                                  <a:lnTo>
                                    <a:pt x="544830" y="321310"/>
                                  </a:lnTo>
                                  <a:lnTo>
                                    <a:pt x="544830" y="325120"/>
                                  </a:lnTo>
                                  <a:lnTo>
                                    <a:pt x="548640" y="328930"/>
                                  </a:lnTo>
                                  <a:lnTo>
                                    <a:pt x="551180" y="321310"/>
                                  </a:lnTo>
                                  <a:lnTo>
                                    <a:pt x="554990" y="314960"/>
                                  </a:lnTo>
                                  <a:lnTo>
                                    <a:pt x="562610" y="308610"/>
                                  </a:lnTo>
                                  <a:lnTo>
                                    <a:pt x="565150" y="304800"/>
                                  </a:lnTo>
                                  <a:lnTo>
                                    <a:pt x="579120" y="304800"/>
                                  </a:lnTo>
                                  <a:lnTo>
                                    <a:pt x="586740" y="308610"/>
                                  </a:lnTo>
                                  <a:lnTo>
                                    <a:pt x="589280" y="314960"/>
                                  </a:lnTo>
                                  <a:lnTo>
                                    <a:pt x="589280" y="337820"/>
                                  </a:lnTo>
                                  <a:lnTo>
                                    <a:pt x="582930" y="347980"/>
                                  </a:lnTo>
                                  <a:lnTo>
                                    <a:pt x="572770" y="361950"/>
                                  </a:lnTo>
                                  <a:lnTo>
                                    <a:pt x="565150" y="374650"/>
                                  </a:lnTo>
                                  <a:lnTo>
                                    <a:pt x="554990" y="387350"/>
                                  </a:lnTo>
                                  <a:lnTo>
                                    <a:pt x="544830" y="397510"/>
                                  </a:lnTo>
                                  <a:lnTo>
                                    <a:pt x="537210" y="403860"/>
                                  </a:lnTo>
                                  <a:lnTo>
                                    <a:pt x="523240" y="407670"/>
                                  </a:lnTo>
                                  <a:lnTo>
                                    <a:pt x="509270" y="414020"/>
                                  </a:lnTo>
                                  <a:lnTo>
                                    <a:pt x="491490" y="416560"/>
                                  </a:lnTo>
                                  <a:lnTo>
                                    <a:pt x="473710" y="420370"/>
                                  </a:lnTo>
                                  <a:lnTo>
                                    <a:pt x="459740" y="420370"/>
                                  </a:lnTo>
                                  <a:lnTo>
                                    <a:pt x="443230" y="416560"/>
                                  </a:lnTo>
                                  <a:lnTo>
                                    <a:pt x="429260" y="414020"/>
                                  </a:lnTo>
                                  <a:lnTo>
                                    <a:pt x="403860" y="397510"/>
                                  </a:lnTo>
                                  <a:lnTo>
                                    <a:pt x="386080" y="381000"/>
                                  </a:lnTo>
                                  <a:lnTo>
                                    <a:pt x="368300" y="361950"/>
                                  </a:lnTo>
                                  <a:lnTo>
                                    <a:pt x="358140" y="341630"/>
                                  </a:lnTo>
                                  <a:lnTo>
                                    <a:pt x="347980" y="318770"/>
                                  </a:lnTo>
                                  <a:lnTo>
                                    <a:pt x="336550" y="298450"/>
                                  </a:lnTo>
                                  <a:lnTo>
                                    <a:pt x="326390" y="279400"/>
                                  </a:lnTo>
                                  <a:lnTo>
                                    <a:pt x="312420" y="262890"/>
                                  </a:lnTo>
                                  <a:lnTo>
                                    <a:pt x="298450" y="250190"/>
                                  </a:lnTo>
                                  <a:lnTo>
                                    <a:pt x="284480" y="236220"/>
                                  </a:lnTo>
                                  <a:lnTo>
                                    <a:pt x="270510" y="223520"/>
                                  </a:lnTo>
                                  <a:lnTo>
                                    <a:pt x="255270" y="209550"/>
                                  </a:lnTo>
                                  <a:lnTo>
                                    <a:pt x="241300" y="200660"/>
                                  </a:lnTo>
                                  <a:lnTo>
                                    <a:pt x="227330" y="186690"/>
                                  </a:lnTo>
                                  <a:lnTo>
                                    <a:pt x="214630" y="176530"/>
                                  </a:lnTo>
                                  <a:lnTo>
                                    <a:pt x="196850" y="167640"/>
                                  </a:lnTo>
                                  <a:lnTo>
                                    <a:pt x="179070" y="160020"/>
                                  </a:lnTo>
                                  <a:lnTo>
                                    <a:pt x="161290" y="153670"/>
                                  </a:lnTo>
                                  <a:lnTo>
                                    <a:pt x="139700" y="147320"/>
                                  </a:lnTo>
                                  <a:lnTo>
                                    <a:pt x="115570" y="143510"/>
                                  </a:lnTo>
                                  <a:lnTo>
                                    <a:pt x="91440" y="140970"/>
                                  </a:lnTo>
                                  <a:lnTo>
                                    <a:pt x="62230" y="140970"/>
                                  </a:lnTo>
                                  <a:lnTo>
                                    <a:pt x="30480" y="143510"/>
                                  </a:lnTo>
                                  <a:lnTo>
                                    <a:pt x="0" y="147320"/>
                                  </a:lnTo>
                                  <a:lnTo>
                                    <a:pt x="10160" y="137160"/>
                                  </a:lnTo>
                                  <a:lnTo>
                                    <a:pt x="16510" y="127000"/>
                                  </a:lnTo>
                                  <a:lnTo>
                                    <a:pt x="24130" y="120650"/>
                                  </a:lnTo>
                                  <a:lnTo>
                                    <a:pt x="30480" y="111760"/>
                                  </a:lnTo>
                                  <a:lnTo>
                                    <a:pt x="34290" y="104140"/>
                                  </a:lnTo>
                                  <a:lnTo>
                                    <a:pt x="41910" y="95250"/>
                                  </a:lnTo>
                                  <a:lnTo>
                                    <a:pt x="44450" y="81280"/>
                                  </a:lnTo>
                                  <a:lnTo>
                                    <a:pt x="48260" y="71120"/>
                                  </a:lnTo>
                                  <a:lnTo>
                                    <a:pt x="66040" y="68580"/>
                                  </a:lnTo>
                                  <a:lnTo>
                                    <a:pt x="87630" y="62230"/>
                                  </a:lnTo>
                                  <a:lnTo>
                                    <a:pt x="135890" y="62230"/>
                                  </a:lnTo>
                                  <a:lnTo>
                                    <a:pt x="165100" y="64770"/>
                                  </a:lnTo>
                                  <a:lnTo>
                                    <a:pt x="189230" y="68580"/>
                                  </a:lnTo>
                                  <a:lnTo>
                                    <a:pt x="217170" y="74930"/>
                                  </a:lnTo>
                                  <a:lnTo>
                                    <a:pt x="241300" y="85090"/>
                                  </a:lnTo>
                                  <a:lnTo>
                                    <a:pt x="270510" y="97790"/>
                                  </a:lnTo>
                                  <a:lnTo>
                                    <a:pt x="294640" y="111760"/>
                                  </a:lnTo>
                                  <a:lnTo>
                                    <a:pt x="316230" y="127000"/>
                                  </a:lnTo>
                                  <a:lnTo>
                                    <a:pt x="336550" y="151130"/>
                                  </a:lnTo>
                                  <a:lnTo>
                                    <a:pt x="354330" y="173990"/>
                                  </a:lnTo>
                                  <a:lnTo>
                                    <a:pt x="372110" y="200660"/>
                                  </a:lnTo>
                                  <a:lnTo>
                                    <a:pt x="382270" y="229870"/>
                                  </a:lnTo>
                                  <a:lnTo>
                                    <a:pt x="389890" y="266700"/>
                                  </a:lnTo>
                                  <a:lnTo>
                                    <a:pt x="393700" y="252730"/>
                                  </a:lnTo>
                                  <a:lnTo>
                                    <a:pt x="393700" y="229870"/>
                                  </a:lnTo>
                                  <a:lnTo>
                                    <a:pt x="389890" y="207010"/>
                                  </a:lnTo>
                                  <a:lnTo>
                                    <a:pt x="386080" y="176530"/>
                                  </a:lnTo>
                                  <a:lnTo>
                                    <a:pt x="389890" y="163830"/>
                                  </a:lnTo>
                                  <a:lnTo>
                                    <a:pt x="393700" y="147320"/>
                                  </a:lnTo>
                                  <a:lnTo>
                                    <a:pt x="400050" y="130810"/>
                                  </a:lnTo>
                                  <a:lnTo>
                                    <a:pt x="407670" y="120650"/>
                                  </a:lnTo>
                                  <a:lnTo>
                                    <a:pt x="417830" y="114300"/>
                                  </a:lnTo>
                                  <a:lnTo>
                                    <a:pt x="429260" y="114300"/>
                                  </a:lnTo>
                                  <a:lnTo>
                                    <a:pt x="439420" y="124460"/>
                                  </a:lnTo>
                                  <a:lnTo>
                                    <a:pt x="449580" y="143510"/>
                                  </a:lnTo>
                                  <a:lnTo>
                                    <a:pt x="453390" y="157480"/>
                                  </a:lnTo>
                                  <a:lnTo>
                                    <a:pt x="459740" y="147320"/>
                                  </a:lnTo>
                                  <a:lnTo>
                                    <a:pt x="455930" y="107950"/>
                                  </a:lnTo>
                                  <a:lnTo>
                                    <a:pt x="463550" y="78740"/>
                                  </a:lnTo>
                                  <a:lnTo>
                                    <a:pt x="469900" y="58420"/>
                                  </a:lnTo>
                                  <a:lnTo>
                                    <a:pt x="483870" y="45720"/>
                                  </a:lnTo>
                                  <a:lnTo>
                                    <a:pt x="499110" y="35560"/>
                                  </a:lnTo>
                                  <a:lnTo>
                                    <a:pt x="513080" y="25400"/>
                                  </a:lnTo>
                                  <a:lnTo>
                                    <a:pt x="519430" y="15240"/>
                                  </a:lnTo>
                                  <a:lnTo>
                                    <a:pt x="523240" y="0"/>
                                  </a:lnTo>
                                  <a:close/>
                                </a:path>
                              </a:pathLst>
                            </a:custGeom>
                            <a:solidFill>
                              <a:srgbClr val="005196"/>
                            </a:solidFill>
                            <a:ln>
                              <a:noFill/>
                            </a:ln>
                          </wps:spPr>
                          <wps:bodyPr spcFirstLastPara="1" wrap="square" lIns="91425" tIns="91425" rIns="91425" bIns="91425" anchor="ctr" anchorCtr="0">
                            <a:noAutofit/>
                          </wps:bodyPr>
                        </wps:wsp>
                        <wps:wsp>
                          <wps:cNvPr id="62" name="Freeform 39"/>
                          <wps:cNvSpPr/>
                          <wps:spPr>
                            <a:xfrm>
                              <a:off x="21590" y="6350"/>
                              <a:ext cx="469900" cy="217170"/>
                            </a:xfrm>
                            <a:custGeom>
                              <a:avLst/>
                              <a:gdLst/>
                              <a:ahLst/>
                              <a:cxnLst/>
                              <a:rect l="l" t="t" r="r" b="b"/>
                              <a:pathLst>
                                <a:path w="469900" h="217170" extrusionOk="0">
                                  <a:moveTo>
                                    <a:pt x="97790" y="0"/>
                                  </a:moveTo>
                                  <a:lnTo>
                                    <a:pt x="153670" y="0"/>
                                  </a:lnTo>
                                  <a:lnTo>
                                    <a:pt x="185420" y="2539"/>
                                  </a:lnTo>
                                  <a:lnTo>
                                    <a:pt x="213360" y="6350"/>
                                  </a:lnTo>
                                  <a:lnTo>
                                    <a:pt x="241300" y="12700"/>
                                  </a:lnTo>
                                  <a:lnTo>
                                    <a:pt x="273050" y="19050"/>
                                  </a:lnTo>
                                  <a:lnTo>
                                    <a:pt x="300990" y="26670"/>
                                  </a:lnTo>
                                  <a:lnTo>
                                    <a:pt x="330200" y="35560"/>
                                  </a:lnTo>
                                  <a:lnTo>
                                    <a:pt x="358140" y="48260"/>
                                  </a:lnTo>
                                  <a:lnTo>
                                    <a:pt x="386080" y="62230"/>
                                  </a:lnTo>
                                  <a:lnTo>
                                    <a:pt x="410210" y="78739"/>
                                  </a:lnTo>
                                  <a:lnTo>
                                    <a:pt x="435610" y="93980"/>
                                  </a:lnTo>
                                  <a:lnTo>
                                    <a:pt x="435610" y="107950"/>
                                  </a:lnTo>
                                  <a:lnTo>
                                    <a:pt x="439420" y="118110"/>
                                  </a:lnTo>
                                  <a:lnTo>
                                    <a:pt x="439420" y="127000"/>
                                  </a:lnTo>
                                  <a:lnTo>
                                    <a:pt x="445770" y="137160"/>
                                  </a:lnTo>
                                  <a:lnTo>
                                    <a:pt x="449580" y="143510"/>
                                  </a:lnTo>
                                  <a:lnTo>
                                    <a:pt x="459740" y="153670"/>
                                  </a:lnTo>
                                  <a:lnTo>
                                    <a:pt x="467360" y="163830"/>
                                  </a:lnTo>
                                  <a:lnTo>
                                    <a:pt x="469900" y="170180"/>
                                  </a:lnTo>
                                  <a:lnTo>
                                    <a:pt x="469900" y="176530"/>
                                  </a:lnTo>
                                  <a:lnTo>
                                    <a:pt x="467360" y="184150"/>
                                  </a:lnTo>
                                  <a:lnTo>
                                    <a:pt x="463550" y="186689"/>
                                  </a:lnTo>
                                  <a:lnTo>
                                    <a:pt x="457200" y="193039"/>
                                  </a:lnTo>
                                  <a:lnTo>
                                    <a:pt x="449580" y="203200"/>
                                  </a:lnTo>
                                  <a:lnTo>
                                    <a:pt x="441960" y="209550"/>
                                  </a:lnTo>
                                  <a:lnTo>
                                    <a:pt x="441960" y="217170"/>
                                  </a:lnTo>
                                  <a:lnTo>
                                    <a:pt x="424180" y="196850"/>
                                  </a:lnTo>
                                  <a:lnTo>
                                    <a:pt x="403860" y="180339"/>
                                  </a:lnTo>
                                  <a:lnTo>
                                    <a:pt x="382270" y="160020"/>
                                  </a:lnTo>
                                  <a:lnTo>
                                    <a:pt x="361950" y="147320"/>
                                  </a:lnTo>
                                  <a:lnTo>
                                    <a:pt x="340360" y="130810"/>
                                  </a:lnTo>
                                  <a:lnTo>
                                    <a:pt x="316230" y="121920"/>
                                  </a:lnTo>
                                  <a:lnTo>
                                    <a:pt x="290830" y="107950"/>
                                  </a:lnTo>
                                  <a:lnTo>
                                    <a:pt x="266700" y="97789"/>
                                  </a:lnTo>
                                  <a:lnTo>
                                    <a:pt x="245110" y="91439"/>
                                  </a:lnTo>
                                  <a:lnTo>
                                    <a:pt x="217170" y="85089"/>
                                  </a:lnTo>
                                  <a:lnTo>
                                    <a:pt x="193040" y="78739"/>
                                  </a:lnTo>
                                  <a:lnTo>
                                    <a:pt x="163830" y="74930"/>
                                  </a:lnTo>
                                  <a:lnTo>
                                    <a:pt x="111760" y="74930"/>
                                  </a:lnTo>
                                  <a:lnTo>
                                    <a:pt x="83820" y="81280"/>
                                  </a:lnTo>
                                  <a:lnTo>
                                    <a:pt x="54610" y="85089"/>
                                  </a:lnTo>
                                  <a:lnTo>
                                    <a:pt x="0" y="19050"/>
                                  </a:lnTo>
                                  <a:lnTo>
                                    <a:pt x="20320" y="12700"/>
                                  </a:lnTo>
                                  <a:lnTo>
                                    <a:pt x="44450" y="6350"/>
                                  </a:lnTo>
                                  <a:lnTo>
                                    <a:pt x="72390" y="2539"/>
                                  </a:lnTo>
                                  <a:lnTo>
                                    <a:pt x="97790" y="0"/>
                                  </a:lnTo>
                                  <a:close/>
                                </a:path>
                              </a:pathLst>
                            </a:custGeom>
                            <a:solidFill>
                              <a:srgbClr val="005196"/>
                            </a:solidFill>
                            <a:ln>
                              <a:noFill/>
                            </a:ln>
                          </wps:spPr>
                          <wps:bodyPr spcFirstLastPara="1" wrap="square" lIns="91425" tIns="91425" rIns="91425" bIns="91425" anchor="ctr" anchorCtr="0">
                            <a:noAutofit/>
                          </wps:bodyPr>
                        </wps:wsp>
                        <wps:wsp>
                          <wps:cNvPr id="63" name="Freeform 40"/>
                          <wps:cNvSpPr/>
                          <wps:spPr>
                            <a:xfrm>
                              <a:off x="106680" y="114300"/>
                              <a:ext cx="410210" cy="447039"/>
                            </a:xfrm>
                            <a:custGeom>
                              <a:avLst/>
                              <a:gdLst/>
                              <a:ahLst/>
                              <a:cxnLst/>
                              <a:rect l="l" t="t" r="r" b="b"/>
                              <a:pathLst>
                                <a:path w="410210" h="447039" extrusionOk="0">
                                  <a:moveTo>
                                    <a:pt x="38100" y="0"/>
                                  </a:moveTo>
                                  <a:lnTo>
                                    <a:pt x="55880" y="0"/>
                                  </a:lnTo>
                                  <a:lnTo>
                                    <a:pt x="69850" y="6350"/>
                                  </a:lnTo>
                                  <a:lnTo>
                                    <a:pt x="80010" y="12700"/>
                                  </a:lnTo>
                                  <a:lnTo>
                                    <a:pt x="91440" y="22860"/>
                                  </a:lnTo>
                                  <a:lnTo>
                                    <a:pt x="97790" y="33020"/>
                                  </a:lnTo>
                                  <a:lnTo>
                                    <a:pt x="101600" y="41910"/>
                                  </a:lnTo>
                                  <a:lnTo>
                                    <a:pt x="105410" y="52070"/>
                                  </a:lnTo>
                                  <a:lnTo>
                                    <a:pt x="107950" y="55880"/>
                                  </a:lnTo>
                                  <a:lnTo>
                                    <a:pt x="107950" y="29210"/>
                                  </a:lnTo>
                                  <a:lnTo>
                                    <a:pt x="115570" y="22860"/>
                                  </a:lnTo>
                                  <a:lnTo>
                                    <a:pt x="125730" y="22860"/>
                                  </a:lnTo>
                                  <a:lnTo>
                                    <a:pt x="139700" y="29210"/>
                                  </a:lnTo>
                                  <a:lnTo>
                                    <a:pt x="161290" y="39370"/>
                                  </a:lnTo>
                                  <a:lnTo>
                                    <a:pt x="179070" y="52070"/>
                                  </a:lnTo>
                                  <a:lnTo>
                                    <a:pt x="196850" y="72389"/>
                                  </a:lnTo>
                                  <a:lnTo>
                                    <a:pt x="210820" y="91439"/>
                                  </a:lnTo>
                                  <a:lnTo>
                                    <a:pt x="213360" y="115570"/>
                                  </a:lnTo>
                                  <a:lnTo>
                                    <a:pt x="217170" y="132080"/>
                                  </a:lnTo>
                                  <a:lnTo>
                                    <a:pt x="224790" y="140970"/>
                                  </a:lnTo>
                                  <a:lnTo>
                                    <a:pt x="227330" y="140970"/>
                                  </a:lnTo>
                                  <a:lnTo>
                                    <a:pt x="231140" y="132080"/>
                                  </a:lnTo>
                                  <a:lnTo>
                                    <a:pt x="234950" y="121920"/>
                                  </a:lnTo>
                                  <a:lnTo>
                                    <a:pt x="237490" y="115570"/>
                                  </a:lnTo>
                                  <a:lnTo>
                                    <a:pt x="245110" y="105410"/>
                                  </a:lnTo>
                                  <a:lnTo>
                                    <a:pt x="251460" y="101600"/>
                                  </a:lnTo>
                                  <a:lnTo>
                                    <a:pt x="259080" y="101600"/>
                                  </a:lnTo>
                                  <a:lnTo>
                                    <a:pt x="273050" y="107950"/>
                                  </a:lnTo>
                                  <a:lnTo>
                                    <a:pt x="287020" y="121920"/>
                                  </a:lnTo>
                                  <a:lnTo>
                                    <a:pt x="302260" y="144780"/>
                                  </a:lnTo>
                                  <a:lnTo>
                                    <a:pt x="308610" y="161289"/>
                                  </a:lnTo>
                                  <a:lnTo>
                                    <a:pt x="316230" y="181610"/>
                                  </a:lnTo>
                                  <a:lnTo>
                                    <a:pt x="318770" y="207010"/>
                                  </a:lnTo>
                                  <a:lnTo>
                                    <a:pt x="322580" y="233680"/>
                                  </a:lnTo>
                                  <a:lnTo>
                                    <a:pt x="326390" y="262889"/>
                                  </a:lnTo>
                                  <a:lnTo>
                                    <a:pt x="326390" y="293370"/>
                                  </a:lnTo>
                                  <a:lnTo>
                                    <a:pt x="322580" y="318770"/>
                                  </a:lnTo>
                                  <a:lnTo>
                                    <a:pt x="316230" y="335280"/>
                                  </a:lnTo>
                                  <a:lnTo>
                                    <a:pt x="312420" y="351789"/>
                                  </a:lnTo>
                                  <a:lnTo>
                                    <a:pt x="322580" y="364489"/>
                                  </a:lnTo>
                                  <a:lnTo>
                                    <a:pt x="330200" y="355600"/>
                                  </a:lnTo>
                                  <a:lnTo>
                                    <a:pt x="336550" y="341630"/>
                                  </a:lnTo>
                                  <a:lnTo>
                                    <a:pt x="344170" y="335280"/>
                                  </a:lnTo>
                                  <a:lnTo>
                                    <a:pt x="354330" y="328930"/>
                                  </a:lnTo>
                                  <a:lnTo>
                                    <a:pt x="356870" y="339089"/>
                                  </a:lnTo>
                                  <a:lnTo>
                                    <a:pt x="364490" y="351789"/>
                                  </a:lnTo>
                                  <a:lnTo>
                                    <a:pt x="372110" y="364489"/>
                                  </a:lnTo>
                                  <a:lnTo>
                                    <a:pt x="378460" y="374650"/>
                                  </a:lnTo>
                                  <a:lnTo>
                                    <a:pt x="386080" y="388620"/>
                                  </a:lnTo>
                                  <a:lnTo>
                                    <a:pt x="392430" y="394970"/>
                                  </a:lnTo>
                                  <a:lnTo>
                                    <a:pt x="400050" y="401320"/>
                                  </a:lnTo>
                                  <a:lnTo>
                                    <a:pt x="403860" y="405130"/>
                                  </a:lnTo>
                                  <a:lnTo>
                                    <a:pt x="410210" y="407670"/>
                                  </a:lnTo>
                                  <a:lnTo>
                                    <a:pt x="410210" y="411480"/>
                                  </a:lnTo>
                                  <a:lnTo>
                                    <a:pt x="403860" y="411480"/>
                                  </a:lnTo>
                                  <a:lnTo>
                                    <a:pt x="372110" y="447039"/>
                                  </a:lnTo>
                                  <a:lnTo>
                                    <a:pt x="0" y="10160"/>
                                  </a:lnTo>
                                  <a:lnTo>
                                    <a:pt x="20320" y="2539"/>
                                  </a:lnTo>
                                  <a:lnTo>
                                    <a:pt x="38100" y="0"/>
                                  </a:lnTo>
                                  <a:close/>
                                </a:path>
                              </a:pathLst>
                            </a:custGeom>
                            <a:solidFill>
                              <a:srgbClr val="005196"/>
                            </a:solidFill>
                            <a:ln>
                              <a:noFill/>
                            </a:ln>
                          </wps:spPr>
                          <wps:bodyPr spcFirstLastPara="1" wrap="square" lIns="91425" tIns="91425" rIns="91425" bIns="91425" anchor="ctr" anchorCtr="0">
                            <a:noAutofit/>
                          </wps:bodyPr>
                        </wps:wsp>
                        <wps:wsp>
                          <wps:cNvPr id="64" name="Freeform 41"/>
                          <wps:cNvSpPr/>
                          <wps:spPr>
                            <a:xfrm>
                              <a:off x="95250" y="124460"/>
                              <a:ext cx="383540" cy="483870"/>
                            </a:xfrm>
                            <a:custGeom>
                              <a:avLst/>
                              <a:gdLst/>
                              <a:ahLst/>
                              <a:cxnLst/>
                              <a:rect l="l" t="t" r="r" b="b"/>
                              <a:pathLst>
                                <a:path w="383540" h="483870" extrusionOk="0">
                                  <a:moveTo>
                                    <a:pt x="10160" y="0"/>
                                  </a:moveTo>
                                  <a:lnTo>
                                    <a:pt x="383540" y="436880"/>
                                  </a:lnTo>
                                  <a:lnTo>
                                    <a:pt x="354330" y="476250"/>
                                  </a:lnTo>
                                  <a:lnTo>
                                    <a:pt x="351790" y="480060"/>
                                  </a:lnTo>
                                  <a:lnTo>
                                    <a:pt x="351790" y="483870"/>
                                  </a:lnTo>
                                  <a:lnTo>
                                    <a:pt x="347980" y="476250"/>
                                  </a:lnTo>
                                  <a:lnTo>
                                    <a:pt x="344170" y="467360"/>
                                  </a:lnTo>
                                  <a:lnTo>
                                    <a:pt x="341630" y="459740"/>
                                  </a:lnTo>
                                  <a:lnTo>
                                    <a:pt x="334010" y="450850"/>
                                  </a:lnTo>
                                  <a:lnTo>
                                    <a:pt x="323850" y="443230"/>
                                  </a:lnTo>
                                  <a:lnTo>
                                    <a:pt x="313690" y="434340"/>
                                  </a:lnTo>
                                  <a:lnTo>
                                    <a:pt x="302260" y="426720"/>
                                  </a:lnTo>
                                  <a:lnTo>
                                    <a:pt x="292100" y="420370"/>
                                  </a:lnTo>
                                  <a:lnTo>
                                    <a:pt x="280670" y="414020"/>
                                  </a:lnTo>
                                  <a:lnTo>
                                    <a:pt x="284480" y="410210"/>
                                  </a:lnTo>
                                  <a:lnTo>
                                    <a:pt x="288290" y="403860"/>
                                  </a:lnTo>
                                  <a:lnTo>
                                    <a:pt x="292100" y="401320"/>
                                  </a:lnTo>
                                  <a:lnTo>
                                    <a:pt x="295910" y="393700"/>
                                  </a:lnTo>
                                  <a:lnTo>
                                    <a:pt x="298450" y="391160"/>
                                  </a:lnTo>
                                  <a:lnTo>
                                    <a:pt x="306070" y="387350"/>
                                  </a:lnTo>
                                  <a:lnTo>
                                    <a:pt x="309880" y="384810"/>
                                  </a:lnTo>
                                  <a:lnTo>
                                    <a:pt x="313690" y="377190"/>
                                  </a:lnTo>
                                  <a:lnTo>
                                    <a:pt x="302260" y="368300"/>
                                  </a:lnTo>
                                  <a:lnTo>
                                    <a:pt x="288290" y="370840"/>
                                  </a:lnTo>
                                  <a:lnTo>
                                    <a:pt x="274320" y="377190"/>
                                  </a:lnTo>
                                  <a:lnTo>
                                    <a:pt x="252730" y="384810"/>
                                  </a:lnTo>
                                  <a:lnTo>
                                    <a:pt x="228600" y="384810"/>
                                  </a:lnTo>
                                  <a:lnTo>
                                    <a:pt x="204470" y="381000"/>
                                  </a:lnTo>
                                  <a:lnTo>
                                    <a:pt x="175260" y="374650"/>
                                  </a:lnTo>
                                  <a:lnTo>
                                    <a:pt x="154940" y="368300"/>
                                  </a:lnTo>
                                  <a:lnTo>
                                    <a:pt x="137160" y="360680"/>
                                  </a:lnTo>
                                  <a:lnTo>
                                    <a:pt x="125730" y="354330"/>
                                  </a:lnTo>
                                  <a:lnTo>
                                    <a:pt x="105410" y="335280"/>
                                  </a:lnTo>
                                  <a:lnTo>
                                    <a:pt x="95250" y="318770"/>
                                  </a:lnTo>
                                  <a:lnTo>
                                    <a:pt x="87630" y="304800"/>
                                  </a:lnTo>
                                  <a:lnTo>
                                    <a:pt x="87630" y="295910"/>
                                  </a:lnTo>
                                  <a:lnTo>
                                    <a:pt x="91440" y="285750"/>
                                  </a:lnTo>
                                  <a:lnTo>
                                    <a:pt x="97790" y="279400"/>
                                  </a:lnTo>
                                  <a:lnTo>
                                    <a:pt x="105410" y="275590"/>
                                  </a:lnTo>
                                  <a:lnTo>
                                    <a:pt x="111760" y="271780"/>
                                  </a:lnTo>
                                  <a:lnTo>
                                    <a:pt x="119380" y="265430"/>
                                  </a:lnTo>
                                  <a:lnTo>
                                    <a:pt x="121920" y="262890"/>
                                  </a:lnTo>
                                  <a:lnTo>
                                    <a:pt x="115570" y="255270"/>
                                  </a:lnTo>
                                  <a:lnTo>
                                    <a:pt x="97790" y="252730"/>
                                  </a:lnTo>
                                  <a:lnTo>
                                    <a:pt x="81280" y="246380"/>
                                  </a:lnTo>
                                  <a:lnTo>
                                    <a:pt x="63500" y="229870"/>
                                  </a:lnTo>
                                  <a:lnTo>
                                    <a:pt x="45720" y="209550"/>
                                  </a:lnTo>
                                  <a:lnTo>
                                    <a:pt x="34290" y="186690"/>
                                  </a:lnTo>
                                  <a:lnTo>
                                    <a:pt x="24130" y="163830"/>
                                  </a:lnTo>
                                  <a:lnTo>
                                    <a:pt x="20320" y="147320"/>
                                  </a:lnTo>
                                  <a:lnTo>
                                    <a:pt x="20320" y="134620"/>
                                  </a:lnTo>
                                  <a:lnTo>
                                    <a:pt x="27940" y="127000"/>
                                  </a:lnTo>
                                  <a:lnTo>
                                    <a:pt x="49530" y="127000"/>
                                  </a:lnTo>
                                  <a:lnTo>
                                    <a:pt x="45720" y="124460"/>
                                  </a:lnTo>
                                  <a:lnTo>
                                    <a:pt x="38100" y="118110"/>
                                  </a:lnTo>
                                  <a:lnTo>
                                    <a:pt x="27940" y="114300"/>
                                  </a:lnTo>
                                  <a:lnTo>
                                    <a:pt x="20320" y="105410"/>
                                  </a:lnTo>
                                  <a:lnTo>
                                    <a:pt x="13970" y="95250"/>
                                  </a:lnTo>
                                  <a:lnTo>
                                    <a:pt x="6350" y="81280"/>
                                  </a:lnTo>
                                  <a:lnTo>
                                    <a:pt x="2540" y="64770"/>
                                  </a:lnTo>
                                  <a:lnTo>
                                    <a:pt x="0" y="45720"/>
                                  </a:lnTo>
                                  <a:lnTo>
                                    <a:pt x="2540" y="22860"/>
                                  </a:lnTo>
                                  <a:lnTo>
                                    <a:pt x="10160" y="0"/>
                                  </a:lnTo>
                                  <a:close/>
                                </a:path>
                              </a:pathLst>
                            </a:custGeom>
                            <a:solidFill>
                              <a:srgbClr val="005196"/>
                            </a:solidFill>
                            <a:ln>
                              <a:noFill/>
                            </a:ln>
                          </wps:spPr>
                          <wps:bodyPr spcFirstLastPara="1" wrap="square" lIns="91425" tIns="91425" rIns="91425" bIns="91425" anchor="ctr" anchorCtr="0">
                            <a:noAutofit/>
                          </wps:bodyPr>
                        </wps:wsp>
                        <wps:wsp>
                          <wps:cNvPr id="65" name="Freeform 42"/>
                          <wps:cNvSpPr/>
                          <wps:spPr>
                            <a:xfrm>
                              <a:off x="515620" y="575310"/>
                              <a:ext cx="120650" cy="132080"/>
                            </a:xfrm>
                            <a:custGeom>
                              <a:avLst/>
                              <a:gdLst/>
                              <a:ahLst/>
                              <a:cxnLst/>
                              <a:rect l="l" t="t" r="r" b="b"/>
                              <a:pathLst>
                                <a:path w="120650" h="132080" extrusionOk="0">
                                  <a:moveTo>
                                    <a:pt x="31750" y="0"/>
                                  </a:moveTo>
                                  <a:lnTo>
                                    <a:pt x="43180" y="8890"/>
                                  </a:lnTo>
                                  <a:lnTo>
                                    <a:pt x="53340" y="16510"/>
                                  </a:lnTo>
                                  <a:lnTo>
                                    <a:pt x="63500" y="21590"/>
                                  </a:lnTo>
                                  <a:lnTo>
                                    <a:pt x="77470" y="29210"/>
                                  </a:lnTo>
                                  <a:lnTo>
                                    <a:pt x="88900" y="33020"/>
                                  </a:lnTo>
                                  <a:lnTo>
                                    <a:pt x="99060" y="33020"/>
                                  </a:lnTo>
                                  <a:lnTo>
                                    <a:pt x="109220" y="35560"/>
                                  </a:lnTo>
                                  <a:lnTo>
                                    <a:pt x="120650" y="33020"/>
                                  </a:lnTo>
                                  <a:lnTo>
                                    <a:pt x="113030" y="41910"/>
                                  </a:lnTo>
                                  <a:lnTo>
                                    <a:pt x="105410" y="49530"/>
                                  </a:lnTo>
                                  <a:lnTo>
                                    <a:pt x="99060" y="54610"/>
                                  </a:lnTo>
                                  <a:lnTo>
                                    <a:pt x="91440" y="62230"/>
                                  </a:lnTo>
                                  <a:lnTo>
                                    <a:pt x="85090" y="68580"/>
                                  </a:lnTo>
                                  <a:lnTo>
                                    <a:pt x="77470" y="74930"/>
                                  </a:lnTo>
                                  <a:lnTo>
                                    <a:pt x="74930" y="78740"/>
                                  </a:lnTo>
                                  <a:lnTo>
                                    <a:pt x="67310" y="78740"/>
                                  </a:lnTo>
                                  <a:lnTo>
                                    <a:pt x="74930" y="82550"/>
                                  </a:lnTo>
                                  <a:lnTo>
                                    <a:pt x="81280" y="87630"/>
                                  </a:lnTo>
                                  <a:lnTo>
                                    <a:pt x="88900" y="91440"/>
                                  </a:lnTo>
                                  <a:lnTo>
                                    <a:pt x="91440" y="99060"/>
                                  </a:lnTo>
                                  <a:lnTo>
                                    <a:pt x="95250" y="107950"/>
                                  </a:lnTo>
                                  <a:lnTo>
                                    <a:pt x="95250" y="115570"/>
                                  </a:lnTo>
                                  <a:lnTo>
                                    <a:pt x="91440" y="124460"/>
                                  </a:lnTo>
                                  <a:lnTo>
                                    <a:pt x="88900" y="132080"/>
                                  </a:lnTo>
                                  <a:lnTo>
                                    <a:pt x="0" y="33020"/>
                                  </a:lnTo>
                                  <a:lnTo>
                                    <a:pt x="31750" y="0"/>
                                  </a:lnTo>
                                  <a:close/>
                                </a:path>
                              </a:pathLst>
                            </a:custGeom>
                            <a:solidFill>
                              <a:srgbClr val="005196"/>
                            </a:solidFill>
                            <a:ln>
                              <a:noFill/>
                            </a:ln>
                          </wps:spPr>
                          <wps:bodyPr spcFirstLastPara="1" wrap="square" lIns="91425" tIns="91425" rIns="91425" bIns="91425" anchor="ctr" anchorCtr="0">
                            <a:noAutofit/>
                          </wps:bodyPr>
                        </wps:wsp>
                        <wps:wsp>
                          <wps:cNvPr id="66" name="Freeform 43"/>
                          <wps:cNvSpPr/>
                          <wps:spPr>
                            <a:xfrm>
                              <a:off x="491490" y="607060"/>
                              <a:ext cx="109220" cy="134620"/>
                            </a:xfrm>
                            <a:custGeom>
                              <a:avLst/>
                              <a:gdLst/>
                              <a:ahLst/>
                              <a:cxnLst/>
                              <a:rect l="l" t="t" r="r" b="b"/>
                              <a:pathLst>
                                <a:path w="109220" h="134620" extrusionOk="0">
                                  <a:moveTo>
                                    <a:pt x="24130" y="0"/>
                                  </a:moveTo>
                                  <a:lnTo>
                                    <a:pt x="109220" y="99060"/>
                                  </a:lnTo>
                                  <a:lnTo>
                                    <a:pt x="101600" y="105410"/>
                                  </a:lnTo>
                                  <a:lnTo>
                                    <a:pt x="93980" y="107950"/>
                                  </a:lnTo>
                                  <a:lnTo>
                                    <a:pt x="87630" y="107950"/>
                                  </a:lnTo>
                                  <a:lnTo>
                                    <a:pt x="83820" y="105410"/>
                                  </a:lnTo>
                                  <a:lnTo>
                                    <a:pt x="77470" y="99060"/>
                                  </a:lnTo>
                                  <a:lnTo>
                                    <a:pt x="73660" y="91440"/>
                                  </a:lnTo>
                                  <a:lnTo>
                                    <a:pt x="67310" y="85090"/>
                                  </a:lnTo>
                                  <a:lnTo>
                                    <a:pt x="63500" y="91440"/>
                                  </a:lnTo>
                                  <a:lnTo>
                                    <a:pt x="55880" y="99060"/>
                                  </a:lnTo>
                                  <a:lnTo>
                                    <a:pt x="53340" y="105410"/>
                                  </a:lnTo>
                                  <a:lnTo>
                                    <a:pt x="45720" y="115570"/>
                                  </a:lnTo>
                                  <a:lnTo>
                                    <a:pt x="39370" y="121920"/>
                                  </a:lnTo>
                                  <a:lnTo>
                                    <a:pt x="31750" y="128270"/>
                                  </a:lnTo>
                                  <a:lnTo>
                                    <a:pt x="27940" y="134620"/>
                                  </a:lnTo>
                                  <a:lnTo>
                                    <a:pt x="27940" y="115570"/>
                                  </a:lnTo>
                                  <a:lnTo>
                                    <a:pt x="24130" y="99060"/>
                                  </a:lnTo>
                                  <a:lnTo>
                                    <a:pt x="21590" y="88900"/>
                                  </a:lnTo>
                                  <a:lnTo>
                                    <a:pt x="17780" y="74930"/>
                                  </a:lnTo>
                                  <a:lnTo>
                                    <a:pt x="13970" y="59690"/>
                                  </a:lnTo>
                                  <a:lnTo>
                                    <a:pt x="6350" y="49530"/>
                                  </a:lnTo>
                                  <a:lnTo>
                                    <a:pt x="0" y="35560"/>
                                  </a:lnTo>
                                  <a:lnTo>
                                    <a:pt x="24130" y="0"/>
                                  </a:lnTo>
                                  <a:close/>
                                </a:path>
                              </a:pathLst>
                            </a:custGeom>
                            <a:solidFill>
                              <a:srgbClr val="005196"/>
                            </a:solidFill>
                            <a:ln>
                              <a:noFill/>
                            </a:ln>
                          </wps:spPr>
                          <wps:bodyPr spcFirstLastPara="1" wrap="square" lIns="91425" tIns="91425" rIns="91425" bIns="91425" anchor="ctr" anchorCtr="0">
                            <a:noAutofit/>
                          </wps:bodyPr>
                        </wps:wsp>
                        <wps:wsp>
                          <wps:cNvPr id="67" name="Freeform 44"/>
                          <wps:cNvSpPr/>
                          <wps:spPr>
                            <a:xfrm>
                              <a:off x="408940" y="575310"/>
                              <a:ext cx="101600" cy="125730"/>
                            </a:xfrm>
                            <a:custGeom>
                              <a:avLst/>
                              <a:gdLst/>
                              <a:ahLst/>
                              <a:cxnLst/>
                              <a:rect l="l" t="t" r="r" b="b"/>
                              <a:pathLst>
                                <a:path w="101600" h="125730" extrusionOk="0">
                                  <a:moveTo>
                                    <a:pt x="80010" y="0"/>
                                  </a:moveTo>
                                  <a:lnTo>
                                    <a:pt x="101600" y="22860"/>
                                  </a:lnTo>
                                  <a:lnTo>
                                    <a:pt x="101600" y="26670"/>
                                  </a:lnTo>
                                  <a:lnTo>
                                    <a:pt x="93980" y="35560"/>
                                  </a:lnTo>
                                  <a:lnTo>
                                    <a:pt x="83820" y="45720"/>
                                  </a:lnTo>
                                  <a:lnTo>
                                    <a:pt x="72390" y="62230"/>
                                  </a:lnTo>
                                  <a:lnTo>
                                    <a:pt x="58420" y="78740"/>
                                  </a:lnTo>
                                  <a:lnTo>
                                    <a:pt x="48260" y="95250"/>
                                  </a:lnTo>
                                  <a:lnTo>
                                    <a:pt x="38100" y="109220"/>
                                  </a:lnTo>
                                  <a:lnTo>
                                    <a:pt x="27940" y="118110"/>
                                  </a:lnTo>
                                  <a:lnTo>
                                    <a:pt x="20320" y="125730"/>
                                  </a:lnTo>
                                  <a:lnTo>
                                    <a:pt x="13970" y="125730"/>
                                  </a:lnTo>
                                  <a:lnTo>
                                    <a:pt x="10160" y="121920"/>
                                  </a:lnTo>
                                  <a:lnTo>
                                    <a:pt x="2540" y="118110"/>
                                  </a:lnTo>
                                  <a:lnTo>
                                    <a:pt x="2540" y="111760"/>
                                  </a:lnTo>
                                  <a:lnTo>
                                    <a:pt x="0" y="101600"/>
                                  </a:lnTo>
                                  <a:lnTo>
                                    <a:pt x="0" y="95250"/>
                                  </a:lnTo>
                                  <a:lnTo>
                                    <a:pt x="2540" y="92710"/>
                                  </a:lnTo>
                                  <a:lnTo>
                                    <a:pt x="6350" y="88900"/>
                                  </a:lnTo>
                                  <a:lnTo>
                                    <a:pt x="13970" y="78740"/>
                                  </a:lnTo>
                                  <a:lnTo>
                                    <a:pt x="24130" y="68580"/>
                                  </a:lnTo>
                                  <a:lnTo>
                                    <a:pt x="34290" y="55880"/>
                                  </a:lnTo>
                                  <a:lnTo>
                                    <a:pt x="44450" y="43180"/>
                                  </a:lnTo>
                                  <a:lnTo>
                                    <a:pt x="58420" y="29210"/>
                                  </a:lnTo>
                                  <a:lnTo>
                                    <a:pt x="69850" y="12700"/>
                                  </a:lnTo>
                                  <a:lnTo>
                                    <a:pt x="80010" y="0"/>
                                  </a:lnTo>
                                  <a:close/>
                                </a:path>
                              </a:pathLst>
                            </a:custGeom>
                            <a:solidFill>
                              <a:srgbClr val="005196"/>
                            </a:solidFill>
                            <a:ln>
                              <a:noFill/>
                            </a:ln>
                          </wps:spPr>
                          <wps:bodyPr spcFirstLastPara="1" wrap="square" lIns="91425" tIns="91425" rIns="91425" bIns="91425" anchor="ctr" anchorCtr="0">
                            <a:noAutofit/>
                          </wps:bodyPr>
                        </wps:wsp>
                        <wps:wsp>
                          <wps:cNvPr id="68" name="Freeform 45"/>
                          <wps:cNvSpPr/>
                          <wps:spPr>
                            <a:xfrm>
                              <a:off x="0" y="538480"/>
                              <a:ext cx="499110" cy="703580"/>
                            </a:xfrm>
                            <a:custGeom>
                              <a:avLst/>
                              <a:gdLst/>
                              <a:ahLst/>
                              <a:cxnLst/>
                              <a:rect l="l" t="t" r="r" b="b"/>
                              <a:pathLst>
                                <a:path w="499110" h="703580" extrusionOk="0">
                                  <a:moveTo>
                                    <a:pt x="217170" y="0"/>
                                  </a:moveTo>
                                  <a:lnTo>
                                    <a:pt x="231140" y="3810"/>
                                  </a:lnTo>
                                  <a:lnTo>
                                    <a:pt x="242570" y="12700"/>
                                  </a:lnTo>
                                  <a:lnTo>
                                    <a:pt x="252730" y="25400"/>
                                  </a:lnTo>
                                  <a:lnTo>
                                    <a:pt x="259080" y="49530"/>
                                  </a:lnTo>
                                  <a:lnTo>
                                    <a:pt x="269240" y="58420"/>
                                  </a:lnTo>
                                  <a:lnTo>
                                    <a:pt x="262890" y="58420"/>
                                  </a:lnTo>
                                  <a:lnTo>
                                    <a:pt x="255270" y="62230"/>
                                  </a:lnTo>
                                  <a:lnTo>
                                    <a:pt x="248920" y="66040"/>
                                  </a:lnTo>
                                  <a:lnTo>
                                    <a:pt x="238760" y="72390"/>
                                  </a:lnTo>
                                  <a:lnTo>
                                    <a:pt x="228600" y="82550"/>
                                  </a:lnTo>
                                  <a:lnTo>
                                    <a:pt x="217170" y="88900"/>
                                  </a:lnTo>
                                  <a:lnTo>
                                    <a:pt x="207010" y="99060"/>
                                  </a:lnTo>
                                  <a:lnTo>
                                    <a:pt x="196850" y="107950"/>
                                  </a:lnTo>
                                  <a:lnTo>
                                    <a:pt x="181610" y="118110"/>
                                  </a:lnTo>
                                  <a:lnTo>
                                    <a:pt x="171450" y="124460"/>
                                  </a:lnTo>
                                  <a:lnTo>
                                    <a:pt x="157480" y="134620"/>
                                  </a:lnTo>
                                  <a:lnTo>
                                    <a:pt x="143510" y="144780"/>
                                  </a:lnTo>
                                  <a:lnTo>
                                    <a:pt x="129540" y="148590"/>
                                  </a:lnTo>
                                  <a:lnTo>
                                    <a:pt x="115570" y="153670"/>
                                  </a:lnTo>
                                  <a:lnTo>
                                    <a:pt x="101600" y="161290"/>
                                  </a:lnTo>
                                  <a:lnTo>
                                    <a:pt x="91440" y="163830"/>
                                  </a:lnTo>
                                  <a:lnTo>
                                    <a:pt x="97790" y="170180"/>
                                  </a:lnTo>
                                  <a:lnTo>
                                    <a:pt x="105410" y="170180"/>
                                  </a:lnTo>
                                  <a:lnTo>
                                    <a:pt x="115570" y="167640"/>
                                  </a:lnTo>
                                  <a:lnTo>
                                    <a:pt x="125730" y="163830"/>
                                  </a:lnTo>
                                  <a:lnTo>
                                    <a:pt x="135890" y="161290"/>
                                  </a:lnTo>
                                  <a:lnTo>
                                    <a:pt x="149860" y="157480"/>
                                  </a:lnTo>
                                  <a:lnTo>
                                    <a:pt x="161290" y="151130"/>
                                  </a:lnTo>
                                  <a:lnTo>
                                    <a:pt x="171450" y="144780"/>
                                  </a:lnTo>
                                  <a:lnTo>
                                    <a:pt x="181610" y="132080"/>
                                  </a:lnTo>
                                  <a:lnTo>
                                    <a:pt x="193040" y="120650"/>
                                  </a:lnTo>
                                  <a:lnTo>
                                    <a:pt x="203200" y="111760"/>
                                  </a:lnTo>
                                  <a:lnTo>
                                    <a:pt x="220980" y="99060"/>
                                  </a:lnTo>
                                  <a:lnTo>
                                    <a:pt x="238760" y="88900"/>
                                  </a:lnTo>
                                  <a:lnTo>
                                    <a:pt x="255270" y="78740"/>
                                  </a:lnTo>
                                  <a:lnTo>
                                    <a:pt x="273050" y="68580"/>
                                  </a:lnTo>
                                  <a:lnTo>
                                    <a:pt x="290830" y="62230"/>
                                  </a:lnTo>
                                  <a:lnTo>
                                    <a:pt x="308610" y="62230"/>
                                  </a:lnTo>
                                  <a:lnTo>
                                    <a:pt x="330200" y="58420"/>
                                  </a:lnTo>
                                  <a:lnTo>
                                    <a:pt x="351790" y="62230"/>
                                  </a:lnTo>
                                  <a:lnTo>
                                    <a:pt x="368300" y="62230"/>
                                  </a:lnTo>
                                  <a:lnTo>
                                    <a:pt x="386080" y="66040"/>
                                  </a:lnTo>
                                  <a:lnTo>
                                    <a:pt x="403860" y="68580"/>
                                  </a:lnTo>
                                  <a:lnTo>
                                    <a:pt x="421640" y="72390"/>
                                  </a:lnTo>
                                  <a:lnTo>
                                    <a:pt x="431800" y="78740"/>
                                  </a:lnTo>
                                  <a:lnTo>
                                    <a:pt x="445770" y="85090"/>
                                  </a:lnTo>
                                  <a:lnTo>
                                    <a:pt x="459740" y="95250"/>
                                  </a:lnTo>
                                  <a:lnTo>
                                    <a:pt x="467360" y="101600"/>
                                  </a:lnTo>
                                  <a:lnTo>
                                    <a:pt x="477520" y="115570"/>
                                  </a:lnTo>
                                  <a:lnTo>
                                    <a:pt x="485140" y="124460"/>
                                  </a:lnTo>
                                  <a:lnTo>
                                    <a:pt x="491490" y="137160"/>
                                  </a:lnTo>
                                  <a:lnTo>
                                    <a:pt x="495300" y="151130"/>
                                  </a:lnTo>
                                  <a:lnTo>
                                    <a:pt x="499110" y="163830"/>
                                  </a:lnTo>
                                  <a:lnTo>
                                    <a:pt x="499110" y="203200"/>
                                  </a:lnTo>
                                  <a:lnTo>
                                    <a:pt x="495300" y="219710"/>
                                  </a:lnTo>
                                  <a:lnTo>
                                    <a:pt x="487680" y="236220"/>
                                  </a:lnTo>
                                  <a:lnTo>
                                    <a:pt x="481330" y="250190"/>
                                  </a:lnTo>
                                  <a:lnTo>
                                    <a:pt x="473710" y="259080"/>
                                  </a:lnTo>
                                  <a:lnTo>
                                    <a:pt x="463550" y="266700"/>
                                  </a:lnTo>
                                  <a:lnTo>
                                    <a:pt x="453390" y="275590"/>
                                  </a:lnTo>
                                  <a:lnTo>
                                    <a:pt x="439420" y="279400"/>
                                  </a:lnTo>
                                  <a:lnTo>
                                    <a:pt x="427990" y="285750"/>
                                  </a:lnTo>
                                  <a:lnTo>
                                    <a:pt x="414020" y="289560"/>
                                  </a:lnTo>
                                  <a:lnTo>
                                    <a:pt x="400050" y="292100"/>
                                  </a:lnTo>
                                  <a:lnTo>
                                    <a:pt x="386080" y="299720"/>
                                  </a:lnTo>
                                  <a:lnTo>
                                    <a:pt x="368300" y="306070"/>
                                  </a:lnTo>
                                  <a:lnTo>
                                    <a:pt x="354330" y="312420"/>
                                  </a:lnTo>
                                  <a:lnTo>
                                    <a:pt x="344170" y="318770"/>
                                  </a:lnTo>
                                  <a:lnTo>
                                    <a:pt x="330200" y="332740"/>
                                  </a:lnTo>
                                  <a:lnTo>
                                    <a:pt x="320040" y="345440"/>
                                  </a:lnTo>
                                  <a:lnTo>
                                    <a:pt x="308610" y="358140"/>
                                  </a:lnTo>
                                  <a:lnTo>
                                    <a:pt x="302260" y="374650"/>
                                  </a:lnTo>
                                  <a:lnTo>
                                    <a:pt x="298450" y="391160"/>
                                  </a:lnTo>
                                  <a:lnTo>
                                    <a:pt x="298450" y="424180"/>
                                  </a:lnTo>
                                  <a:lnTo>
                                    <a:pt x="302260" y="440690"/>
                                  </a:lnTo>
                                  <a:lnTo>
                                    <a:pt x="304800" y="453390"/>
                                  </a:lnTo>
                                  <a:lnTo>
                                    <a:pt x="308610" y="466090"/>
                                  </a:lnTo>
                                  <a:lnTo>
                                    <a:pt x="316230" y="473710"/>
                                  </a:lnTo>
                                  <a:lnTo>
                                    <a:pt x="320040" y="476250"/>
                                  </a:lnTo>
                                  <a:lnTo>
                                    <a:pt x="320040" y="480060"/>
                                  </a:lnTo>
                                  <a:lnTo>
                                    <a:pt x="312420" y="480060"/>
                                  </a:lnTo>
                                  <a:lnTo>
                                    <a:pt x="302260" y="476250"/>
                                  </a:lnTo>
                                  <a:lnTo>
                                    <a:pt x="290830" y="473710"/>
                                  </a:lnTo>
                                  <a:lnTo>
                                    <a:pt x="298450" y="499110"/>
                                  </a:lnTo>
                                  <a:lnTo>
                                    <a:pt x="308610" y="515620"/>
                                  </a:lnTo>
                                  <a:lnTo>
                                    <a:pt x="320040" y="529590"/>
                                  </a:lnTo>
                                  <a:lnTo>
                                    <a:pt x="330200" y="532130"/>
                                  </a:lnTo>
                                  <a:lnTo>
                                    <a:pt x="344170" y="535940"/>
                                  </a:lnTo>
                                  <a:lnTo>
                                    <a:pt x="354330" y="535940"/>
                                  </a:lnTo>
                                  <a:lnTo>
                                    <a:pt x="364490" y="532130"/>
                                  </a:lnTo>
                                  <a:lnTo>
                                    <a:pt x="372110" y="525780"/>
                                  </a:lnTo>
                                  <a:lnTo>
                                    <a:pt x="386080" y="515620"/>
                                  </a:lnTo>
                                  <a:lnTo>
                                    <a:pt x="400050" y="499110"/>
                                  </a:lnTo>
                                  <a:lnTo>
                                    <a:pt x="407670" y="482600"/>
                                  </a:lnTo>
                                  <a:lnTo>
                                    <a:pt x="410210" y="466090"/>
                                  </a:lnTo>
                                  <a:lnTo>
                                    <a:pt x="414020" y="449580"/>
                                  </a:lnTo>
                                  <a:lnTo>
                                    <a:pt x="410210" y="436880"/>
                                  </a:lnTo>
                                  <a:lnTo>
                                    <a:pt x="407670" y="427990"/>
                                  </a:lnTo>
                                  <a:lnTo>
                                    <a:pt x="400050" y="420370"/>
                                  </a:lnTo>
                                  <a:lnTo>
                                    <a:pt x="392430" y="417830"/>
                                  </a:lnTo>
                                  <a:lnTo>
                                    <a:pt x="378460" y="417830"/>
                                  </a:lnTo>
                                  <a:lnTo>
                                    <a:pt x="372110" y="424180"/>
                                  </a:lnTo>
                                  <a:lnTo>
                                    <a:pt x="368300" y="430530"/>
                                  </a:lnTo>
                                  <a:lnTo>
                                    <a:pt x="368300" y="449580"/>
                                  </a:lnTo>
                                  <a:lnTo>
                                    <a:pt x="375920" y="453390"/>
                                  </a:lnTo>
                                  <a:lnTo>
                                    <a:pt x="378460" y="461010"/>
                                  </a:lnTo>
                                  <a:lnTo>
                                    <a:pt x="378460" y="466090"/>
                                  </a:lnTo>
                                  <a:lnTo>
                                    <a:pt x="375920" y="469900"/>
                                  </a:lnTo>
                                  <a:lnTo>
                                    <a:pt x="368300" y="469900"/>
                                  </a:lnTo>
                                  <a:lnTo>
                                    <a:pt x="361950" y="463550"/>
                                  </a:lnTo>
                                  <a:lnTo>
                                    <a:pt x="354330" y="449580"/>
                                  </a:lnTo>
                                  <a:lnTo>
                                    <a:pt x="351790" y="430530"/>
                                  </a:lnTo>
                                  <a:lnTo>
                                    <a:pt x="354330" y="414020"/>
                                  </a:lnTo>
                                  <a:lnTo>
                                    <a:pt x="358140" y="407670"/>
                                  </a:lnTo>
                                  <a:lnTo>
                                    <a:pt x="364490" y="403860"/>
                                  </a:lnTo>
                                  <a:lnTo>
                                    <a:pt x="368300" y="401320"/>
                                  </a:lnTo>
                                  <a:lnTo>
                                    <a:pt x="375920" y="397510"/>
                                  </a:lnTo>
                                  <a:lnTo>
                                    <a:pt x="392430" y="397510"/>
                                  </a:lnTo>
                                  <a:lnTo>
                                    <a:pt x="400050" y="403860"/>
                                  </a:lnTo>
                                  <a:lnTo>
                                    <a:pt x="410210" y="407670"/>
                                  </a:lnTo>
                                  <a:lnTo>
                                    <a:pt x="421640" y="417830"/>
                                  </a:lnTo>
                                  <a:lnTo>
                                    <a:pt x="427990" y="433070"/>
                                  </a:lnTo>
                                  <a:lnTo>
                                    <a:pt x="425450" y="457200"/>
                                  </a:lnTo>
                                  <a:lnTo>
                                    <a:pt x="421640" y="476250"/>
                                  </a:lnTo>
                                  <a:lnTo>
                                    <a:pt x="414020" y="499110"/>
                                  </a:lnTo>
                                  <a:lnTo>
                                    <a:pt x="403860" y="519430"/>
                                  </a:lnTo>
                                  <a:lnTo>
                                    <a:pt x="389890" y="535940"/>
                                  </a:lnTo>
                                  <a:lnTo>
                                    <a:pt x="378460" y="546100"/>
                                  </a:lnTo>
                                  <a:lnTo>
                                    <a:pt x="382270" y="588010"/>
                                  </a:lnTo>
                                  <a:lnTo>
                                    <a:pt x="378460" y="624840"/>
                                  </a:lnTo>
                                  <a:lnTo>
                                    <a:pt x="372110" y="654050"/>
                                  </a:lnTo>
                                  <a:lnTo>
                                    <a:pt x="358140" y="674370"/>
                                  </a:lnTo>
                                  <a:lnTo>
                                    <a:pt x="340360" y="690880"/>
                                  </a:lnTo>
                                  <a:lnTo>
                                    <a:pt x="322580" y="699770"/>
                                  </a:lnTo>
                                  <a:lnTo>
                                    <a:pt x="302260" y="703580"/>
                                  </a:lnTo>
                                  <a:lnTo>
                                    <a:pt x="280670" y="703580"/>
                                  </a:lnTo>
                                  <a:lnTo>
                                    <a:pt x="259080" y="699770"/>
                                  </a:lnTo>
                                  <a:lnTo>
                                    <a:pt x="245110" y="693420"/>
                                  </a:lnTo>
                                  <a:lnTo>
                                    <a:pt x="234950" y="680720"/>
                                  </a:lnTo>
                                  <a:lnTo>
                                    <a:pt x="228600" y="666750"/>
                                  </a:lnTo>
                                  <a:lnTo>
                                    <a:pt x="220980" y="654050"/>
                                  </a:lnTo>
                                  <a:lnTo>
                                    <a:pt x="220980" y="635000"/>
                                  </a:lnTo>
                                  <a:lnTo>
                                    <a:pt x="224790" y="614680"/>
                                  </a:lnTo>
                                  <a:lnTo>
                                    <a:pt x="228600" y="595630"/>
                                  </a:lnTo>
                                  <a:lnTo>
                                    <a:pt x="238760" y="579120"/>
                                  </a:lnTo>
                                  <a:lnTo>
                                    <a:pt x="248920" y="565150"/>
                                  </a:lnTo>
                                  <a:lnTo>
                                    <a:pt x="259080" y="558800"/>
                                  </a:lnTo>
                                  <a:lnTo>
                                    <a:pt x="269240" y="554990"/>
                                  </a:lnTo>
                                  <a:lnTo>
                                    <a:pt x="284480" y="558800"/>
                                  </a:lnTo>
                                  <a:lnTo>
                                    <a:pt x="294640" y="562610"/>
                                  </a:lnTo>
                                  <a:lnTo>
                                    <a:pt x="304800" y="565150"/>
                                  </a:lnTo>
                                  <a:lnTo>
                                    <a:pt x="312420" y="571500"/>
                                  </a:lnTo>
                                  <a:lnTo>
                                    <a:pt x="320040" y="585470"/>
                                  </a:lnTo>
                                  <a:lnTo>
                                    <a:pt x="320040" y="601980"/>
                                  </a:lnTo>
                                  <a:lnTo>
                                    <a:pt x="312420" y="618490"/>
                                  </a:lnTo>
                                  <a:lnTo>
                                    <a:pt x="302260" y="624840"/>
                                  </a:lnTo>
                                  <a:lnTo>
                                    <a:pt x="298450" y="628650"/>
                                  </a:lnTo>
                                  <a:lnTo>
                                    <a:pt x="294640" y="628650"/>
                                  </a:lnTo>
                                  <a:lnTo>
                                    <a:pt x="290830" y="624840"/>
                                  </a:lnTo>
                                  <a:lnTo>
                                    <a:pt x="287020" y="621030"/>
                                  </a:lnTo>
                                  <a:lnTo>
                                    <a:pt x="280670" y="618490"/>
                                  </a:lnTo>
                                  <a:lnTo>
                                    <a:pt x="276860" y="614680"/>
                                  </a:lnTo>
                                  <a:lnTo>
                                    <a:pt x="273050" y="608330"/>
                                  </a:lnTo>
                                  <a:lnTo>
                                    <a:pt x="269240" y="601980"/>
                                  </a:lnTo>
                                  <a:lnTo>
                                    <a:pt x="284480" y="601980"/>
                                  </a:lnTo>
                                  <a:lnTo>
                                    <a:pt x="294640" y="604520"/>
                                  </a:lnTo>
                                  <a:lnTo>
                                    <a:pt x="298450" y="598170"/>
                                  </a:lnTo>
                                  <a:lnTo>
                                    <a:pt x="298450" y="588010"/>
                                  </a:lnTo>
                                  <a:lnTo>
                                    <a:pt x="294640" y="581660"/>
                                  </a:lnTo>
                                  <a:lnTo>
                                    <a:pt x="287020" y="579120"/>
                                  </a:lnTo>
                                  <a:lnTo>
                                    <a:pt x="284480" y="575310"/>
                                  </a:lnTo>
                                  <a:lnTo>
                                    <a:pt x="273050" y="575310"/>
                                  </a:lnTo>
                                  <a:lnTo>
                                    <a:pt x="269240" y="579120"/>
                                  </a:lnTo>
                                  <a:lnTo>
                                    <a:pt x="262890" y="579120"/>
                                  </a:lnTo>
                                  <a:lnTo>
                                    <a:pt x="255270" y="585470"/>
                                  </a:lnTo>
                                  <a:lnTo>
                                    <a:pt x="248920" y="591820"/>
                                  </a:lnTo>
                                  <a:lnTo>
                                    <a:pt x="245110" y="601980"/>
                                  </a:lnTo>
                                  <a:lnTo>
                                    <a:pt x="242570" y="612140"/>
                                  </a:lnTo>
                                  <a:lnTo>
                                    <a:pt x="242570" y="650240"/>
                                  </a:lnTo>
                                  <a:lnTo>
                                    <a:pt x="248920" y="664210"/>
                                  </a:lnTo>
                                  <a:lnTo>
                                    <a:pt x="255270" y="674370"/>
                                  </a:lnTo>
                                  <a:lnTo>
                                    <a:pt x="266700" y="683260"/>
                                  </a:lnTo>
                                  <a:lnTo>
                                    <a:pt x="284480" y="687070"/>
                                  </a:lnTo>
                                  <a:lnTo>
                                    <a:pt x="308610" y="683260"/>
                                  </a:lnTo>
                                  <a:lnTo>
                                    <a:pt x="326390" y="678180"/>
                                  </a:lnTo>
                                  <a:lnTo>
                                    <a:pt x="344170" y="664210"/>
                                  </a:lnTo>
                                  <a:lnTo>
                                    <a:pt x="354330" y="645160"/>
                                  </a:lnTo>
                                  <a:lnTo>
                                    <a:pt x="361950" y="621030"/>
                                  </a:lnTo>
                                  <a:lnTo>
                                    <a:pt x="364490" y="598170"/>
                                  </a:lnTo>
                                  <a:lnTo>
                                    <a:pt x="364490" y="579120"/>
                                  </a:lnTo>
                                  <a:lnTo>
                                    <a:pt x="361950" y="554990"/>
                                  </a:lnTo>
                                  <a:lnTo>
                                    <a:pt x="358140" y="554990"/>
                                  </a:lnTo>
                                  <a:lnTo>
                                    <a:pt x="351790" y="558800"/>
                                  </a:lnTo>
                                  <a:lnTo>
                                    <a:pt x="340360" y="558800"/>
                                  </a:lnTo>
                                  <a:lnTo>
                                    <a:pt x="334010" y="554990"/>
                                  </a:lnTo>
                                  <a:lnTo>
                                    <a:pt x="326390" y="554990"/>
                                  </a:lnTo>
                                  <a:lnTo>
                                    <a:pt x="316230" y="548640"/>
                                  </a:lnTo>
                                  <a:lnTo>
                                    <a:pt x="308610" y="546100"/>
                                  </a:lnTo>
                                  <a:lnTo>
                                    <a:pt x="294640" y="525780"/>
                                  </a:lnTo>
                                  <a:lnTo>
                                    <a:pt x="284480" y="509270"/>
                                  </a:lnTo>
                                  <a:lnTo>
                                    <a:pt x="273050" y="490220"/>
                                  </a:lnTo>
                                  <a:lnTo>
                                    <a:pt x="269240" y="466090"/>
                                  </a:lnTo>
                                  <a:lnTo>
                                    <a:pt x="269240" y="424180"/>
                                  </a:lnTo>
                                  <a:lnTo>
                                    <a:pt x="273050" y="403860"/>
                                  </a:lnTo>
                                  <a:lnTo>
                                    <a:pt x="280670" y="381000"/>
                                  </a:lnTo>
                                  <a:lnTo>
                                    <a:pt x="290830" y="361950"/>
                                  </a:lnTo>
                                  <a:lnTo>
                                    <a:pt x="302260" y="341630"/>
                                  </a:lnTo>
                                  <a:lnTo>
                                    <a:pt x="316230" y="325120"/>
                                  </a:lnTo>
                                  <a:lnTo>
                                    <a:pt x="334010" y="308610"/>
                                  </a:lnTo>
                                  <a:lnTo>
                                    <a:pt x="351790" y="295910"/>
                                  </a:lnTo>
                                  <a:lnTo>
                                    <a:pt x="372110" y="285750"/>
                                  </a:lnTo>
                                  <a:lnTo>
                                    <a:pt x="392430" y="275590"/>
                                  </a:lnTo>
                                  <a:lnTo>
                                    <a:pt x="417830" y="273050"/>
                                  </a:lnTo>
                                  <a:lnTo>
                                    <a:pt x="439420" y="266700"/>
                                  </a:lnTo>
                                  <a:lnTo>
                                    <a:pt x="457200" y="256540"/>
                                  </a:lnTo>
                                  <a:lnTo>
                                    <a:pt x="467360" y="246380"/>
                                  </a:lnTo>
                                  <a:lnTo>
                                    <a:pt x="473710" y="229870"/>
                                  </a:lnTo>
                                  <a:lnTo>
                                    <a:pt x="481330" y="217170"/>
                                  </a:lnTo>
                                  <a:lnTo>
                                    <a:pt x="481330" y="167640"/>
                                  </a:lnTo>
                                  <a:lnTo>
                                    <a:pt x="477520" y="161290"/>
                                  </a:lnTo>
                                  <a:lnTo>
                                    <a:pt x="471170" y="153670"/>
                                  </a:lnTo>
                                  <a:lnTo>
                                    <a:pt x="463550" y="144780"/>
                                  </a:lnTo>
                                  <a:lnTo>
                                    <a:pt x="457200" y="137160"/>
                                  </a:lnTo>
                                  <a:lnTo>
                                    <a:pt x="445770" y="132080"/>
                                  </a:lnTo>
                                  <a:lnTo>
                                    <a:pt x="435610" y="124460"/>
                                  </a:lnTo>
                                  <a:lnTo>
                                    <a:pt x="417830" y="118110"/>
                                  </a:lnTo>
                                  <a:lnTo>
                                    <a:pt x="396240" y="115570"/>
                                  </a:lnTo>
                                  <a:lnTo>
                                    <a:pt x="375920" y="115570"/>
                                  </a:lnTo>
                                  <a:lnTo>
                                    <a:pt x="354330" y="118110"/>
                                  </a:lnTo>
                                  <a:lnTo>
                                    <a:pt x="334010" y="120650"/>
                                  </a:lnTo>
                                  <a:lnTo>
                                    <a:pt x="312420" y="128270"/>
                                  </a:lnTo>
                                  <a:lnTo>
                                    <a:pt x="290830" y="137160"/>
                                  </a:lnTo>
                                  <a:lnTo>
                                    <a:pt x="269240" y="148590"/>
                                  </a:lnTo>
                                  <a:lnTo>
                                    <a:pt x="248920" y="163830"/>
                                  </a:lnTo>
                                  <a:lnTo>
                                    <a:pt x="231140" y="177800"/>
                                  </a:lnTo>
                                  <a:lnTo>
                                    <a:pt x="214630" y="196850"/>
                                  </a:lnTo>
                                  <a:lnTo>
                                    <a:pt x="199390" y="213360"/>
                                  </a:lnTo>
                                  <a:lnTo>
                                    <a:pt x="185420" y="236220"/>
                                  </a:lnTo>
                                  <a:lnTo>
                                    <a:pt x="175260" y="259080"/>
                                  </a:lnTo>
                                  <a:lnTo>
                                    <a:pt x="167640" y="285750"/>
                                  </a:lnTo>
                                  <a:lnTo>
                                    <a:pt x="163830" y="312420"/>
                                  </a:lnTo>
                                  <a:lnTo>
                                    <a:pt x="157480" y="337820"/>
                                  </a:lnTo>
                                  <a:lnTo>
                                    <a:pt x="146050" y="361950"/>
                                  </a:lnTo>
                                  <a:lnTo>
                                    <a:pt x="133350" y="381000"/>
                                  </a:lnTo>
                                  <a:lnTo>
                                    <a:pt x="119380" y="401320"/>
                                  </a:lnTo>
                                  <a:lnTo>
                                    <a:pt x="101600" y="414020"/>
                                  </a:lnTo>
                                  <a:lnTo>
                                    <a:pt x="83820" y="424180"/>
                                  </a:lnTo>
                                  <a:lnTo>
                                    <a:pt x="73660" y="427990"/>
                                  </a:lnTo>
                                  <a:lnTo>
                                    <a:pt x="62230" y="430530"/>
                                  </a:lnTo>
                                  <a:lnTo>
                                    <a:pt x="66040" y="417830"/>
                                  </a:lnTo>
                                  <a:lnTo>
                                    <a:pt x="66040" y="403860"/>
                                  </a:lnTo>
                                  <a:lnTo>
                                    <a:pt x="62230" y="394970"/>
                                  </a:lnTo>
                                  <a:lnTo>
                                    <a:pt x="58420" y="381000"/>
                                  </a:lnTo>
                                  <a:lnTo>
                                    <a:pt x="55880" y="368300"/>
                                  </a:lnTo>
                                  <a:lnTo>
                                    <a:pt x="55880" y="341630"/>
                                  </a:lnTo>
                                  <a:lnTo>
                                    <a:pt x="62230" y="325120"/>
                                  </a:lnTo>
                                  <a:lnTo>
                                    <a:pt x="66040" y="316230"/>
                                  </a:lnTo>
                                  <a:lnTo>
                                    <a:pt x="73660" y="306070"/>
                                  </a:lnTo>
                                  <a:lnTo>
                                    <a:pt x="80010" y="295910"/>
                                  </a:lnTo>
                                  <a:lnTo>
                                    <a:pt x="91440" y="285750"/>
                                  </a:lnTo>
                                  <a:lnTo>
                                    <a:pt x="101600" y="275590"/>
                                  </a:lnTo>
                                  <a:lnTo>
                                    <a:pt x="111760" y="269240"/>
                                  </a:lnTo>
                                  <a:lnTo>
                                    <a:pt x="119380" y="262890"/>
                                  </a:lnTo>
                                  <a:lnTo>
                                    <a:pt x="125730" y="256540"/>
                                  </a:lnTo>
                                  <a:lnTo>
                                    <a:pt x="133350" y="246380"/>
                                  </a:lnTo>
                                  <a:lnTo>
                                    <a:pt x="133350" y="236220"/>
                                  </a:lnTo>
                                  <a:lnTo>
                                    <a:pt x="129540" y="233680"/>
                                  </a:lnTo>
                                  <a:lnTo>
                                    <a:pt x="119380" y="236220"/>
                                  </a:lnTo>
                                  <a:lnTo>
                                    <a:pt x="115570" y="242570"/>
                                  </a:lnTo>
                                  <a:lnTo>
                                    <a:pt x="107950" y="250190"/>
                                  </a:lnTo>
                                  <a:lnTo>
                                    <a:pt x="97790" y="262890"/>
                                  </a:lnTo>
                                  <a:lnTo>
                                    <a:pt x="91440" y="273050"/>
                                  </a:lnTo>
                                  <a:lnTo>
                                    <a:pt x="80010" y="283210"/>
                                  </a:lnTo>
                                  <a:lnTo>
                                    <a:pt x="73660" y="295910"/>
                                  </a:lnTo>
                                  <a:lnTo>
                                    <a:pt x="66040" y="306070"/>
                                  </a:lnTo>
                                  <a:lnTo>
                                    <a:pt x="58420" y="316230"/>
                                  </a:lnTo>
                                  <a:lnTo>
                                    <a:pt x="48260" y="318770"/>
                                  </a:lnTo>
                                  <a:lnTo>
                                    <a:pt x="40640" y="322580"/>
                                  </a:lnTo>
                                  <a:lnTo>
                                    <a:pt x="34290" y="328930"/>
                                  </a:lnTo>
                                  <a:lnTo>
                                    <a:pt x="26670" y="328930"/>
                                  </a:lnTo>
                                  <a:lnTo>
                                    <a:pt x="20320" y="332740"/>
                                  </a:lnTo>
                                  <a:lnTo>
                                    <a:pt x="12700" y="328930"/>
                                  </a:lnTo>
                                  <a:lnTo>
                                    <a:pt x="6350" y="328930"/>
                                  </a:lnTo>
                                  <a:lnTo>
                                    <a:pt x="0" y="322580"/>
                                  </a:lnTo>
                                  <a:lnTo>
                                    <a:pt x="12700" y="308610"/>
                                  </a:lnTo>
                                  <a:lnTo>
                                    <a:pt x="20320" y="292100"/>
                                  </a:lnTo>
                                  <a:lnTo>
                                    <a:pt x="24130" y="275590"/>
                                  </a:lnTo>
                                  <a:lnTo>
                                    <a:pt x="24130" y="242570"/>
                                  </a:lnTo>
                                  <a:lnTo>
                                    <a:pt x="26670" y="236220"/>
                                  </a:lnTo>
                                  <a:lnTo>
                                    <a:pt x="34290" y="229870"/>
                                  </a:lnTo>
                                  <a:lnTo>
                                    <a:pt x="40640" y="227330"/>
                                  </a:lnTo>
                                  <a:lnTo>
                                    <a:pt x="52070" y="223520"/>
                                  </a:lnTo>
                                  <a:lnTo>
                                    <a:pt x="69850" y="219710"/>
                                  </a:lnTo>
                                  <a:lnTo>
                                    <a:pt x="83820" y="217170"/>
                                  </a:lnTo>
                                  <a:lnTo>
                                    <a:pt x="73660" y="213360"/>
                                  </a:lnTo>
                                  <a:lnTo>
                                    <a:pt x="58420" y="210820"/>
                                  </a:lnTo>
                                  <a:lnTo>
                                    <a:pt x="52070" y="200660"/>
                                  </a:lnTo>
                                  <a:lnTo>
                                    <a:pt x="44450" y="194310"/>
                                  </a:lnTo>
                                  <a:lnTo>
                                    <a:pt x="38100" y="184150"/>
                                  </a:lnTo>
                                  <a:lnTo>
                                    <a:pt x="34290" y="177800"/>
                                  </a:lnTo>
                                  <a:lnTo>
                                    <a:pt x="30480" y="167640"/>
                                  </a:lnTo>
                                  <a:lnTo>
                                    <a:pt x="26670" y="157480"/>
                                  </a:lnTo>
                                  <a:lnTo>
                                    <a:pt x="30480" y="148590"/>
                                  </a:lnTo>
                                  <a:lnTo>
                                    <a:pt x="30480" y="144780"/>
                                  </a:lnTo>
                                  <a:lnTo>
                                    <a:pt x="34290" y="137160"/>
                                  </a:lnTo>
                                  <a:lnTo>
                                    <a:pt x="40640" y="132080"/>
                                  </a:lnTo>
                                  <a:lnTo>
                                    <a:pt x="48260" y="128270"/>
                                  </a:lnTo>
                                  <a:lnTo>
                                    <a:pt x="55880" y="124460"/>
                                  </a:lnTo>
                                  <a:lnTo>
                                    <a:pt x="66040" y="120650"/>
                                  </a:lnTo>
                                  <a:lnTo>
                                    <a:pt x="76200" y="118110"/>
                                  </a:lnTo>
                                  <a:lnTo>
                                    <a:pt x="69850" y="115570"/>
                                  </a:lnTo>
                                  <a:lnTo>
                                    <a:pt x="62230" y="107950"/>
                                  </a:lnTo>
                                  <a:lnTo>
                                    <a:pt x="55880" y="99060"/>
                                  </a:lnTo>
                                  <a:lnTo>
                                    <a:pt x="48260" y="88900"/>
                                  </a:lnTo>
                                  <a:lnTo>
                                    <a:pt x="44450" y="78740"/>
                                  </a:lnTo>
                                  <a:lnTo>
                                    <a:pt x="40640" y="66040"/>
                                  </a:lnTo>
                                  <a:lnTo>
                                    <a:pt x="40640" y="53340"/>
                                  </a:lnTo>
                                  <a:lnTo>
                                    <a:pt x="48260" y="39370"/>
                                  </a:lnTo>
                                  <a:lnTo>
                                    <a:pt x="58420" y="25400"/>
                                  </a:lnTo>
                                  <a:lnTo>
                                    <a:pt x="69850" y="16510"/>
                                  </a:lnTo>
                                  <a:lnTo>
                                    <a:pt x="80010" y="10160"/>
                                  </a:lnTo>
                                  <a:lnTo>
                                    <a:pt x="105410" y="10160"/>
                                  </a:lnTo>
                                  <a:lnTo>
                                    <a:pt x="115570" y="12700"/>
                                  </a:lnTo>
                                  <a:lnTo>
                                    <a:pt x="121920" y="20320"/>
                                  </a:lnTo>
                                  <a:lnTo>
                                    <a:pt x="129540" y="29210"/>
                                  </a:lnTo>
                                  <a:lnTo>
                                    <a:pt x="129540" y="39370"/>
                                  </a:lnTo>
                                  <a:lnTo>
                                    <a:pt x="135890" y="45720"/>
                                  </a:lnTo>
                                  <a:lnTo>
                                    <a:pt x="139700" y="55880"/>
                                  </a:lnTo>
                                  <a:lnTo>
                                    <a:pt x="146050" y="58420"/>
                                  </a:lnTo>
                                  <a:lnTo>
                                    <a:pt x="149860" y="62230"/>
                                  </a:lnTo>
                                  <a:lnTo>
                                    <a:pt x="157480" y="62230"/>
                                  </a:lnTo>
                                  <a:lnTo>
                                    <a:pt x="163830" y="55880"/>
                                  </a:lnTo>
                                  <a:lnTo>
                                    <a:pt x="171450" y="41910"/>
                                  </a:lnTo>
                                  <a:lnTo>
                                    <a:pt x="181610" y="25400"/>
                                  </a:lnTo>
                                  <a:lnTo>
                                    <a:pt x="193040" y="12700"/>
                                  </a:lnTo>
                                  <a:lnTo>
                                    <a:pt x="207010" y="6350"/>
                                  </a:lnTo>
                                  <a:lnTo>
                                    <a:pt x="217170" y="0"/>
                                  </a:lnTo>
                                  <a:close/>
                                </a:path>
                              </a:pathLst>
                            </a:custGeom>
                            <a:solidFill>
                              <a:srgbClr val="005196"/>
                            </a:solidFill>
                            <a:ln>
                              <a:noFill/>
                            </a:ln>
                          </wps:spPr>
                          <wps:bodyPr spcFirstLastPara="1" wrap="square" lIns="91425" tIns="91425" rIns="91425" bIns="91425" anchor="ctr" anchorCtr="0">
                            <a:noAutofit/>
                          </wps:bodyPr>
                        </wps:wsp>
                        <wps:wsp>
                          <wps:cNvPr id="69" name="Freeform 46"/>
                          <wps:cNvSpPr/>
                          <wps:spPr>
                            <a:xfrm>
                              <a:off x="278130" y="788670"/>
                              <a:ext cx="109220" cy="66040"/>
                            </a:xfrm>
                            <a:custGeom>
                              <a:avLst/>
                              <a:gdLst/>
                              <a:ahLst/>
                              <a:cxnLst/>
                              <a:rect l="l" t="t" r="r" b="b"/>
                              <a:pathLst>
                                <a:path w="109220" h="66040" extrusionOk="0">
                                  <a:moveTo>
                                    <a:pt x="30480" y="0"/>
                                  </a:moveTo>
                                  <a:lnTo>
                                    <a:pt x="44450" y="2540"/>
                                  </a:lnTo>
                                  <a:lnTo>
                                    <a:pt x="62230" y="5080"/>
                                  </a:lnTo>
                                  <a:lnTo>
                                    <a:pt x="77470" y="8890"/>
                                  </a:lnTo>
                                  <a:lnTo>
                                    <a:pt x="87630" y="16510"/>
                                  </a:lnTo>
                                  <a:lnTo>
                                    <a:pt x="97790" y="25400"/>
                                  </a:lnTo>
                                  <a:lnTo>
                                    <a:pt x="109220" y="35560"/>
                                  </a:lnTo>
                                  <a:lnTo>
                                    <a:pt x="52070" y="66040"/>
                                  </a:lnTo>
                                  <a:lnTo>
                                    <a:pt x="55880" y="52070"/>
                                  </a:lnTo>
                                  <a:lnTo>
                                    <a:pt x="52070" y="41910"/>
                                  </a:lnTo>
                                  <a:lnTo>
                                    <a:pt x="48260" y="33020"/>
                                  </a:lnTo>
                                  <a:lnTo>
                                    <a:pt x="41910" y="25400"/>
                                  </a:lnTo>
                                  <a:lnTo>
                                    <a:pt x="30480" y="19050"/>
                                  </a:lnTo>
                                  <a:lnTo>
                                    <a:pt x="20320" y="16510"/>
                                  </a:lnTo>
                                  <a:lnTo>
                                    <a:pt x="10160" y="12700"/>
                                  </a:lnTo>
                                  <a:lnTo>
                                    <a:pt x="0" y="5080"/>
                                  </a:lnTo>
                                  <a:lnTo>
                                    <a:pt x="12700" y="2540"/>
                                  </a:lnTo>
                                  <a:lnTo>
                                    <a:pt x="30480" y="0"/>
                                  </a:lnTo>
                                  <a:close/>
                                </a:path>
                              </a:pathLst>
                            </a:custGeom>
                            <a:solidFill>
                              <a:srgbClr val="005196"/>
                            </a:solidFill>
                            <a:ln>
                              <a:noFill/>
                            </a:ln>
                          </wps:spPr>
                          <wps:bodyPr spcFirstLastPara="1" wrap="square" lIns="91425" tIns="91425" rIns="91425" bIns="91425" anchor="ctr" anchorCtr="0">
                            <a:noAutofit/>
                          </wps:bodyPr>
                        </wps:wsp>
                        <wps:wsp>
                          <wps:cNvPr id="70" name="Freeform 47"/>
                          <wps:cNvSpPr/>
                          <wps:spPr>
                            <a:xfrm>
                              <a:off x="379730" y="739139"/>
                              <a:ext cx="53340" cy="52070"/>
                            </a:xfrm>
                            <a:custGeom>
                              <a:avLst/>
                              <a:gdLst/>
                              <a:ahLst/>
                              <a:cxnLst/>
                              <a:rect l="l" t="t" r="r" b="b"/>
                              <a:pathLst>
                                <a:path w="53340" h="52070" extrusionOk="0">
                                  <a:moveTo>
                                    <a:pt x="17780" y="0"/>
                                  </a:moveTo>
                                  <a:lnTo>
                                    <a:pt x="27940" y="0"/>
                                  </a:lnTo>
                                  <a:lnTo>
                                    <a:pt x="31750" y="2540"/>
                                  </a:lnTo>
                                  <a:lnTo>
                                    <a:pt x="38100" y="2540"/>
                                  </a:lnTo>
                                  <a:lnTo>
                                    <a:pt x="45720" y="10161"/>
                                  </a:lnTo>
                                  <a:lnTo>
                                    <a:pt x="53340" y="16511"/>
                                  </a:lnTo>
                                  <a:lnTo>
                                    <a:pt x="53340" y="26670"/>
                                  </a:lnTo>
                                  <a:lnTo>
                                    <a:pt x="49530" y="35561"/>
                                  </a:lnTo>
                                  <a:lnTo>
                                    <a:pt x="45720" y="41911"/>
                                  </a:lnTo>
                                  <a:lnTo>
                                    <a:pt x="41910" y="45720"/>
                                  </a:lnTo>
                                  <a:lnTo>
                                    <a:pt x="38100" y="49530"/>
                                  </a:lnTo>
                                  <a:lnTo>
                                    <a:pt x="35560" y="49530"/>
                                  </a:lnTo>
                                  <a:lnTo>
                                    <a:pt x="27940" y="52070"/>
                                  </a:lnTo>
                                  <a:lnTo>
                                    <a:pt x="20320" y="52070"/>
                                  </a:lnTo>
                                  <a:lnTo>
                                    <a:pt x="17780" y="49530"/>
                                  </a:lnTo>
                                  <a:lnTo>
                                    <a:pt x="13970" y="45720"/>
                                  </a:lnTo>
                                  <a:lnTo>
                                    <a:pt x="6350" y="35561"/>
                                  </a:lnTo>
                                  <a:lnTo>
                                    <a:pt x="2540" y="26670"/>
                                  </a:lnTo>
                                  <a:lnTo>
                                    <a:pt x="0" y="19050"/>
                                  </a:lnTo>
                                  <a:lnTo>
                                    <a:pt x="6350" y="10161"/>
                                  </a:lnTo>
                                  <a:lnTo>
                                    <a:pt x="6350" y="2540"/>
                                  </a:lnTo>
                                  <a:lnTo>
                                    <a:pt x="13970" y="2540"/>
                                  </a:lnTo>
                                  <a:lnTo>
                                    <a:pt x="17780" y="0"/>
                                  </a:lnTo>
                                  <a:close/>
                                </a:path>
                              </a:pathLst>
                            </a:custGeom>
                            <a:solidFill>
                              <a:srgbClr val="005196"/>
                            </a:solidFill>
                            <a:ln>
                              <a:noFill/>
                            </a:ln>
                          </wps:spPr>
                          <wps:bodyPr spcFirstLastPara="1" wrap="square" lIns="91425" tIns="91425" rIns="91425" bIns="91425" anchor="ctr" anchorCtr="0">
                            <a:noAutofit/>
                          </wps:bodyPr>
                        </wps:wsp>
                        <wps:wsp>
                          <wps:cNvPr id="71" name="Freeform 48"/>
                          <wps:cNvSpPr/>
                          <wps:spPr>
                            <a:xfrm>
                              <a:off x="21590" y="923289"/>
                              <a:ext cx="361950" cy="1019811"/>
                            </a:xfrm>
                            <a:custGeom>
                              <a:avLst/>
                              <a:gdLst/>
                              <a:ahLst/>
                              <a:cxnLst/>
                              <a:rect l="l" t="t" r="r" b="b"/>
                              <a:pathLst>
                                <a:path w="361950" h="1019811" extrusionOk="0">
                                  <a:moveTo>
                                    <a:pt x="129540" y="0"/>
                                  </a:moveTo>
                                  <a:lnTo>
                                    <a:pt x="121920" y="74930"/>
                                  </a:lnTo>
                                  <a:lnTo>
                                    <a:pt x="125730" y="134620"/>
                                  </a:lnTo>
                                  <a:lnTo>
                                    <a:pt x="132080" y="186690"/>
                                  </a:lnTo>
                                  <a:lnTo>
                                    <a:pt x="146050" y="229870"/>
                                  </a:lnTo>
                                  <a:lnTo>
                                    <a:pt x="160020" y="265430"/>
                                  </a:lnTo>
                                  <a:lnTo>
                                    <a:pt x="181610" y="298450"/>
                                  </a:lnTo>
                                  <a:lnTo>
                                    <a:pt x="203200" y="331470"/>
                                  </a:lnTo>
                                  <a:lnTo>
                                    <a:pt x="227330" y="364490"/>
                                  </a:lnTo>
                                  <a:lnTo>
                                    <a:pt x="241300" y="381000"/>
                                  </a:lnTo>
                                  <a:lnTo>
                                    <a:pt x="255270" y="393700"/>
                                  </a:lnTo>
                                  <a:lnTo>
                                    <a:pt x="273050" y="403861"/>
                                  </a:lnTo>
                                  <a:lnTo>
                                    <a:pt x="294640" y="417830"/>
                                  </a:lnTo>
                                  <a:lnTo>
                                    <a:pt x="312420" y="430530"/>
                                  </a:lnTo>
                                  <a:lnTo>
                                    <a:pt x="330200" y="447040"/>
                                  </a:lnTo>
                                  <a:lnTo>
                                    <a:pt x="344170" y="473711"/>
                                  </a:lnTo>
                                  <a:lnTo>
                                    <a:pt x="354330" y="502920"/>
                                  </a:lnTo>
                                  <a:lnTo>
                                    <a:pt x="361950" y="539750"/>
                                  </a:lnTo>
                                  <a:lnTo>
                                    <a:pt x="358140" y="575311"/>
                                  </a:lnTo>
                                  <a:lnTo>
                                    <a:pt x="350520" y="610870"/>
                                  </a:lnTo>
                                  <a:lnTo>
                                    <a:pt x="340360" y="637540"/>
                                  </a:lnTo>
                                  <a:lnTo>
                                    <a:pt x="334010" y="647700"/>
                                  </a:lnTo>
                                  <a:lnTo>
                                    <a:pt x="322580" y="660400"/>
                                  </a:lnTo>
                                  <a:lnTo>
                                    <a:pt x="312420" y="670561"/>
                                  </a:lnTo>
                                  <a:lnTo>
                                    <a:pt x="300990" y="680720"/>
                                  </a:lnTo>
                                  <a:lnTo>
                                    <a:pt x="290830" y="687070"/>
                                  </a:lnTo>
                                  <a:lnTo>
                                    <a:pt x="280670" y="689611"/>
                                  </a:lnTo>
                                  <a:lnTo>
                                    <a:pt x="273050" y="689611"/>
                                  </a:lnTo>
                                  <a:lnTo>
                                    <a:pt x="265430" y="687070"/>
                                  </a:lnTo>
                                  <a:lnTo>
                                    <a:pt x="262890" y="670561"/>
                                  </a:lnTo>
                                  <a:lnTo>
                                    <a:pt x="262890" y="660400"/>
                                  </a:lnTo>
                                  <a:lnTo>
                                    <a:pt x="269240" y="651511"/>
                                  </a:lnTo>
                                  <a:lnTo>
                                    <a:pt x="283210" y="641350"/>
                                  </a:lnTo>
                                  <a:lnTo>
                                    <a:pt x="276860" y="635000"/>
                                  </a:lnTo>
                                  <a:lnTo>
                                    <a:pt x="269240" y="624840"/>
                                  </a:lnTo>
                                  <a:lnTo>
                                    <a:pt x="269240" y="608330"/>
                                  </a:lnTo>
                                  <a:lnTo>
                                    <a:pt x="273050" y="589280"/>
                                  </a:lnTo>
                                  <a:lnTo>
                                    <a:pt x="280670" y="598170"/>
                                  </a:lnTo>
                                  <a:lnTo>
                                    <a:pt x="287020" y="605790"/>
                                  </a:lnTo>
                                  <a:lnTo>
                                    <a:pt x="294640" y="614680"/>
                                  </a:lnTo>
                                  <a:lnTo>
                                    <a:pt x="304800" y="614680"/>
                                  </a:lnTo>
                                  <a:lnTo>
                                    <a:pt x="316230" y="618490"/>
                                  </a:lnTo>
                                  <a:lnTo>
                                    <a:pt x="322580" y="610870"/>
                                  </a:lnTo>
                                  <a:lnTo>
                                    <a:pt x="330200" y="605790"/>
                                  </a:lnTo>
                                  <a:lnTo>
                                    <a:pt x="336550" y="589280"/>
                                  </a:lnTo>
                                  <a:lnTo>
                                    <a:pt x="336550" y="572770"/>
                                  </a:lnTo>
                                  <a:lnTo>
                                    <a:pt x="334010" y="556261"/>
                                  </a:lnTo>
                                  <a:lnTo>
                                    <a:pt x="326390" y="546100"/>
                                  </a:lnTo>
                                  <a:lnTo>
                                    <a:pt x="318770" y="535940"/>
                                  </a:lnTo>
                                  <a:lnTo>
                                    <a:pt x="304800" y="532130"/>
                                  </a:lnTo>
                                  <a:lnTo>
                                    <a:pt x="287020" y="532130"/>
                                  </a:lnTo>
                                  <a:lnTo>
                                    <a:pt x="269240" y="539750"/>
                                  </a:lnTo>
                                  <a:lnTo>
                                    <a:pt x="248920" y="548640"/>
                                  </a:lnTo>
                                  <a:lnTo>
                                    <a:pt x="231140" y="568961"/>
                                  </a:lnTo>
                                  <a:lnTo>
                                    <a:pt x="220980" y="598170"/>
                                  </a:lnTo>
                                  <a:lnTo>
                                    <a:pt x="213360" y="641350"/>
                                  </a:lnTo>
                                  <a:lnTo>
                                    <a:pt x="210820" y="687070"/>
                                  </a:lnTo>
                                  <a:lnTo>
                                    <a:pt x="207010" y="736600"/>
                                  </a:lnTo>
                                  <a:lnTo>
                                    <a:pt x="203200" y="788670"/>
                                  </a:lnTo>
                                  <a:lnTo>
                                    <a:pt x="195580" y="842011"/>
                                  </a:lnTo>
                                  <a:lnTo>
                                    <a:pt x="189230" y="891540"/>
                                  </a:lnTo>
                                  <a:lnTo>
                                    <a:pt x="181610" y="910590"/>
                                  </a:lnTo>
                                  <a:lnTo>
                                    <a:pt x="171450" y="934720"/>
                                  </a:lnTo>
                                  <a:lnTo>
                                    <a:pt x="153670" y="953770"/>
                                  </a:lnTo>
                                  <a:lnTo>
                                    <a:pt x="135890" y="976630"/>
                                  </a:lnTo>
                                  <a:lnTo>
                                    <a:pt x="119380" y="996950"/>
                                  </a:lnTo>
                                  <a:lnTo>
                                    <a:pt x="97790" y="1009650"/>
                                  </a:lnTo>
                                  <a:lnTo>
                                    <a:pt x="80010" y="1019811"/>
                                  </a:lnTo>
                                  <a:lnTo>
                                    <a:pt x="58420" y="1019811"/>
                                  </a:lnTo>
                                  <a:lnTo>
                                    <a:pt x="44450" y="1013461"/>
                                  </a:lnTo>
                                  <a:lnTo>
                                    <a:pt x="34290" y="1005840"/>
                                  </a:lnTo>
                                  <a:lnTo>
                                    <a:pt x="24130" y="993140"/>
                                  </a:lnTo>
                                  <a:lnTo>
                                    <a:pt x="16510" y="980440"/>
                                  </a:lnTo>
                                  <a:lnTo>
                                    <a:pt x="12700" y="966470"/>
                                  </a:lnTo>
                                  <a:lnTo>
                                    <a:pt x="12700" y="937261"/>
                                  </a:lnTo>
                                  <a:lnTo>
                                    <a:pt x="20320" y="923290"/>
                                  </a:lnTo>
                                  <a:lnTo>
                                    <a:pt x="24130" y="914400"/>
                                  </a:lnTo>
                                  <a:lnTo>
                                    <a:pt x="34290" y="904240"/>
                                  </a:lnTo>
                                  <a:lnTo>
                                    <a:pt x="40640" y="897890"/>
                                  </a:lnTo>
                                  <a:lnTo>
                                    <a:pt x="52070" y="894080"/>
                                  </a:lnTo>
                                  <a:lnTo>
                                    <a:pt x="72390" y="894080"/>
                                  </a:lnTo>
                                  <a:lnTo>
                                    <a:pt x="80010" y="897890"/>
                                  </a:lnTo>
                                  <a:lnTo>
                                    <a:pt x="93980" y="904240"/>
                                  </a:lnTo>
                                  <a:lnTo>
                                    <a:pt x="101600" y="920750"/>
                                  </a:lnTo>
                                  <a:lnTo>
                                    <a:pt x="101600" y="934720"/>
                                  </a:lnTo>
                                  <a:lnTo>
                                    <a:pt x="97790" y="951230"/>
                                  </a:lnTo>
                                  <a:lnTo>
                                    <a:pt x="97790" y="963930"/>
                                  </a:lnTo>
                                  <a:lnTo>
                                    <a:pt x="107950" y="951230"/>
                                  </a:lnTo>
                                  <a:lnTo>
                                    <a:pt x="107950" y="901700"/>
                                  </a:lnTo>
                                  <a:lnTo>
                                    <a:pt x="132080" y="875030"/>
                                  </a:lnTo>
                                  <a:lnTo>
                                    <a:pt x="149860" y="844550"/>
                                  </a:lnTo>
                                  <a:lnTo>
                                    <a:pt x="160020" y="819150"/>
                                  </a:lnTo>
                                  <a:lnTo>
                                    <a:pt x="163830" y="788670"/>
                                  </a:lnTo>
                                  <a:lnTo>
                                    <a:pt x="167640" y="759461"/>
                                  </a:lnTo>
                                  <a:lnTo>
                                    <a:pt x="167640" y="730250"/>
                                  </a:lnTo>
                                  <a:lnTo>
                                    <a:pt x="171450" y="701040"/>
                                  </a:lnTo>
                                  <a:lnTo>
                                    <a:pt x="177800" y="668020"/>
                                  </a:lnTo>
                                  <a:lnTo>
                                    <a:pt x="163830" y="657861"/>
                                  </a:lnTo>
                                  <a:lnTo>
                                    <a:pt x="160020" y="703580"/>
                                  </a:lnTo>
                                  <a:lnTo>
                                    <a:pt x="153670" y="722630"/>
                                  </a:lnTo>
                                  <a:lnTo>
                                    <a:pt x="143510" y="742950"/>
                                  </a:lnTo>
                                  <a:lnTo>
                                    <a:pt x="129540" y="759461"/>
                                  </a:lnTo>
                                  <a:lnTo>
                                    <a:pt x="115570" y="775970"/>
                                  </a:lnTo>
                                  <a:lnTo>
                                    <a:pt x="93980" y="786130"/>
                                  </a:lnTo>
                                  <a:lnTo>
                                    <a:pt x="80010" y="792480"/>
                                  </a:lnTo>
                                  <a:lnTo>
                                    <a:pt x="58420" y="796290"/>
                                  </a:lnTo>
                                  <a:lnTo>
                                    <a:pt x="44450" y="792480"/>
                                  </a:lnTo>
                                  <a:lnTo>
                                    <a:pt x="54610" y="788670"/>
                                  </a:lnTo>
                                  <a:lnTo>
                                    <a:pt x="62230" y="772161"/>
                                  </a:lnTo>
                                  <a:lnTo>
                                    <a:pt x="62230" y="753111"/>
                                  </a:lnTo>
                                  <a:lnTo>
                                    <a:pt x="69850" y="726440"/>
                                  </a:lnTo>
                                  <a:lnTo>
                                    <a:pt x="76200" y="697230"/>
                                  </a:lnTo>
                                  <a:lnTo>
                                    <a:pt x="90170" y="670561"/>
                                  </a:lnTo>
                                  <a:lnTo>
                                    <a:pt x="111760" y="643890"/>
                                  </a:lnTo>
                                  <a:lnTo>
                                    <a:pt x="149860" y="618490"/>
                                  </a:lnTo>
                                  <a:lnTo>
                                    <a:pt x="146050" y="605790"/>
                                  </a:lnTo>
                                  <a:lnTo>
                                    <a:pt x="132080" y="618490"/>
                                  </a:lnTo>
                                  <a:lnTo>
                                    <a:pt x="107950" y="637540"/>
                                  </a:lnTo>
                                  <a:lnTo>
                                    <a:pt x="87630" y="647700"/>
                                  </a:lnTo>
                                  <a:lnTo>
                                    <a:pt x="69850" y="651511"/>
                                  </a:lnTo>
                                  <a:lnTo>
                                    <a:pt x="48260" y="647700"/>
                                  </a:lnTo>
                                  <a:lnTo>
                                    <a:pt x="30480" y="641350"/>
                                  </a:lnTo>
                                  <a:lnTo>
                                    <a:pt x="16510" y="635000"/>
                                  </a:lnTo>
                                  <a:lnTo>
                                    <a:pt x="6350" y="624840"/>
                                  </a:lnTo>
                                  <a:lnTo>
                                    <a:pt x="0" y="610870"/>
                                  </a:lnTo>
                                  <a:lnTo>
                                    <a:pt x="12700" y="608330"/>
                                  </a:lnTo>
                                  <a:lnTo>
                                    <a:pt x="24130" y="598170"/>
                                  </a:lnTo>
                                  <a:lnTo>
                                    <a:pt x="34290" y="581661"/>
                                  </a:lnTo>
                                  <a:lnTo>
                                    <a:pt x="40640" y="565150"/>
                                  </a:lnTo>
                                  <a:lnTo>
                                    <a:pt x="52070" y="552450"/>
                                  </a:lnTo>
                                  <a:lnTo>
                                    <a:pt x="69850" y="539750"/>
                                  </a:lnTo>
                                  <a:lnTo>
                                    <a:pt x="93980" y="532130"/>
                                  </a:lnTo>
                                  <a:lnTo>
                                    <a:pt x="129540" y="535940"/>
                                  </a:lnTo>
                                  <a:lnTo>
                                    <a:pt x="135890" y="532130"/>
                                  </a:lnTo>
                                  <a:lnTo>
                                    <a:pt x="125730" y="525780"/>
                                  </a:lnTo>
                                  <a:lnTo>
                                    <a:pt x="107950" y="513080"/>
                                  </a:lnTo>
                                  <a:lnTo>
                                    <a:pt x="101600" y="499111"/>
                                  </a:lnTo>
                                  <a:lnTo>
                                    <a:pt x="101600" y="486411"/>
                                  </a:lnTo>
                                  <a:lnTo>
                                    <a:pt x="105410" y="476250"/>
                                  </a:lnTo>
                                  <a:lnTo>
                                    <a:pt x="115570" y="467361"/>
                                  </a:lnTo>
                                  <a:lnTo>
                                    <a:pt x="129540" y="459740"/>
                                  </a:lnTo>
                                  <a:lnTo>
                                    <a:pt x="139700" y="453390"/>
                                  </a:lnTo>
                                  <a:lnTo>
                                    <a:pt x="163830" y="453390"/>
                                  </a:lnTo>
                                  <a:lnTo>
                                    <a:pt x="177800" y="457200"/>
                                  </a:lnTo>
                                  <a:lnTo>
                                    <a:pt x="189230" y="459740"/>
                                  </a:lnTo>
                                  <a:lnTo>
                                    <a:pt x="224790" y="459740"/>
                                  </a:lnTo>
                                  <a:lnTo>
                                    <a:pt x="231140" y="457200"/>
                                  </a:lnTo>
                                  <a:lnTo>
                                    <a:pt x="199390" y="447040"/>
                                  </a:lnTo>
                                  <a:lnTo>
                                    <a:pt x="175260" y="434340"/>
                                  </a:lnTo>
                                  <a:lnTo>
                                    <a:pt x="149860" y="414020"/>
                                  </a:lnTo>
                                  <a:lnTo>
                                    <a:pt x="132080" y="393700"/>
                                  </a:lnTo>
                                  <a:lnTo>
                                    <a:pt x="115570" y="368300"/>
                                  </a:lnTo>
                                  <a:lnTo>
                                    <a:pt x="97790" y="341630"/>
                                  </a:lnTo>
                                  <a:lnTo>
                                    <a:pt x="87630" y="314961"/>
                                  </a:lnTo>
                                  <a:lnTo>
                                    <a:pt x="76200" y="281940"/>
                                  </a:lnTo>
                                  <a:lnTo>
                                    <a:pt x="69850" y="252730"/>
                                  </a:lnTo>
                                  <a:lnTo>
                                    <a:pt x="62230" y="219711"/>
                                  </a:lnTo>
                                  <a:lnTo>
                                    <a:pt x="58420" y="190500"/>
                                  </a:lnTo>
                                  <a:lnTo>
                                    <a:pt x="54610" y="161290"/>
                                  </a:lnTo>
                                  <a:lnTo>
                                    <a:pt x="54610" y="101600"/>
                                  </a:lnTo>
                                  <a:lnTo>
                                    <a:pt x="58420" y="74930"/>
                                  </a:lnTo>
                                  <a:lnTo>
                                    <a:pt x="62230" y="55880"/>
                                  </a:lnTo>
                                  <a:lnTo>
                                    <a:pt x="72390" y="48261"/>
                                  </a:lnTo>
                                  <a:lnTo>
                                    <a:pt x="83820" y="45720"/>
                                  </a:lnTo>
                                  <a:lnTo>
                                    <a:pt x="90170" y="39370"/>
                                  </a:lnTo>
                                  <a:lnTo>
                                    <a:pt x="97790" y="31750"/>
                                  </a:lnTo>
                                  <a:lnTo>
                                    <a:pt x="105410" y="29211"/>
                                  </a:lnTo>
                                  <a:lnTo>
                                    <a:pt x="111760" y="19050"/>
                                  </a:lnTo>
                                  <a:lnTo>
                                    <a:pt x="119380" y="10161"/>
                                  </a:lnTo>
                                  <a:lnTo>
                                    <a:pt x="129540" y="0"/>
                                  </a:lnTo>
                                  <a:close/>
                                </a:path>
                              </a:pathLst>
                            </a:custGeom>
                            <a:solidFill>
                              <a:srgbClr val="005196"/>
                            </a:solidFill>
                            <a:ln>
                              <a:noFill/>
                            </a:ln>
                          </wps:spPr>
                          <wps:bodyPr spcFirstLastPara="1" wrap="square" lIns="91425" tIns="91425" rIns="91425" bIns="91425" anchor="ctr" anchorCtr="0">
                            <a:noAutofit/>
                          </wps:bodyPr>
                        </wps:wsp>
                        <wps:wsp>
                          <wps:cNvPr id="72" name="Freeform 49"/>
                          <wps:cNvSpPr/>
                          <wps:spPr>
                            <a:xfrm>
                              <a:off x="3810" y="25400"/>
                              <a:ext cx="186690" cy="552450"/>
                            </a:xfrm>
                            <a:custGeom>
                              <a:avLst/>
                              <a:gdLst/>
                              <a:ahLst/>
                              <a:cxnLst/>
                              <a:rect l="l" t="t" r="r" b="b"/>
                              <a:pathLst>
                                <a:path w="186690" h="552450" extrusionOk="0">
                                  <a:moveTo>
                                    <a:pt x="17780" y="0"/>
                                  </a:moveTo>
                                  <a:lnTo>
                                    <a:pt x="73660" y="66039"/>
                                  </a:lnTo>
                                  <a:lnTo>
                                    <a:pt x="66040" y="128270"/>
                                  </a:lnTo>
                                  <a:lnTo>
                                    <a:pt x="66040" y="190500"/>
                                  </a:lnTo>
                                  <a:lnTo>
                                    <a:pt x="73660" y="254000"/>
                                  </a:lnTo>
                                  <a:lnTo>
                                    <a:pt x="83820" y="316230"/>
                                  </a:lnTo>
                                  <a:lnTo>
                                    <a:pt x="101600" y="372110"/>
                                  </a:lnTo>
                                  <a:lnTo>
                                    <a:pt x="125730" y="424180"/>
                                  </a:lnTo>
                                  <a:lnTo>
                                    <a:pt x="154940" y="473710"/>
                                  </a:lnTo>
                                  <a:lnTo>
                                    <a:pt x="186690" y="516889"/>
                                  </a:lnTo>
                                  <a:lnTo>
                                    <a:pt x="179070" y="519430"/>
                                  </a:lnTo>
                                  <a:lnTo>
                                    <a:pt x="172720" y="525780"/>
                                  </a:lnTo>
                                  <a:lnTo>
                                    <a:pt x="168910" y="533400"/>
                                  </a:lnTo>
                                  <a:lnTo>
                                    <a:pt x="161290" y="542289"/>
                                  </a:lnTo>
                                  <a:lnTo>
                                    <a:pt x="158750" y="549910"/>
                                  </a:lnTo>
                                  <a:lnTo>
                                    <a:pt x="151130" y="552450"/>
                                  </a:lnTo>
                                  <a:lnTo>
                                    <a:pt x="147320" y="552450"/>
                                  </a:lnTo>
                                  <a:lnTo>
                                    <a:pt x="140970" y="549910"/>
                                  </a:lnTo>
                                  <a:lnTo>
                                    <a:pt x="133350" y="535939"/>
                                  </a:lnTo>
                                  <a:lnTo>
                                    <a:pt x="125730" y="525780"/>
                                  </a:lnTo>
                                  <a:lnTo>
                                    <a:pt x="115570" y="519430"/>
                                  </a:lnTo>
                                  <a:lnTo>
                                    <a:pt x="107950" y="516889"/>
                                  </a:lnTo>
                                  <a:lnTo>
                                    <a:pt x="101600" y="513080"/>
                                  </a:lnTo>
                                  <a:lnTo>
                                    <a:pt x="93980" y="510539"/>
                                  </a:lnTo>
                                  <a:lnTo>
                                    <a:pt x="80010" y="510539"/>
                                  </a:lnTo>
                                  <a:lnTo>
                                    <a:pt x="53340" y="450850"/>
                                  </a:lnTo>
                                  <a:lnTo>
                                    <a:pt x="31750" y="387350"/>
                                  </a:lnTo>
                                  <a:lnTo>
                                    <a:pt x="17780" y="320039"/>
                                  </a:lnTo>
                                  <a:lnTo>
                                    <a:pt x="6350" y="250189"/>
                                  </a:lnTo>
                                  <a:lnTo>
                                    <a:pt x="0" y="184150"/>
                                  </a:lnTo>
                                  <a:lnTo>
                                    <a:pt x="0" y="118110"/>
                                  </a:lnTo>
                                  <a:lnTo>
                                    <a:pt x="6350" y="55880"/>
                                  </a:lnTo>
                                  <a:lnTo>
                                    <a:pt x="17780" y="0"/>
                                  </a:lnTo>
                                  <a:close/>
                                </a:path>
                              </a:pathLst>
                            </a:custGeom>
                            <a:solidFill>
                              <a:srgbClr val="005196"/>
                            </a:solidFill>
                            <a:ln>
                              <a:noFill/>
                            </a:ln>
                          </wps:spPr>
                          <wps:bodyPr spcFirstLastPara="1" wrap="square" lIns="91425" tIns="91425" rIns="91425" bIns="91425" anchor="ctr" anchorCtr="0">
                            <a:noAutofit/>
                          </wps:bodyPr>
                        </wps:wsp>
                        <wps:wsp>
                          <wps:cNvPr id="73" name="Freeform 50"/>
                          <wps:cNvSpPr/>
                          <wps:spPr>
                            <a:xfrm>
                              <a:off x="99060" y="2090420"/>
                              <a:ext cx="59690" cy="5826760"/>
                            </a:xfrm>
                            <a:custGeom>
                              <a:avLst/>
                              <a:gdLst/>
                              <a:ahLst/>
                              <a:cxnLst/>
                              <a:rect l="l" t="t" r="r" b="b"/>
                              <a:pathLst>
                                <a:path w="59690" h="5826760" extrusionOk="0">
                                  <a:moveTo>
                                    <a:pt x="0" y="0"/>
                                  </a:moveTo>
                                  <a:lnTo>
                                    <a:pt x="59690" y="0"/>
                                  </a:lnTo>
                                  <a:lnTo>
                                    <a:pt x="59690" y="5826760"/>
                                  </a:lnTo>
                                  <a:lnTo>
                                    <a:pt x="29210" y="5826760"/>
                                  </a:lnTo>
                                  <a:lnTo>
                                    <a:pt x="0" y="5826760"/>
                                  </a:lnTo>
                                  <a:lnTo>
                                    <a:pt x="0" y="0"/>
                                  </a:lnTo>
                                  <a:close/>
                                </a:path>
                              </a:pathLst>
                            </a:custGeom>
                            <a:solidFill>
                              <a:srgbClr val="005196"/>
                            </a:solidFill>
                            <a:ln>
                              <a:noFill/>
                            </a:ln>
                          </wps:spPr>
                          <wps:bodyPr spcFirstLastPara="1" wrap="square" lIns="91425" tIns="91425" rIns="91425" bIns="91425" anchor="ctr" anchorCtr="0">
                            <a:noAutofit/>
                          </wps:bodyPr>
                        </wps:wsp>
                        <wps:wsp>
                          <wps:cNvPr id="74" name="Freeform 51"/>
                          <wps:cNvSpPr/>
                          <wps:spPr>
                            <a:xfrm>
                              <a:off x="1802130" y="111760"/>
                              <a:ext cx="3114040" cy="58420"/>
                            </a:xfrm>
                            <a:custGeom>
                              <a:avLst/>
                              <a:gdLst/>
                              <a:ahLst/>
                              <a:cxnLst/>
                              <a:rect l="l" t="t" r="r" b="b"/>
                              <a:pathLst>
                                <a:path w="3114040" h="58420" extrusionOk="0">
                                  <a:moveTo>
                                    <a:pt x="0" y="0"/>
                                  </a:moveTo>
                                  <a:lnTo>
                                    <a:pt x="3114040" y="0"/>
                                  </a:lnTo>
                                  <a:lnTo>
                                    <a:pt x="3114040" y="58420"/>
                                  </a:lnTo>
                                  <a:lnTo>
                                    <a:pt x="1557020" y="58420"/>
                                  </a:lnTo>
                                  <a:lnTo>
                                    <a:pt x="0" y="58420"/>
                                  </a:lnTo>
                                  <a:lnTo>
                                    <a:pt x="0" y="0"/>
                                  </a:lnTo>
                                  <a:close/>
                                </a:path>
                              </a:pathLst>
                            </a:custGeom>
                            <a:solidFill>
                              <a:srgbClr val="005196"/>
                            </a:solidFill>
                            <a:ln>
                              <a:noFill/>
                            </a:ln>
                          </wps:spPr>
                          <wps:bodyPr spcFirstLastPara="1" wrap="square" lIns="91425" tIns="91425" rIns="91425" bIns="91425" anchor="ctr" anchorCtr="0">
                            <a:noAutofit/>
                          </wps:bodyPr>
                        </wps:wsp>
                        <wps:wsp>
                          <wps:cNvPr id="75" name="Freeform 52"/>
                          <wps:cNvSpPr/>
                          <wps:spPr>
                            <a:xfrm>
                              <a:off x="514350" y="9460230"/>
                              <a:ext cx="105410" cy="118110"/>
                            </a:xfrm>
                            <a:custGeom>
                              <a:avLst/>
                              <a:gdLst/>
                              <a:ahLst/>
                              <a:cxnLst/>
                              <a:rect l="l" t="t" r="r" b="b"/>
                              <a:pathLst>
                                <a:path w="105410" h="118110" extrusionOk="0">
                                  <a:moveTo>
                                    <a:pt x="16510" y="0"/>
                                  </a:moveTo>
                                  <a:lnTo>
                                    <a:pt x="20320" y="0"/>
                                  </a:lnTo>
                                  <a:lnTo>
                                    <a:pt x="27940" y="10160"/>
                                  </a:lnTo>
                                  <a:lnTo>
                                    <a:pt x="38100" y="19050"/>
                                  </a:lnTo>
                                  <a:lnTo>
                                    <a:pt x="52070" y="35560"/>
                                  </a:lnTo>
                                  <a:lnTo>
                                    <a:pt x="66040" y="48260"/>
                                  </a:lnTo>
                                  <a:lnTo>
                                    <a:pt x="80010" y="62230"/>
                                  </a:lnTo>
                                  <a:lnTo>
                                    <a:pt x="90170" y="74930"/>
                                  </a:lnTo>
                                  <a:lnTo>
                                    <a:pt x="97790" y="85090"/>
                                  </a:lnTo>
                                  <a:lnTo>
                                    <a:pt x="105410" y="95250"/>
                                  </a:lnTo>
                                  <a:lnTo>
                                    <a:pt x="105410" y="107950"/>
                                  </a:lnTo>
                                  <a:lnTo>
                                    <a:pt x="97790" y="114300"/>
                                  </a:lnTo>
                                  <a:lnTo>
                                    <a:pt x="93980" y="114300"/>
                                  </a:lnTo>
                                  <a:lnTo>
                                    <a:pt x="87630" y="118110"/>
                                  </a:lnTo>
                                  <a:lnTo>
                                    <a:pt x="83820" y="118110"/>
                                  </a:lnTo>
                                  <a:lnTo>
                                    <a:pt x="76200" y="114300"/>
                                  </a:lnTo>
                                  <a:lnTo>
                                    <a:pt x="72390" y="111760"/>
                                  </a:lnTo>
                                  <a:lnTo>
                                    <a:pt x="66040" y="101600"/>
                                  </a:lnTo>
                                  <a:lnTo>
                                    <a:pt x="55880" y="91440"/>
                                  </a:lnTo>
                                  <a:lnTo>
                                    <a:pt x="44450" y="78740"/>
                                  </a:lnTo>
                                  <a:lnTo>
                                    <a:pt x="34290" y="64770"/>
                                  </a:lnTo>
                                  <a:lnTo>
                                    <a:pt x="24130" y="52070"/>
                                  </a:lnTo>
                                  <a:lnTo>
                                    <a:pt x="10160" y="35560"/>
                                  </a:lnTo>
                                  <a:lnTo>
                                    <a:pt x="0" y="22860"/>
                                  </a:lnTo>
                                  <a:lnTo>
                                    <a:pt x="16510" y="0"/>
                                  </a:lnTo>
                                  <a:close/>
                                </a:path>
                              </a:pathLst>
                            </a:custGeom>
                            <a:solidFill>
                              <a:srgbClr val="005196"/>
                            </a:solidFill>
                            <a:ln>
                              <a:noFill/>
                            </a:ln>
                          </wps:spPr>
                          <wps:bodyPr spcFirstLastPara="1" wrap="square" lIns="91425" tIns="91425" rIns="91425" bIns="91425" anchor="ctr" anchorCtr="0">
                            <a:noAutofit/>
                          </wps:bodyPr>
                        </wps:wsp>
                        <wps:wsp>
                          <wps:cNvPr id="76" name="Freeform 53"/>
                          <wps:cNvSpPr/>
                          <wps:spPr>
                            <a:xfrm>
                              <a:off x="485140" y="9472930"/>
                              <a:ext cx="596900" cy="585470"/>
                            </a:xfrm>
                            <a:custGeom>
                              <a:avLst/>
                              <a:gdLst/>
                              <a:ahLst/>
                              <a:cxnLst/>
                              <a:rect l="l" t="t" r="r" b="b"/>
                              <a:pathLst>
                                <a:path w="596900" h="585470" extrusionOk="0">
                                  <a:moveTo>
                                    <a:pt x="151130" y="0"/>
                                  </a:moveTo>
                                  <a:lnTo>
                                    <a:pt x="186690" y="2540"/>
                                  </a:lnTo>
                                  <a:lnTo>
                                    <a:pt x="210820" y="15240"/>
                                  </a:lnTo>
                                  <a:lnTo>
                                    <a:pt x="224790" y="39370"/>
                                  </a:lnTo>
                                  <a:lnTo>
                                    <a:pt x="236220" y="64770"/>
                                  </a:lnTo>
                                  <a:lnTo>
                                    <a:pt x="242570" y="97790"/>
                                  </a:lnTo>
                                  <a:lnTo>
                                    <a:pt x="254000" y="130810"/>
                                  </a:lnTo>
                                  <a:lnTo>
                                    <a:pt x="264160" y="163830"/>
                                  </a:lnTo>
                                  <a:lnTo>
                                    <a:pt x="278130" y="196850"/>
                                  </a:lnTo>
                                  <a:lnTo>
                                    <a:pt x="292100" y="210820"/>
                                  </a:lnTo>
                                  <a:lnTo>
                                    <a:pt x="302260" y="219710"/>
                                  </a:lnTo>
                                  <a:lnTo>
                                    <a:pt x="316230" y="227330"/>
                                  </a:lnTo>
                                  <a:lnTo>
                                    <a:pt x="330200" y="233680"/>
                                  </a:lnTo>
                                  <a:lnTo>
                                    <a:pt x="359410" y="233680"/>
                                  </a:lnTo>
                                  <a:lnTo>
                                    <a:pt x="372110" y="229870"/>
                                  </a:lnTo>
                                  <a:lnTo>
                                    <a:pt x="383540" y="227330"/>
                                  </a:lnTo>
                                  <a:lnTo>
                                    <a:pt x="397510" y="219710"/>
                                  </a:lnTo>
                                  <a:lnTo>
                                    <a:pt x="400050" y="213360"/>
                                  </a:lnTo>
                                  <a:lnTo>
                                    <a:pt x="403860" y="207010"/>
                                  </a:lnTo>
                                  <a:lnTo>
                                    <a:pt x="407670" y="207010"/>
                                  </a:lnTo>
                                  <a:lnTo>
                                    <a:pt x="407670" y="217170"/>
                                  </a:lnTo>
                                  <a:lnTo>
                                    <a:pt x="403860" y="227330"/>
                                  </a:lnTo>
                                  <a:lnTo>
                                    <a:pt x="400050" y="243840"/>
                                  </a:lnTo>
                                  <a:lnTo>
                                    <a:pt x="425450" y="233680"/>
                                  </a:lnTo>
                                  <a:lnTo>
                                    <a:pt x="439420" y="223520"/>
                                  </a:lnTo>
                                  <a:lnTo>
                                    <a:pt x="450850" y="210820"/>
                                  </a:lnTo>
                                  <a:lnTo>
                                    <a:pt x="453390" y="196850"/>
                                  </a:lnTo>
                                  <a:lnTo>
                                    <a:pt x="453390" y="167640"/>
                                  </a:lnTo>
                                  <a:lnTo>
                                    <a:pt x="450850" y="157480"/>
                                  </a:lnTo>
                                  <a:lnTo>
                                    <a:pt x="447040" y="147320"/>
                                  </a:lnTo>
                                  <a:lnTo>
                                    <a:pt x="435610" y="128270"/>
                                  </a:lnTo>
                                  <a:lnTo>
                                    <a:pt x="425450" y="114300"/>
                                  </a:lnTo>
                                  <a:lnTo>
                                    <a:pt x="411480" y="107950"/>
                                  </a:lnTo>
                                  <a:lnTo>
                                    <a:pt x="397510" y="101600"/>
                                  </a:lnTo>
                                  <a:lnTo>
                                    <a:pt x="383540" y="97790"/>
                                  </a:lnTo>
                                  <a:lnTo>
                                    <a:pt x="369570" y="101600"/>
                                  </a:lnTo>
                                  <a:lnTo>
                                    <a:pt x="361950" y="105410"/>
                                  </a:lnTo>
                                  <a:lnTo>
                                    <a:pt x="359410" y="114300"/>
                                  </a:lnTo>
                                  <a:lnTo>
                                    <a:pt x="355600" y="121920"/>
                                  </a:lnTo>
                                  <a:lnTo>
                                    <a:pt x="351790" y="130810"/>
                                  </a:lnTo>
                                  <a:lnTo>
                                    <a:pt x="355600" y="140970"/>
                                  </a:lnTo>
                                  <a:lnTo>
                                    <a:pt x="359410" y="147320"/>
                                  </a:lnTo>
                                  <a:lnTo>
                                    <a:pt x="365760" y="151130"/>
                                  </a:lnTo>
                                  <a:lnTo>
                                    <a:pt x="379730" y="151130"/>
                                  </a:lnTo>
                                  <a:lnTo>
                                    <a:pt x="386080" y="144780"/>
                                  </a:lnTo>
                                  <a:lnTo>
                                    <a:pt x="389890" y="138430"/>
                                  </a:lnTo>
                                  <a:lnTo>
                                    <a:pt x="393700" y="138430"/>
                                  </a:lnTo>
                                  <a:lnTo>
                                    <a:pt x="397510" y="140970"/>
                                  </a:lnTo>
                                  <a:lnTo>
                                    <a:pt x="397510" y="153670"/>
                                  </a:lnTo>
                                  <a:lnTo>
                                    <a:pt x="393700" y="161290"/>
                                  </a:lnTo>
                                  <a:lnTo>
                                    <a:pt x="386080" y="163830"/>
                                  </a:lnTo>
                                  <a:lnTo>
                                    <a:pt x="379730" y="167640"/>
                                  </a:lnTo>
                                  <a:lnTo>
                                    <a:pt x="372110" y="167640"/>
                                  </a:lnTo>
                                  <a:lnTo>
                                    <a:pt x="365760" y="170180"/>
                                  </a:lnTo>
                                  <a:lnTo>
                                    <a:pt x="359410" y="170180"/>
                                  </a:lnTo>
                                  <a:lnTo>
                                    <a:pt x="351790" y="167640"/>
                                  </a:lnTo>
                                  <a:lnTo>
                                    <a:pt x="345440" y="157480"/>
                                  </a:lnTo>
                                  <a:lnTo>
                                    <a:pt x="337820" y="140970"/>
                                  </a:lnTo>
                                  <a:lnTo>
                                    <a:pt x="337820" y="124460"/>
                                  </a:lnTo>
                                  <a:lnTo>
                                    <a:pt x="345440" y="101600"/>
                                  </a:lnTo>
                                  <a:lnTo>
                                    <a:pt x="355600" y="88900"/>
                                  </a:lnTo>
                                  <a:lnTo>
                                    <a:pt x="369570" y="81280"/>
                                  </a:lnTo>
                                  <a:lnTo>
                                    <a:pt x="386080" y="81280"/>
                                  </a:lnTo>
                                  <a:lnTo>
                                    <a:pt x="403860" y="88900"/>
                                  </a:lnTo>
                                  <a:lnTo>
                                    <a:pt x="421640" y="97790"/>
                                  </a:lnTo>
                                  <a:lnTo>
                                    <a:pt x="439420" y="111760"/>
                                  </a:lnTo>
                                  <a:lnTo>
                                    <a:pt x="453390" y="124460"/>
                                  </a:lnTo>
                                  <a:lnTo>
                                    <a:pt x="464820" y="140970"/>
                                  </a:lnTo>
                                  <a:lnTo>
                                    <a:pt x="502920" y="134620"/>
                                  </a:lnTo>
                                  <a:lnTo>
                                    <a:pt x="530860" y="138430"/>
                                  </a:lnTo>
                                  <a:lnTo>
                                    <a:pt x="556260" y="147320"/>
                                  </a:lnTo>
                                  <a:lnTo>
                                    <a:pt x="572770" y="163830"/>
                                  </a:lnTo>
                                  <a:lnTo>
                                    <a:pt x="586740" y="184150"/>
                                  </a:lnTo>
                                  <a:lnTo>
                                    <a:pt x="594360" y="207010"/>
                                  </a:lnTo>
                                  <a:lnTo>
                                    <a:pt x="596900" y="229870"/>
                                  </a:lnTo>
                                  <a:lnTo>
                                    <a:pt x="596900" y="256540"/>
                                  </a:lnTo>
                                  <a:lnTo>
                                    <a:pt x="594360" y="276860"/>
                                  </a:lnTo>
                                  <a:lnTo>
                                    <a:pt x="586740" y="295910"/>
                                  </a:lnTo>
                                  <a:lnTo>
                                    <a:pt x="580390" y="308610"/>
                                  </a:lnTo>
                                  <a:lnTo>
                                    <a:pt x="566420" y="318770"/>
                                  </a:lnTo>
                                  <a:lnTo>
                                    <a:pt x="556260" y="322580"/>
                                  </a:lnTo>
                                  <a:lnTo>
                                    <a:pt x="538480" y="325120"/>
                                  </a:lnTo>
                                  <a:lnTo>
                                    <a:pt x="523240" y="322580"/>
                                  </a:lnTo>
                                  <a:lnTo>
                                    <a:pt x="505460" y="314960"/>
                                  </a:lnTo>
                                  <a:lnTo>
                                    <a:pt x="491490" y="306070"/>
                                  </a:lnTo>
                                  <a:lnTo>
                                    <a:pt x="481330" y="293370"/>
                                  </a:lnTo>
                                  <a:lnTo>
                                    <a:pt x="474980" y="279400"/>
                                  </a:lnTo>
                                  <a:lnTo>
                                    <a:pt x="474980" y="250190"/>
                                  </a:lnTo>
                                  <a:lnTo>
                                    <a:pt x="478790" y="240030"/>
                                  </a:lnTo>
                                  <a:lnTo>
                                    <a:pt x="481330" y="227330"/>
                                  </a:lnTo>
                                  <a:lnTo>
                                    <a:pt x="485140" y="217170"/>
                                  </a:lnTo>
                                  <a:lnTo>
                                    <a:pt x="491490" y="210820"/>
                                  </a:lnTo>
                                  <a:lnTo>
                                    <a:pt x="499110" y="210820"/>
                                  </a:lnTo>
                                  <a:lnTo>
                                    <a:pt x="505460" y="207010"/>
                                  </a:lnTo>
                                  <a:lnTo>
                                    <a:pt x="513080" y="210820"/>
                                  </a:lnTo>
                                  <a:lnTo>
                                    <a:pt x="516890" y="213360"/>
                                  </a:lnTo>
                                  <a:lnTo>
                                    <a:pt x="523240" y="217170"/>
                                  </a:lnTo>
                                  <a:lnTo>
                                    <a:pt x="527050" y="223520"/>
                                  </a:lnTo>
                                  <a:lnTo>
                                    <a:pt x="530860" y="227330"/>
                                  </a:lnTo>
                                  <a:lnTo>
                                    <a:pt x="530860" y="240030"/>
                                  </a:lnTo>
                                  <a:lnTo>
                                    <a:pt x="527050" y="250190"/>
                                  </a:lnTo>
                                  <a:lnTo>
                                    <a:pt x="520700" y="256540"/>
                                  </a:lnTo>
                                  <a:lnTo>
                                    <a:pt x="513080" y="265430"/>
                                  </a:lnTo>
                                  <a:lnTo>
                                    <a:pt x="509270" y="250190"/>
                                  </a:lnTo>
                                  <a:lnTo>
                                    <a:pt x="513080" y="240030"/>
                                  </a:lnTo>
                                  <a:lnTo>
                                    <a:pt x="509270" y="233680"/>
                                  </a:lnTo>
                                  <a:lnTo>
                                    <a:pt x="499110" y="233680"/>
                                  </a:lnTo>
                                  <a:lnTo>
                                    <a:pt x="491490" y="240030"/>
                                  </a:lnTo>
                                  <a:lnTo>
                                    <a:pt x="488950" y="250190"/>
                                  </a:lnTo>
                                  <a:lnTo>
                                    <a:pt x="488950" y="269240"/>
                                  </a:lnTo>
                                  <a:lnTo>
                                    <a:pt x="495300" y="281940"/>
                                  </a:lnTo>
                                  <a:lnTo>
                                    <a:pt x="509270" y="295910"/>
                                  </a:lnTo>
                                  <a:lnTo>
                                    <a:pt x="520700" y="295910"/>
                                  </a:lnTo>
                                  <a:lnTo>
                                    <a:pt x="530860" y="298450"/>
                                  </a:lnTo>
                                  <a:lnTo>
                                    <a:pt x="541020" y="298450"/>
                                  </a:lnTo>
                                  <a:lnTo>
                                    <a:pt x="552450" y="295910"/>
                                  </a:lnTo>
                                  <a:lnTo>
                                    <a:pt x="566420" y="293370"/>
                                  </a:lnTo>
                                  <a:lnTo>
                                    <a:pt x="572770" y="281940"/>
                                  </a:lnTo>
                                  <a:lnTo>
                                    <a:pt x="580390" y="269240"/>
                                  </a:lnTo>
                                  <a:lnTo>
                                    <a:pt x="584200" y="250190"/>
                                  </a:lnTo>
                                  <a:lnTo>
                                    <a:pt x="584200" y="223520"/>
                                  </a:lnTo>
                                  <a:lnTo>
                                    <a:pt x="576580" y="200660"/>
                                  </a:lnTo>
                                  <a:lnTo>
                                    <a:pt x="562610" y="180340"/>
                                  </a:lnTo>
                                  <a:lnTo>
                                    <a:pt x="548640" y="167640"/>
                                  </a:lnTo>
                                  <a:lnTo>
                                    <a:pt x="527050" y="157480"/>
                                  </a:lnTo>
                                  <a:lnTo>
                                    <a:pt x="509270" y="153670"/>
                                  </a:lnTo>
                                  <a:lnTo>
                                    <a:pt x="488950" y="153670"/>
                                  </a:lnTo>
                                  <a:lnTo>
                                    <a:pt x="471170" y="161290"/>
                                  </a:lnTo>
                                  <a:lnTo>
                                    <a:pt x="474980" y="170180"/>
                                  </a:lnTo>
                                  <a:lnTo>
                                    <a:pt x="474980" y="184150"/>
                                  </a:lnTo>
                                  <a:lnTo>
                                    <a:pt x="471170" y="200660"/>
                                  </a:lnTo>
                                  <a:lnTo>
                                    <a:pt x="461010" y="219710"/>
                                  </a:lnTo>
                                  <a:lnTo>
                                    <a:pt x="447040" y="236220"/>
                                  </a:lnTo>
                                  <a:lnTo>
                                    <a:pt x="433070" y="250190"/>
                                  </a:lnTo>
                                  <a:lnTo>
                                    <a:pt x="415290" y="260350"/>
                                  </a:lnTo>
                                  <a:lnTo>
                                    <a:pt x="397510" y="265430"/>
                                  </a:lnTo>
                                  <a:lnTo>
                                    <a:pt x="379730" y="269240"/>
                                  </a:lnTo>
                                  <a:lnTo>
                                    <a:pt x="359410" y="265430"/>
                                  </a:lnTo>
                                  <a:lnTo>
                                    <a:pt x="341630" y="262890"/>
                                  </a:lnTo>
                                  <a:lnTo>
                                    <a:pt x="323850" y="252730"/>
                                  </a:lnTo>
                                  <a:lnTo>
                                    <a:pt x="306070" y="243840"/>
                                  </a:lnTo>
                                  <a:lnTo>
                                    <a:pt x="292100" y="229870"/>
                                  </a:lnTo>
                                  <a:lnTo>
                                    <a:pt x="274320" y="213360"/>
                                  </a:lnTo>
                                  <a:lnTo>
                                    <a:pt x="260350" y="194310"/>
                                  </a:lnTo>
                                  <a:lnTo>
                                    <a:pt x="250190" y="170180"/>
                                  </a:lnTo>
                                  <a:lnTo>
                                    <a:pt x="242570" y="147320"/>
                                  </a:lnTo>
                                  <a:lnTo>
                                    <a:pt x="236220" y="121920"/>
                                  </a:lnTo>
                                  <a:lnTo>
                                    <a:pt x="228600" y="95250"/>
                                  </a:lnTo>
                                  <a:lnTo>
                                    <a:pt x="224790" y="68580"/>
                                  </a:lnTo>
                                  <a:lnTo>
                                    <a:pt x="218440" y="52070"/>
                                  </a:lnTo>
                                  <a:lnTo>
                                    <a:pt x="207010" y="35560"/>
                                  </a:lnTo>
                                  <a:lnTo>
                                    <a:pt x="193040" y="29210"/>
                                  </a:lnTo>
                                  <a:lnTo>
                                    <a:pt x="182880" y="22860"/>
                                  </a:lnTo>
                                  <a:lnTo>
                                    <a:pt x="168910" y="19050"/>
                                  </a:lnTo>
                                  <a:lnTo>
                                    <a:pt x="147320" y="19050"/>
                                  </a:lnTo>
                                  <a:lnTo>
                                    <a:pt x="140970" y="22860"/>
                                  </a:lnTo>
                                  <a:lnTo>
                                    <a:pt x="134620" y="26670"/>
                                  </a:lnTo>
                                  <a:lnTo>
                                    <a:pt x="130810" y="31750"/>
                                  </a:lnTo>
                                  <a:lnTo>
                                    <a:pt x="119380" y="39370"/>
                                  </a:lnTo>
                                  <a:lnTo>
                                    <a:pt x="116840" y="48260"/>
                                  </a:lnTo>
                                  <a:lnTo>
                                    <a:pt x="109220" y="58420"/>
                                  </a:lnTo>
                                  <a:lnTo>
                                    <a:pt x="105410" y="72390"/>
                                  </a:lnTo>
                                  <a:lnTo>
                                    <a:pt x="99060" y="91440"/>
                                  </a:lnTo>
                                  <a:lnTo>
                                    <a:pt x="99060" y="118110"/>
                                  </a:lnTo>
                                  <a:lnTo>
                                    <a:pt x="95250" y="140970"/>
                                  </a:lnTo>
                                  <a:lnTo>
                                    <a:pt x="99060" y="167640"/>
                                  </a:lnTo>
                                  <a:lnTo>
                                    <a:pt x="101600" y="190500"/>
                                  </a:lnTo>
                                  <a:lnTo>
                                    <a:pt x="105410" y="217170"/>
                                  </a:lnTo>
                                  <a:lnTo>
                                    <a:pt x="116840" y="243840"/>
                                  </a:lnTo>
                                  <a:lnTo>
                                    <a:pt x="123190" y="265430"/>
                                  </a:lnTo>
                                  <a:lnTo>
                                    <a:pt x="137160" y="289560"/>
                                  </a:lnTo>
                                  <a:lnTo>
                                    <a:pt x="151130" y="312420"/>
                                  </a:lnTo>
                                  <a:lnTo>
                                    <a:pt x="165100" y="331470"/>
                                  </a:lnTo>
                                  <a:lnTo>
                                    <a:pt x="179070" y="347980"/>
                                  </a:lnTo>
                                  <a:lnTo>
                                    <a:pt x="200660" y="364490"/>
                                  </a:lnTo>
                                  <a:lnTo>
                                    <a:pt x="218440" y="374650"/>
                                  </a:lnTo>
                                  <a:lnTo>
                                    <a:pt x="240030" y="384810"/>
                                  </a:lnTo>
                                  <a:lnTo>
                                    <a:pt x="264160" y="388620"/>
                                  </a:lnTo>
                                  <a:lnTo>
                                    <a:pt x="288290" y="393700"/>
                                  </a:lnTo>
                                  <a:lnTo>
                                    <a:pt x="306070" y="407670"/>
                                  </a:lnTo>
                                  <a:lnTo>
                                    <a:pt x="323850" y="424180"/>
                                  </a:lnTo>
                                  <a:lnTo>
                                    <a:pt x="337820" y="443230"/>
                                  </a:lnTo>
                                  <a:lnTo>
                                    <a:pt x="351790" y="463550"/>
                                  </a:lnTo>
                                  <a:lnTo>
                                    <a:pt x="359410" y="483870"/>
                                  </a:lnTo>
                                  <a:lnTo>
                                    <a:pt x="361950" y="500380"/>
                                  </a:lnTo>
                                  <a:lnTo>
                                    <a:pt x="365760" y="509270"/>
                                  </a:lnTo>
                                  <a:lnTo>
                                    <a:pt x="351790" y="506730"/>
                                  </a:lnTo>
                                  <a:lnTo>
                                    <a:pt x="341630" y="506730"/>
                                  </a:lnTo>
                                  <a:lnTo>
                                    <a:pt x="334010" y="509270"/>
                                  </a:lnTo>
                                  <a:lnTo>
                                    <a:pt x="323850" y="513080"/>
                                  </a:lnTo>
                                  <a:lnTo>
                                    <a:pt x="312420" y="519430"/>
                                  </a:lnTo>
                                  <a:lnTo>
                                    <a:pt x="302260" y="519430"/>
                                  </a:lnTo>
                                  <a:lnTo>
                                    <a:pt x="288290" y="515620"/>
                                  </a:lnTo>
                                  <a:lnTo>
                                    <a:pt x="274320" y="509270"/>
                                  </a:lnTo>
                                  <a:lnTo>
                                    <a:pt x="266700" y="506730"/>
                                  </a:lnTo>
                                  <a:lnTo>
                                    <a:pt x="260350" y="496570"/>
                                  </a:lnTo>
                                  <a:lnTo>
                                    <a:pt x="254000" y="486410"/>
                                  </a:lnTo>
                                  <a:lnTo>
                                    <a:pt x="242570" y="473710"/>
                                  </a:lnTo>
                                  <a:lnTo>
                                    <a:pt x="236220" y="463550"/>
                                  </a:lnTo>
                                  <a:lnTo>
                                    <a:pt x="224790" y="453390"/>
                                  </a:lnTo>
                                  <a:lnTo>
                                    <a:pt x="222250" y="443230"/>
                                  </a:lnTo>
                                  <a:lnTo>
                                    <a:pt x="214630" y="434340"/>
                                  </a:lnTo>
                                  <a:lnTo>
                                    <a:pt x="207010" y="426720"/>
                                  </a:lnTo>
                                  <a:lnTo>
                                    <a:pt x="200660" y="426720"/>
                                  </a:lnTo>
                                  <a:lnTo>
                                    <a:pt x="196850" y="430530"/>
                                  </a:lnTo>
                                  <a:lnTo>
                                    <a:pt x="200660" y="440690"/>
                                  </a:lnTo>
                                  <a:lnTo>
                                    <a:pt x="204470" y="447040"/>
                                  </a:lnTo>
                                  <a:lnTo>
                                    <a:pt x="210820" y="457200"/>
                                  </a:lnTo>
                                  <a:lnTo>
                                    <a:pt x="222250" y="467360"/>
                                  </a:lnTo>
                                  <a:lnTo>
                                    <a:pt x="228600" y="476250"/>
                                  </a:lnTo>
                                  <a:lnTo>
                                    <a:pt x="240030" y="486410"/>
                                  </a:lnTo>
                                  <a:lnTo>
                                    <a:pt x="250190" y="496570"/>
                                  </a:lnTo>
                                  <a:lnTo>
                                    <a:pt x="256540" y="506730"/>
                                  </a:lnTo>
                                  <a:lnTo>
                                    <a:pt x="264160" y="515620"/>
                                  </a:lnTo>
                                  <a:lnTo>
                                    <a:pt x="274320" y="532130"/>
                                  </a:lnTo>
                                  <a:lnTo>
                                    <a:pt x="278130" y="548640"/>
                                  </a:lnTo>
                                  <a:lnTo>
                                    <a:pt x="278130" y="568960"/>
                                  </a:lnTo>
                                  <a:lnTo>
                                    <a:pt x="270510" y="585470"/>
                                  </a:lnTo>
                                  <a:lnTo>
                                    <a:pt x="266700" y="575310"/>
                                  </a:lnTo>
                                  <a:lnTo>
                                    <a:pt x="260350" y="565150"/>
                                  </a:lnTo>
                                  <a:lnTo>
                                    <a:pt x="256540" y="558800"/>
                                  </a:lnTo>
                                  <a:lnTo>
                                    <a:pt x="246380" y="556260"/>
                                  </a:lnTo>
                                  <a:lnTo>
                                    <a:pt x="224790" y="556260"/>
                                  </a:lnTo>
                                  <a:lnTo>
                                    <a:pt x="218440" y="552450"/>
                                  </a:lnTo>
                                  <a:lnTo>
                                    <a:pt x="210820" y="556260"/>
                                  </a:lnTo>
                                  <a:lnTo>
                                    <a:pt x="204470" y="556260"/>
                                  </a:lnTo>
                                  <a:lnTo>
                                    <a:pt x="200660" y="548640"/>
                                  </a:lnTo>
                                  <a:lnTo>
                                    <a:pt x="193040" y="542290"/>
                                  </a:lnTo>
                                  <a:lnTo>
                                    <a:pt x="189230" y="532130"/>
                                  </a:lnTo>
                                  <a:lnTo>
                                    <a:pt x="186690" y="519430"/>
                                  </a:lnTo>
                                  <a:lnTo>
                                    <a:pt x="182880" y="502920"/>
                                  </a:lnTo>
                                  <a:lnTo>
                                    <a:pt x="182880" y="483870"/>
                                  </a:lnTo>
                                  <a:lnTo>
                                    <a:pt x="179070" y="496570"/>
                                  </a:lnTo>
                                  <a:lnTo>
                                    <a:pt x="175260" y="509270"/>
                                  </a:lnTo>
                                  <a:lnTo>
                                    <a:pt x="168910" y="523240"/>
                                  </a:lnTo>
                                  <a:lnTo>
                                    <a:pt x="161290" y="532130"/>
                                  </a:lnTo>
                                  <a:lnTo>
                                    <a:pt x="154940" y="539750"/>
                                  </a:lnTo>
                                  <a:lnTo>
                                    <a:pt x="147320" y="546100"/>
                                  </a:lnTo>
                                  <a:lnTo>
                                    <a:pt x="140970" y="548640"/>
                                  </a:lnTo>
                                  <a:lnTo>
                                    <a:pt x="123190" y="548640"/>
                                  </a:lnTo>
                                  <a:lnTo>
                                    <a:pt x="119380" y="546100"/>
                                  </a:lnTo>
                                  <a:lnTo>
                                    <a:pt x="113030" y="539750"/>
                                  </a:lnTo>
                                  <a:lnTo>
                                    <a:pt x="109220" y="535940"/>
                                  </a:lnTo>
                                  <a:lnTo>
                                    <a:pt x="105410" y="525780"/>
                                  </a:lnTo>
                                  <a:lnTo>
                                    <a:pt x="101600" y="515620"/>
                                  </a:lnTo>
                                  <a:lnTo>
                                    <a:pt x="101600" y="506730"/>
                                  </a:lnTo>
                                  <a:lnTo>
                                    <a:pt x="99060" y="492760"/>
                                  </a:lnTo>
                                  <a:lnTo>
                                    <a:pt x="95250" y="500380"/>
                                  </a:lnTo>
                                  <a:lnTo>
                                    <a:pt x="87630" y="509270"/>
                                  </a:lnTo>
                                  <a:lnTo>
                                    <a:pt x="81280" y="519430"/>
                                  </a:lnTo>
                                  <a:lnTo>
                                    <a:pt x="73660" y="525780"/>
                                  </a:lnTo>
                                  <a:lnTo>
                                    <a:pt x="63500" y="532130"/>
                                  </a:lnTo>
                                  <a:lnTo>
                                    <a:pt x="53340" y="535940"/>
                                  </a:lnTo>
                                  <a:lnTo>
                                    <a:pt x="41910" y="532130"/>
                                  </a:lnTo>
                                  <a:lnTo>
                                    <a:pt x="27940" y="525780"/>
                                  </a:lnTo>
                                  <a:lnTo>
                                    <a:pt x="17780" y="513080"/>
                                  </a:lnTo>
                                  <a:lnTo>
                                    <a:pt x="11430" y="500380"/>
                                  </a:lnTo>
                                  <a:lnTo>
                                    <a:pt x="7620" y="486410"/>
                                  </a:lnTo>
                                  <a:lnTo>
                                    <a:pt x="3810" y="473710"/>
                                  </a:lnTo>
                                  <a:lnTo>
                                    <a:pt x="3810" y="459740"/>
                                  </a:lnTo>
                                  <a:lnTo>
                                    <a:pt x="7620" y="447040"/>
                                  </a:lnTo>
                                  <a:lnTo>
                                    <a:pt x="13970" y="436880"/>
                                  </a:lnTo>
                                  <a:lnTo>
                                    <a:pt x="21590" y="434340"/>
                                  </a:lnTo>
                                  <a:lnTo>
                                    <a:pt x="27940" y="426720"/>
                                  </a:lnTo>
                                  <a:lnTo>
                                    <a:pt x="39370" y="424180"/>
                                  </a:lnTo>
                                  <a:lnTo>
                                    <a:pt x="41910" y="417830"/>
                                  </a:lnTo>
                                  <a:lnTo>
                                    <a:pt x="49530" y="410210"/>
                                  </a:lnTo>
                                  <a:lnTo>
                                    <a:pt x="49530" y="397510"/>
                                  </a:lnTo>
                                  <a:lnTo>
                                    <a:pt x="41910" y="388620"/>
                                  </a:lnTo>
                                  <a:lnTo>
                                    <a:pt x="35560" y="381000"/>
                                  </a:lnTo>
                                  <a:lnTo>
                                    <a:pt x="21590" y="368300"/>
                                  </a:lnTo>
                                  <a:lnTo>
                                    <a:pt x="11430" y="358140"/>
                                  </a:lnTo>
                                  <a:lnTo>
                                    <a:pt x="3810" y="341630"/>
                                  </a:lnTo>
                                  <a:lnTo>
                                    <a:pt x="0" y="328930"/>
                                  </a:lnTo>
                                  <a:lnTo>
                                    <a:pt x="3810" y="314960"/>
                                  </a:lnTo>
                                  <a:lnTo>
                                    <a:pt x="11430" y="302260"/>
                                  </a:lnTo>
                                  <a:lnTo>
                                    <a:pt x="21590" y="293370"/>
                                  </a:lnTo>
                                  <a:lnTo>
                                    <a:pt x="39370" y="279400"/>
                                  </a:lnTo>
                                  <a:lnTo>
                                    <a:pt x="45720" y="265430"/>
                                  </a:lnTo>
                                  <a:lnTo>
                                    <a:pt x="49530" y="289560"/>
                                  </a:lnTo>
                                  <a:lnTo>
                                    <a:pt x="59690" y="312420"/>
                                  </a:lnTo>
                                  <a:lnTo>
                                    <a:pt x="73660" y="339090"/>
                                  </a:lnTo>
                                  <a:lnTo>
                                    <a:pt x="91440" y="360680"/>
                                  </a:lnTo>
                                  <a:lnTo>
                                    <a:pt x="105410" y="388620"/>
                                  </a:lnTo>
                                  <a:lnTo>
                                    <a:pt x="119380" y="417830"/>
                                  </a:lnTo>
                                  <a:lnTo>
                                    <a:pt x="130810" y="447040"/>
                                  </a:lnTo>
                                  <a:lnTo>
                                    <a:pt x="137160" y="480060"/>
                                  </a:lnTo>
                                  <a:lnTo>
                                    <a:pt x="140970" y="467360"/>
                                  </a:lnTo>
                                  <a:lnTo>
                                    <a:pt x="140970" y="447040"/>
                                  </a:lnTo>
                                  <a:lnTo>
                                    <a:pt x="137160" y="434340"/>
                                  </a:lnTo>
                                  <a:lnTo>
                                    <a:pt x="134620" y="420370"/>
                                  </a:lnTo>
                                  <a:lnTo>
                                    <a:pt x="130810" y="407670"/>
                                  </a:lnTo>
                                  <a:lnTo>
                                    <a:pt x="127000" y="393700"/>
                                  </a:lnTo>
                                  <a:lnTo>
                                    <a:pt x="119380" y="381000"/>
                                  </a:lnTo>
                                  <a:lnTo>
                                    <a:pt x="109220" y="372110"/>
                                  </a:lnTo>
                                  <a:lnTo>
                                    <a:pt x="101600" y="358140"/>
                                  </a:lnTo>
                                  <a:lnTo>
                                    <a:pt x="91440" y="341630"/>
                                  </a:lnTo>
                                  <a:lnTo>
                                    <a:pt x="81280" y="325120"/>
                                  </a:lnTo>
                                  <a:lnTo>
                                    <a:pt x="69850" y="306070"/>
                                  </a:lnTo>
                                  <a:lnTo>
                                    <a:pt x="63500" y="281940"/>
                                  </a:lnTo>
                                  <a:lnTo>
                                    <a:pt x="55880" y="260350"/>
                                  </a:lnTo>
                                  <a:lnTo>
                                    <a:pt x="49530" y="240030"/>
                                  </a:lnTo>
                                  <a:lnTo>
                                    <a:pt x="49530" y="173990"/>
                                  </a:lnTo>
                                  <a:lnTo>
                                    <a:pt x="53340" y="128270"/>
                                  </a:lnTo>
                                  <a:lnTo>
                                    <a:pt x="59690" y="91440"/>
                                  </a:lnTo>
                                  <a:lnTo>
                                    <a:pt x="69850" y="58420"/>
                                  </a:lnTo>
                                  <a:lnTo>
                                    <a:pt x="83820" y="35560"/>
                                  </a:lnTo>
                                  <a:lnTo>
                                    <a:pt x="105410" y="15240"/>
                                  </a:lnTo>
                                  <a:lnTo>
                                    <a:pt x="127000" y="2540"/>
                                  </a:lnTo>
                                  <a:lnTo>
                                    <a:pt x="151130" y="0"/>
                                  </a:lnTo>
                                  <a:close/>
                                </a:path>
                              </a:pathLst>
                            </a:custGeom>
                            <a:solidFill>
                              <a:srgbClr val="005196"/>
                            </a:solidFill>
                            <a:ln>
                              <a:noFill/>
                            </a:ln>
                          </wps:spPr>
                          <wps:bodyPr spcFirstLastPara="1" wrap="square" lIns="91425" tIns="91425" rIns="91425" bIns="91425" anchor="ctr" anchorCtr="0">
                            <a:noAutofit/>
                          </wps:bodyPr>
                        </wps:wsp>
                        <wps:wsp>
                          <wps:cNvPr id="77" name="Freeform 54"/>
                          <wps:cNvSpPr/>
                          <wps:spPr>
                            <a:xfrm>
                              <a:off x="695960" y="9607550"/>
                              <a:ext cx="55880" cy="125730"/>
                            </a:xfrm>
                            <a:custGeom>
                              <a:avLst/>
                              <a:gdLst/>
                              <a:ahLst/>
                              <a:cxnLst/>
                              <a:rect l="l" t="t" r="r" b="b"/>
                              <a:pathLst>
                                <a:path w="55880" h="125730" extrusionOk="0">
                                  <a:moveTo>
                                    <a:pt x="30480" y="0"/>
                                  </a:moveTo>
                                  <a:lnTo>
                                    <a:pt x="55880" y="59689"/>
                                  </a:lnTo>
                                  <a:lnTo>
                                    <a:pt x="34290" y="59689"/>
                                  </a:lnTo>
                                  <a:lnTo>
                                    <a:pt x="27940" y="62230"/>
                                  </a:lnTo>
                                  <a:lnTo>
                                    <a:pt x="20320" y="72389"/>
                                  </a:lnTo>
                                  <a:lnTo>
                                    <a:pt x="16510" y="85089"/>
                                  </a:lnTo>
                                  <a:lnTo>
                                    <a:pt x="12700" y="97789"/>
                                  </a:lnTo>
                                  <a:lnTo>
                                    <a:pt x="10160" y="109220"/>
                                  </a:lnTo>
                                  <a:lnTo>
                                    <a:pt x="2540" y="125730"/>
                                  </a:lnTo>
                                  <a:lnTo>
                                    <a:pt x="2540" y="105410"/>
                                  </a:lnTo>
                                  <a:lnTo>
                                    <a:pt x="0" y="88900"/>
                                  </a:lnTo>
                                  <a:lnTo>
                                    <a:pt x="0" y="68580"/>
                                  </a:lnTo>
                                  <a:lnTo>
                                    <a:pt x="2540" y="52070"/>
                                  </a:lnTo>
                                  <a:lnTo>
                                    <a:pt x="6350" y="31750"/>
                                  </a:lnTo>
                                  <a:lnTo>
                                    <a:pt x="12700" y="19050"/>
                                  </a:lnTo>
                                  <a:lnTo>
                                    <a:pt x="20320" y="6350"/>
                                  </a:lnTo>
                                  <a:lnTo>
                                    <a:pt x="30480" y="0"/>
                                  </a:lnTo>
                                  <a:close/>
                                </a:path>
                              </a:pathLst>
                            </a:custGeom>
                            <a:solidFill>
                              <a:srgbClr val="005196"/>
                            </a:solidFill>
                            <a:ln>
                              <a:noFill/>
                            </a:ln>
                          </wps:spPr>
                          <wps:bodyPr spcFirstLastPara="1" wrap="square" lIns="91425" tIns="91425" rIns="91425" bIns="91425" anchor="ctr" anchorCtr="0">
                            <a:noAutofit/>
                          </wps:bodyPr>
                        </wps:wsp>
                        <wps:wsp>
                          <wps:cNvPr id="78" name="Freeform 55"/>
                          <wps:cNvSpPr/>
                          <wps:spPr>
                            <a:xfrm>
                              <a:off x="654050" y="9551670"/>
                              <a:ext cx="41910" cy="59690"/>
                            </a:xfrm>
                            <a:custGeom>
                              <a:avLst/>
                              <a:gdLst/>
                              <a:ahLst/>
                              <a:cxnLst/>
                              <a:rect l="l" t="t" r="r" b="b"/>
                              <a:pathLst>
                                <a:path w="41910" h="59690" extrusionOk="0">
                                  <a:moveTo>
                                    <a:pt x="13970" y="0"/>
                                  </a:moveTo>
                                  <a:lnTo>
                                    <a:pt x="20320" y="0"/>
                                  </a:lnTo>
                                  <a:lnTo>
                                    <a:pt x="30480" y="2540"/>
                                  </a:lnTo>
                                  <a:lnTo>
                                    <a:pt x="34290" y="6350"/>
                                  </a:lnTo>
                                  <a:lnTo>
                                    <a:pt x="38100" y="16510"/>
                                  </a:lnTo>
                                  <a:lnTo>
                                    <a:pt x="41910" y="26670"/>
                                  </a:lnTo>
                                  <a:lnTo>
                                    <a:pt x="41910" y="35560"/>
                                  </a:lnTo>
                                  <a:lnTo>
                                    <a:pt x="38100" y="45720"/>
                                  </a:lnTo>
                                  <a:lnTo>
                                    <a:pt x="30480" y="52070"/>
                                  </a:lnTo>
                                  <a:lnTo>
                                    <a:pt x="24130" y="55880"/>
                                  </a:lnTo>
                                  <a:lnTo>
                                    <a:pt x="13970" y="59690"/>
                                  </a:lnTo>
                                  <a:lnTo>
                                    <a:pt x="6350" y="55880"/>
                                  </a:lnTo>
                                  <a:lnTo>
                                    <a:pt x="0" y="45720"/>
                                  </a:lnTo>
                                  <a:lnTo>
                                    <a:pt x="0" y="19050"/>
                                  </a:lnTo>
                                  <a:lnTo>
                                    <a:pt x="6350" y="6350"/>
                                  </a:lnTo>
                                  <a:lnTo>
                                    <a:pt x="13970" y="0"/>
                                  </a:lnTo>
                                  <a:close/>
                                </a:path>
                              </a:pathLst>
                            </a:custGeom>
                            <a:solidFill>
                              <a:srgbClr val="005196"/>
                            </a:solidFill>
                            <a:ln>
                              <a:noFill/>
                            </a:ln>
                          </wps:spPr>
                          <wps:bodyPr spcFirstLastPara="1" wrap="square" lIns="91425" tIns="91425" rIns="91425" bIns="91425" anchor="ctr" anchorCtr="0">
                            <a:noAutofit/>
                          </wps:bodyPr>
                        </wps:wsp>
                        <wps:wsp>
                          <wps:cNvPr id="79" name="Freeform 56"/>
                          <wps:cNvSpPr/>
                          <wps:spPr>
                            <a:xfrm>
                              <a:off x="807720" y="9607550"/>
                              <a:ext cx="875030" cy="421639"/>
                            </a:xfrm>
                            <a:custGeom>
                              <a:avLst/>
                              <a:gdLst/>
                              <a:ahLst/>
                              <a:cxnLst/>
                              <a:rect l="l" t="t" r="r" b="b"/>
                              <a:pathLst>
                                <a:path w="875030" h="421639" extrusionOk="0">
                                  <a:moveTo>
                                    <a:pt x="459740" y="0"/>
                                  </a:moveTo>
                                  <a:lnTo>
                                    <a:pt x="477520" y="0"/>
                                  </a:lnTo>
                                  <a:lnTo>
                                    <a:pt x="495300" y="2539"/>
                                  </a:lnTo>
                                  <a:lnTo>
                                    <a:pt x="509270" y="6350"/>
                                  </a:lnTo>
                                  <a:lnTo>
                                    <a:pt x="523240" y="10160"/>
                                  </a:lnTo>
                                  <a:lnTo>
                                    <a:pt x="537210" y="15239"/>
                                  </a:lnTo>
                                  <a:lnTo>
                                    <a:pt x="547370" y="26670"/>
                                  </a:lnTo>
                                  <a:lnTo>
                                    <a:pt x="554990" y="31750"/>
                                  </a:lnTo>
                                  <a:lnTo>
                                    <a:pt x="565150" y="45720"/>
                                  </a:lnTo>
                                  <a:lnTo>
                                    <a:pt x="575310" y="55880"/>
                                  </a:lnTo>
                                  <a:lnTo>
                                    <a:pt x="582930" y="68580"/>
                                  </a:lnTo>
                                  <a:lnTo>
                                    <a:pt x="589280" y="81280"/>
                                  </a:lnTo>
                                  <a:lnTo>
                                    <a:pt x="593090" y="95250"/>
                                  </a:lnTo>
                                  <a:lnTo>
                                    <a:pt x="593090" y="105410"/>
                                  </a:lnTo>
                                  <a:lnTo>
                                    <a:pt x="589280" y="110489"/>
                                  </a:lnTo>
                                  <a:lnTo>
                                    <a:pt x="579120" y="114300"/>
                                  </a:lnTo>
                                  <a:lnTo>
                                    <a:pt x="565150" y="114300"/>
                                  </a:lnTo>
                                  <a:lnTo>
                                    <a:pt x="561340" y="110489"/>
                                  </a:lnTo>
                                  <a:lnTo>
                                    <a:pt x="557530" y="105410"/>
                                  </a:lnTo>
                                  <a:lnTo>
                                    <a:pt x="554990" y="97789"/>
                                  </a:lnTo>
                                  <a:lnTo>
                                    <a:pt x="547370" y="91439"/>
                                  </a:lnTo>
                                  <a:lnTo>
                                    <a:pt x="547370" y="95250"/>
                                  </a:lnTo>
                                  <a:lnTo>
                                    <a:pt x="543560" y="97789"/>
                                  </a:lnTo>
                                  <a:lnTo>
                                    <a:pt x="541020" y="101600"/>
                                  </a:lnTo>
                                  <a:lnTo>
                                    <a:pt x="533400" y="105410"/>
                                  </a:lnTo>
                                  <a:lnTo>
                                    <a:pt x="513080" y="105410"/>
                                  </a:lnTo>
                                  <a:lnTo>
                                    <a:pt x="505460" y="101600"/>
                                  </a:lnTo>
                                  <a:lnTo>
                                    <a:pt x="513080" y="95250"/>
                                  </a:lnTo>
                                  <a:lnTo>
                                    <a:pt x="519430" y="88900"/>
                                  </a:lnTo>
                                  <a:lnTo>
                                    <a:pt x="527050" y="74930"/>
                                  </a:lnTo>
                                  <a:lnTo>
                                    <a:pt x="530860" y="64770"/>
                                  </a:lnTo>
                                  <a:lnTo>
                                    <a:pt x="530860" y="55880"/>
                                  </a:lnTo>
                                  <a:lnTo>
                                    <a:pt x="527050" y="45720"/>
                                  </a:lnTo>
                                  <a:lnTo>
                                    <a:pt x="515620" y="35560"/>
                                  </a:lnTo>
                                  <a:lnTo>
                                    <a:pt x="505460" y="29210"/>
                                  </a:lnTo>
                                  <a:lnTo>
                                    <a:pt x="477520" y="29210"/>
                                  </a:lnTo>
                                  <a:lnTo>
                                    <a:pt x="466090" y="39370"/>
                                  </a:lnTo>
                                  <a:lnTo>
                                    <a:pt x="459740" y="52070"/>
                                  </a:lnTo>
                                  <a:lnTo>
                                    <a:pt x="455930" y="64770"/>
                                  </a:lnTo>
                                  <a:lnTo>
                                    <a:pt x="455930" y="85089"/>
                                  </a:lnTo>
                                  <a:lnTo>
                                    <a:pt x="459740" y="105410"/>
                                  </a:lnTo>
                                  <a:lnTo>
                                    <a:pt x="469900" y="130810"/>
                                  </a:lnTo>
                                  <a:lnTo>
                                    <a:pt x="477520" y="140970"/>
                                  </a:lnTo>
                                  <a:lnTo>
                                    <a:pt x="487680" y="151130"/>
                                  </a:lnTo>
                                  <a:lnTo>
                                    <a:pt x="497840" y="157480"/>
                                  </a:lnTo>
                                  <a:lnTo>
                                    <a:pt x="513080" y="163830"/>
                                  </a:lnTo>
                                  <a:lnTo>
                                    <a:pt x="530860" y="170180"/>
                                  </a:lnTo>
                                  <a:lnTo>
                                    <a:pt x="547370" y="173989"/>
                                  </a:lnTo>
                                  <a:lnTo>
                                    <a:pt x="565150" y="176530"/>
                                  </a:lnTo>
                                  <a:lnTo>
                                    <a:pt x="585470" y="180339"/>
                                  </a:lnTo>
                                  <a:lnTo>
                                    <a:pt x="607060" y="180339"/>
                                  </a:lnTo>
                                  <a:lnTo>
                                    <a:pt x="628650" y="184150"/>
                                  </a:lnTo>
                                  <a:lnTo>
                                    <a:pt x="652780" y="184150"/>
                                  </a:lnTo>
                                  <a:lnTo>
                                    <a:pt x="674370" y="186689"/>
                                  </a:lnTo>
                                  <a:lnTo>
                                    <a:pt x="698500" y="190500"/>
                                  </a:lnTo>
                                  <a:lnTo>
                                    <a:pt x="720090" y="193039"/>
                                  </a:lnTo>
                                  <a:lnTo>
                                    <a:pt x="741680" y="196850"/>
                                  </a:lnTo>
                                  <a:lnTo>
                                    <a:pt x="762000" y="203200"/>
                                  </a:lnTo>
                                  <a:lnTo>
                                    <a:pt x="779780" y="209550"/>
                                  </a:lnTo>
                                  <a:lnTo>
                                    <a:pt x="796290" y="223520"/>
                                  </a:lnTo>
                                  <a:lnTo>
                                    <a:pt x="817880" y="242570"/>
                                  </a:lnTo>
                                  <a:lnTo>
                                    <a:pt x="835660" y="262889"/>
                                  </a:lnTo>
                                  <a:lnTo>
                                    <a:pt x="853440" y="285750"/>
                                  </a:lnTo>
                                  <a:lnTo>
                                    <a:pt x="863600" y="308610"/>
                                  </a:lnTo>
                                  <a:lnTo>
                                    <a:pt x="875030" y="331470"/>
                                  </a:lnTo>
                                  <a:lnTo>
                                    <a:pt x="875030" y="351789"/>
                                  </a:lnTo>
                                  <a:lnTo>
                                    <a:pt x="867410" y="368300"/>
                                  </a:lnTo>
                                  <a:lnTo>
                                    <a:pt x="861060" y="384810"/>
                                  </a:lnTo>
                                  <a:lnTo>
                                    <a:pt x="849630" y="393700"/>
                                  </a:lnTo>
                                  <a:lnTo>
                                    <a:pt x="839470" y="405130"/>
                                  </a:lnTo>
                                  <a:lnTo>
                                    <a:pt x="825500" y="407670"/>
                                  </a:lnTo>
                                  <a:lnTo>
                                    <a:pt x="803910" y="407670"/>
                                  </a:lnTo>
                                  <a:lnTo>
                                    <a:pt x="789940" y="401320"/>
                                  </a:lnTo>
                                  <a:lnTo>
                                    <a:pt x="782320" y="393700"/>
                                  </a:lnTo>
                                  <a:lnTo>
                                    <a:pt x="775970" y="384810"/>
                                  </a:lnTo>
                                  <a:lnTo>
                                    <a:pt x="768350" y="374650"/>
                                  </a:lnTo>
                                  <a:lnTo>
                                    <a:pt x="765810" y="364489"/>
                                  </a:lnTo>
                                  <a:lnTo>
                                    <a:pt x="765810" y="339089"/>
                                  </a:lnTo>
                                  <a:lnTo>
                                    <a:pt x="768350" y="325120"/>
                                  </a:lnTo>
                                  <a:lnTo>
                                    <a:pt x="775970" y="312420"/>
                                  </a:lnTo>
                                  <a:lnTo>
                                    <a:pt x="782320" y="308610"/>
                                  </a:lnTo>
                                  <a:lnTo>
                                    <a:pt x="786130" y="306070"/>
                                  </a:lnTo>
                                  <a:lnTo>
                                    <a:pt x="807720" y="306070"/>
                                  </a:lnTo>
                                  <a:lnTo>
                                    <a:pt x="811530" y="308610"/>
                                  </a:lnTo>
                                  <a:lnTo>
                                    <a:pt x="825500" y="308610"/>
                                  </a:lnTo>
                                  <a:lnTo>
                                    <a:pt x="817880" y="302260"/>
                                  </a:lnTo>
                                  <a:lnTo>
                                    <a:pt x="814070" y="298450"/>
                                  </a:lnTo>
                                  <a:lnTo>
                                    <a:pt x="807720" y="295910"/>
                                  </a:lnTo>
                                  <a:lnTo>
                                    <a:pt x="779780" y="295910"/>
                                  </a:lnTo>
                                  <a:lnTo>
                                    <a:pt x="772160" y="292100"/>
                                  </a:lnTo>
                                  <a:lnTo>
                                    <a:pt x="762000" y="275589"/>
                                  </a:lnTo>
                                  <a:lnTo>
                                    <a:pt x="748030" y="265430"/>
                                  </a:lnTo>
                                  <a:lnTo>
                                    <a:pt x="734060" y="256539"/>
                                  </a:lnTo>
                                  <a:lnTo>
                                    <a:pt x="723900" y="246380"/>
                                  </a:lnTo>
                                  <a:lnTo>
                                    <a:pt x="712470" y="240030"/>
                                  </a:lnTo>
                                  <a:lnTo>
                                    <a:pt x="698500" y="236220"/>
                                  </a:lnTo>
                                  <a:lnTo>
                                    <a:pt x="688340" y="233680"/>
                                  </a:lnTo>
                                  <a:lnTo>
                                    <a:pt x="674370" y="229870"/>
                                  </a:lnTo>
                                  <a:lnTo>
                                    <a:pt x="662940" y="229870"/>
                                  </a:lnTo>
                                  <a:lnTo>
                                    <a:pt x="648970" y="226060"/>
                                  </a:lnTo>
                                  <a:lnTo>
                                    <a:pt x="624840" y="226060"/>
                                  </a:lnTo>
                                  <a:lnTo>
                                    <a:pt x="610870" y="223520"/>
                                  </a:lnTo>
                                  <a:lnTo>
                                    <a:pt x="596900" y="223520"/>
                                  </a:lnTo>
                                  <a:lnTo>
                                    <a:pt x="585470" y="217170"/>
                                  </a:lnTo>
                                  <a:lnTo>
                                    <a:pt x="571500" y="213360"/>
                                  </a:lnTo>
                                  <a:lnTo>
                                    <a:pt x="565150" y="226060"/>
                                  </a:lnTo>
                                  <a:lnTo>
                                    <a:pt x="603250" y="236220"/>
                                  </a:lnTo>
                                  <a:lnTo>
                                    <a:pt x="621030" y="242570"/>
                                  </a:lnTo>
                                  <a:lnTo>
                                    <a:pt x="636270" y="256539"/>
                                  </a:lnTo>
                                  <a:lnTo>
                                    <a:pt x="652780" y="273050"/>
                                  </a:lnTo>
                                  <a:lnTo>
                                    <a:pt x="662940" y="289560"/>
                                  </a:lnTo>
                                  <a:lnTo>
                                    <a:pt x="674370" y="308610"/>
                                  </a:lnTo>
                                  <a:lnTo>
                                    <a:pt x="680720" y="331470"/>
                                  </a:lnTo>
                                  <a:lnTo>
                                    <a:pt x="680720" y="368300"/>
                                  </a:lnTo>
                                  <a:lnTo>
                                    <a:pt x="674370" y="358139"/>
                                  </a:lnTo>
                                  <a:lnTo>
                                    <a:pt x="662940" y="351789"/>
                                  </a:lnTo>
                                  <a:lnTo>
                                    <a:pt x="646430" y="347980"/>
                                  </a:lnTo>
                                  <a:lnTo>
                                    <a:pt x="624840" y="341630"/>
                                  </a:lnTo>
                                  <a:lnTo>
                                    <a:pt x="596900" y="335280"/>
                                  </a:lnTo>
                                  <a:lnTo>
                                    <a:pt x="575310" y="318770"/>
                                  </a:lnTo>
                                  <a:lnTo>
                                    <a:pt x="551180" y="289560"/>
                                  </a:lnTo>
                                  <a:lnTo>
                                    <a:pt x="530860" y="246380"/>
                                  </a:lnTo>
                                  <a:lnTo>
                                    <a:pt x="519430" y="252730"/>
                                  </a:lnTo>
                                  <a:lnTo>
                                    <a:pt x="530860" y="269239"/>
                                  </a:lnTo>
                                  <a:lnTo>
                                    <a:pt x="547370" y="292100"/>
                                  </a:lnTo>
                                  <a:lnTo>
                                    <a:pt x="554990" y="318770"/>
                                  </a:lnTo>
                                  <a:lnTo>
                                    <a:pt x="557530" y="341630"/>
                                  </a:lnTo>
                                  <a:lnTo>
                                    <a:pt x="554990" y="364489"/>
                                  </a:lnTo>
                                  <a:lnTo>
                                    <a:pt x="551180" y="384810"/>
                                  </a:lnTo>
                                  <a:lnTo>
                                    <a:pt x="541020" y="401320"/>
                                  </a:lnTo>
                                  <a:lnTo>
                                    <a:pt x="533400" y="414020"/>
                                  </a:lnTo>
                                  <a:lnTo>
                                    <a:pt x="523240" y="421639"/>
                                  </a:lnTo>
                                  <a:lnTo>
                                    <a:pt x="519430" y="405130"/>
                                  </a:lnTo>
                                  <a:lnTo>
                                    <a:pt x="513080" y="393700"/>
                                  </a:lnTo>
                                  <a:lnTo>
                                    <a:pt x="497840" y="384810"/>
                                  </a:lnTo>
                                  <a:lnTo>
                                    <a:pt x="487680" y="374650"/>
                                  </a:lnTo>
                                  <a:lnTo>
                                    <a:pt x="473710" y="361950"/>
                                  </a:lnTo>
                                  <a:lnTo>
                                    <a:pt x="462280" y="341630"/>
                                  </a:lnTo>
                                  <a:lnTo>
                                    <a:pt x="455930" y="312420"/>
                                  </a:lnTo>
                                  <a:lnTo>
                                    <a:pt x="459740" y="273050"/>
                                  </a:lnTo>
                                  <a:lnTo>
                                    <a:pt x="455930" y="262889"/>
                                  </a:lnTo>
                                  <a:lnTo>
                                    <a:pt x="449580" y="275589"/>
                                  </a:lnTo>
                                  <a:lnTo>
                                    <a:pt x="438150" y="295910"/>
                                  </a:lnTo>
                                  <a:lnTo>
                                    <a:pt x="427990" y="306070"/>
                                  </a:lnTo>
                                  <a:lnTo>
                                    <a:pt x="417830" y="306070"/>
                                  </a:lnTo>
                                  <a:lnTo>
                                    <a:pt x="407670" y="298450"/>
                                  </a:lnTo>
                                  <a:lnTo>
                                    <a:pt x="400050" y="289560"/>
                                  </a:lnTo>
                                  <a:lnTo>
                                    <a:pt x="392430" y="273050"/>
                                  </a:lnTo>
                                  <a:lnTo>
                                    <a:pt x="389890" y="259080"/>
                                  </a:lnTo>
                                  <a:lnTo>
                                    <a:pt x="389890" y="242570"/>
                                  </a:lnTo>
                                  <a:lnTo>
                                    <a:pt x="392430" y="217170"/>
                                  </a:lnTo>
                                  <a:lnTo>
                                    <a:pt x="392430" y="190500"/>
                                  </a:lnTo>
                                  <a:lnTo>
                                    <a:pt x="396240" y="170180"/>
                                  </a:lnTo>
                                  <a:lnTo>
                                    <a:pt x="392430" y="154939"/>
                                  </a:lnTo>
                                  <a:lnTo>
                                    <a:pt x="382270" y="186689"/>
                                  </a:lnTo>
                                  <a:lnTo>
                                    <a:pt x="372110" y="217170"/>
                                  </a:lnTo>
                                  <a:lnTo>
                                    <a:pt x="356870" y="246380"/>
                                  </a:lnTo>
                                  <a:lnTo>
                                    <a:pt x="336550" y="269239"/>
                                  </a:lnTo>
                                  <a:lnTo>
                                    <a:pt x="316230" y="289560"/>
                                  </a:lnTo>
                                  <a:lnTo>
                                    <a:pt x="294640" y="308610"/>
                                  </a:lnTo>
                                  <a:lnTo>
                                    <a:pt x="269240" y="322580"/>
                                  </a:lnTo>
                                  <a:lnTo>
                                    <a:pt x="245110" y="335280"/>
                                  </a:lnTo>
                                  <a:lnTo>
                                    <a:pt x="217170" y="341630"/>
                                  </a:lnTo>
                                  <a:lnTo>
                                    <a:pt x="189230" y="347980"/>
                                  </a:lnTo>
                                  <a:lnTo>
                                    <a:pt x="163830" y="355600"/>
                                  </a:lnTo>
                                  <a:lnTo>
                                    <a:pt x="135890" y="358139"/>
                                  </a:lnTo>
                                  <a:lnTo>
                                    <a:pt x="111760" y="358139"/>
                                  </a:lnTo>
                                  <a:lnTo>
                                    <a:pt x="87630" y="355600"/>
                                  </a:lnTo>
                                  <a:lnTo>
                                    <a:pt x="66040" y="351789"/>
                                  </a:lnTo>
                                  <a:lnTo>
                                    <a:pt x="48260" y="347980"/>
                                  </a:lnTo>
                                  <a:lnTo>
                                    <a:pt x="44450" y="335280"/>
                                  </a:lnTo>
                                  <a:lnTo>
                                    <a:pt x="40640" y="325120"/>
                                  </a:lnTo>
                                  <a:lnTo>
                                    <a:pt x="38100" y="314960"/>
                                  </a:lnTo>
                                  <a:lnTo>
                                    <a:pt x="30480" y="308610"/>
                                  </a:lnTo>
                                  <a:lnTo>
                                    <a:pt x="24130" y="298450"/>
                                  </a:lnTo>
                                  <a:lnTo>
                                    <a:pt x="16510" y="289560"/>
                                  </a:lnTo>
                                  <a:lnTo>
                                    <a:pt x="10160" y="281939"/>
                                  </a:lnTo>
                                  <a:lnTo>
                                    <a:pt x="0" y="273050"/>
                                  </a:lnTo>
                                  <a:lnTo>
                                    <a:pt x="34290" y="275589"/>
                                  </a:lnTo>
                                  <a:lnTo>
                                    <a:pt x="115570" y="275589"/>
                                  </a:lnTo>
                                  <a:lnTo>
                                    <a:pt x="139700" y="273050"/>
                                  </a:lnTo>
                                  <a:lnTo>
                                    <a:pt x="161290" y="265430"/>
                                  </a:lnTo>
                                  <a:lnTo>
                                    <a:pt x="179070" y="259080"/>
                                  </a:lnTo>
                                  <a:lnTo>
                                    <a:pt x="196850" y="252730"/>
                                  </a:lnTo>
                                  <a:lnTo>
                                    <a:pt x="213360" y="242570"/>
                                  </a:lnTo>
                                  <a:lnTo>
                                    <a:pt x="227330" y="233680"/>
                                  </a:lnTo>
                                  <a:lnTo>
                                    <a:pt x="245110" y="219710"/>
                                  </a:lnTo>
                                  <a:lnTo>
                                    <a:pt x="255270" y="207010"/>
                                  </a:lnTo>
                                  <a:lnTo>
                                    <a:pt x="269240" y="196850"/>
                                  </a:lnTo>
                                  <a:lnTo>
                                    <a:pt x="284480" y="184150"/>
                                  </a:lnTo>
                                  <a:lnTo>
                                    <a:pt x="298450" y="170180"/>
                                  </a:lnTo>
                                  <a:lnTo>
                                    <a:pt x="312420" y="157480"/>
                                  </a:lnTo>
                                  <a:lnTo>
                                    <a:pt x="326390" y="140970"/>
                                  </a:lnTo>
                                  <a:lnTo>
                                    <a:pt x="336550" y="121920"/>
                                  </a:lnTo>
                                  <a:lnTo>
                                    <a:pt x="346710" y="101600"/>
                                  </a:lnTo>
                                  <a:lnTo>
                                    <a:pt x="356870" y="78739"/>
                                  </a:lnTo>
                                  <a:lnTo>
                                    <a:pt x="372110" y="58420"/>
                                  </a:lnTo>
                                  <a:lnTo>
                                    <a:pt x="386080" y="39370"/>
                                  </a:lnTo>
                                  <a:lnTo>
                                    <a:pt x="403860" y="22860"/>
                                  </a:lnTo>
                                  <a:lnTo>
                                    <a:pt x="431800" y="6350"/>
                                  </a:lnTo>
                                  <a:lnTo>
                                    <a:pt x="445770" y="2539"/>
                                  </a:lnTo>
                                  <a:lnTo>
                                    <a:pt x="459740" y="0"/>
                                  </a:lnTo>
                                  <a:close/>
                                </a:path>
                              </a:pathLst>
                            </a:custGeom>
                            <a:solidFill>
                              <a:srgbClr val="005196"/>
                            </a:solidFill>
                            <a:ln>
                              <a:noFill/>
                            </a:ln>
                          </wps:spPr>
                          <wps:bodyPr spcFirstLastPara="1" wrap="square" lIns="91425" tIns="91425" rIns="91425" bIns="91425" anchor="ctr" anchorCtr="0">
                            <a:noAutofit/>
                          </wps:bodyPr>
                        </wps:wsp>
                        <wps:wsp>
                          <wps:cNvPr id="80" name="Freeform 57"/>
                          <wps:cNvSpPr/>
                          <wps:spPr>
                            <a:xfrm>
                              <a:off x="41910" y="9833610"/>
                              <a:ext cx="474980" cy="217170"/>
                            </a:xfrm>
                            <a:custGeom>
                              <a:avLst/>
                              <a:gdLst/>
                              <a:ahLst/>
                              <a:cxnLst/>
                              <a:rect l="l" t="t" r="r" b="b"/>
                              <a:pathLst>
                                <a:path w="474980" h="217170" extrusionOk="0">
                                  <a:moveTo>
                                    <a:pt x="443230" y="0"/>
                                  </a:moveTo>
                                  <a:lnTo>
                                    <a:pt x="447040" y="6350"/>
                                  </a:lnTo>
                                  <a:lnTo>
                                    <a:pt x="449580" y="16510"/>
                                  </a:lnTo>
                                  <a:lnTo>
                                    <a:pt x="457200" y="20320"/>
                                  </a:lnTo>
                                  <a:lnTo>
                                    <a:pt x="463550" y="26670"/>
                                  </a:lnTo>
                                  <a:lnTo>
                                    <a:pt x="471170" y="33020"/>
                                  </a:lnTo>
                                  <a:lnTo>
                                    <a:pt x="474980" y="39370"/>
                                  </a:lnTo>
                                  <a:lnTo>
                                    <a:pt x="474980" y="46990"/>
                                  </a:lnTo>
                                  <a:lnTo>
                                    <a:pt x="471170" y="53340"/>
                                  </a:lnTo>
                                  <a:lnTo>
                                    <a:pt x="461010" y="63500"/>
                                  </a:lnTo>
                                  <a:lnTo>
                                    <a:pt x="449580" y="72390"/>
                                  </a:lnTo>
                                  <a:lnTo>
                                    <a:pt x="447040" y="82550"/>
                                  </a:lnTo>
                                  <a:lnTo>
                                    <a:pt x="443230" y="88900"/>
                                  </a:lnTo>
                                  <a:lnTo>
                                    <a:pt x="439420" y="99060"/>
                                  </a:lnTo>
                                  <a:lnTo>
                                    <a:pt x="435610" y="109220"/>
                                  </a:lnTo>
                                  <a:lnTo>
                                    <a:pt x="435610" y="121920"/>
                                  </a:lnTo>
                                  <a:lnTo>
                                    <a:pt x="415290" y="138430"/>
                                  </a:lnTo>
                                  <a:lnTo>
                                    <a:pt x="386080" y="154940"/>
                                  </a:lnTo>
                                  <a:lnTo>
                                    <a:pt x="358140" y="167640"/>
                                  </a:lnTo>
                                  <a:lnTo>
                                    <a:pt x="330200" y="180340"/>
                                  </a:lnTo>
                                  <a:lnTo>
                                    <a:pt x="302260" y="191770"/>
                                  </a:lnTo>
                                  <a:lnTo>
                                    <a:pt x="274320" y="196850"/>
                                  </a:lnTo>
                                  <a:lnTo>
                                    <a:pt x="242570" y="204470"/>
                                  </a:lnTo>
                                  <a:lnTo>
                                    <a:pt x="214630" y="210820"/>
                                  </a:lnTo>
                                  <a:lnTo>
                                    <a:pt x="186690" y="213360"/>
                                  </a:lnTo>
                                  <a:lnTo>
                                    <a:pt x="157480" y="217170"/>
                                  </a:lnTo>
                                  <a:lnTo>
                                    <a:pt x="101600" y="217170"/>
                                  </a:lnTo>
                                  <a:lnTo>
                                    <a:pt x="73660" y="213360"/>
                                  </a:lnTo>
                                  <a:lnTo>
                                    <a:pt x="49530" y="210820"/>
                                  </a:lnTo>
                                  <a:lnTo>
                                    <a:pt x="24130" y="204470"/>
                                  </a:lnTo>
                                  <a:lnTo>
                                    <a:pt x="0" y="196850"/>
                                  </a:lnTo>
                                  <a:lnTo>
                                    <a:pt x="55880" y="132080"/>
                                  </a:lnTo>
                                  <a:lnTo>
                                    <a:pt x="83820" y="134620"/>
                                  </a:lnTo>
                                  <a:lnTo>
                                    <a:pt x="111760" y="138430"/>
                                  </a:lnTo>
                                  <a:lnTo>
                                    <a:pt x="139700" y="142240"/>
                                  </a:lnTo>
                                  <a:lnTo>
                                    <a:pt x="165100" y="138430"/>
                                  </a:lnTo>
                                  <a:lnTo>
                                    <a:pt x="193040" y="138430"/>
                                  </a:lnTo>
                                  <a:lnTo>
                                    <a:pt x="217170" y="132080"/>
                                  </a:lnTo>
                                  <a:lnTo>
                                    <a:pt x="245110" y="125730"/>
                                  </a:lnTo>
                                  <a:lnTo>
                                    <a:pt x="270510" y="118110"/>
                                  </a:lnTo>
                                  <a:lnTo>
                                    <a:pt x="295910" y="109220"/>
                                  </a:lnTo>
                                  <a:lnTo>
                                    <a:pt x="320040" y="99060"/>
                                  </a:lnTo>
                                  <a:lnTo>
                                    <a:pt x="340360" y="85090"/>
                                  </a:lnTo>
                                  <a:lnTo>
                                    <a:pt x="365760" y="68580"/>
                                  </a:lnTo>
                                  <a:lnTo>
                                    <a:pt x="386080" y="55880"/>
                                  </a:lnTo>
                                  <a:lnTo>
                                    <a:pt x="403860" y="36830"/>
                                  </a:lnTo>
                                  <a:lnTo>
                                    <a:pt x="425450" y="20320"/>
                                  </a:lnTo>
                                  <a:lnTo>
                                    <a:pt x="443230" y="0"/>
                                  </a:lnTo>
                                  <a:close/>
                                </a:path>
                              </a:pathLst>
                            </a:custGeom>
                            <a:solidFill>
                              <a:srgbClr val="005196"/>
                            </a:solidFill>
                            <a:ln>
                              <a:noFill/>
                            </a:ln>
                          </wps:spPr>
                          <wps:bodyPr spcFirstLastPara="1" wrap="square" lIns="91425" tIns="91425" rIns="91425" bIns="91425" anchor="ctr" anchorCtr="0">
                            <a:noAutofit/>
                          </wps:bodyPr>
                        </wps:wsp>
                        <wps:wsp>
                          <wps:cNvPr id="81" name="Freeform 58"/>
                          <wps:cNvSpPr/>
                          <wps:spPr>
                            <a:xfrm>
                              <a:off x="127000" y="9495789"/>
                              <a:ext cx="415290" cy="448311"/>
                            </a:xfrm>
                            <a:custGeom>
                              <a:avLst/>
                              <a:gdLst/>
                              <a:ahLst/>
                              <a:cxnLst/>
                              <a:rect l="l" t="t" r="r" b="b"/>
                              <a:pathLst>
                                <a:path w="415290" h="448311" extrusionOk="0">
                                  <a:moveTo>
                                    <a:pt x="372110" y="0"/>
                                  </a:moveTo>
                                  <a:lnTo>
                                    <a:pt x="407670" y="36830"/>
                                  </a:lnTo>
                                  <a:lnTo>
                                    <a:pt x="411480" y="36830"/>
                                  </a:lnTo>
                                  <a:lnTo>
                                    <a:pt x="415290" y="39370"/>
                                  </a:lnTo>
                                  <a:lnTo>
                                    <a:pt x="407670" y="39370"/>
                                  </a:lnTo>
                                  <a:lnTo>
                                    <a:pt x="401320" y="45720"/>
                                  </a:lnTo>
                                  <a:lnTo>
                                    <a:pt x="393700" y="53340"/>
                                  </a:lnTo>
                                  <a:lnTo>
                                    <a:pt x="387350" y="58420"/>
                                  </a:lnTo>
                                  <a:lnTo>
                                    <a:pt x="379730" y="72390"/>
                                  </a:lnTo>
                                  <a:lnTo>
                                    <a:pt x="372110" y="82550"/>
                                  </a:lnTo>
                                  <a:lnTo>
                                    <a:pt x="365760" y="95250"/>
                                  </a:lnTo>
                                  <a:lnTo>
                                    <a:pt x="358140" y="107950"/>
                                  </a:lnTo>
                                  <a:lnTo>
                                    <a:pt x="354330" y="118111"/>
                                  </a:lnTo>
                                  <a:lnTo>
                                    <a:pt x="344170" y="111761"/>
                                  </a:lnTo>
                                  <a:lnTo>
                                    <a:pt x="336550" y="105411"/>
                                  </a:lnTo>
                                  <a:lnTo>
                                    <a:pt x="330200" y="95250"/>
                                  </a:lnTo>
                                  <a:lnTo>
                                    <a:pt x="322580" y="82550"/>
                                  </a:lnTo>
                                  <a:lnTo>
                                    <a:pt x="312420" y="95250"/>
                                  </a:lnTo>
                                  <a:lnTo>
                                    <a:pt x="320040" y="111761"/>
                                  </a:lnTo>
                                  <a:lnTo>
                                    <a:pt x="322580" y="132080"/>
                                  </a:lnTo>
                                  <a:lnTo>
                                    <a:pt x="326390" y="154940"/>
                                  </a:lnTo>
                                  <a:lnTo>
                                    <a:pt x="326390" y="213361"/>
                                  </a:lnTo>
                                  <a:lnTo>
                                    <a:pt x="322580" y="240030"/>
                                  </a:lnTo>
                                  <a:lnTo>
                                    <a:pt x="316230" y="266700"/>
                                  </a:lnTo>
                                  <a:lnTo>
                                    <a:pt x="308610" y="289561"/>
                                  </a:lnTo>
                                  <a:lnTo>
                                    <a:pt x="302260" y="303530"/>
                                  </a:lnTo>
                                  <a:lnTo>
                                    <a:pt x="288290" y="325120"/>
                                  </a:lnTo>
                                  <a:lnTo>
                                    <a:pt x="274320" y="339090"/>
                                  </a:lnTo>
                                  <a:lnTo>
                                    <a:pt x="264160" y="345440"/>
                                  </a:lnTo>
                                  <a:lnTo>
                                    <a:pt x="252730" y="345440"/>
                                  </a:lnTo>
                                  <a:lnTo>
                                    <a:pt x="246380" y="341630"/>
                                  </a:lnTo>
                                  <a:lnTo>
                                    <a:pt x="238760" y="332740"/>
                                  </a:lnTo>
                                  <a:lnTo>
                                    <a:pt x="234950" y="325120"/>
                                  </a:lnTo>
                                  <a:lnTo>
                                    <a:pt x="231140" y="316230"/>
                                  </a:lnTo>
                                  <a:lnTo>
                                    <a:pt x="228600" y="306070"/>
                                  </a:lnTo>
                                  <a:lnTo>
                                    <a:pt x="224790" y="306070"/>
                                  </a:lnTo>
                                  <a:lnTo>
                                    <a:pt x="220980" y="316230"/>
                                  </a:lnTo>
                                  <a:lnTo>
                                    <a:pt x="217170" y="332740"/>
                                  </a:lnTo>
                                  <a:lnTo>
                                    <a:pt x="210820" y="355600"/>
                                  </a:lnTo>
                                  <a:lnTo>
                                    <a:pt x="196850" y="378461"/>
                                  </a:lnTo>
                                  <a:lnTo>
                                    <a:pt x="179070" y="394970"/>
                                  </a:lnTo>
                                  <a:lnTo>
                                    <a:pt x="161290" y="407670"/>
                                  </a:lnTo>
                                  <a:lnTo>
                                    <a:pt x="143510" y="417830"/>
                                  </a:lnTo>
                                  <a:lnTo>
                                    <a:pt x="125730" y="424180"/>
                                  </a:lnTo>
                                  <a:lnTo>
                                    <a:pt x="115570" y="424180"/>
                                  </a:lnTo>
                                  <a:lnTo>
                                    <a:pt x="111760" y="417830"/>
                                  </a:lnTo>
                                  <a:lnTo>
                                    <a:pt x="111760" y="401320"/>
                                  </a:lnTo>
                                  <a:lnTo>
                                    <a:pt x="107950" y="391161"/>
                                  </a:lnTo>
                                  <a:lnTo>
                                    <a:pt x="105410" y="394970"/>
                                  </a:lnTo>
                                  <a:lnTo>
                                    <a:pt x="101600" y="407670"/>
                                  </a:lnTo>
                                  <a:lnTo>
                                    <a:pt x="97790" y="415290"/>
                                  </a:lnTo>
                                  <a:lnTo>
                                    <a:pt x="91440" y="424180"/>
                                  </a:lnTo>
                                  <a:lnTo>
                                    <a:pt x="83820" y="431800"/>
                                  </a:lnTo>
                                  <a:lnTo>
                                    <a:pt x="69850" y="440690"/>
                                  </a:lnTo>
                                  <a:lnTo>
                                    <a:pt x="55880" y="448311"/>
                                  </a:lnTo>
                                  <a:lnTo>
                                    <a:pt x="38100" y="448311"/>
                                  </a:lnTo>
                                  <a:lnTo>
                                    <a:pt x="20320" y="444500"/>
                                  </a:lnTo>
                                  <a:lnTo>
                                    <a:pt x="0" y="436880"/>
                                  </a:lnTo>
                                  <a:lnTo>
                                    <a:pt x="372110" y="0"/>
                                  </a:lnTo>
                                  <a:close/>
                                </a:path>
                              </a:pathLst>
                            </a:custGeom>
                            <a:solidFill>
                              <a:srgbClr val="005196"/>
                            </a:solidFill>
                            <a:ln>
                              <a:noFill/>
                            </a:ln>
                          </wps:spPr>
                          <wps:bodyPr spcFirstLastPara="1" wrap="square" lIns="91425" tIns="91425" rIns="91425" bIns="91425" anchor="ctr" anchorCtr="0">
                            <a:noAutofit/>
                          </wps:bodyPr>
                        </wps:wsp>
                        <wps:wsp>
                          <wps:cNvPr id="82" name="Freeform 59"/>
                          <wps:cNvSpPr/>
                          <wps:spPr>
                            <a:xfrm>
                              <a:off x="119380" y="9450070"/>
                              <a:ext cx="379730" cy="482600"/>
                            </a:xfrm>
                            <a:custGeom>
                              <a:avLst/>
                              <a:gdLst/>
                              <a:ahLst/>
                              <a:cxnLst/>
                              <a:rect l="l" t="t" r="r" b="b"/>
                              <a:pathLst>
                                <a:path w="379730" h="482600" extrusionOk="0">
                                  <a:moveTo>
                                    <a:pt x="347980" y="0"/>
                                  </a:moveTo>
                                  <a:lnTo>
                                    <a:pt x="351790" y="0"/>
                                  </a:lnTo>
                                  <a:lnTo>
                                    <a:pt x="351790" y="5080"/>
                                  </a:lnTo>
                                  <a:lnTo>
                                    <a:pt x="379730" y="45720"/>
                                  </a:lnTo>
                                  <a:lnTo>
                                    <a:pt x="6350" y="482600"/>
                                  </a:lnTo>
                                  <a:lnTo>
                                    <a:pt x="0" y="455930"/>
                                  </a:lnTo>
                                  <a:lnTo>
                                    <a:pt x="0" y="416560"/>
                                  </a:lnTo>
                                  <a:lnTo>
                                    <a:pt x="2540" y="400050"/>
                                  </a:lnTo>
                                  <a:lnTo>
                                    <a:pt x="10160" y="383540"/>
                                  </a:lnTo>
                                  <a:lnTo>
                                    <a:pt x="16510" y="374650"/>
                                  </a:lnTo>
                                  <a:lnTo>
                                    <a:pt x="26670" y="367030"/>
                                  </a:lnTo>
                                  <a:lnTo>
                                    <a:pt x="34290" y="364490"/>
                                  </a:lnTo>
                                  <a:lnTo>
                                    <a:pt x="44450" y="358140"/>
                                  </a:lnTo>
                                  <a:lnTo>
                                    <a:pt x="44450" y="354330"/>
                                  </a:lnTo>
                                  <a:lnTo>
                                    <a:pt x="38100" y="350520"/>
                                  </a:lnTo>
                                  <a:lnTo>
                                    <a:pt x="24130" y="350520"/>
                                  </a:lnTo>
                                  <a:lnTo>
                                    <a:pt x="16510" y="347980"/>
                                  </a:lnTo>
                                  <a:lnTo>
                                    <a:pt x="16510" y="334010"/>
                                  </a:lnTo>
                                  <a:lnTo>
                                    <a:pt x="24130" y="314960"/>
                                  </a:lnTo>
                                  <a:lnTo>
                                    <a:pt x="30480" y="292100"/>
                                  </a:lnTo>
                                  <a:lnTo>
                                    <a:pt x="44450" y="271780"/>
                                  </a:lnTo>
                                  <a:lnTo>
                                    <a:pt x="59690" y="252730"/>
                                  </a:lnTo>
                                  <a:lnTo>
                                    <a:pt x="77470" y="236220"/>
                                  </a:lnTo>
                                  <a:lnTo>
                                    <a:pt x="97790" y="229870"/>
                                  </a:lnTo>
                                  <a:lnTo>
                                    <a:pt x="111760" y="226060"/>
                                  </a:lnTo>
                                  <a:lnTo>
                                    <a:pt x="119380" y="219710"/>
                                  </a:lnTo>
                                  <a:lnTo>
                                    <a:pt x="119380" y="213360"/>
                                  </a:lnTo>
                                  <a:lnTo>
                                    <a:pt x="109220" y="209550"/>
                                  </a:lnTo>
                                  <a:lnTo>
                                    <a:pt x="101600" y="205740"/>
                                  </a:lnTo>
                                  <a:lnTo>
                                    <a:pt x="95250" y="203200"/>
                                  </a:lnTo>
                                  <a:lnTo>
                                    <a:pt x="91440" y="196850"/>
                                  </a:lnTo>
                                  <a:lnTo>
                                    <a:pt x="87630" y="186690"/>
                                  </a:lnTo>
                                  <a:lnTo>
                                    <a:pt x="87630" y="176530"/>
                                  </a:lnTo>
                                  <a:lnTo>
                                    <a:pt x="91440" y="163830"/>
                                  </a:lnTo>
                                  <a:lnTo>
                                    <a:pt x="101600" y="147320"/>
                                  </a:lnTo>
                                  <a:lnTo>
                                    <a:pt x="121920" y="127000"/>
                                  </a:lnTo>
                                  <a:lnTo>
                                    <a:pt x="135890" y="120650"/>
                                  </a:lnTo>
                                  <a:lnTo>
                                    <a:pt x="153670" y="114300"/>
                                  </a:lnTo>
                                  <a:lnTo>
                                    <a:pt x="175260" y="107950"/>
                                  </a:lnTo>
                                  <a:lnTo>
                                    <a:pt x="200660" y="101600"/>
                                  </a:lnTo>
                                  <a:lnTo>
                                    <a:pt x="224790" y="97790"/>
                                  </a:lnTo>
                                  <a:lnTo>
                                    <a:pt x="248920" y="97790"/>
                                  </a:lnTo>
                                  <a:lnTo>
                                    <a:pt x="270510" y="101600"/>
                                  </a:lnTo>
                                  <a:lnTo>
                                    <a:pt x="288290" y="110490"/>
                                  </a:lnTo>
                                  <a:lnTo>
                                    <a:pt x="298450" y="114300"/>
                                  </a:lnTo>
                                  <a:lnTo>
                                    <a:pt x="308610" y="104140"/>
                                  </a:lnTo>
                                  <a:lnTo>
                                    <a:pt x="306070" y="101600"/>
                                  </a:lnTo>
                                  <a:lnTo>
                                    <a:pt x="302260" y="95250"/>
                                  </a:lnTo>
                                  <a:lnTo>
                                    <a:pt x="294640" y="91440"/>
                                  </a:lnTo>
                                  <a:lnTo>
                                    <a:pt x="290830" y="85090"/>
                                  </a:lnTo>
                                  <a:lnTo>
                                    <a:pt x="288290" y="81280"/>
                                  </a:lnTo>
                                  <a:lnTo>
                                    <a:pt x="284480" y="78740"/>
                                  </a:lnTo>
                                  <a:lnTo>
                                    <a:pt x="280670" y="71120"/>
                                  </a:lnTo>
                                  <a:lnTo>
                                    <a:pt x="276860" y="68580"/>
                                  </a:lnTo>
                                  <a:lnTo>
                                    <a:pt x="288290" y="62230"/>
                                  </a:lnTo>
                                  <a:lnTo>
                                    <a:pt x="298450" y="54610"/>
                                  </a:lnTo>
                                  <a:lnTo>
                                    <a:pt x="308610" y="48260"/>
                                  </a:lnTo>
                                  <a:lnTo>
                                    <a:pt x="320040" y="38100"/>
                                  </a:lnTo>
                                  <a:lnTo>
                                    <a:pt x="330200" y="29210"/>
                                  </a:lnTo>
                                  <a:lnTo>
                                    <a:pt x="337820" y="21590"/>
                                  </a:lnTo>
                                  <a:lnTo>
                                    <a:pt x="344170" y="15240"/>
                                  </a:lnTo>
                                  <a:lnTo>
                                    <a:pt x="344170" y="5080"/>
                                  </a:lnTo>
                                  <a:lnTo>
                                    <a:pt x="347980" y="0"/>
                                  </a:lnTo>
                                  <a:close/>
                                </a:path>
                              </a:pathLst>
                            </a:custGeom>
                            <a:solidFill>
                              <a:srgbClr val="005196"/>
                            </a:solidFill>
                            <a:ln>
                              <a:noFill/>
                            </a:ln>
                          </wps:spPr>
                          <wps:bodyPr spcFirstLastPara="1" wrap="square" lIns="91425" tIns="91425" rIns="91425" bIns="91425" anchor="ctr" anchorCtr="0">
                            <a:noAutofit/>
                          </wps:bodyPr>
                        </wps:wsp>
                        <wps:wsp>
                          <wps:cNvPr id="83" name="Freeform 60"/>
                          <wps:cNvSpPr/>
                          <wps:spPr>
                            <a:xfrm>
                              <a:off x="542290" y="9351010"/>
                              <a:ext cx="115570" cy="128270"/>
                            </a:xfrm>
                            <a:custGeom>
                              <a:avLst/>
                              <a:gdLst/>
                              <a:ahLst/>
                              <a:cxnLst/>
                              <a:rect l="l" t="t" r="r" b="b"/>
                              <a:pathLst>
                                <a:path w="115570" h="128270" extrusionOk="0">
                                  <a:moveTo>
                                    <a:pt x="83820" y="0"/>
                                  </a:moveTo>
                                  <a:lnTo>
                                    <a:pt x="87630" y="5080"/>
                                  </a:lnTo>
                                  <a:lnTo>
                                    <a:pt x="91440" y="15240"/>
                                  </a:lnTo>
                                  <a:lnTo>
                                    <a:pt x="91440" y="21590"/>
                                  </a:lnTo>
                                  <a:lnTo>
                                    <a:pt x="87630" y="31750"/>
                                  </a:lnTo>
                                  <a:lnTo>
                                    <a:pt x="83820" y="38100"/>
                                  </a:lnTo>
                                  <a:lnTo>
                                    <a:pt x="77470" y="41910"/>
                                  </a:lnTo>
                                  <a:lnTo>
                                    <a:pt x="69850" y="48260"/>
                                  </a:lnTo>
                                  <a:lnTo>
                                    <a:pt x="66040" y="52070"/>
                                  </a:lnTo>
                                  <a:lnTo>
                                    <a:pt x="69850" y="52070"/>
                                  </a:lnTo>
                                  <a:lnTo>
                                    <a:pt x="77470" y="58420"/>
                                  </a:lnTo>
                                  <a:lnTo>
                                    <a:pt x="83820" y="62230"/>
                                  </a:lnTo>
                                  <a:lnTo>
                                    <a:pt x="91440" y="68580"/>
                                  </a:lnTo>
                                  <a:lnTo>
                                    <a:pt x="95250" y="74930"/>
                                  </a:lnTo>
                                  <a:lnTo>
                                    <a:pt x="101600" y="81280"/>
                                  </a:lnTo>
                                  <a:lnTo>
                                    <a:pt x="109220" y="87630"/>
                                  </a:lnTo>
                                  <a:lnTo>
                                    <a:pt x="115570" y="97790"/>
                                  </a:lnTo>
                                  <a:lnTo>
                                    <a:pt x="105410" y="95250"/>
                                  </a:lnTo>
                                  <a:lnTo>
                                    <a:pt x="95250" y="97790"/>
                                  </a:lnTo>
                                  <a:lnTo>
                                    <a:pt x="83820" y="97790"/>
                                  </a:lnTo>
                                  <a:lnTo>
                                    <a:pt x="73660" y="101600"/>
                                  </a:lnTo>
                                  <a:lnTo>
                                    <a:pt x="62230" y="107950"/>
                                  </a:lnTo>
                                  <a:lnTo>
                                    <a:pt x="48260" y="111760"/>
                                  </a:lnTo>
                                  <a:lnTo>
                                    <a:pt x="38100" y="120650"/>
                                  </a:lnTo>
                                  <a:lnTo>
                                    <a:pt x="27940" y="128270"/>
                                  </a:lnTo>
                                  <a:lnTo>
                                    <a:pt x="0" y="97790"/>
                                  </a:lnTo>
                                  <a:lnTo>
                                    <a:pt x="83820" y="0"/>
                                  </a:lnTo>
                                  <a:close/>
                                </a:path>
                              </a:pathLst>
                            </a:custGeom>
                            <a:solidFill>
                              <a:srgbClr val="005196"/>
                            </a:solidFill>
                            <a:ln>
                              <a:noFill/>
                            </a:ln>
                          </wps:spPr>
                          <wps:bodyPr spcFirstLastPara="1" wrap="square" lIns="91425" tIns="91425" rIns="91425" bIns="91425" anchor="ctr" anchorCtr="0">
                            <a:noAutofit/>
                          </wps:bodyPr>
                        </wps:wsp>
                        <wps:wsp>
                          <wps:cNvPr id="84" name="Freeform 61"/>
                          <wps:cNvSpPr/>
                          <wps:spPr>
                            <a:xfrm>
                              <a:off x="514350" y="9315450"/>
                              <a:ext cx="111760" cy="134620"/>
                            </a:xfrm>
                            <a:custGeom>
                              <a:avLst/>
                              <a:gdLst/>
                              <a:ahLst/>
                              <a:cxnLst/>
                              <a:rect l="l" t="t" r="r" b="b"/>
                              <a:pathLst>
                                <a:path w="111760" h="134620" extrusionOk="0">
                                  <a:moveTo>
                                    <a:pt x="26670" y="0"/>
                                  </a:moveTo>
                                  <a:lnTo>
                                    <a:pt x="34290" y="6350"/>
                                  </a:lnTo>
                                  <a:lnTo>
                                    <a:pt x="38100" y="12700"/>
                                  </a:lnTo>
                                  <a:lnTo>
                                    <a:pt x="44450" y="19050"/>
                                  </a:lnTo>
                                  <a:lnTo>
                                    <a:pt x="52070" y="29210"/>
                                  </a:lnTo>
                                  <a:lnTo>
                                    <a:pt x="58420" y="35560"/>
                                  </a:lnTo>
                                  <a:lnTo>
                                    <a:pt x="62230" y="41910"/>
                                  </a:lnTo>
                                  <a:lnTo>
                                    <a:pt x="66040" y="48260"/>
                                  </a:lnTo>
                                  <a:lnTo>
                                    <a:pt x="66040" y="55880"/>
                                  </a:lnTo>
                                  <a:lnTo>
                                    <a:pt x="69850" y="48260"/>
                                  </a:lnTo>
                                  <a:lnTo>
                                    <a:pt x="72390" y="41910"/>
                                  </a:lnTo>
                                  <a:lnTo>
                                    <a:pt x="76200" y="35560"/>
                                  </a:lnTo>
                                  <a:lnTo>
                                    <a:pt x="83820" y="29210"/>
                                  </a:lnTo>
                                  <a:lnTo>
                                    <a:pt x="90170" y="25400"/>
                                  </a:lnTo>
                                  <a:lnTo>
                                    <a:pt x="97790" y="25400"/>
                                  </a:lnTo>
                                  <a:lnTo>
                                    <a:pt x="105410" y="29210"/>
                                  </a:lnTo>
                                  <a:lnTo>
                                    <a:pt x="111760" y="35560"/>
                                  </a:lnTo>
                                  <a:lnTo>
                                    <a:pt x="26670" y="134620"/>
                                  </a:lnTo>
                                  <a:lnTo>
                                    <a:pt x="0" y="101600"/>
                                  </a:lnTo>
                                  <a:lnTo>
                                    <a:pt x="6350" y="88900"/>
                                  </a:lnTo>
                                  <a:lnTo>
                                    <a:pt x="12700" y="74930"/>
                                  </a:lnTo>
                                  <a:lnTo>
                                    <a:pt x="16510" y="62230"/>
                                  </a:lnTo>
                                  <a:lnTo>
                                    <a:pt x="24130" y="45720"/>
                                  </a:lnTo>
                                  <a:lnTo>
                                    <a:pt x="26670" y="35560"/>
                                  </a:lnTo>
                                  <a:lnTo>
                                    <a:pt x="26670" y="0"/>
                                  </a:lnTo>
                                  <a:close/>
                                </a:path>
                              </a:pathLst>
                            </a:custGeom>
                            <a:solidFill>
                              <a:srgbClr val="005196"/>
                            </a:solidFill>
                            <a:ln>
                              <a:noFill/>
                            </a:ln>
                          </wps:spPr>
                          <wps:bodyPr spcFirstLastPara="1" wrap="square" lIns="91425" tIns="91425" rIns="91425" bIns="91425" anchor="ctr" anchorCtr="0">
                            <a:noAutofit/>
                          </wps:bodyPr>
                        </wps:wsp>
                        <wps:wsp>
                          <wps:cNvPr id="85" name="Freeform 62"/>
                          <wps:cNvSpPr/>
                          <wps:spPr>
                            <a:xfrm>
                              <a:off x="433070" y="9357360"/>
                              <a:ext cx="101600" cy="125730"/>
                            </a:xfrm>
                            <a:custGeom>
                              <a:avLst/>
                              <a:gdLst/>
                              <a:ahLst/>
                              <a:cxnLst/>
                              <a:rect l="l" t="t" r="r" b="b"/>
                              <a:pathLst>
                                <a:path w="101600" h="125730" extrusionOk="0">
                                  <a:moveTo>
                                    <a:pt x="10160" y="0"/>
                                  </a:moveTo>
                                  <a:lnTo>
                                    <a:pt x="16510" y="0"/>
                                  </a:lnTo>
                                  <a:lnTo>
                                    <a:pt x="24130" y="6350"/>
                                  </a:lnTo>
                                  <a:lnTo>
                                    <a:pt x="34290" y="15240"/>
                                  </a:lnTo>
                                  <a:lnTo>
                                    <a:pt x="45720" y="29210"/>
                                  </a:lnTo>
                                  <a:lnTo>
                                    <a:pt x="55880" y="45720"/>
                                  </a:lnTo>
                                  <a:lnTo>
                                    <a:pt x="69850" y="62230"/>
                                  </a:lnTo>
                                  <a:lnTo>
                                    <a:pt x="81280" y="76200"/>
                                  </a:lnTo>
                                  <a:lnTo>
                                    <a:pt x="91440" y="88900"/>
                                  </a:lnTo>
                                  <a:lnTo>
                                    <a:pt x="99060" y="97790"/>
                                  </a:lnTo>
                                  <a:lnTo>
                                    <a:pt x="101600" y="101600"/>
                                  </a:lnTo>
                                  <a:lnTo>
                                    <a:pt x="81280" y="125730"/>
                                  </a:lnTo>
                                  <a:lnTo>
                                    <a:pt x="66040" y="111760"/>
                                  </a:lnTo>
                                  <a:lnTo>
                                    <a:pt x="55880" y="97790"/>
                                  </a:lnTo>
                                  <a:lnTo>
                                    <a:pt x="41910" y="81280"/>
                                  </a:lnTo>
                                  <a:lnTo>
                                    <a:pt x="30480" y="68580"/>
                                  </a:lnTo>
                                  <a:lnTo>
                                    <a:pt x="20320" y="55880"/>
                                  </a:lnTo>
                                  <a:lnTo>
                                    <a:pt x="10160" y="45720"/>
                                  </a:lnTo>
                                  <a:lnTo>
                                    <a:pt x="2540" y="35560"/>
                                  </a:lnTo>
                                  <a:lnTo>
                                    <a:pt x="0" y="31750"/>
                                  </a:lnTo>
                                  <a:lnTo>
                                    <a:pt x="0" y="12700"/>
                                  </a:lnTo>
                                  <a:lnTo>
                                    <a:pt x="2540" y="6350"/>
                                  </a:lnTo>
                                  <a:lnTo>
                                    <a:pt x="6350" y="2540"/>
                                  </a:lnTo>
                                  <a:lnTo>
                                    <a:pt x="10160" y="0"/>
                                  </a:lnTo>
                                  <a:close/>
                                </a:path>
                              </a:pathLst>
                            </a:custGeom>
                            <a:solidFill>
                              <a:srgbClr val="005196"/>
                            </a:solidFill>
                            <a:ln>
                              <a:noFill/>
                            </a:ln>
                          </wps:spPr>
                          <wps:bodyPr spcFirstLastPara="1" wrap="square" lIns="91425" tIns="91425" rIns="91425" bIns="91425" anchor="ctr" anchorCtr="0">
                            <a:noAutofit/>
                          </wps:bodyPr>
                        </wps:wsp>
                        <wps:wsp>
                          <wps:cNvPr id="86" name="Freeform 63"/>
                          <wps:cNvSpPr/>
                          <wps:spPr>
                            <a:xfrm>
                              <a:off x="21590" y="8815070"/>
                              <a:ext cx="499110" cy="703580"/>
                            </a:xfrm>
                            <a:custGeom>
                              <a:avLst/>
                              <a:gdLst/>
                              <a:ahLst/>
                              <a:cxnLst/>
                              <a:rect l="l" t="t" r="r" b="b"/>
                              <a:pathLst>
                                <a:path w="499110" h="703580" extrusionOk="0">
                                  <a:moveTo>
                                    <a:pt x="280670" y="0"/>
                                  </a:moveTo>
                                  <a:lnTo>
                                    <a:pt x="300990" y="0"/>
                                  </a:lnTo>
                                  <a:lnTo>
                                    <a:pt x="322580" y="2540"/>
                                  </a:lnTo>
                                  <a:lnTo>
                                    <a:pt x="340360" y="12700"/>
                                  </a:lnTo>
                                  <a:lnTo>
                                    <a:pt x="358140" y="29210"/>
                                  </a:lnTo>
                                  <a:lnTo>
                                    <a:pt x="372110" y="48260"/>
                                  </a:lnTo>
                                  <a:lnTo>
                                    <a:pt x="378460" y="78740"/>
                                  </a:lnTo>
                                  <a:lnTo>
                                    <a:pt x="382270" y="114300"/>
                                  </a:lnTo>
                                  <a:lnTo>
                                    <a:pt x="378460" y="153670"/>
                                  </a:lnTo>
                                  <a:lnTo>
                                    <a:pt x="392430" y="167640"/>
                                  </a:lnTo>
                                  <a:lnTo>
                                    <a:pt x="403860" y="184150"/>
                                  </a:lnTo>
                                  <a:lnTo>
                                    <a:pt x="414020" y="203200"/>
                                  </a:lnTo>
                                  <a:lnTo>
                                    <a:pt x="421640" y="227330"/>
                                  </a:lnTo>
                                  <a:lnTo>
                                    <a:pt x="427990" y="248920"/>
                                  </a:lnTo>
                                  <a:lnTo>
                                    <a:pt x="427990" y="269240"/>
                                  </a:lnTo>
                                  <a:lnTo>
                                    <a:pt x="421640" y="281940"/>
                                  </a:lnTo>
                                  <a:lnTo>
                                    <a:pt x="410210" y="295910"/>
                                  </a:lnTo>
                                  <a:lnTo>
                                    <a:pt x="403860" y="298450"/>
                                  </a:lnTo>
                                  <a:lnTo>
                                    <a:pt x="392430" y="302260"/>
                                  </a:lnTo>
                                  <a:lnTo>
                                    <a:pt x="372110" y="302260"/>
                                  </a:lnTo>
                                  <a:lnTo>
                                    <a:pt x="364490" y="298450"/>
                                  </a:lnTo>
                                  <a:lnTo>
                                    <a:pt x="358140" y="295910"/>
                                  </a:lnTo>
                                  <a:lnTo>
                                    <a:pt x="354330" y="289560"/>
                                  </a:lnTo>
                                  <a:lnTo>
                                    <a:pt x="354330" y="252730"/>
                                  </a:lnTo>
                                  <a:lnTo>
                                    <a:pt x="361950" y="240030"/>
                                  </a:lnTo>
                                  <a:lnTo>
                                    <a:pt x="372110" y="232410"/>
                                  </a:lnTo>
                                  <a:lnTo>
                                    <a:pt x="375920" y="232410"/>
                                  </a:lnTo>
                                  <a:lnTo>
                                    <a:pt x="378460" y="236220"/>
                                  </a:lnTo>
                                  <a:lnTo>
                                    <a:pt x="378460" y="243840"/>
                                  </a:lnTo>
                                  <a:lnTo>
                                    <a:pt x="375920" y="248920"/>
                                  </a:lnTo>
                                  <a:lnTo>
                                    <a:pt x="368300" y="256540"/>
                                  </a:lnTo>
                                  <a:lnTo>
                                    <a:pt x="368300" y="273050"/>
                                  </a:lnTo>
                                  <a:lnTo>
                                    <a:pt x="372110" y="281940"/>
                                  </a:lnTo>
                                  <a:lnTo>
                                    <a:pt x="378460" y="285750"/>
                                  </a:lnTo>
                                  <a:lnTo>
                                    <a:pt x="396240" y="285750"/>
                                  </a:lnTo>
                                  <a:lnTo>
                                    <a:pt x="403860" y="281940"/>
                                  </a:lnTo>
                                  <a:lnTo>
                                    <a:pt x="410210" y="275590"/>
                                  </a:lnTo>
                                  <a:lnTo>
                                    <a:pt x="410210" y="265430"/>
                                  </a:lnTo>
                                  <a:lnTo>
                                    <a:pt x="414020" y="252730"/>
                                  </a:lnTo>
                                  <a:lnTo>
                                    <a:pt x="410210" y="236220"/>
                                  </a:lnTo>
                                  <a:lnTo>
                                    <a:pt x="406400" y="219710"/>
                                  </a:lnTo>
                                  <a:lnTo>
                                    <a:pt x="400050" y="203200"/>
                                  </a:lnTo>
                                  <a:lnTo>
                                    <a:pt x="389890" y="186690"/>
                                  </a:lnTo>
                                  <a:lnTo>
                                    <a:pt x="372110" y="177800"/>
                                  </a:lnTo>
                                  <a:lnTo>
                                    <a:pt x="364490" y="170180"/>
                                  </a:lnTo>
                                  <a:lnTo>
                                    <a:pt x="354330" y="167640"/>
                                  </a:lnTo>
                                  <a:lnTo>
                                    <a:pt x="330200" y="167640"/>
                                  </a:lnTo>
                                  <a:lnTo>
                                    <a:pt x="318770" y="173990"/>
                                  </a:lnTo>
                                  <a:lnTo>
                                    <a:pt x="308610" y="186690"/>
                                  </a:lnTo>
                                  <a:lnTo>
                                    <a:pt x="298450" y="203200"/>
                                  </a:lnTo>
                                  <a:lnTo>
                                    <a:pt x="290830" y="229870"/>
                                  </a:lnTo>
                                  <a:lnTo>
                                    <a:pt x="304800" y="227330"/>
                                  </a:lnTo>
                                  <a:lnTo>
                                    <a:pt x="312420" y="223520"/>
                                  </a:lnTo>
                                  <a:lnTo>
                                    <a:pt x="318770" y="223520"/>
                                  </a:lnTo>
                                  <a:lnTo>
                                    <a:pt x="318770" y="227330"/>
                                  </a:lnTo>
                                  <a:lnTo>
                                    <a:pt x="316230" y="229870"/>
                                  </a:lnTo>
                                  <a:lnTo>
                                    <a:pt x="312420" y="236220"/>
                                  </a:lnTo>
                                  <a:lnTo>
                                    <a:pt x="304800" y="248920"/>
                                  </a:lnTo>
                                  <a:lnTo>
                                    <a:pt x="300990" y="262890"/>
                                  </a:lnTo>
                                  <a:lnTo>
                                    <a:pt x="298450" y="279400"/>
                                  </a:lnTo>
                                  <a:lnTo>
                                    <a:pt x="298450" y="295910"/>
                                  </a:lnTo>
                                  <a:lnTo>
                                    <a:pt x="300990" y="311150"/>
                                  </a:lnTo>
                                  <a:lnTo>
                                    <a:pt x="304800" y="327660"/>
                                  </a:lnTo>
                                  <a:lnTo>
                                    <a:pt x="308610" y="344170"/>
                                  </a:lnTo>
                                  <a:lnTo>
                                    <a:pt x="318770" y="360680"/>
                                  </a:lnTo>
                                  <a:lnTo>
                                    <a:pt x="330200" y="374650"/>
                                  </a:lnTo>
                                  <a:lnTo>
                                    <a:pt x="344170" y="384810"/>
                                  </a:lnTo>
                                  <a:lnTo>
                                    <a:pt x="358140" y="393700"/>
                                  </a:lnTo>
                                  <a:lnTo>
                                    <a:pt x="372110" y="401320"/>
                                  </a:lnTo>
                                  <a:lnTo>
                                    <a:pt x="386080" y="403860"/>
                                  </a:lnTo>
                                  <a:lnTo>
                                    <a:pt x="400050" y="410210"/>
                                  </a:lnTo>
                                  <a:lnTo>
                                    <a:pt x="414020" y="414020"/>
                                  </a:lnTo>
                                  <a:lnTo>
                                    <a:pt x="427990" y="420370"/>
                                  </a:lnTo>
                                  <a:lnTo>
                                    <a:pt x="441960" y="424180"/>
                                  </a:lnTo>
                                  <a:lnTo>
                                    <a:pt x="453390" y="430530"/>
                                  </a:lnTo>
                                  <a:lnTo>
                                    <a:pt x="463550" y="436880"/>
                                  </a:lnTo>
                                  <a:lnTo>
                                    <a:pt x="473710" y="443230"/>
                                  </a:lnTo>
                                  <a:lnTo>
                                    <a:pt x="485140" y="453390"/>
                                  </a:lnTo>
                                  <a:lnTo>
                                    <a:pt x="491490" y="466090"/>
                                  </a:lnTo>
                                  <a:lnTo>
                                    <a:pt x="495300" y="482600"/>
                                  </a:lnTo>
                                  <a:lnTo>
                                    <a:pt x="499110" y="499110"/>
                                  </a:lnTo>
                                  <a:lnTo>
                                    <a:pt x="499110" y="539750"/>
                                  </a:lnTo>
                                  <a:lnTo>
                                    <a:pt x="495300" y="552450"/>
                                  </a:lnTo>
                                  <a:lnTo>
                                    <a:pt x="491490" y="565150"/>
                                  </a:lnTo>
                                  <a:lnTo>
                                    <a:pt x="485140" y="577850"/>
                                  </a:lnTo>
                                  <a:lnTo>
                                    <a:pt x="477520" y="588010"/>
                                  </a:lnTo>
                                  <a:lnTo>
                                    <a:pt x="471170" y="601980"/>
                                  </a:lnTo>
                                  <a:lnTo>
                                    <a:pt x="459740" y="610870"/>
                                  </a:lnTo>
                                  <a:lnTo>
                                    <a:pt x="445770" y="618490"/>
                                  </a:lnTo>
                                  <a:lnTo>
                                    <a:pt x="435610" y="623570"/>
                                  </a:lnTo>
                                  <a:lnTo>
                                    <a:pt x="421640" y="631190"/>
                                  </a:lnTo>
                                  <a:lnTo>
                                    <a:pt x="403860" y="635000"/>
                                  </a:lnTo>
                                  <a:lnTo>
                                    <a:pt x="386080" y="640080"/>
                                  </a:lnTo>
                                  <a:lnTo>
                                    <a:pt x="368300" y="640080"/>
                                  </a:lnTo>
                                  <a:lnTo>
                                    <a:pt x="351790" y="643890"/>
                                  </a:lnTo>
                                  <a:lnTo>
                                    <a:pt x="308610" y="643890"/>
                                  </a:lnTo>
                                  <a:lnTo>
                                    <a:pt x="294640" y="640080"/>
                                  </a:lnTo>
                                  <a:lnTo>
                                    <a:pt x="273050" y="635000"/>
                                  </a:lnTo>
                                  <a:lnTo>
                                    <a:pt x="255270" y="623570"/>
                                  </a:lnTo>
                                  <a:lnTo>
                                    <a:pt x="238760" y="614680"/>
                                  </a:lnTo>
                                  <a:lnTo>
                                    <a:pt x="220980" y="604520"/>
                                  </a:lnTo>
                                  <a:lnTo>
                                    <a:pt x="203200" y="591820"/>
                                  </a:lnTo>
                                  <a:lnTo>
                                    <a:pt x="193040" y="581660"/>
                                  </a:lnTo>
                                  <a:lnTo>
                                    <a:pt x="181610" y="568960"/>
                                  </a:lnTo>
                                  <a:lnTo>
                                    <a:pt x="175260" y="558800"/>
                                  </a:lnTo>
                                  <a:lnTo>
                                    <a:pt x="163830" y="552450"/>
                                  </a:lnTo>
                                  <a:lnTo>
                                    <a:pt x="149860" y="544830"/>
                                  </a:lnTo>
                                  <a:lnTo>
                                    <a:pt x="139700" y="542290"/>
                                  </a:lnTo>
                                  <a:lnTo>
                                    <a:pt x="125730" y="539750"/>
                                  </a:lnTo>
                                  <a:lnTo>
                                    <a:pt x="115570" y="535940"/>
                                  </a:lnTo>
                                  <a:lnTo>
                                    <a:pt x="105410" y="532130"/>
                                  </a:lnTo>
                                  <a:lnTo>
                                    <a:pt x="97790" y="532130"/>
                                  </a:lnTo>
                                  <a:lnTo>
                                    <a:pt x="90170" y="539750"/>
                                  </a:lnTo>
                                  <a:lnTo>
                                    <a:pt x="105410" y="542290"/>
                                  </a:lnTo>
                                  <a:lnTo>
                                    <a:pt x="119380" y="548640"/>
                                  </a:lnTo>
                                  <a:lnTo>
                                    <a:pt x="133350" y="552450"/>
                                  </a:lnTo>
                                  <a:lnTo>
                                    <a:pt x="146050" y="558800"/>
                                  </a:lnTo>
                                  <a:lnTo>
                                    <a:pt x="157480" y="568960"/>
                                  </a:lnTo>
                                  <a:lnTo>
                                    <a:pt x="171450" y="577850"/>
                                  </a:lnTo>
                                  <a:lnTo>
                                    <a:pt x="185420" y="585470"/>
                                  </a:lnTo>
                                  <a:lnTo>
                                    <a:pt x="195580" y="594360"/>
                                  </a:lnTo>
                                  <a:lnTo>
                                    <a:pt x="210820" y="604520"/>
                                  </a:lnTo>
                                  <a:lnTo>
                                    <a:pt x="220980" y="614680"/>
                                  </a:lnTo>
                                  <a:lnTo>
                                    <a:pt x="231140" y="621030"/>
                                  </a:lnTo>
                                  <a:lnTo>
                                    <a:pt x="238760" y="631190"/>
                                  </a:lnTo>
                                  <a:lnTo>
                                    <a:pt x="248920" y="635000"/>
                                  </a:lnTo>
                                  <a:lnTo>
                                    <a:pt x="255270" y="640080"/>
                                  </a:lnTo>
                                  <a:lnTo>
                                    <a:pt x="262890" y="643890"/>
                                  </a:lnTo>
                                  <a:lnTo>
                                    <a:pt x="269240" y="643890"/>
                                  </a:lnTo>
                                  <a:lnTo>
                                    <a:pt x="259080" y="654050"/>
                                  </a:lnTo>
                                  <a:lnTo>
                                    <a:pt x="252730" y="676910"/>
                                  </a:lnTo>
                                  <a:lnTo>
                                    <a:pt x="242570" y="693420"/>
                                  </a:lnTo>
                                  <a:lnTo>
                                    <a:pt x="231140" y="699770"/>
                                  </a:lnTo>
                                  <a:lnTo>
                                    <a:pt x="220980" y="703580"/>
                                  </a:lnTo>
                                  <a:lnTo>
                                    <a:pt x="207010" y="699770"/>
                                  </a:lnTo>
                                  <a:lnTo>
                                    <a:pt x="195580" y="689610"/>
                                  </a:lnTo>
                                  <a:lnTo>
                                    <a:pt x="181610" y="676910"/>
                                  </a:lnTo>
                                  <a:lnTo>
                                    <a:pt x="171450" y="660400"/>
                                  </a:lnTo>
                                  <a:lnTo>
                                    <a:pt x="163830" y="647700"/>
                                  </a:lnTo>
                                  <a:lnTo>
                                    <a:pt x="157480" y="640080"/>
                                  </a:lnTo>
                                  <a:lnTo>
                                    <a:pt x="149860" y="640080"/>
                                  </a:lnTo>
                                  <a:lnTo>
                                    <a:pt x="146050" y="643890"/>
                                  </a:lnTo>
                                  <a:lnTo>
                                    <a:pt x="139700" y="647700"/>
                                  </a:lnTo>
                                  <a:lnTo>
                                    <a:pt x="135890" y="656590"/>
                                  </a:lnTo>
                                  <a:lnTo>
                                    <a:pt x="133350" y="666750"/>
                                  </a:lnTo>
                                  <a:lnTo>
                                    <a:pt x="129540" y="676910"/>
                                  </a:lnTo>
                                  <a:lnTo>
                                    <a:pt x="121920" y="683260"/>
                                  </a:lnTo>
                                  <a:lnTo>
                                    <a:pt x="115570" y="689610"/>
                                  </a:lnTo>
                                  <a:lnTo>
                                    <a:pt x="105410" y="693420"/>
                                  </a:lnTo>
                                  <a:lnTo>
                                    <a:pt x="83820" y="693420"/>
                                  </a:lnTo>
                                  <a:lnTo>
                                    <a:pt x="69850" y="687070"/>
                                  </a:lnTo>
                                  <a:lnTo>
                                    <a:pt x="58420" y="676910"/>
                                  </a:lnTo>
                                  <a:lnTo>
                                    <a:pt x="48260" y="664210"/>
                                  </a:lnTo>
                                  <a:lnTo>
                                    <a:pt x="44450" y="650240"/>
                                  </a:lnTo>
                                  <a:lnTo>
                                    <a:pt x="40640" y="635000"/>
                                  </a:lnTo>
                                  <a:lnTo>
                                    <a:pt x="44450" y="623570"/>
                                  </a:lnTo>
                                  <a:lnTo>
                                    <a:pt x="48260" y="614680"/>
                                  </a:lnTo>
                                  <a:lnTo>
                                    <a:pt x="54610" y="604520"/>
                                  </a:lnTo>
                                  <a:lnTo>
                                    <a:pt x="62230" y="598170"/>
                                  </a:lnTo>
                                  <a:lnTo>
                                    <a:pt x="69850" y="588010"/>
                                  </a:lnTo>
                                  <a:lnTo>
                                    <a:pt x="76200" y="585470"/>
                                  </a:lnTo>
                                  <a:lnTo>
                                    <a:pt x="66040" y="581660"/>
                                  </a:lnTo>
                                  <a:lnTo>
                                    <a:pt x="54610" y="577850"/>
                                  </a:lnTo>
                                  <a:lnTo>
                                    <a:pt x="48260" y="575310"/>
                                  </a:lnTo>
                                  <a:lnTo>
                                    <a:pt x="40640" y="571500"/>
                                  </a:lnTo>
                                  <a:lnTo>
                                    <a:pt x="38100" y="568960"/>
                                  </a:lnTo>
                                  <a:lnTo>
                                    <a:pt x="30480" y="561340"/>
                                  </a:lnTo>
                                  <a:lnTo>
                                    <a:pt x="30480" y="535940"/>
                                  </a:lnTo>
                                  <a:lnTo>
                                    <a:pt x="34290" y="525780"/>
                                  </a:lnTo>
                                  <a:lnTo>
                                    <a:pt x="38100" y="519430"/>
                                  </a:lnTo>
                                  <a:lnTo>
                                    <a:pt x="44450" y="509270"/>
                                  </a:lnTo>
                                  <a:lnTo>
                                    <a:pt x="52070" y="502920"/>
                                  </a:lnTo>
                                  <a:lnTo>
                                    <a:pt x="62230" y="496570"/>
                                  </a:lnTo>
                                  <a:lnTo>
                                    <a:pt x="72390" y="490220"/>
                                  </a:lnTo>
                                  <a:lnTo>
                                    <a:pt x="87630" y="486410"/>
                                  </a:lnTo>
                                  <a:lnTo>
                                    <a:pt x="69850" y="486410"/>
                                  </a:lnTo>
                                  <a:lnTo>
                                    <a:pt x="54610" y="482600"/>
                                  </a:lnTo>
                                  <a:lnTo>
                                    <a:pt x="40640" y="476250"/>
                                  </a:lnTo>
                                  <a:lnTo>
                                    <a:pt x="34290" y="473710"/>
                                  </a:lnTo>
                                  <a:lnTo>
                                    <a:pt x="26670" y="466090"/>
                                  </a:lnTo>
                                  <a:lnTo>
                                    <a:pt x="24130" y="459740"/>
                                  </a:lnTo>
                                  <a:lnTo>
                                    <a:pt x="24130" y="426720"/>
                                  </a:lnTo>
                                  <a:lnTo>
                                    <a:pt x="20320" y="410210"/>
                                  </a:lnTo>
                                  <a:lnTo>
                                    <a:pt x="12700" y="393700"/>
                                  </a:lnTo>
                                  <a:lnTo>
                                    <a:pt x="0" y="381000"/>
                                  </a:lnTo>
                                  <a:lnTo>
                                    <a:pt x="6350" y="377190"/>
                                  </a:lnTo>
                                  <a:lnTo>
                                    <a:pt x="12700" y="374650"/>
                                  </a:lnTo>
                                  <a:lnTo>
                                    <a:pt x="26670" y="374650"/>
                                  </a:lnTo>
                                  <a:lnTo>
                                    <a:pt x="34290" y="377190"/>
                                  </a:lnTo>
                                  <a:lnTo>
                                    <a:pt x="44450" y="381000"/>
                                  </a:lnTo>
                                  <a:lnTo>
                                    <a:pt x="52070" y="384810"/>
                                  </a:lnTo>
                                  <a:lnTo>
                                    <a:pt x="58420" y="391160"/>
                                  </a:lnTo>
                                  <a:lnTo>
                                    <a:pt x="66040" y="397510"/>
                                  </a:lnTo>
                                  <a:lnTo>
                                    <a:pt x="72390" y="407670"/>
                                  </a:lnTo>
                                  <a:lnTo>
                                    <a:pt x="83820" y="420370"/>
                                  </a:lnTo>
                                  <a:lnTo>
                                    <a:pt x="90170" y="430530"/>
                                  </a:lnTo>
                                  <a:lnTo>
                                    <a:pt x="101600" y="440690"/>
                                  </a:lnTo>
                                  <a:lnTo>
                                    <a:pt x="107950" y="449580"/>
                                  </a:lnTo>
                                  <a:lnTo>
                                    <a:pt x="115570" y="459740"/>
                                  </a:lnTo>
                                  <a:lnTo>
                                    <a:pt x="121920" y="466090"/>
                                  </a:lnTo>
                                  <a:lnTo>
                                    <a:pt x="129540" y="469900"/>
                                  </a:lnTo>
                                  <a:lnTo>
                                    <a:pt x="133350" y="466090"/>
                                  </a:lnTo>
                                  <a:lnTo>
                                    <a:pt x="133350" y="457200"/>
                                  </a:lnTo>
                                  <a:lnTo>
                                    <a:pt x="125730" y="447040"/>
                                  </a:lnTo>
                                  <a:lnTo>
                                    <a:pt x="121920" y="440690"/>
                                  </a:lnTo>
                                  <a:lnTo>
                                    <a:pt x="111760" y="433070"/>
                                  </a:lnTo>
                                  <a:lnTo>
                                    <a:pt x="101600" y="426720"/>
                                  </a:lnTo>
                                  <a:lnTo>
                                    <a:pt x="90170" y="417830"/>
                                  </a:lnTo>
                                  <a:lnTo>
                                    <a:pt x="83820" y="403860"/>
                                  </a:lnTo>
                                  <a:lnTo>
                                    <a:pt x="72390" y="397510"/>
                                  </a:lnTo>
                                  <a:lnTo>
                                    <a:pt x="66040" y="387350"/>
                                  </a:lnTo>
                                  <a:lnTo>
                                    <a:pt x="62230" y="377190"/>
                                  </a:lnTo>
                                  <a:lnTo>
                                    <a:pt x="54610" y="360680"/>
                                  </a:lnTo>
                                  <a:lnTo>
                                    <a:pt x="54610" y="335280"/>
                                  </a:lnTo>
                                  <a:lnTo>
                                    <a:pt x="58420" y="322580"/>
                                  </a:lnTo>
                                  <a:lnTo>
                                    <a:pt x="62230" y="308610"/>
                                  </a:lnTo>
                                  <a:lnTo>
                                    <a:pt x="66040" y="298450"/>
                                  </a:lnTo>
                                  <a:lnTo>
                                    <a:pt x="66040" y="273050"/>
                                  </a:lnTo>
                                  <a:lnTo>
                                    <a:pt x="72390" y="275590"/>
                                  </a:lnTo>
                                  <a:lnTo>
                                    <a:pt x="87630" y="281940"/>
                                  </a:lnTo>
                                  <a:lnTo>
                                    <a:pt x="101600" y="289560"/>
                                  </a:lnTo>
                                  <a:lnTo>
                                    <a:pt x="119380" y="302260"/>
                                  </a:lnTo>
                                  <a:lnTo>
                                    <a:pt x="135890" y="318770"/>
                                  </a:lnTo>
                                  <a:lnTo>
                                    <a:pt x="146050" y="341630"/>
                                  </a:lnTo>
                                  <a:lnTo>
                                    <a:pt x="160020" y="364490"/>
                                  </a:lnTo>
                                  <a:lnTo>
                                    <a:pt x="163830" y="391160"/>
                                  </a:lnTo>
                                  <a:lnTo>
                                    <a:pt x="167640" y="417830"/>
                                  </a:lnTo>
                                  <a:lnTo>
                                    <a:pt x="177800" y="443230"/>
                                  </a:lnTo>
                                  <a:lnTo>
                                    <a:pt x="185420" y="466090"/>
                                  </a:lnTo>
                                  <a:lnTo>
                                    <a:pt x="199390" y="486410"/>
                                  </a:lnTo>
                                  <a:lnTo>
                                    <a:pt x="217170" y="506730"/>
                                  </a:lnTo>
                                  <a:lnTo>
                                    <a:pt x="231140" y="525780"/>
                                  </a:lnTo>
                                  <a:lnTo>
                                    <a:pt x="252730" y="542290"/>
                                  </a:lnTo>
                                  <a:lnTo>
                                    <a:pt x="269240" y="552450"/>
                                  </a:lnTo>
                                  <a:lnTo>
                                    <a:pt x="290830" y="565150"/>
                                  </a:lnTo>
                                  <a:lnTo>
                                    <a:pt x="312420" y="575310"/>
                                  </a:lnTo>
                                  <a:lnTo>
                                    <a:pt x="334010" y="581660"/>
                                  </a:lnTo>
                                  <a:lnTo>
                                    <a:pt x="358140" y="585470"/>
                                  </a:lnTo>
                                  <a:lnTo>
                                    <a:pt x="378460" y="588010"/>
                                  </a:lnTo>
                                  <a:lnTo>
                                    <a:pt x="396240" y="588010"/>
                                  </a:lnTo>
                                  <a:lnTo>
                                    <a:pt x="417830" y="585470"/>
                                  </a:lnTo>
                                  <a:lnTo>
                                    <a:pt x="435610" y="577850"/>
                                  </a:lnTo>
                                  <a:lnTo>
                                    <a:pt x="449580" y="571500"/>
                                  </a:lnTo>
                                  <a:lnTo>
                                    <a:pt x="457200" y="565150"/>
                                  </a:lnTo>
                                  <a:lnTo>
                                    <a:pt x="467360" y="558800"/>
                                  </a:lnTo>
                                  <a:lnTo>
                                    <a:pt x="471170" y="548640"/>
                                  </a:lnTo>
                                  <a:lnTo>
                                    <a:pt x="477520" y="542290"/>
                                  </a:lnTo>
                                  <a:lnTo>
                                    <a:pt x="481330" y="532130"/>
                                  </a:lnTo>
                                  <a:lnTo>
                                    <a:pt x="481330" y="528320"/>
                                  </a:lnTo>
                                  <a:lnTo>
                                    <a:pt x="485140" y="523240"/>
                                  </a:lnTo>
                                  <a:lnTo>
                                    <a:pt x="485140" y="513080"/>
                                  </a:lnTo>
                                  <a:lnTo>
                                    <a:pt x="481330" y="502920"/>
                                  </a:lnTo>
                                  <a:lnTo>
                                    <a:pt x="481330" y="486410"/>
                                  </a:lnTo>
                                  <a:lnTo>
                                    <a:pt x="473710" y="469900"/>
                                  </a:lnTo>
                                  <a:lnTo>
                                    <a:pt x="467360" y="457200"/>
                                  </a:lnTo>
                                  <a:lnTo>
                                    <a:pt x="457200" y="447040"/>
                                  </a:lnTo>
                                  <a:lnTo>
                                    <a:pt x="439420" y="436880"/>
                                  </a:lnTo>
                                  <a:lnTo>
                                    <a:pt x="417830" y="430530"/>
                                  </a:lnTo>
                                  <a:lnTo>
                                    <a:pt x="396240" y="426720"/>
                                  </a:lnTo>
                                  <a:lnTo>
                                    <a:pt x="372110" y="417830"/>
                                  </a:lnTo>
                                  <a:lnTo>
                                    <a:pt x="351790" y="407670"/>
                                  </a:lnTo>
                                  <a:lnTo>
                                    <a:pt x="334010" y="393700"/>
                                  </a:lnTo>
                                  <a:lnTo>
                                    <a:pt x="316230" y="377190"/>
                                  </a:lnTo>
                                  <a:lnTo>
                                    <a:pt x="300990" y="360680"/>
                                  </a:lnTo>
                                  <a:lnTo>
                                    <a:pt x="290830" y="341630"/>
                                  </a:lnTo>
                                  <a:lnTo>
                                    <a:pt x="280670" y="322580"/>
                                  </a:lnTo>
                                  <a:lnTo>
                                    <a:pt x="273050" y="302260"/>
                                  </a:lnTo>
                                  <a:lnTo>
                                    <a:pt x="269240" y="279400"/>
                                  </a:lnTo>
                                  <a:lnTo>
                                    <a:pt x="269240" y="236220"/>
                                  </a:lnTo>
                                  <a:lnTo>
                                    <a:pt x="276860" y="215900"/>
                                  </a:lnTo>
                                  <a:lnTo>
                                    <a:pt x="283210" y="196850"/>
                                  </a:lnTo>
                                  <a:lnTo>
                                    <a:pt x="294640" y="177800"/>
                                  </a:lnTo>
                                  <a:lnTo>
                                    <a:pt x="312420" y="161290"/>
                                  </a:lnTo>
                                  <a:lnTo>
                                    <a:pt x="318770" y="153670"/>
                                  </a:lnTo>
                                  <a:lnTo>
                                    <a:pt x="326390" y="151130"/>
                                  </a:lnTo>
                                  <a:lnTo>
                                    <a:pt x="334010" y="147320"/>
                                  </a:lnTo>
                                  <a:lnTo>
                                    <a:pt x="340360" y="144780"/>
                                  </a:lnTo>
                                  <a:lnTo>
                                    <a:pt x="351790" y="144780"/>
                                  </a:lnTo>
                                  <a:lnTo>
                                    <a:pt x="358140" y="147320"/>
                                  </a:lnTo>
                                  <a:lnTo>
                                    <a:pt x="361950" y="147320"/>
                                  </a:lnTo>
                                  <a:lnTo>
                                    <a:pt x="368300" y="124460"/>
                                  </a:lnTo>
                                  <a:lnTo>
                                    <a:pt x="368300" y="105410"/>
                                  </a:lnTo>
                                  <a:lnTo>
                                    <a:pt x="361950" y="81280"/>
                                  </a:lnTo>
                                  <a:lnTo>
                                    <a:pt x="354330" y="58420"/>
                                  </a:lnTo>
                                  <a:lnTo>
                                    <a:pt x="344170" y="39370"/>
                                  </a:lnTo>
                                  <a:lnTo>
                                    <a:pt x="330200" y="26670"/>
                                  </a:lnTo>
                                  <a:lnTo>
                                    <a:pt x="308610" y="19050"/>
                                  </a:lnTo>
                                  <a:lnTo>
                                    <a:pt x="283210" y="15240"/>
                                  </a:lnTo>
                                  <a:lnTo>
                                    <a:pt x="266700" y="19050"/>
                                  </a:lnTo>
                                  <a:lnTo>
                                    <a:pt x="255270" y="29210"/>
                                  </a:lnTo>
                                  <a:lnTo>
                                    <a:pt x="248920" y="39370"/>
                                  </a:lnTo>
                                  <a:lnTo>
                                    <a:pt x="245110" y="52070"/>
                                  </a:lnTo>
                                  <a:lnTo>
                                    <a:pt x="242570" y="64770"/>
                                  </a:lnTo>
                                  <a:lnTo>
                                    <a:pt x="242570" y="78740"/>
                                  </a:lnTo>
                                  <a:lnTo>
                                    <a:pt x="245110" y="91440"/>
                                  </a:lnTo>
                                  <a:lnTo>
                                    <a:pt x="245110" y="105410"/>
                                  </a:lnTo>
                                  <a:lnTo>
                                    <a:pt x="252730" y="111760"/>
                                  </a:lnTo>
                                  <a:lnTo>
                                    <a:pt x="255270" y="121920"/>
                                  </a:lnTo>
                                  <a:lnTo>
                                    <a:pt x="262890" y="124460"/>
                                  </a:lnTo>
                                  <a:lnTo>
                                    <a:pt x="269240" y="124460"/>
                                  </a:lnTo>
                                  <a:lnTo>
                                    <a:pt x="276860" y="128270"/>
                                  </a:lnTo>
                                  <a:lnTo>
                                    <a:pt x="283210" y="128270"/>
                                  </a:lnTo>
                                  <a:lnTo>
                                    <a:pt x="290830" y="124460"/>
                                  </a:lnTo>
                                  <a:lnTo>
                                    <a:pt x="294640" y="121920"/>
                                  </a:lnTo>
                                  <a:lnTo>
                                    <a:pt x="300990" y="114300"/>
                                  </a:lnTo>
                                  <a:lnTo>
                                    <a:pt x="300990" y="105410"/>
                                  </a:lnTo>
                                  <a:lnTo>
                                    <a:pt x="294640" y="97790"/>
                                  </a:lnTo>
                                  <a:lnTo>
                                    <a:pt x="283210" y="105410"/>
                                  </a:lnTo>
                                  <a:lnTo>
                                    <a:pt x="273050" y="101600"/>
                                  </a:lnTo>
                                  <a:lnTo>
                                    <a:pt x="273050" y="95250"/>
                                  </a:lnTo>
                                  <a:lnTo>
                                    <a:pt x="276860" y="88900"/>
                                  </a:lnTo>
                                  <a:lnTo>
                                    <a:pt x="280670" y="85090"/>
                                  </a:lnTo>
                                  <a:lnTo>
                                    <a:pt x="287020" y="81280"/>
                                  </a:lnTo>
                                  <a:lnTo>
                                    <a:pt x="290830" y="78740"/>
                                  </a:lnTo>
                                  <a:lnTo>
                                    <a:pt x="294640" y="74930"/>
                                  </a:lnTo>
                                  <a:lnTo>
                                    <a:pt x="298450" y="74930"/>
                                  </a:lnTo>
                                  <a:lnTo>
                                    <a:pt x="304800" y="78740"/>
                                  </a:lnTo>
                                  <a:lnTo>
                                    <a:pt x="312420" y="85090"/>
                                  </a:lnTo>
                                  <a:lnTo>
                                    <a:pt x="318770" y="101600"/>
                                  </a:lnTo>
                                  <a:lnTo>
                                    <a:pt x="318770" y="114300"/>
                                  </a:lnTo>
                                  <a:lnTo>
                                    <a:pt x="312420" y="130810"/>
                                  </a:lnTo>
                                  <a:lnTo>
                                    <a:pt x="304800" y="137160"/>
                                  </a:lnTo>
                                  <a:lnTo>
                                    <a:pt x="294640" y="140970"/>
                                  </a:lnTo>
                                  <a:lnTo>
                                    <a:pt x="283210" y="147320"/>
                                  </a:lnTo>
                                  <a:lnTo>
                                    <a:pt x="273050" y="147320"/>
                                  </a:lnTo>
                                  <a:lnTo>
                                    <a:pt x="259080" y="144780"/>
                                  </a:lnTo>
                                  <a:lnTo>
                                    <a:pt x="248920" y="137160"/>
                                  </a:lnTo>
                                  <a:lnTo>
                                    <a:pt x="238760" y="124460"/>
                                  </a:lnTo>
                                  <a:lnTo>
                                    <a:pt x="231140" y="107950"/>
                                  </a:lnTo>
                                  <a:lnTo>
                                    <a:pt x="224790" y="88900"/>
                                  </a:lnTo>
                                  <a:lnTo>
                                    <a:pt x="220980" y="68580"/>
                                  </a:lnTo>
                                  <a:lnTo>
                                    <a:pt x="224790" y="52070"/>
                                  </a:lnTo>
                                  <a:lnTo>
                                    <a:pt x="228600" y="35560"/>
                                  </a:lnTo>
                                  <a:lnTo>
                                    <a:pt x="234950" y="22860"/>
                                  </a:lnTo>
                                  <a:lnTo>
                                    <a:pt x="245110" y="12700"/>
                                  </a:lnTo>
                                  <a:lnTo>
                                    <a:pt x="259080" y="2540"/>
                                  </a:lnTo>
                                  <a:lnTo>
                                    <a:pt x="280670" y="0"/>
                                  </a:lnTo>
                                  <a:close/>
                                </a:path>
                              </a:pathLst>
                            </a:custGeom>
                            <a:solidFill>
                              <a:srgbClr val="005196"/>
                            </a:solidFill>
                            <a:ln>
                              <a:noFill/>
                            </a:ln>
                          </wps:spPr>
                          <wps:bodyPr spcFirstLastPara="1" wrap="square" lIns="91425" tIns="91425" rIns="91425" bIns="91425" anchor="ctr" anchorCtr="0">
                            <a:noAutofit/>
                          </wps:bodyPr>
                        </wps:wsp>
                        <wps:wsp>
                          <wps:cNvPr id="87" name="Freeform 320"/>
                          <wps:cNvSpPr/>
                          <wps:spPr>
                            <a:xfrm>
                              <a:off x="298450" y="9199880"/>
                              <a:ext cx="109220" cy="66040"/>
                            </a:xfrm>
                            <a:custGeom>
                              <a:avLst/>
                              <a:gdLst/>
                              <a:ahLst/>
                              <a:cxnLst/>
                              <a:rect l="l" t="t" r="r" b="b"/>
                              <a:pathLst>
                                <a:path w="109220" h="66040" extrusionOk="0">
                                  <a:moveTo>
                                    <a:pt x="53340" y="0"/>
                                  </a:moveTo>
                                  <a:lnTo>
                                    <a:pt x="109220" y="29210"/>
                                  </a:lnTo>
                                  <a:lnTo>
                                    <a:pt x="101600" y="41910"/>
                                  </a:lnTo>
                                  <a:lnTo>
                                    <a:pt x="91440" y="49530"/>
                                  </a:lnTo>
                                  <a:lnTo>
                                    <a:pt x="77470" y="58420"/>
                                  </a:lnTo>
                                  <a:lnTo>
                                    <a:pt x="63500" y="62230"/>
                                  </a:lnTo>
                                  <a:lnTo>
                                    <a:pt x="49530" y="66040"/>
                                  </a:lnTo>
                                  <a:lnTo>
                                    <a:pt x="13970" y="66040"/>
                                  </a:lnTo>
                                  <a:lnTo>
                                    <a:pt x="0" y="62230"/>
                                  </a:lnTo>
                                  <a:lnTo>
                                    <a:pt x="13970" y="55880"/>
                                  </a:lnTo>
                                  <a:lnTo>
                                    <a:pt x="24130" y="52070"/>
                                  </a:lnTo>
                                  <a:lnTo>
                                    <a:pt x="35560" y="45720"/>
                                  </a:lnTo>
                                  <a:lnTo>
                                    <a:pt x="41910" y="41910"/>
                                  </a:lnTo>
                                  <a:lnTo>
                                    <a:pt x="53340" y="35560"/>
                                  </a:lnTo>
                                  <a:lnTo>
                                    <a:pt x="55880" y="25400"/>
                                  </a:lnTo>
                                  <a:lnTo>
                                    <a:pt x="55880" y="16510"/>
                                  </a:lnTo>
                                  <a:lnTo>
                                    <a:pt x="53340" y="0"/>
                                  </a:lnTo>
                                  <a:close/>
                                </a:path>
                              </a:pathLst>
                            </a:custGeom>
                            <a:solidFill>
                              <a:srgbClr val="005196"/>
                            </a:solidFill>
                            <a:ln>
                              <a:noFill/>
                            </a:ln>
                          </wps:spPr>
                          <wps:bodyPr spcFirstLastPara="1" wrap="square" lIns="91425" tIns="91425" rIns="91425" bIns="91425" anchor="ctr" anchorCtr="0">
                            <a:noAutofit/>
                          </wps:bodyPr>
                        </wps:wsp>
                        <wps:wsp>
                          <wps:cNvPr id="88" name="Freeform 321"/>
                          <wps:cNvSpPr/>
                          <wps:spPr>
                            <a:xfrm>
                              <a:off x="403860" y="9264650"/>
                              <a:ext cx="49530" cy="53339"/>
                            </a:xfrm>
                            <a:custGeom>
                              <a:avLst/>
                              <a:gdLst/>
                              <a:ahLst/>
                              <a:cxnLst/>
                              <a:rect l="l" t="t" r="r" b="b"/>
                              <a:pathLst>
                                <a:path w="49530" h="53339" extrusionOk="0">
                                  <a:moveTo>
                                    <a:pt x="17780" y="0"/>
                                  </a:moveTo>
                                  <a:lnTo>
                                    <a:pt x="27940" y="0"/>
                                  </a:lnTo>
                                  <a:lnTo>
                                    <a:pt x="31750" y="3810"/>
                                  </a:lnTo>
                                  <a:lnTo>
                                    <a:pt x="35560" y="3810"/>
                                  </a:lnTo>
                                  <a:lnTo>
                                    <a:pt x="41910" y="6350"/>
                                  </a:lnTo>
                                  <a:lnTo>
                                    <a:pt x="41910" y="10160"/>
                                  </a:lnTo>
                                  <a:lnTo>
                                    <a:pt x="45720" y="16510"/>
                                  </a:lnTo>
                                  <a:lnTo>
                                    <a:pt x="49530" y="26670"/>
                                  </a:lnTo>
                                  <a:lnTo>
                                    <a:pt x="49530" y="36830"/>
                                  </a:lnTo>
                                  <a:lnTo>
                                    <a:pt x="41910" y="43180"/>
                                  </a:lnTo>
                                  <a:lnTo>
                                    <a:pt x="35560" y="49530"/>
                                  </a:lnTo>
                                  <a:lnTo>
                                    <a:pt x="31750" y="49530"/>
                                  </a:lnTo>
                                  <a:lnTo>
                                    <a:pt x="24130" y="53339"/>
                                  </a:lnTo>
                                  <a:lnTo>
                                    <a:pt x="13970" y="53339"/>
                                  </a:lnTo>
                                  <a:lnTo>
                                    <a:pt x="10160" y="49530"/>
                                  </a:lnTo>
                                  <a:lnTo>
                                    <a:pt x="6350" y="49530"/>
                                  </a:lnTo>
                                  <a:lnTo>
                                    <a:pt x="3810" y="43180"/>
                                  </a:lnTo>
                                  <a:lnTo>
                                    <a:pt x="0" y="33020"/>
                                  </a:lnTo>
                                  <a:lnTo>
                                    <a:pt x="0" y="26670"/>
                                  </a:lnTo>
                                  <a:lnTo>
                                    <a:pt x="3810" y="16510"/>
                                  </a:lnTo>
                                  <a:lnTo>
                                    <a:pt x="10160" y="6350"/>
                                  </a:lnTo>
                                  <a:lnTo>
                                    <a:pt x="13970" y="3810"/>
                                  </a:lnTo>
                                  <a:lnTo>
                                    <a:pt x="17780" y="0"/>
                                  </a:lnTo>
                                  <a:close/>
                                </a:path>
                              </a:pathLst>
                            </a:custGeom>
                            <a:solidFill>
                              <a:srgbClr val="005196"/>
                            </a:solidFill>
                            <a:ln>
                              <a:noFill/>
                            </a:ln>
                          </wps:spPr>
                          <wps:bodyPr spcFirstLastPara="1" wrap="square" lIns="91425" tIns="91425" rIns="91425" bIns="91425" anchor="ctr" anchorCtr="0">
                            <a:noAutofit/>
                          </wps:bodyPr>
                        </wps:wsp>
                        <wps:wsp>
                          <wps:cNvPr id="89" name="Freeform 322"/>
                          <wps:cNvSpPr/>
                          <wps:spPr>
                            <a:xfrm>
                              <a:off x="45720" y="8114030"/>
                              <a:ext cx="359410" cy="1019810"/>
                            </a:xfrm>
                            <a:custGeom>
                              <a:avLst/>
                              <a:gdLst/>
                              <a:ahLst/>
                              <a:cxnLst/>
                              <a:rect l="l" t="t" r="r" b="b"/>
                              <a:pathLst>
                                <a:path w="359410" h="1019810" extrusionOk="0">
                                  <a:moveTo>
                                    <a:pt x="59690" y="0"/>
                                  </a:moveTo>
                                  <a:lnTo>
                                    <a:pt x="77470" y="0"/>
                                  </a:lnTo>
                                  <a:lnTo>
                                    <a:pt x="95250" y="10160"/>
                                  </a:lnTo>
                                  <a:lnTo>
                                    <a:pt x="115570" y="22860"/>
                                  </a:lnTo>
                                  <a:lnTo>
                                    <a:pt x="133350" y="41910"/>
                                  </a:lnTo>
                                  <a:lnTo>
                                    <a:pt x="153670" y="66040"/>
                                  </a:lnTo>
                                  <a:lnTo>
                                    <a:pt x="168910" y="85090"/>
                                  </a:lnTo>
                                  <a:lnTo>
                                    <a:pt x="179070" y="107950"/>
                                  </a:lnTo>
                                  <a:lnTo>
                                    <a:pt x="186690" y="128270"/>
                                  </a:lnTo>
                                  <a:lnTo>
                                    <a:pt x="193040" y="177800"/>
                                  </a:lnTo>
                                  <a:lnTo>
                                    <a:pt x="200660" y="233680"/>
                                  </a:lnTo>
                                  <a:lnTo>
                                    <a:pt x="204470" y="283210"/>
                                  </a:lnTo>
                                  <a:lnTo>
                                    <a:pt x="207010" y="335280"/>
                                  </a:lnTo>
                                  <a:lnTo>
                                    <a:pt x="210820" y="382270"/>
                                  </a:lnTo>
                                  <a:lnTo>
                                    <a:pt x="218440" y="420370"/>
                                  </a:lnTo>
                                  <a:lnTo>
                                    <a:pt x="228600" y="450850"/>
                                  </a:lnTo>
                                  <a:lnTo>
                                    <a:pt x="248920" y="473710"/>
                                  </a:lnTo>
                                  <a:lnTo>
                                    <a:pt x="266700" y="483870"/>
                                  </a:lnTo>
                                  <a:lnTo>
                                    <a:pt x="284480" y="486410"/>
                                  </a:lnTo>
                                  <a:lnTo>
                                    <a:pt x="302260" y="486410"/>
                                  </a:lnTo>
                                  <a:lnTo>
                                    <a:pt x="316230" y="483870"/>
                                  </a:lnTo>
                                  <a:lnTo>
                                    <a:pt x="327660" y="477520"/>
                                  </a:lnTo>
                                  <a:lnTo>
                                    <a:pt x="334010" y="463550"/>
                                  </a:lnTo>
                                  <a:lnTo>
                                    <a:pt x="334010" y="430530"/>
                                  </a:lnTo>
                                  <a:lnTo>
                                    <a:pt x="330200" y="414020"/>
                                  </a:lnTo>
                                  <a:lnTo>
                                    <a:pt x="323850" y="407670"/>
                                  </a:lnTo>
                                  <a:lnTo>
                                    <a:pt x="312420" y="401320"/>
                                  </a:lnTo>
                                  <a:lnTo>
                                    <a:pt x="302260" y="401320"/>
                                  </a:lnTo>
                                  <a:lnTo>
                                    <a:pt x="294640" y="403860"/>
                                  </a:lnTo>
                                  <a:lnTo>
                                    <a:pt x="284480" y="414020"/>
                                  </a:lnTo>
                                  <a:lnTo>
                                    <a:pt x="276860" y="420370"/>
                                  </a:lnTo>
                                  <a:lnTo>
                                    <a:pt x="270510" y="430530"/>
                                  </a:lnTo>
                                  <a:lnTo>
                                    <a:pt x="266700" y="411480"/>
                                  </a:lnTo>
                                  <a:lnTo>
                                    <a:pt x="270510" y="394970"/>
                                  </a:lnTo>
                                  <a:lnTo>
                                    <a:pt x="274320" y="384810"/>
                                  </a:lnTo>
                                  <a:lnTo>
                                    <a:pt x="284480" y="382270"/>
                                  </a:lnTo>
                                  <a:lnTo>
                                    <a:pt x="270510" y="368300"/>
                                  </a:lnTo>
                                  <a:lnTo>
                                    <a:pt x="260350" y="361950"/>
                                  </a:lnTo>
                                  <a:lnTo>
                                    <a:pt x="260350" y="349250"/>
                                  </a:lnTo>
                                  <a:lnTo>
                                    <a:pt x="262890" y="335280"/>
                                  </a:lnTo>
                                  <a:lnTo>
                                    <a:pt x="270510" y="328930"/>
                                  </a:lnTo>
                                  <a:lnTo>
                                    <a:pt x="276860" y="328930"/>
                                  </a:lnTo>
                                  <a:lnTo>
                                    <a:pt x="288290" y="332740"/>
                                  </a:lnTo>
                                  <a:lnTo>
                                    <a:pt x="298450" y="339090"/>
                                  </a:lnTo>
                                  <a:lnTo>
                                    <a:pt x="309880" y="349250"/>
                                  </a:lnTo>
                                  <a:lnTo>
                                    <a:pt x="323850" y="361950"/>
                                  </a:lnTo>
                                  <a:lnTo>
                                    <a:pt x="330200" y="370840"/>
                                  </a:lnTo>
                                  <a:lnTo>
                                    <a:pt x="337820" y="382270"/>
                                  </a:lnTo>
                                  <a:lnTo>
                                    <a:pt x="351790" y="407670"/>
                                  </a:lnTo>
                                  <a:lnTo>
                                    <a:pt x="359410" y="444500"/>
                                  </a:lnTo>
                                  <a:lnTo>
                                    <a:pt x="359410" y="483870"/>
                                  </a:lnTo>
                                  <a:lnTo>
                                    <a:pt x="355600" y="516890"/>
                                  </a:lnTo>
                                  <a:lnTo>
                                    <a:pt x="341630" y="546100"/>
                                  </a:lnTo>
                                  <a:lnTo>
                                    <a:pt x="327660" y="572770"/>
                                  </a:lnTo>
                                  <a:lnTo>
                                    <a:pt x="309880" y="589280"/>
                                  </a:lnTo>
                                  <a:lnTo>
                                    <a:pt x="292100" y="601980"/>
                                  </a:lnTo>
                                  <a:lnTo>
                                    <a:pt x="274320" y="615950"/>
                                  </a:lnTo>
                                  <a:lnTo>
                                    <a:pt x="256540" y="624840"/>
                                  </a:lnTo>
                                  <a:lnTo>
                                    <a:pt x="238760" y="637540"/>
                                  </a:lnTo>
                                  <a:lnTo>
                                    <a:pt x="224790" y="654050"/>
                                  </a:lnTo>
                                  <a:lnTo>
                                    <a:pt x="200660" y="687070"/>
                                  </a:lnTo>
                                  <a:lnTo>
                                    <a:pt x="179070" y="720090"/>
                                  </a:lnTo>
                                  <a:lnTo>
                                    <a:pt x="161290" y="753110"/>
                                  </a:lnTo>
                                  <a:lnTo>
                                    <a:pt x="143510" y="789940"/>
                                  </a:lnTo>
                                  <a:lnTo>
                                    <a:pt x="129540" y="831850"/>
                                  </a:lnTo>
                                  <a:lnTo>
                                    <a:pt x="123190" y="885190"/>
                                  </a:lnTo>
                                  <a:lnTo>
                                    <a:pt x="123190" y="947420"/>
                                  </a:lnTo>
                                  <a:lnTo>
                                    <a:pt x="125730" y="1019810"/>
                                  </a:lnTo>
                                  <a:lnTo>
                                    <a:pt x="119380" y="1009650"/>
                                  </a:lnTo>
                                  <a:lnTo>
                                    <a:pt x="111760" y="999490"/>
                                  </a:lnTo>
                                  <a:lnTo>
                                    <a:pt x="101600" y="990600"/>
                                  </a:lnTo>
                                  <a:lnTo>
                                    <a:pt x="95250" y="982980"/>
                                  </a:lnTo>
                                  <a:lnTo>
                                    <a:pt x="87630" y="980440"/>
                                  </a:lnTo>
                                  <a:lnTo>
                                    <a:pt x="81280" y="974090"/>
                                  </a:lnTo>
                                  <a:lnTo>
                                    <a:pt x="69850" y="966470"/>
                                  </a:lnTo>
                                  <a:lnTo>
                                    <a:pt x="63500" y="963930"/>
                                  </a:lnTo>
                                  <a:lnTo>
                                    <a:pt x="55880" y="944880"/>
                                  </a:lnTo>
                                  <a:lnTo>
                                    <a:pt x="55880" y="918210"/>
                                  </a:lnTo>
                                  <a:lnTo>
                                    <a:pt x="52070" y="887730"/>
                                  </a:lnTo>
                                  <a:lnTo>
                                    <a:pt x="55880" y="862330"/>
                                  </a:lnTo>
                                  <a:lnTo>
                                    <a:pt x="55880" y="829310"/>
                                  </a:lnTo>
                                  <a:lnTo>
                                    <a:pt x="59690" y="798830"/>
                                  </a:lnTo>
                                  <a:lnTo>
                                    <a:pt x="66040" y="765810"/>
                                  </a:lnTo>
                                  <a:lnTo>
                                    <a:pt x="73660" y="736600"/>
                                  </a:lnTo>
                                  <a:lnTo>
                                    <a:pt x="83820" y="707390"/>
                                  </a:lnTo>
                                  <a:lnTo>
                                    <a:pt x="97790" y="678180"/>
                                  </a:lnTo>
                                  <a:lnTo>
                                    <a:pt x="111760" y="651510"/>
                                  </a:lnTo>
                                  <a:lnTo>
                                    <a:pt x="129540" y="624840"/>
                                  </a:lnTo>
                                  <a:lnTo>
                                    <a:pt x="151130" y="605790"/>
                                  </a:lnTo>
                                  <a:lnTo>
                                    <a:pt x="171450" y="589280"/>
                                  </a:lnTo>
                                  <a:lnTo>
                                    <a:pt x="200660" y="572770"/>
                                  </a:lnTo>
                                  <a:lnTo>
                                    <a:pt x="228600" y="562610"/>
                                  </a:lnTo>
                                  <a:lnTo>
                                    <a:pt x="220980" y="558800"/>
                                  </a:lnTo>
                                  <a:lnTo>
                                    <a:pt x="196850" y="558800"/>
                                  </a:lnTo>
                                  <a:lnTo>
                                    <a:pt x="186690" y="562610"/>
                                  </a:lnTo>
                                  <a:lnTo>
                                    <a:pt x="175260" y="562610"/>
                                  </a:lnTo>
                                  <a:lnTo>
                                    <a:pt x="165100" y="566420"/>
                                  </a:lnTo>
                                  <a:lnTo>
                                    <a:pt x="139700" y="566420"/>
                                  </a:lnTo>
                                  <a:lnTo>
                                    <a:pt x="125730" y="558800"/>
                                  </a:lnTo>
                                  <a:lnTo>
                                    <a:pt x="111760" y="552450"/>
                                  </a:lnTo>
                                  <a:lnTo>
                                    <a:pt x="101600" y="542290"/>
                                  </a:lnTo>
                                  <a:lnTo>
                                    <a:pt x="97790" y="533400"/>
                                  </a:lnTo>
                                  <a:lnTo>
                                    <a:pt x="97790" y="519430"/>
                                  </a:lnTo>
                                  <a:lnTo>
                                    <a:pt x="105410" y="506730"/>
                                  </a:lnTo>
                                  <a:lnTo>
                                    <a:pt x="123190" y="494030"/>
                                  </a:lnTo>
                                  <a:lnTo>
                                    <a:pt x="133350" y="490220"/>
                                  </a:lnTo>
                                  <a:lnTo>
                                    <a:pt x="125730" y="483870"/>
                                  </a:lnTo>
                                  <a:lnTo>
                                    <a:pt x="91440" y="486410"/>
                                  </a:lnTo>
                                  <a:lnTo>
                                    <a:pt x="66040" y="480060"/>
                                  </a:lnTo>
                                  <a:lnTo>
                                    <a:pt x="52070" y="467360"/>
                                  </a:lnTo>
                                  <a:lnTo>
                                    <a:pt x="38100" y="453390"/>
                                  </a:lnTo>
                                  <a:lnTo>
                                    <a:pt x="30480" y="436880"/>
                                  </a:lnTo>
                                  <a:lnTo>
                                    <a:pt x="20320" y="420370"/>
                                  </a:lnTo>
                                  <a:lnTo>
                                    <a:pt x="12700" y="411480"/>
                                  </a:lnTo>
                                  <a:lnTo>
                                    <a:pt x="0" y="407670"/>
                                  </a:lnTo>
                                  <a:lnTo>
                                    <a:pt x="6350" y="398780"/>
                                  </a:lnTo>
                                  <a:lnTo>
                                    <a:pt x="16510" y="387350"/>
                                  </a:lnTo>
                                  <a:lnTo>
                                    <a:pt x="30480" y="378460"/>
                                  </a:lnTo>
                                  <a:lnTo>
                                    <a:pt x="45720" y="370840"/>
                                  </a:lnTo>
                                  <a:lnTo>
                                    <a:pt x="66040" y="368300"/>
                                  </a:lnTo>
                                  <a:lnTo>
                                    <a:pt x="87630" y="370840"/>
                                  </a:lnTo>
                                  <a:lnTo>
                                    <a:pt x="109220" y="382270"/>
                                  </a:lnTo>
                                  <a:lnTo>
                                    <a:pt x="129540" y="401320"/>
                                  </a:lnTo>
                                  <a:lnTo>
                                    <a:pt x="143510" y="414020"/>
                                  </a:lnTo>
                                  <a:lnTo>
                                    <a:pt x="147320" y="401320"/>
                                  </a:lnTo>
                                  <a:lnTo>
                                    <a:pt x="111760" y="374650"/>
                                  </a:lnTo>
                                  <a:lnTo>
                                    <a:pt x="87630" y="349250"/>
                                  </a:lnTo>
                                  <a:lnTo>
                                    <a:pt x="73660" y="322580"/>
                                  </a:lnTo>
                                  <a:lnTo>
                                    <a:pt x="66040" y="292100"/>
                                  </a:lnTo>
                                  <a:lnTo>
                                    <a:pt x="63500" y="266700"/>
                                  </a:lnTo>
                                  <a:lnTo>
                                    <a:pt x="59690" y="246380"/>
                                  </a:lnTo>
                                  <a:lnTo>
                                    <a:pt x="55880" y="233680"/>
                                  </a:lnTo>
                                  <a:lnTo>
                                    <a:pt x="41910" y="227330"/>
                                  </a:lnTo>
                                  <a:lnTo>
                                    <a:pt x="59690" y="223520"/>
                                  </a:lnTo>
                                  <a:lnTo>
                                    <a:pt x="77470" y="227330"/>
                                  </a:lnTo>
                                  <a:lnTo>
                                    <a:pt x="95250" y="233680"/>
                                  </a:lnTo>
                                  <a:lnTo>
                                    <a:pt x="111760" y="243840"/>
                                  </a:lnTo>
                                  <a:lnTo>
                                    <a:pt x="125730" y="260350"/>
                                  </a:lnTo>
                                  <a:lnTo>
                                    <a:pt x="139700" y="275590"/>
                                  </a:lnTo>
                                  <a:lnTo>
                                    <a:pt x="151130" y="295910"/>
                                  </a:lnTo>
                                  <a:lnTo>
                                    <a:pt x="157480" y="316230"/>
                                  </a:lnTo>
                                  <a:lnTo>
                                    <a:pt x="165100" y="361950"/>
                                  </a:lnTo>
                                  <a:lnTo>
                                    <a:pt x="175260" y="355600"/>
                                  </a:lnTo>
                                  <a:lnTo>
                                    <a:pt x="168910" y="322580"/>
                                  </a:lnTo>
                                  <a:lnTo>
                                    <a:pt x="168910" y="289560"/>
                                  </a:lnTo>
                                  <a:lnTo>
                                    <a:pt x="165100" y="260350"/>
                                  </a:lnTo>
                                  <a:lnTo>
                                    <a:pt x="161290" y="229870"/>
                                  </a:lnTo>
                                  <a:lnTo>
                                    <a:pt x="157480" y="204470"/>
                                  </a:lnTo>
                                  <a:lnTo>
                                    <a:pt x="147320" y="173990"/>
                                  </a:lnTo>
                                  <a:lnTo>
                                    <a:pt x="133350" y="148590"/>
                                  </a:lnTo>
                                  <a:lnTo>
                                    <a:pt x="109220" y="118110"/>
                                  </a:lnTo>
                                  <a:lnTo>
                                    <a:pt x="109220" y="85090"/>
                                  </a:lnTo>
                                  <a:lnTo>
                                    <a:pt x="105410" y="69850"/>
                                  </a:lnTo>
                                  <a:lnTo>
                                    <a:pt x="95250" y="55880"/>
                                  </a:lnTo>
                                  <a:lnTo>
                                    <a:pt x="97790" y="72390"/>
                                  </a:lnTo>
                                  <a:lnTo>
                                    <a:pt x="97790" y="99060"/>
                                  </a:lnTo>
                                  <a:lnTo>
                                    <a:pt x="91440" y="115570"/>
                                  </a:lnTo>
                                  <a:lnTo>
                                    <a:pt x="81280" y="121920"/>
                                  </a:lnTo>
                                  <a:lnTo>
                                    <a:pt x="69850" y="124460"/>
                                  </a:lnTo>
                                  <a:lnTo>
                                    <a:pt x="48260" y="124460"/>
                                  </a:lnTo>
                                  <a:lnTo>
                                    <a:pt x="38100" y="121920"/>
                                  </a:lnTo>
                                  <a:lnTo>
                                    <a:pt x="30480" y="115570"/>
                                  </a:lnTo>
                                  <a:lnTo>
                                    <a:pt x="24130" y="105410"/>
                                  </a:lnTo>
                                  <a:lnTo>
                                    <a:pt x="16510" y="95250"/>
                                  </a:lnTo>
                                  <a:lnTo>
                                    <a:pt x="10160" y="82550"/>
                                  </a:lnTo>
                                  <a:lnTo>
                                    <a:pt x="10160" y="53340"/>
                                  </a:lnTo>
                                  <a:lnTo>
                                    <a:pt x="12700" y="39370"/>
                                  </a:lnTo>
                                  <a:lnTo>
                                    <a:pt x="20320" y="26670"/>
                                  </a:lnTo>
                                  <a:lnTo>
                                    <a:pt x="30480" y="16510"/>
                                  </a:lnTo>
                                  <a:lnTo>
                                    <a:pt x="41910" y="6350"/>
                                  </a:lnTo>
                                  <a:lnTo>
                                    <a:pt x="59690" y="0"/>
                                  </a:lnTo>
                                  <a:close/>
                                </a:path>
                              </a:pathLst>
                            </a:custGeom>
                            <a:solidFill>
                              <a:srgbClr val="005196"/>
                            </a:solidFill>
                            <a:ln>
                              <a:noFill/>
                            </a:ln>
                          </wps:spPr>
                          <wps:bodyPr spcFirstLastPara="1" wrap="square" lIns="91425" tIns="91425" rIns="91425" bIns="91425" anchor="ctr" anchorCtr="0">
                            <a:noAutofit/>
                          </wps:bodyPr>
                        </wps:wsp>
                        <wps:wsp>
                          <wps:cNvPr id="90" name="Freeform 323"/>
                          <wps:cNvSpPr/>
                          <wps:spPr>
                            <a:xfrm>
                              <a:off x="27940" y="9479280"/>
                              <a:ext cx="184150" cy="556260"/>
                            </a:xfrm>
                            <a:custGeom>
                              <a:avLst/>
                              <a:gdLst/>
                              <a:ahLst/>
                              <a:cxnLst/>
                              <a:rect l="l" t="t" r="r" b="b"/>
                              <a:pathLst>
                                <a:path w="184150" h="556260" extrusionOk="0">
                                  <a:moveTo>
                                    <a:pt x="144780" y="0"/>
                                  </a:moveTo>
                                  <a:lnTo>
                                    <a:pt x="152400" y="0"/>
                                  </a:lnTo>
                                  <a:lnTo>
                                    <a:pt x="154940" y="3810"/>
                                  </a:lnTo>
                                  <a:lnTo>
                                    <a:pt x="162560" y="10160"/>
                                  </a:lnTo>
                                  <a:lnTo>
                                    <a:pt x="166370" y="20320"/>
                                  </a:lnTo>
                                  <a:lnTo>
                                    <a:pt x="172720" y="25400"/>
                                  </a:lnTo>
                                  <a:lnTo>
                                    <a:pt x="176530" y="33020"/>
                                  </a:lnTo>
                                  <a:lnTo>
                                    <a:pt x="184150" y="36830"/>
                                  </a:lnTo>
                                  <a:lnTo>
                                    <a:pt x="152400" y="78740"/>
                                  </a:lnTo>
                                  <a:lnTo>
                                    <a:pt x="123190" y="128270"/>
                                  </a:lnTo>
                                  <a:lnTo>
                                    <a:pt x="101600" y="180340"/>
                                  </a:lnTo>
                                  <a:lnTo>
                                    <a:pt x="81280" y="237490"/>
                                  </a:lnTo>
                                  <a:lnTo>
                                    <a:pt x="69850" y="295910"/>
                                  </a:lnTo>
                                  <a:lnTo>
                                    <a:pt x="63500" y="358140"/>
                                  </a:lnTo>
                                  <a:lnTo>
                                    <a:pt x="63500" y="424180"/>
                                  </a:lnTo>
                                  <a:lnTo>
                                    <a:pt x="69850" y="486410"/>
                                  </a:lnTo>
                                  <a:lnTo>
                                    <a:pt x="13970" y="556260"/>
                                  </a:lnTo>
                                  <a:lnTo>
                                    <a:pt x="3810" y="500380"/>
                                  </a:lnTo>
                                  <a:lnTo>
                                    <a:pt x="0" y="436880"/>
                                  </a:lnTo>
                                  <a:lnTo>
                                    <a:pt x="0" y="370840"/>
                                  </a:lnTo>
                                  <a:lnTo>
                                    <a:pt x="3810" y="302260"/>
                                  </a:lnTo>
                                  <a:lnTo>
                                    <a:pt x="13970" y="233680"/>
                                  </a:lnTo>
                                  <a:lnTo>
                                    <a:pt x="29210" y="163830"/>
                                  </a:lnTo>
                                  <a:lnTo>
                                    <a:pt x="53340" y="101600"/>
                                  </a:lnTo>
                                  <a:lnTo>
                                    <a:pt x="77470" y="41910"/>
                                  </a:lnTo>
                                  <a:lnTo>
                                    <a:pt x="91440" y="41910"/>
                                  </a:lnTo>
                                  <a:lnTo>
                                    <a:pt x="99060" y="39370"/>
                                  </a:lnTo>
                                  <a:lnTo>
                                    <a:pt x="105410" y="36830"/>
                                  </a:lnTo>
                                  <a:lnTo>
                                    <a:pt x="116840" y="33020"/>
                                  </a:lnTo>
                                  <a:lnTo>
                                    <a:pt x="123190" y="22860"/>
                                  </a:lnTo>
                                  <a:lnTo>
                                    <a:pt x="130810" y="16510"/>
                                  </a:lnTo>
                                  <a:lnTo>
                                    <a:pt x="140970" y="3810"/>
                                  </a:lnTo>
                                  <a:lnTo>
                                    <a:pt x="144780" y="0"/>
                                  </a:lnTo>
                                  <a:close/>
                                </a:path>
                              </a:pathLst>
                            </a:custGeom>
                            <a:solidFill>
                              <a:srgbClr val="005196"/>
                            </a:solidFill>
                            <a:ln>
                              <a:noFill/>
                            </a:ln>
                          </wps:spPr>
                          <wps:bodyPr spcFirstLastPara="1" wrap="square" lIns="91425" tIns="91425" rIns="91425" bIns="91425" anchor="ctr" anchorCtr="0">
                            <a:noAutofit/>
                          </wps:bodyPr>
                        </wps:wsp>
                        <wps:wsp>
                          <wps:cNvPr id="91" name="Freeform 324"/>
                          <wps:cNvSpPr/>
                          <wps:spPr>
                            <a:xfrm>
                              <a:off x="1802130" y="9909812"/>
                              <a:ext cx="3114040" cy="58420"/>
                            </a:xfrm>
                            <a:custGeom>
                              <a:avLst/>
                              <a:gdLst/>
                              <a:ahLst/>
                              <a:cxnLst/>
                              <a:rect l="l" t="t" r="r" b="b"/>
                              <a:pathLst>
                                <a:path w="3114040" h="58420" extrusionOk="0">
                                  <a:moveTo>
                                    <a:pt x="0" y="0"/>
                                  </a:moveTo>
                                  <a:lnTo>
                                    <a:pt x="3114040" y="0"/>
                                  </a:lnTo>
                                  <a:lnTo>
                                    <a:pt x="3114040" y="58420"/>
                                  </a:lnTo>
                                  <a:lnTo>
                                    <a:pt x="1557020" y="58420"/>
                                  </a:lnTo>
                                  <a:lnTo>
                                    <a:pt x="0" y="58420"/>
                                  </a:lnTo>
                                  <a:lnTo>
                                    <a:pt x="0" y="0"/>
                                  </a:lnTo>
                                  <a:close/>
                                </a:path>
                              </a:pathLst>
                            </a:custGeom>
                            <a:solidFill>
                              <a:srgbClr val="005196"/>
                            </a:solidFill>
                            <a:ln>
                              <a:noFill/>
                            </a:ln>
                          </wps:spPr>
                          <wps:bodyPr spcFirstLastPara="1" wrap="square" lIns="91425" tIns="91425" rIns="91425" bIns="91425" anchor="ctr" anchorCtr="0">
                            <a:noAutofit/>
                          </wps:bodyPr>
                        </wps:wsp>
                        <wps:wsp>
                          <wps:cNvPr id="92" name="Freeform 325"/>
                          <wps:cNvSpPr/>
                          <wps:spPr>
                            <a:xfrm>
                              <a:off x="6540500" y="2133600"/>
                              <a:ext cx="62230" cy="5825490"/>
                            </a:xfrm>
                            <a:custGeom>
                              <a:avLst/>
                              <a:gdLst/>
                              <a:ahLst/>
                              <a:cxnLst/>
                              <a:rect l="l" t="t" r="r" b="b"/>
                              <a:pathLst>
                                <a:path w="62230" h="5825490" extrusionOk="0">
                                  <a:moveTo>
                                    <a:pt x="0" y="0"/>
                                  </a:moveTo>
                                  <a:lnTo>
                                    <a:pt x="62230" y="0"/>
                                  </a:lnTo>
                                  <a:lnTo>
                                    <a:pt x="62230" y="5825490"/>
                                  </a:lnTo>
                                  <a:lnTo>
                                    <a:pt x="31750" y="5825490"/>
                                  </a:lnTo>
                                  <a:lnTo>
                                    <a:pt x="0" y="5825490"/>
                                  </a:lnTo>
                                  <a:lnTo>
                                    <a:pt x="0" y="0"/>
                                  </a:lnTo>
                                  <a:close/>
                                </a:path>
                              </a:pathLst>
                            </a:custGeom>
                            <a:solidFill>
                              <a:srgbClr val="005196"/>
                            </a:solidFill>
                            <a:ln>
                              <a:noFill/>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A042D06" id="Group 7" o:spid="_x0000_s1026" style="position:absolute;left:0;text-align:left;margin-left:-32.85pt;margin-top:-42pt;width:519.1pt;height:770.2pt;z-index:251659264;mso-position-horizontal-relative:margin;mso-width-relative:margin;mso-height-relative:margin" coordorigin="19954,-2459" coordsize="67010,78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">
                <v:group id="Group 9" o:spid="_x0000_s1027" style="position:absolute;left:19954;top:-2459;width:67011;height:78059" coordorigin=",-3272" coordsize="67056,103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28" style="position:absolute;left:1705;top:-3272;width:64294;height:5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2156FEC0" w14:textId="77777777" w:rsidR="007769D2" w:rsidRDefault="007769D2" w:rsidP="00EB29AE"/>
                        <w:p w14:paraId="2177C718" w14:textId="77777777" w:rsidR="007769D2" w:rsidRDefault="007769D2" w:rsidP="00EB29AE"/>
                      </w:txbxContent>
                    </v:textbox>
                  </v:rect>
                  <v:shape id="Freeform 3" o:spid="_x0000_s1029" style="position:absolute;left:56413;width:6007;height:5854;visibility:visible;mso-wrap-style:square;v-text-anchor:middle"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" path="m330200,r2540,8889l336550,19050r7620,2539l350520,25400r10160,3810l374650,29210r7620,2540l389890,29210r6350,2540l400050,35560r7620,2540l410210,52070r3810,12700l417830,81280r,19050l421640,83820r3810,-12700l431800,62230r3810,-10160l445770,45720r6350,-7620l459740,35560r13970,l480060,38100r7620,3810l491490,48260r3810,10160l497840,67310r,11429l501650,91439r3810,-10159l513080,74930r6350,-10160l527050,58420r6350,-6350l554990,52070r13970,6350l579120,67310r10160,13970l593090,97789r3810,12700l593090,124460r-3810,12700l585470,147320r-6350,2540l568960,153670r-7620,6350l554990,163830r-3810,6350l547370,176530r3810,10159l554990,193039r10160,10161l579120,213360r10160,12700l596900,238760r3810,13970l596900,265430r-7620,13970l579120,292100r-17780,12700l554990,318770r-7620,-22860l537210,271780,523240,246380,509270,222250,495300,193039,480060,166370,469900,137160r-6350,-29210l455930,116839r,7621l459740,137160r,12700l463550,163830r2540,12700l473710,190500r6350,12700l487680,213360r10160,8890l509270,238760r10160,20320l527050,279400r10160,22860l544830,321310r2540,24129l551180,361950r,48260l547370,453389r-6350,39371l530860,525780r-17780,22859l495300,568960r-21590,8890l445770,585470r-31750,-7620l389890,565150,374650,544830,360680,515620r-6350,-33020l346710,449580,336550,416560,320040,387350,308610,374650,294640,364489,280670,354330r-11430,-3810l241300,350520r-13970,3810l213360,358139r-10160,6350l196850,370839r-3810,6350l193040,354330r3810,-12700l175260,350520r-13970,11430l149860,374650r-3810,12700l143510,400050r,13970l146050,426720r3810,10160l161290,453389r13970,12700l189230,478789r13970,3811l227330,482600r11430,-3811l241300,473710r3810,-11430l245110,443230r-3810,-6350l234950,433070r-7620,-2540l220980,433070r-7620,7619l207010,443230r-3810,2540l203200,443230r-3810,-10160l203200,430530r3810,-6350l213360,420370r7620,-3810l227330,414020r13970,l245110,416560r10160,10160l259080,443230r,19050l255270,482600r-10160,12700l231140,502920r-17780,-3810l196850,495300r-17780,-8890l157480,473710,143510,459739r-7620,-16509l97790,445770r-27940,l44450,433070,26670,420370,12700,400050,2540,377189,,354330,,328930,6350,304800r3810,-16511l20320,275589,30480,265430r13970,-2541l62230,259080r13970,3809l93980,269239r13970,10161l119380,292100r2540,12700l125730,318770r,12700l121920,345439r-2540,12700l111760,364489r-3810,6350l101600,377189r-7620,l87630,374650r-7620,-3811l76200,367030r-6350,-5080l66040,354330r,-8891l69850,334010r10160,-8890l87630,318770r3810,12700l87630,345439r3810,5081l97790,350520r7620,-5081l107950,331470r,-16510l105410,298450,91440,288289,80010,285750r-35560,l34290,292100r-7620,10160l20320,314960r-3810,16510l16510,361950r7620,21589l34290,403860r17780,12700l69850,426720r21590,3810l107950,430530r17780,-3810l125730,397510r3810,-16510l135890,364489r17780,-19050l167640,331470r17780,-10160l203200,318770r17780,-3810l241300,314960r17780,6350l276860,331470r17780,10160l308610,354330r17780,16509l336550,391160r13970,22860l358140,436880r6350,25400l372110,488950r2540,26670l382270,532130r10160,12700l407670,554989r10160,6350l431800,565150r20320,l455930,561339r7620,-2539l469900,552450r7620,-7620l483870,535939r7620,-10159l495300,511810r6350,-22860l501650,466089r3810,-22859l501650,416560r-3810,-25400l491490,364489r-7620,-22859l473710,318770,463550,295910,449580,271780,435610,252730,417830,232410,400050,219710,378460,209550,358140,199389r-21590,-6350l312420,186689,294640,173989,273050,157480,259080,137160,248920,120650r-7620,-20320l238760,83820r-3810,-8890l245110,78739r10160,-3809l266700,71120r10160,-3810l287020,67310r11430,-2540l312420,67310r13970,7620l332740,78739r7620,5081l346710,97789r11430,10161l364490,120650r7620,10160l378460,140970r7620,6350l392430,157480r7620,l403860,149860r-3810,-6350l396240,137160,386080,127000r-7620,-10161l372110,107950,360680,97789,350520,83820,340360,78739,332740,67310,326390,52070,322580,35560,320040,15239,330200,xe" fillcolor="#005196" stroked="f">
                    <v:path arrowok="t" o:extrusionok="f"/>
                  </v:shape>
                  <v:shape id="Freeform 4" o:spid="_x0000_s1030" style="position:absolute;left:59715;top:3251;width:559;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" path="m52070,r3810,20320l55880,72390,48260,92710r-6350,12700l34290,119380r-7620,6350l,62230r12700,3810l24130,66040r6350,-6350l38100,53340,41910,39370,44450,29210,48260,12700,52070,xe" fillcolor="#005196" stroked="f">
                    <v:path arrowok="t" o:extrusionok="f"/>
                  </v:shape>
                  <v:shape id="Freeform 5" o:spid="_x0000_s1031" style="position:absolute;left:60274;top:4457;width:457;height:597;visibility:visible;mso-wrap-style:square;v-text-anchor:middle"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" path="m24130,r3810,l30480,3810r7620,l41910,13970r3810,12700l41910,36830,38100,53340r-7620,2540l20320,59690,13970,55880,6350,53340,2540,43180,,33020,,20320,6350,13970r3810,-3810l13970,6350,16510,3810r3810,l24130,xe" fillcolor="#005196" stroked="f">
                    <v:path arrowok="t" o:extrusionok="f"/>
                  </v:shape>
                  <v:shape id="Freeform 6" o:spid="_x0000_s1032" style="position:absolute;left:50431;top:304;width:8712;height:4204;visibility:visible;mso-wrap-style:square;v-text-anchor:middle"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" path="m351790,r,15240l361950,25400r11430,10160l389890,45720r11430,12700l411480,78740r3810,29210l411480,147320r6350,10160l421640,143510r10160,-19050l443230,114300r10160,l463550,120650r7620,10160l478790,147320r2540,16510l485140,176530r-3810,30480l478790,229870r,22860l481330,266700r7620,-36830l502920,200660r13970,-26670l534670,151130r20320,-24130l580390,111760,604520,97790,629920,85090,656590,74930r25400,-6350l709930,64770r25400,-2540l783590,62230r21590,6350l826770,71120r3810,10160l833120,95250r3810,8890l840740,111760r6350,8890l854710,127000r10160,10160l871220,147320r-30480,-3810l808990,140970r-29210,l755650,143510r-20320,3810l713740,153670r-21590,6350l674370,167640r-13970,8890l643890,186690r-13970,13970l615950,209550r-13970,13970l586740,236220r-13970,13970l558800,262890r-10160,16510l534670,298450r-11430,20320l513080,341630r-10160,20320l488950,381000r-21590,16510l443230,414020r-15240,2540l411480,420370r-13970,l379730,416560r-13970,-2540l351790,407670r-13970,-3810l326390,397510r-6350,-10160l308610,374650,298450,361950r-6350,-13970l284480,337820r-2540,-12700l281940,314960r6350,-6350l292100,304800r16510,l312420,308610r3810,6350l320040,321310r6350,7620l326390,325120r3810,-3810l334010,318770r6350,-3810l344170,312420r11430,l361950,314960r7620,3810l361950,325120r-6350,6350l347980,341630r-3810,12700l344170,364490r3810,10160l355600,383540r13970,7620l383540,391160r13970,-3810l407670,381000r7620,-13970l417830,354330r,-19050l411480,312420r-7620,-24130l397510,279400,387350,269240,373380,259080r-15240,-3810l344170,250190r-17780,-3810l306070,242570r-17780,l264160,238760r-21590,-2540l220980,236220r-21590,-2540l175260,229870r-20320,-3810l133350,223520r-21590,-6350l93980,209550,73660,196850,55880,180340,39370,157480,21590,134620,6350,111760,,87630,,68580,6350,52070,13970,35560,24130,25400,35560,15240,45720,12700r24130,l80010,19050,91440,29210r6350,6350l105410,45720r3810,8890l109220,81280r-3810,13970l97790,107950r-3810,6350l66040,114300r-6350,-2540l49530,111760r6350,6350l59690,120650r6350,3810l101600,124460r13970,16510l127000,153670r10160,10160l151130,173990r10160,6350l175260,184150r11430,2540l199390,190500r11430,l224790,193040r25400,l260350,196850r13970,3810l288290,200660r13970,6350l308610,190500r-38100,-6350l252730,176530,238760,163830,220980,147320,210820,127000,199390,107950,193040,87630r,-19050l196850,52070r2540,10160l210820,68580r17780,2540l252730,78740r21590,6350l298450,101600r24130,25400l344170,170180r11430,l344170,151130,326390,124460r-6350,-22860l316230,78740r3810,-24130l322580,35560r7620,-16510l340360,5080,351790,xe" fillcolor="#005196" stroked="f">
                    <v:path arrowok="t" o:extrusionok="f"/>
                  </v:shape>
                  <v:shape id="Freeform 7" o:spid="_x0000_s1033" style="position:absolute;left:62090;top:63;width:4750;height:2172;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" path="m316230,r57150,l401320,2539r24130,3811l450850,12700r24130,6350l419100,85089,391160,81280,363220,74930r-57150,l281940,78739r-27940,6350l228600,91439r-24130,6350l179070,107950r-24130,13970l134620,130810r-25400,16510l87630,160020,67310,180339,49530,196850,31750,217170r-2540,-7620l21590,203200,17780,193039r-6350,-6350l3810,184150,,176530r,-6350l3810,163830,15240,153670r6350,-10160l29210,137160r2540,-10160l35560,118110r,-24130l59690,78739,87630,62230,113030,48260,140970,35560r27940,-8890l200660,19050r27940,-6350l257810,6350,288290,2539,316230,xe" fillcolor="#005196" stroked="f">
                    <v:path arrowok="t" o:extrusionok="f"/>
                  </v:shape>
                  <v:shape id="Freeform 8" o:spid="_x0000_s1034" style="position:absolute;left:61861;top:1143;width:4140;height:4470;visibility:visible;mso-wrap-style:square;v-text-anchor:middle" coordsize="41402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" path="m354330,r17780,l392430,2539r21590,7621l38100,447039,6350,411480r-6350,l,407670r6350,-2540l12700,401320r7620,-6350l26670,388620r7620,-13970l40640,364489r7620,-12700l52070,339089r3810,-10159l62230,328930r3810,6350l69850,339089r3810,2541l76200,347980r3810,7620l83820,358139r3810,6350l97790,351789,93980,335280,87630,318770,83820,293370r,-30481l87630,233680r3810,-26670l97790,181610r3810,-20321l107950,144780r17780,-22860l139700,107950r10160,-6350l161290,101600r6350,3810l171450,115570r7620,6350l179070,132080r2540,8890l189230,140970r3810,-8890l196850,115570r6350,-24131l217170,72389,231140,52070,252730,39370,269240,29210r17780,-6350l298450,22860r3810,6350l302260,55880r2540,-3810l308610,41910r7620,-8890l320040,22860,330200,12700,340360,6350,354330,xe" fillcolor="#005196" stroked="f">
                    <v:path arrowok="t" o:extrusionok="f"/>
                  </v:shape>
                  <v:shape id="Freeform 9" o:spid="_x0000_s1035" style="position:absolute;left:62242;top:1244;width:3836;height:4839;visibility:visible;mso-wrap-style:square;v-text-anchor:middle"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" path="m375920,r7620,22860l383540,64770r-7620,16510l369570,95250r-7620,10160l354330,114300r-6350,3810l336550,124460r,2540l358140,127000r3810,7620l361950,147320r-3810,16510l351790,186690r-15240,22860l322580,229870r-17780,16510l284480,252730r-13970,2540l262890,262890r,2540l273050,271780r3810,3810l284480,279400r6350,6350l294640,295910r,8890l290830,318770r-13970,16510l259080,354330r-12700,6350l228600,368300r-21590,6350l181610,381000r-24130,3810l133350,384810r-21590,-7620l93980,370840,83820,368300r-13970,8890l76200,384810r3810,2540l87630,391160r2540,2540l93980,401320r3810,2540l101600,410210r,3810l90170,420370r-10160,6350l69850,434340r-7620,8890l52070,450850r-7620,8890l38100,467360r-3810,8890l30480,483870r,-7620l,436880,375920,xe" fillcolor="#005196" stroked="f">
                    <v:path arrowok="t" o:extrusionok="f"/>
                  </v:shape>
                  <v:shape id="Freeform 10" o:spid="_x0000_s1036" style="position:absolute;left:60680;top:5753;width:1169;height:1320;visibility:visible;mso-wrap-style:square;v-text-anchor:middle" coordsize="11684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" path="m85090,r31750,33020l31750,132080r-6350,-7620l25400,107950r3810,-8890l31750,91440r7620,-3810l43180,82550r6350,-3810l43180,78740,39370,74930,31750,68580,25400,62230,17780,54610,11430,49530,3810,41910,,33020r7620,2540l17780,33020r11430,l43180,29210,53340,21590,63500,16510,73660,8890,85090,xe" fillcolor="#005196" stroked="f">
                    <v:path arrowok="t" o:extrusionok="f"/>
                  </v:shape>
                  <v:shape id="Freeform 11" o:spid="_x0000_s1037" style="position:absolute;left:61010;top:6070;width:1131;height:1346;visibility:visible;mso-wrap-style:square;v-text-anchor:middle"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" path="m85090,r27940,35560l105410,49530,99060,59690,91440,74930,87630,88900,85090,99060r,16510l81280,124460r3810,10160l77470,128270r-6350,-6350l63500,115570,59690,105410,53340,99060,49530,91440,45720,85090r,-6350l41910,85090r-3810,6350l31750,99060r-3810,6350l20320,107950r-6350,l6350,105410,,99060,85090,xe" fillcolor="#005196" stroked="f">
                    <v:path arrowok="t" o:extrusionok="f"/>
                  </v:shape>
                  <v:shape id="Freeform 12" o:spid="_x0000_s1038" style="position:absolute;left:61912;top:5753;width:1029;height:1257;visibility:visible;mso-wrap-style:square;v-text-anchor:middle" coordsize="10287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" path="m21589,l31750,12700,45720,29210,57150,43180,71120,55880,81280,68580r6350,10160l95250,88900r3810,3810l102870,95250r,16510l99060,118110r-3810,3810l87630,125730r-2541,l77470,118110,67310,109220,57150,95250,43180,78740,31750,62230,21589,45720,11430,35560,3810,26670,,22860,21589,xe" fillcolor="#005196" stroked="f">
                    <v:path arrowok="t" o:extrusionok="f"/>
                  </v:shape>
                  <v:shape id="Freeform 13" o:spid="_x0000_s1039" style="position:absolute;left:62026;top:5384;width:5030;height:7036;visibility:visible;mso-wrap-style:square;v-text-anchor:middle"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" path="m280670,r13970,6350l304800,12700r11430,12700l330200,41910r7620,13970l340360,62230r7620,l354330,58420r3810,-2540l365760,45720r2540,-6350l372110,29210r3810,-8890l382270,12700r10160,-2540l417830,10160r10160,6350l443230,25400r10160,13970l457200,53340r3810,12700l457200,78740r-3810,10160l445770,99060r-6350,8890l427990,115570r-2540,2540l435610,120650r7620,3810l453390,128270r7620,3810l463550,137160r3810,7620l471170,148590r,19050l467360,177800r-3810,6350l457200,194310r-7620,6350l439420,210820r-11430,2540l414020,217170r17780,2540l445770,223520r11430,3810l467360,229870r7620,6350l474980,275590r2540,16510l485140,308610r17780,13970l495300,328930r-6350,l481330,332740r-6350,-3810l463550,328930r-6350,-6350l449580,318770r-6350,-2540l435610,306070r-7620,-10160l417830,283210r-7620,-10160l400050,262890r-7620,-12700l382270,242570r-2540,-6350l372110,233680r-3810,2540l368300,246380r3810,10160l379730,262890r10160,6350l396240,275590r11430,10160l417830,295910r10160,10160l431800,316230r7620,8890l443230,341630r2540,16510l445770,368300r-2540,12700l439420,394970r-3810,8890l435610,430530r-7620,-2540l414020,424180,396240,414020,382270,401320,365760,381000,351790,361950,340360,337820r-2540,-25400l330200,285750r-7620,-26670l312420,236220,302260,213360,284480,196850,270510,177800,248920,163830,231140,148590,210820,137160r-21590,-8890l163830,120650r-20320,-2540l121920,115570r-20320,l80010,118110r-17780,6350l52070,132080r-7620,5080l34290,144780r-3810,8890l24130,161290r-3810,6350l20320,173990r-3810,6350l16510,203200r3810,13970l26670,229870r7620,16510l44450,256540r17780,10160l83820,273050r21590,2540l129540,285750r17780,10160l167640,308610r13970,16510l199390,341630r11430,20320l220980,381000r3810,22860l231140,424180r,22860l228600,466090r-3810,24130l217170,509270r-13970,16510l189230,546100r-7620,2540l175260,554990r-7620,l161290,558800r-13970,l143510,554990r-7620,l133350,579120r,19050l135890,621030r7620,24130l157480,664210r13970,13970l193040,683260r24130,3810l231140,683260r13970,-8890l252730,664210r3810,-13970l259080,637540r,-12700l256540,612140r-3810,-10160l248920,591820r-3810,-6350l238760,579120r-7620,l224790,575310r-7620,l210820,579120r-3810,2540l199390,588010r,10160l207010,604520r10160,-2540l228600,601980r-3810,6350l220980,614680r-3810,3810l214630,621030r-3810,3810l207010,628650r-7620,l196850,624840r-7620,-6350l181610,601980r-2540,-16510l189230,571500r7620,-6350l207010,562610r10160,-3810l228600,554990r13970,3810l252730,565150r10160,13970l270510,595630r6350,19050l280670,635000r-3810,19050l273050,666750r-6350,13970l252730,693420r-13970,6350l220980,703580r-21590,l179070,699770r-21590,-8890l143510,674370,129540,654050r-7620,-29210l119380,588010r2540,-41910l109220,535940,97790,519430,87630,499110,76200,476250,73660,457200r,-24130l80010,417830,91440,407670r6350,-3810l109220,397510r12700,l129540,401320r6350,2540l143510,407670r,6350l147320,430530r-3810,19050l135890,463550r-6350,6350l121920,469900r-2540,-3810l121920,461010r3810,-7620l129540,449580r3810,-8890l129540,430530r-3810,-6350l121920,417830r-16510,l97790,420370r-6350,7620l87630,436880r,29210l93980,482600r7620,16510l111760,515620r13970,10160l135890,532130r11430,3810l157480,535940r10160,-3810l181610,529590r11430,-13970l203200,499110r7620,-25400l196850,476250r-7620,3810l179070,480060r,-3810l181610,473710r7620,-7620l196850,453390r2540,-12700l203200,424180r,-16510l199390,391160r-2540,-16510l189230,358140r-7620,-12700l167640,332740,157480,318770r-13970,-6350l129540,306070r-13970,-6350l101600,292100,87630,289560,73660,285750,58420,279400,48260,275590,34290,266700r-7620,-7620l16510,250190,10160,236220,6350,219710,2540,203200,,180340,2540,163830,6350,151130r3810,-13970l12700,124460r7620,-8890l30480,101600,40640,95250,52070,85090,66040,78740,80010,72390,97790,68580r13970,-2540l129540,62230r20320,l167640,58420r21590,3810l207010,62230r17780,6350l242570,78740r20320,10160l280670,99060r13970,12700l308610,120650r11430,11430l326390,144780r11430,6350l351790,157480r10160,3810l372110,163830r10160,3810l392430,170180r11430,l410210,163830r-13970,-2540l382270,153670r-13970,-5080l354330,144780,340360,134620,330200,124460r-13970,-6350l302260,107950,290830,99060,280670,88900,270510,82550,259080,72390r-6350,-6350l242570,62230r-3810,-3810l231140,58420r11430,-8890l248920,25400,259080,12700,270510,3810,280670,xe" fillcolor="#005196" stroked="f">
                    <v:path arrowok="t" o:extrusionok="f"/>
                  </v:shape>
                  <v:shape id="Freeform 14" o:spid="_x0000_s1040" style="position:absolute;left:63182;top:7886;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" path="m77470,l91439,2540r17781,2540l95250,12700,83820,16510,73660,19050,63500,25400r-7620,7620l53339,41910,49530,52070r3809,13970l,35560,7620,25400,17780,16510,31750,8890,45720,5080,59689,2540,77470,xe" fillcolor="#005196" stroked="f">
                    <v:path arrowok="t" o:extrusionok="f"/>
                  </v:shape>
                  <v:shape id="Freeform 15" o:spid="_x0000_s1041" style="position:absolute;left:62725;top:7391;width:495;height:521;visibility:visible;mso-wrap-style:square;v-text-anchor:middle" coordsize="4953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" path="m24130,r7620,l39370,2540r2540,l45720,10161r3810,8889l49530,26670r-7620,8891l39370,45720r-3810,3810l31750,52070r-10160,l17780,49530r-7620,l6350,45720r,-3809l3810,35561,,26670,,16511,6350,10161,10160,2540r7620,l24130,xe" fillcolor="#005196" stroked="f">
                    <v:path arrowok="t" o:extrusionok="f"/>
                  </v:shape>
                  <v:shape id="Freeform 16" o:spid="_x0000_s1042" style="position:absolute;left:63220;top:9232;width:3594;height:10199;visibility:visible;mso-wrap-style:square;v-text-anchor:middle" coordsize="35941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" path="m232410,r6350,10161l246380,19050r6350,10161l260350,31750r6350,7620l276860,45720r7620,2541l294640,55880r3810,19050l302260,101600r,88900l298450,219711r-7620,33019l284480,281940r-10160,33021l260350,341630r-13970,26670l228600,393700r-21590,20320l182880,434340r-25400,12700l129540,457200r7620,2540l171450,459740r11430,-2540l193040,453390r25400,l232410,459740r10160,7621l252730,476250r7620,10161l260350,499111r-7620,13969l234950,525780r-13970,6350l232410,535940r30480,-3810l288290,539750r17780,12700l320040,565150r6350,16511l334010,598170r10160,10160l359410,610870r-7620,13970l341630,635000r-15240,6350l312420,647700r-21590,3811l270510,647700,248920,637540,228600,618490,214630,605790r-3810,12700l246380,643890r24130,26671l284480,697230r6350,29210l294640,753111r3810,19050l302260,788670r10160,3810l298450,796290r-17780,-3810l262890,786130,246380,775970,232410,759461,218440,742950,203200,722630r-2540,-19050l193040,657861r-10160,10159l185420,701040r3810,29210l193040,759461r3810,29209l200660,819150r10160,25400l224790,875030r24130,26670l248920,934720r3810,16510l262890,963930r-2540,-12700l260350,920750r2540,-16510l276860,897890r11430,-3810l308610,894080r11430,3810l326390,904240r7620,10160l341630,923290r6350,13971l347980,966470r-3810,13970l337820,993140r-11430,12700l312420,1013461r-13970,6350l280670,1019811r-17780,-10161l242570,996950,220980,976630,203200,953770,189230,934720,175260,910590r-3810,-19050l161290,842011r-3810,-53341l153670,736600r-3810,-49530l147320,641350,137160,598170,125730,568961,109220,548640,87630,539750,69850,532130r-13970,l41910,535940,30480,546100r-6350,10161l20320,572770r3810,16510l26670,605790r7620,5080l44450,618490r7620,-3810l62230,614680r11430,-8890l80010,598170r3810,-8890l91440,608330r-3810,16510l83820,635000r-10160,6350l87630,651511r7620,8889l95250,670561r-3810,16509l87630,689611r-7620,l66040,687070r-6350,-6350l44450,670561,34290,660400,24130,647700,16510,637540,6350,610870,,575311,,539750,2540,502920,16510,473711,30480,447040,48260,430530,66040,417830,83820,403861r17780,-10161l115570,381000r13970,-16510l153670,331470r21590,-33020l196850,265430r17780,-35560l224790,186690r10160,-52070l234950,74930,232410,xe" fillcolor="#005196" stroked="f">
                    <v:path arrowok="t" o:extrusionok="f"/>
                  </v:shape>
                  <v:shape id="Freeform 17" o:spid="_x0000_s1043" style="position:absolute;left:65163;top:254;width:1829;height:5524;visibility:visible;mso-wrap-style:square;v-text-anchor:middle" coordsize="18288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" path="m167640,r11430,55880l182880,118110r,66040l179070,250189r-11430,69850l153670,387350r-24130,63500l105410,510539r-13970,l80010,513080r-6350,3809l66040,519430r-6350,6350l52070,535939,41910,549910r-3810,2540l30480,552450r-3810,-2540l20320,542289r-3810,-8889l10160,525780,2540,519430,,516889,30480,473710,59690,424180,80010,372110,97790,316230r15240,-62230l119380,190500r,-62230l109220,66039,167640,xe" fillcolor="#005196" stroked="f">
                    <v:path arrowok="t" o:extrusionok="f"/>
                  </v:shape>
                  <v:shape id="Freeform 18" o:spid="_x0000_s1044" style="position:absolute;left:60934;top:94602;width:1092;height:1181;visibility:visible;mso-wrap-style:square;v-text-anchor:middle"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" path="m83820,r3810,l109220,22860,95250,35560,83820,52070,69850,64770,59690,78740,49530,91440r-7620,10160l31750,111760r-3810,2540l25400,118110r-3810,l13970,114300r-6350,l3810,107950,,101600,,95250,7620,85090,17780,74930,27940,62230,41910,48260,55880,35560,67310,19050,77470,10160,83820,xe" fillcolor="#005196" stroked="f">
                    <v:path arrowok="t" o:extrusionok="f"/>
                  </v:shape>
                  <v:shape id="Freeform 19" o:spid="_x0000_s1045" style="position:absolute;left:56299;top:94729;width:6007;height:5855;visibility:visible;mso-wrap-style:square;v-text-anchor:middle"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" path="m445770,r27940,2540l495300,15240r17780,20320l527050,58420r13970,33020l547370,128270r3810,45720l551180,219710r-3810,20320l544830,260350r-7620,21590l527050,306070r-6350,19050l506730,341630r-7620,16510l488950,372110r-7620,8890l473710,393700r-6350,13970l463550,420370r-3810,13970l459740,447040r-3810,12700l455930,467360r7620,12700l471170,447040r10160,-29210l491490,388620r17780,-27940l523240,339090r13970,-26670l547370,289560r7620,-24130l561340,279400r17780,13970l590550,302260r6350,12700l600710,328930r-3810,12700l590550,358140r-11430,10160l565150,381000r-10160,7620l551180,397510r-3810,7620l551180,410210r3810,7620l561340,424180r7620,2540l579120,434340r7620,2540l590550,447040r3810,12700l596900,473710r-2540,12700l586740,500380r-7620,12700l568960,525780r-13970,6350l544830,535940r-10160,-3810l527050,525780r-6350,-6350l513080,509270r-6350,-8890l502920,492760r-3810,13970l495300,515620r-3810,10160l491490,535940r-6350,3810l481330,546100r-7620,2540l459740,548640r-6350,-2540l441960,539750r-6350,-7620l427990,523240r-2540,-13970l421640,496570r-3810,-12700l415290,502920r,16510l407670,532130r-3810,10160l401320,548640r-7620,7620l389890,556260r-6350,-3810l375920,556260r-25400,l344170,558800r-7620,6350l332740,575310r-6350,10160l320040,568960r2540,-20320l326390,532130r6350,-16510l340360,506730r10160,-10160l358140,486410r10160,-10160l379730,467360r6350,-10160l393700,447040r7620,-6350l403860,430530r-2540,-3810l393700,426720r-10160,7620l379730,443230r-7620,10160l365760,463550r-7620,10160l347980,486410r-7620,10160l332740,506730r-6350,2540l312420,515620r-13970,3810l288290,519430r-10160,-6350l266700,509270r-10160,-2540l245110,506730r-10160,2540l234950,500380r7620,-16510l248920,463550r11430,-20320l274320,424180r17780,-16510l312420,393700r24130,-5080l358140,384810r21590,-10160l401320,364490r16510,-16510l435610,331470r13970,-19050l463550,289560r10160,-24130l485140,243840r6350,-26670l499110,190500r3810,-22860l506730,140970r-3810,-22860l502920,91440,495300,72390,491490,58420,485140,48260r-7620,-8890l471170,31750r-7620,-5080l455930,22860r-2540,-3810l427990,19050r-10160,3810l403860,29210r-10160,6350l383540,52070r-7620,16510l368300,95250r-2540,26670l358140,147320r-10160,22860l336550,194310r-10160,19050l308610,229870r-12700,13970l278130,252730r-17780,10160l242570,265430r-21590,3810l203200,265430r-16510,-5080l168910,250190,154940,236220,137160,219710r-7620,-19050l125730,184150r,-22860l107950,153670r-16510,l69850,157480,52070,167640,34290,180340,24130,200660r-7620,22860l16510,250190r3810,19050l27940,281940r6350,11430l45720,295910r10160,2540l69850,298450r11430,-2540l91440,295910r13970,-13970l107950,269240r,-19050l105410,240030r-7620,-6350l91440,233680r-7620,6350l91440,250190r-3810,15240l77470,256540r-7620,-6350l67310,240030r,-12700l69850,223520r3810,-6350l81280,213360r6350,-2540l93980,207010r7620,3810l107950,210820r3810,6350l119380,227330r2540,12700l125730,250190r,15240l121920,279400r-2540,13970l107950,306070r-13970,8890l77470,322580r-13970,2540l45720,322580,31750,318770,20320,308610,10160,295910,2540,276860,,256540,,229870,2540,207010,13970,184150,27940,163830,45720,147320r24130,-8890l97790,134620r35560,6350l143510,124460r13970,-12700l175260,97790r21590,-8890l213360,81280r17780,l245110,88900r11430,12700l260350,124460r,16510l256540,157480r-11430,10160l242570,170180r-7620,l227330,167640r-6350,l210820,163830r-3810,-2540l203200,153670r-2540,-2540l200660,140970r2540,-2540l207010,138430r6350,6350l220980,151130r13970,l242570,147320r2540,-6350l245110,121920r-2540,-7620l238760,105410r-11430,-3810l217170,97790r-13970,3810l189230,107950r-13970,6350l161290,128270r-10160,19050l147320,157480r-3810,10160l143510,180340r3810,16510l151130,210820r10160,12700l175260,233680r21590,10160l193040,227330r,-10160l189230,210820r3810,-3810l196850,213360r6350,6350l213360,227330r13970,2540l242570,233680r27940,l280670,227330r15240,-7620l308610,210820r11430,-13970l336550,163830r11430,-33020l354330,97790r7620,-33020l372110,39370,389890,15240,415290,2540,445770,xe" fillcolor="#005196" stroked="f">
                    <v:path arrowok="t" o:extrusionok="f"/>
                  </v:shape>
                  <v:shape id="Freeform 20" o:spid="_x0000_s1046" style="position:absolute;left:59601;top:96075;width:558;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" path="m24130,l35560,6350r6350,12700l49530,31750r3810,20320l55880,68580r,36830l53340,125730,49530,109220,45720,97789,41910,85089,38100,72389,31750,62230,24130,59689,,59689,24130,xe" fillcolor="#005196" stroked="f">
                    <v:path arrowok="t" o:extrusionok="f"/>
                  </v:shape>
                  <v:shape id="Freeform 21" o:spid="_x0000_s1047" style="position:absolute;left:60159;top:95516;width:470;height:597;visibility:visible;mso-wrap-style:square;v-text-anchor:middle" coordsize="4699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" path="m21590,l31750,r7620,6350l43180,19050r3810,13970l43180,45720,39370,55880r-7620,l29210,59690r-3810,l21590,55880r-3810,l15240,52070,11430,49530,3810,45720,,35560,,26670,3810,16510,7620,6350,15240,2540,21590,xe" fillcolor="#005196" stroked="f">
                    <v:path arrowok="t" o:extrusionok="f"/>
                  </v:shape>
                  <v:shape id="Freeform 22" o:spid="_x0000_s1048" style="position:absolute;left:50317;top:96075;width:8725;height:4216;visibility:visible;mso-wrap-style:square;v-text-anchor:middle" coordsize="87249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" path="m397510,r13970,l429260,2539r13970,3811l468630,22860r20320,16510l502920,58420r10160,20319l524510,101600r10160,20320l544830,140970r15240,16510l574040,170180r13970,13970l601980,196850r13970,10160l629920,219710r13970,13970l657860,242570r17780,10160l693420,259080r20320,6350l735330,273050r20320,2539l836930,275589r35560,-2539l864870,281939r-10160,7621l847090,298450r-6350,10160l836930,314960r-6350,10160l830580,335280r-3810,12700l806450,351789r-21590,3811l759460,358139r-24130,l711200,355600r-27940,-7620l657860,341630r-27940,-6350l604520,322580,580390,308610,556260,289560,534670,269239,516890,246380,502920,217170,488950,186689r-6350,-31750l478790,170180r,20320l482600,217170r2540,25400l482600,259080r-3810,13970l471170,289560r-6350,8890l454660,306070r-11430,l433070,295910,421640,275589r-2540,-12700l411480,273050r3810,39370l411480,341630r-10160,20320l387350,374650r-13970,10160l363220,393700r-11430,11430l349250,421639r-7620,-7619l331470,401320r-7620,-16510l320040,364489r-3810,-22859l320040,318770r7620,-26670l341630,269239r13970,-16509l341630,246380r-17780,43180l298450,318770r-24130,16510l250190,341630r-21590,6350l210820,351789r-10160,6350l193040,368300r-2540,-16511l193040,331470r7620,-22860l210820,289560r11430,-16510l236220,256539r17780,-13969l270510,236220r39370,-10160l302260,213360r-13970,3810l274320,223520r-13970,l250190,226060r-24130,l210820,229870r-10160,l186690,233680r-11430,2540l161290,240030r-10160,6350l137160,256539r-10160,8891l113030,275589r-10160,16511l95250,295910r-27940,l59690,298450r-3810,3810l49530,308610r10160,l67310,306070r17780,l91440,308610r7620,3810l105410,325120r3810,13969l109220,364489r-3810,10161l99060,384810r-7620,8890l81280,401320r-11430,6350l45720,407670,35560,405130,21590,393700r-6350,-8890l7620,368300,,351789,,331470,7620,308610,21590,285750,35560,262889,55880,242570,73660,223520,95250,209550r17780,-6350l134620,196850r20320,-3811l175260,190500r25400,-3811l222250,184150r21590,l264160,180339r20320,l306070,176530r21590,-2541l345440,170180r13970,-6350l373380,157480r13970,-6350l393700,140970r10160,-10160l411480,105410r7620,-20321l419100,64770,415290,52070,407670,39370,393700,29210r-24130,l355600,35560r-6350,10160l345440,55880r,8890l349250,74930r2540,13970l363220,95250r6350,6350l363220,105410r-25400,l334010,101600r-2540,-3811l327660,95250r,-3811l320040,97789r-3810,7621l313690,110489r-3810,3811l292100,114300r-7620,-3811l281940,105410r,-10160l284480,81280r7620,-12700l298450,55880,309880,45720,320040,31750r7620,-5080l337820,15239r11430,-5079l365760,6350,379730,2539,397510,xe" fillcolor="#005196" stroked="f">
                    <v:path arrowok="t" o:extrusionok="f"/>
                  </v:shape>
                  <v:shape id="Freeform 23" o:spid="_x0000_s1049" style="position:absolute;left:61988;top:98336;width:4750;height:2171;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" path="m27940,l49530,20320,67310,36830,87630,55880r21590,12700l130810,85090r24130,13970l179070,109220r24130,8890l228600,125730r25400,6350l281940,138430r24130,l334010,142240r27940,-3810l391160,134620r24130,-2540l474980,196850r-25400,7620l425450,210820r-24130,2540l373380,217170r-57150,l288290,213360r-31750,-2540l228600,204470r-31750,-7620l168910,191770,140970,180340,113030,167640,87630,154940,59690,138430,35560,121920r,-22860l31750,88900,27940,82550,21590,72390,13970,63500,3810,53340,,46990,,39370,3810,33020r6350,-6350l13970,20320r7620,-3810l27940,6350,27940,xe" fillcolor="#005196" stroked="f">
                    <v:path arrowok="t" o:extrusionok="f"/>
                  </v:shape>
                  <v:shape id="Freeform 24" o:spid="_x0000_s1050" style="position:absolute;left:61734;top:94957;width:4153;height:4484;visibility:visible;mso-wrap-style:square;v-text-anchor:middle"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" path="m39370,l415290,436880r-21590,7620l373380,448311r-17780,l341630,440690r-10160,-8890l320040,424180r-3810,-8890l309880,407670r-3810,-12700l302260,391161r,26669l295910,424180r-11430,l270510,417830,250190,407670,232410,394970,214630,378461,204470,355600r-7620,-22860l193040,316230r-2540,-10160l182880,306070r-3810,10160l175260,325120r-2540,7620l168910,341630r-7620,3810l151130,345440r-10160,-6350l127000,325120,109220,303530r-6350,-13969l99060,266700,91440,240030,87630,213361,85090,184150r,-29210l87630,132080r7620,-20319l99060,95250,87630,82550r-2540,6350l81280,95250r-3810,3811l73660,105411r-3810,2539l67310,111761r-3810,6350l55880,118111,53340,107950,49530,95250,41910,82550,35560,72390,25400,58420,17780,53340,15240,45720,7620,39370,,39370,,36830r7620,l39370,xe" fillcolor="#005196" stroked="f">
                    <v:path arrowok="t" o:extrusionok="f"/>
                  </v:shape>
                  <v:shape id="Freeform 25" o:spid="_x0000_s1051" style="position:absolute;left:62128;top:94500;width:3835;height:4826;visibility:visible;mso-wrap-style:square;v-text-anchor:middle" coordsize="38354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" path="m30480,r3810,5080l38100,15240r7620,6350l52070,29210r11430,8890l69850,48260r11430,6350l91440,62230r10160,6350l97790,71120r,7620l95250,81280r-3810,3810l83820,91440r-2540,3810l77470,101600r-7620,2540l83820,114300r11430,-3810l111761,101600r21589,-3810l153670,97790r29210,3810l207011,107950r21589,6350l246380,120650r12700,6350l276861,147320r15239,16510l294640,176530r,10160l292100,196850r-7620,6350l276861,205740r-6350,3810l262890,213360r,6350l270511,226060r13969,3810l302261,236220r21589,16510l337820,271780r13970,20320l358140,314960r3810,19050l361950,347980r-3810,2540l344170,350520r-6350,3810l337820,358140r10160,6350l355600,367030r6350,7620l369570,383540r6350,16510l383540,416560r,39370l375920,482600,,45720,27940,5080,30480,xe" fillcolor="#005196" stroked="f">
                    <v:path arrowok="t" o:extrusionok="f"/>
                  </v:shape>
                  <v:shape id="Freeform 26" o:spid="_x0000_s1052" style="position:absolute;left:60591;top:93510;width:1156;height:1282;visibility:visible;mso-wrap-style:square;v-text-anchor:middle"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" path="m30480,r85090,97790l83820,128270,73660,120650,62230,111760,52070,107950,41910,101600,27940,97790r-11430,l6350,95250,,97790,2540,87630r7620,-6350l16510,74930r7620,-6350l30480,62230r7620,-3810l41910,52070r6350,l41910,48260,34290,41910,30480,38100,27940,31750,24130,21590,20320,15240,24130,5080,30480,xe" fillcolor="#005196" stroked="f">
                    <v:path arrowok="t" o:extrusionok="f"/>
                  </v:shape>
                  <v:shape id="Freeform 27" o:spid="_x0000_s1053" style="position:absolute;left:60896;top:93154;width:1130;height:1346;visibility:visible;mso-wrap-style:square;v-text-anchor:middle"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" path="m83820,l81280,8889r2540,10161l83820,35560r3810,10160l91440,62230r7620,12700l105410,88900r7620,12700l83820,134620,,35560,7620,29210r6350,-3810l21590,25400r7620,3810l31750,35560r7620,6350l43180,48260r2540,7620l45720,48260r3810,-6350l53340,35560r6350,-6350l63500,19050r6350,-6350l77470,6350,83820,xe" fillcolor="#005196" stroked="f">
                    <v:path arrowok="t" o:extrusionok="f"/>
                  </v:shape>
                  <v:shape id="Freeform 28" o:spid="_x0000_s1054" style="position:absolute;left:61823;top:9357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" path="m80010,r7620,l95250,2540r2540,3810l101600,12700r,13970l97790,31750r-2540,3810l87630,45720,80010,55880,69850,68580,55880,81280,44450,97790,30480,111760,20320,125730,,101600,2540,97790r7620,-8890l16510,76200,30480,62230,41910,45720,55880,29210,66040,15240,73660,6350,80010,xe" fillcolor="#005196" stroked="f">
                    <v:path arrowok="t" o:extrusionok="f"/>
                  </v:shape>
                  <v:shape id="Freeform 29" o:spid="_x0000_s1055" style="position:absolute;left:61925;top:88150;width:5029;height:7036;visibility:visible;mso-wrap-style:square;v-text-anchor:middle"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" path="m196850,r24130,l238760,2540r13970,10160l262890,22860r11430,12700l278130,52070r,36830l270510,107950r-7620,16510l252730,137160r-10160,7620l228600,147320r-11430,l207010,140970r-10160,-3810l186690,130810r-7620,-16510l182880,101600r3810,-16510l196850,78740r3810,-3810l207010,74930r3810,3810l214630,81280r2540,3810l220980,88900r3810,6350l228600,101600r-11430,3810l207010,97790r-6350,7620l200660,114300r6350,7620l210820,124460r6350,3810l224790,128270r6350,-3810l238760,124460r3810,-2540l248920,111760r3810,-6350l256540,91440r,-39370l252730,39370,242570,29210,231140,19050,217170,15240r-24130,3810l172720,26670,154940,39370,143510,58420r-6350,22860l133350,105410r,19050l137160,147320r6350,l147320,144780r13970,l168910,147320r6350,3810l182880,153670r7620,7620l204470,177800r12700,19050l224790,215900r3810,20320l231140,259080r,20320l224790,302260r-3810,20320l210820,341630r-13970,19050l182880,377190r-13970,16510l147320,407670r-21590,10160l105410,426720r-21590,3810l63500,436880,45720,447040,34290,457200r-6350,12700l20320,486410r-3810,16510l16510,528320r3810,3810l24130,542290r3810,6350l34290,558800r7620,6350l52070,571500r11430,6350l81280,585470r20320,2540l121920,588010r21590,-2540l165100,581660r21590,-6350l210820,565150r20320,-12700l248920,542290r17780,-16510l284480,506730r13970,-20320l313690,466090r10160,-22860l330200,417830r3810,-26670l340360,364490r11430,-22860l365760,318770r17780,-16510l397510,289560r17780,-7620l429260,275590r6350,-2540l435610,298450r3810,10160l443230,322580r3810,12700l447040,344170r-3810,16510l435610,377190r-2540,10160l425450,397510r-6350,6350l407670,417830r-10160,8890l389890,433070r-10160,7620l372110,447040r-3810,10160l368300,469900r11430,-3810l383540,459740r6350,-10160l401320,440690r10160,-10160l419100,420370r10160,-12700l435610,397510r7620,-6350l449580,384810r7620,-3810l463550,377190r7620,-2540l488950,374650r6350,2540l502920,381000r-17780,12700l477520,410210r-3810,16510l473710,459740r-2540,6350l467360,473710r-10160,2540l447040,482600r-13970,3810l415290,486410r10160,3810l439420,496570r7620,6350l457200,509270r6350,10160l467360,525780r3810,10160l471170,552450r-3810,8890l463550,568960r-6350,2540l453390,575310r-10160,2540l435610,581660r-10160,3810l429260,588010r6350,10160l447040,604520r6350,10160l457200,623570r,26670l449580,664210r-6350,12700l429260,687070r-10160,6350l393700,693420r-10160,-3810l375920,683260r-3810,-6350l368300,666750r-2540,-10160l358140,647700r-3810,-3810l347980,640080r-7620,l334010,647700r-7620,12700l316230,676910r-10160,12700l292100,699770r-11430,3810l266700,699770r-10160,-6350l248920,676910r-6350,-22860l231140,643890r3810,l242570,640080r10160,-5080l260350,631190r10160,-10160l280670,614680r11430,-10160l302260,594360r13970,-8890l330200,577850r10160,-8890l354330,558800r13970,-6350l383540,548640r13970,-6350l411480,539750r-7620,-7620l393700,532130r-10160,3810l372110,539750r-10160,2540l347980,544830r-10160,7620l326390,558800r-6350,10160l309880,581660r-13970,10160l278130,604520r-15240,10160l242570,623570r-17780,11430l207010,640080r-16510,3810l151130,643890r-21590,-3810l111760,640080,97790,635000,81280,631190,67310,623570,52070,618490,41910,610870,31750,601980,20320,588010,13970,577850,10160,565150,2540,552450r,-12700l,523240,2540,499110r,-16510l10160,466090r6350,-12700l27940,443230r6350,-6350l49530,430530r10160,-6350l73660,420370r13970,-6350l101600,410210r13970,-6350l129540,401320r13970,-7620l157480,384810r11430,-10160l182880,360680r7620,-16510l196850,327660r3810,-16510l200660,262890r-3810,-13970l190500,236220r-7620,-6350l179070,227330r,-3810l190500,223520r6350,3810l210820,229870,200660,203200r-7620,-16510l182880,173990r-13970,-6350l147320,167640r-10160,2540l125730,177800r-13970,8890l101600,203200r-6350,16510l87630,236220r,29210l91440,275590r6350,6350l105410,285750r16510,l125730,281940r3810,-8890l129540,256540r-3810,-7620l119380,243840r,-7620l121920,232410r7620,l137160,240030r6350,12700l147320,273050r-3810,16510l139700,295910r-2540,2540l129540,302260r-24130,l97790,298450r-6350,-2540l77470,281940,73660,269240r,-20320l77470,227330r6350,-24130l97790,184150r10160,-16510l121920,153670r-2540,-39370l119380,78740,129540,48260,139700,29210,157480,12700,179070,2540,196850,xe" fillcolor="#005196" stroked="f">
                    <v:path arrowok="t" o:extrusionok="f"/>
                  </v:shape>
                  <v:shape id="Freeform 30" o:spid="_x0000_s1056" style="position:absolute;left:63080;top:91998;width:1067;height:661;visibility:visible;mso-wrap-style:square;v-text-anchor:middle" coordsize="10668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" path="m53340,l49530,16510r3810,8890l57150,35560r6350,6350l74930,45720r10160,6350l95250,55880r11430,6350l91440,66040r-31750,l45720,62230,31750,58420,17780,49530,6350,41910,,29210,53340,xe" fillcolor="#005196" stroked="f">
                    <v:path arrowok="t" o:extrusionok="f"/>
                  </v:shape>
                  <v:shape id="Freeform 31" o:spid="_x0000_s1057" style="position:absolute;left:62623;top:92646;width:508;height:533;visibility:visible;mso-wrap-style:square;v-text-anchor:middle" coordsize="5080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" path="m21590,l33020,r2540,3810l39370,6350r3810,10160l50800,26670r,6350l46990,43180r-3810,6350l39370,49530r-6350,3809l25400,53339,17780,49530r-6350,l3810,43180,,36830,,16510,3810,10160,7620,6350,11430,3810r3810,l21590,xe" fillcolor="#005196" stroked="f">
                    <v:path arrowok="t" o:extrusionok="f"/>
                  </v:shape>
                  <v:shape id="Freeform 32" o:spid="_x0000_s1058" style="position:absolute;left:63080;top:81140;width:3620;height:10198;visibility:visible;mso-wrap-style:square;v-text-anchor:middle" coordsize="36195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" path="m284480,r17781,l316230,6350r13970,10160l340361,26670r7619,12700l350520,53340r,16510l347980,82550r-3810,12700l336550,105410r-6350,10160l320040,121920r-7620,2540l290830,124460r-10160,-2540l266700,115570,262890,99060r,-43180l255270,69850r-2540,15240l252730,118110r-25400,30480l210820,173990r-7620,30480l196850,229870r,30480l193040,289560r-3810,33020l181611,355600r15239,6350l203200,316230r3811,-20320l217170,275590r13970,-15240l248920,243840r17780,-10160l284480,227330r17781,-3810l316230,227330r-11430,6350l302261,246380r-3811,20320l294640,292100r-7620,30480l273050,349250r-24130,25400l214630,401320r2540,12700l231140,401320r21590,-19050l273050,370840r21590,-2540l312420,370840r17780,7620l344170,387350r10160,11430l361950,407670r-13970,3810l336550,420370r-6350,16510l320040,453390r-11429,13970l290830,480060r-24130,6350l231140,483870r-6350,6350l238761,494030r13969,12700l262890,519430r,13970l255270,542290r-10159,10160l234950,558800r-13970,7620l196850,566420r-11430,-3810l175261,562610r-11431,-3810l135890,558800r-3810,3810l161290,572770r24130,16510l210820,605790r20320,19050l248920,651510r13970,26670l276861,707390r10159,29210l294640,765810r3810,33020l304800,829310r,88900l302261,944880r-3811,19050l287020,966470r-10159,7620l269240,980440r-6350,2540l255270,990600r-6350,8890l241300,1009650r-10160,10160l238761,947420r,-62230l227330,831850,217170,789940,199390,753110,179070,720090,157480,687070,132080,654050,119380,637540,105411,624840,87630,615950,69850,601980,52070,589280,34290,572770,20320,546100,6350,516890,,483870,2540,444500r7621,-36830l20320,382270r6350,-11430l38100,361950,48261,349250,58420,339090r11430,-6350l80011,328930r7619,l93980,335280r3810,13970l97790,361950r-6350,6350l76200,382270r11430,2540l91440,394970r2540,16510l87630,430530,80011,420370r-3811,-6350l66040,403860,55880,401320r-11430,l38100,407670r-7620,6350l24130,430530r,16510l26670,463550r7620,13970l44450,483870r13970,2540l73661,486410r17779,-2540l111761,473710r17779,-22860l139700,420370r6350,-38100l153670,335280r3810,-52070l161290,233680r2540,-55880l171450,128270r7620,-20320l193040,85090,207011,66040,224790,41910,245111,22860,262890,10160,284480,xe" fillcolor="#005196" stroked="f">
                    <v:path arrowok="t" o:extrusionok="f"/>
                  </v:shape>
                  <v:shape id="Freeform 33" o:spid="_x0000_s1059" style="position:absolute;left:65024;top:94792;width:1854;height:5563;visibility:visible;mso-wrap-style:square;v-text-anchor:middle" coordsize="18542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" path="m34289,r6350,l44450,3810,55880,16510r6350,6350l69850,33020r6350,3810l83820,39370r10160,2540l105410,41910r26670,59690l153670,163830r17780,69850l181610,302260r3810,68580l185420,436880r-3810,63500l171450,556260,111760,486410r7620,-62230l119380,358140r-3810,-62230l101600,237490,83820,180340,58420,128270,34289,78740,,36830,6350,33020r6350,-7620l20320,20320,24130,10160,30480,3810,34289,xe" fillcolor="#005196" stroked="f">
                    <v:path arrowok="t" o:extrusionok="f"/>
                  </v:shape>
                  <v:shape id="Freeform 34" o:spid="_x0000_s1060" style="position:absolute;left:4889;top:4800;width:1092;height:1181;visibility:visible;mso-wrap-style:square;v-text-anchor:middle"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" path="m83820,l97790,r3810,2540l109220,10160r,12700l101600,29210,95250,43180,80010,55880,69850,68580,55880,85090,41910,97790,30480,107950r-6350,10160l20320,118110,,95250,12700,81280,24130,64770,38100,52070,48260,39370,59690,26670,69850,15240,77470,6350,80010,2540,83820,xe" fillcolor="#005196" stroked="f">
                    <v:path arrowok="t" o:extrusionok="f"/>
                  </v:shape>
                  <v:shape id="Freeform 35" o:spid="_x0000_s1061" style="position:absolute;left:4635;width:5969;height:5854;visibility:visible;mso-wrap-style:square;v-text-anchor:middle"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" path="m270510,r7620,15239l278130,35560r-3810,16510l264160,67310r-7620,11429l246380,83820r-6350,13969l228600,107950r-10160,8889l210820,127000r-6350,10160l200660,143510r-3810,6350l200660,157480r3810,l214630,147320r3810,-6350l226060,130810r10160,-10160l242570,107950r7620,-10161l256540,83820r10160,-5081l274320,74930r13970,-7620l298450,64770r15240,2540l323850,67310r7620,3810l341630,74930r10160,3809l361950,74930r,8890l359410,100330r-11430,20320l337820,137160r-13970,20320l306070,173989r-21590,12700l260350,193039r-20320,6350l218440,209550r-17780,10160l179070,232410r-13970,20320l147320,271780r-12700,24130l123190,318770r-10160,22860l105410,364489r-6350,26671l99060,416560r-3810,26670l95250,466089r3810,22861l102870,511810r2540,13970l113030,535939r7620,8891l127000,552450r7620,6350l140970,561339r3810,3811l168910,565150r10160,-3811l193040,554989r11430,-10159l214630,532130r11430,-16510l228600,488950r3810,-26670l240030,436880r10160,-22860l260350,391160r13970,-20321l288290,354330r17780,-12700l323850,331470r17780,-10160l359410,314960r16510,l393700,318770r21590,2540l429260,331470r17780,13969l461010,364489r10160,16511l471170,426720r17780,3810l506730,430530r20320,-3810l544830,416560r17780,-12700l576580,383539r3810,-21589l584200,331470r-3810,-16510l572770,302260,562610,292100r-10160,-6350l520700,285750r-11430,2539l495300,298450r-6350,16510l488950,331470r2540,13969l499110,350520r7620,l513080,345439r-3810,-13969l509270,318770r11430,6350l527050,334010r3810,11429l530860,354330r-3810,7620l524510,367030r-7620,3809l509270,374650r-6350,2539l499110,377189r-10160,-6350l485140,364489r-3810,-6350l474980,345439r-3810,-13969l471170,318770r3810,-13970l481330,292100r7620,-12700l506730,269239r13970,-6350l538480,259080r13970,3809l566420,265430r10160,10159l586740,288289r7620,16511l596900,328930r,25400l594360,377189r-7620,22861l572770,420370r-16510,12700l530860,445770r-31750,l464820,443230r-11430,16509l439420,473710r-17780,12700l403860,495300r-17780,3810l369570,502920r-13970,-7620l345440,482600r-7620,-20320l337820,443230r3810,-16510l351790,416560r7620,-2540l372110,414020r7620,2540l386080,420370r7620,3810l393700,430530r3810,2540l397510,443230r-3810,2540l389890,443230r-3810,-2541l379730,433070r-7620,-2540l361950,433070r-2540,3810l351790,443230r,19050l355600,473710r6350,5079l369570,482600r24130,l411480,478789r13970,-12700l436880,453389r10160,-16509l450850,426720r2540,-12700l453390,387350r-6350,-12700l439420,361950,421640,350520r-20320,-8890l403860,354330r3810,10159l407670,370839r-3810,6350l401320,370839r-7620,-6350l383540,358139r-13970,-3809l359410,350520r-27940,l316230,354330r-13970,10159l292100,374650r-13970,12700l260350,416560r-10160,33020l242570,482600r-6350,33020l226060,544830r-15240,20320l186690,577850r-35560,7620l127000,577850r-24130,-8890l85090,548639,69850,525780,59690,492760,53340,453389,49530,410210r,-64771l55880,321310r7620,-19050l69850,279400,81280,259080,91440,238760r7620,-16510l109220,213360r11430,-10160l123190,190500r7620,-13970l134620,163830r2540,-13970l140970,137160r,-20321l137160,107950r-6350,29210l120650,166370r-15240,26669l87630,222250,73660,246380,59690,271780,49530,295910r-3810,22860l39370,304800,21590,292100,7620,279400,,265430,,252730,3810,238760,7620,226060,17780,213360,31750,203200,41910,193039r7620,-6350l49530,170180r-7620,-6350l35560,160020r-7620,-6350l21590,149860r-6350,-2540l7620,137160,3810,124460r,-13971l7620,97789,11430,81280,17780,67310,27940,58420,41910,52070r21590,l73660,58420r7620,6350l87630,74930r3810,6350l99060,91439r,-12700l102870,67310r2540,-8890l109220,48260r3810,-6350l120650,38100r2540,-2540l137160,35560r10160,2540l154940,45720r6350,6350l168910,62230r6350,8890l179070,83820r,16510l182880,81280r3810,-16510l190500,52070r2540,-13970l196850,35560r7620,-3810l210820,29210r3810,2540l222250,29210r17780,l246380,25400r7620,-3811l260350,19050,266700,8889,270510,xe" fillcolor="#005196" stroked="f">
                    <v:path arrowok="t" o:extrusionok="f"/>
                  </v:shape>
                  <v:shape id="Freeform 36" o:spid="_x0000_s1062" style="position:absolute;left:6743;top:3251;width:572;height:1257;visibility:visible;mso-wrap-style:square;v-text-anchor:middle"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" path="m3810,l7620,12700r7620,16510l17780,39370r3810,13970l25400,59690r6350,6350l43180,66040,57150,62230,29210,125730r-7620,-6350l15240,105410,7620,92710,3810,72390,,55880,,20320,3810,xe" fillcolor="#005196" stroked="f">
                    <v:path arrowok="t" o:extrusionok="f"/>
                  </v:shape>
                  <v:shape id="Freeform 37" o:spid="_x0000_s1063" style="position:absolute;left:6286;top:4457;width:457;height:597;visibility:visible;mso-wrap-style:square;v-text-anchor:middle"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" path="m17780,r7620,3810l35560,6350r7620,7620l45720,20320r,12700l43180,43180,39370,53340r-7620,2540l25400,59690,17780,55880,10160,53340,3810,36830,,26670,3810,13970,10160,3810,17780,xe" fillcolor="#005196" stroked="f">
                    <v:path arrowok="t" o:extrusionok="f"/>
                  </v:shape>
                  <v:shape id="Freeform 38" o:spid="_x0000_s1064" style="position:absolute;left:7315;top:-666;width:8712;height:4203;visibility:visible;mso-wrap-style:square;v-text-anchor:middle"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" path="m523240,r11430,5080l541020,19050r7620,16510l554990,54610r,46990l544830,124460r-13970,26670l519430,170180r11430,l551180,127000r21590,-25400l596900,85090r25400,-6350l646430,71120r13970,-2540l674370,62230r3810,-10160l681990,68580r-3810,19050l674370,107950r-10160,19050l650240,147320r-13970,16510l618490,176530r-17780,7620l562610,190500r6350,16510l582930,200660r13970,l610870,196850r13970,-3810l650240,193040r10160,-2540l674370,190500r10160,-3810l698500,184150r11430,-3810l723900,173990r10160,-10160l748030,153670r11430,-12700l773430,124460r34290,l811530,120650r6350,-2540l821690,111760r-10160,l805180,114300r-25400,l773430,107950,769620,95250,765810,81280,763270,68580r2540,-13970l769620,45720r3810,-10160l783590,29210r7620,-10160l801370,12700r24130,l839470,15240r11430,10160l861060,35560r7620,16510l871220,68580r,19050l864870,111760r-11430,22860l835660,157480r-17780,22860l797560,196850r-17780,12700l763270,217170r-21590,6350l720090,226060r-24130,3810l674370,233680r-24130,2540l628650,236220r-21590,2540l586740,242570r-21590,l548640,246380r-17780,3810l513080,255270r-13970,3810l487680,269240r-10160,10160l469900,288290r-10160,24130l455930,335280r,19050l459740,367030r7620,13970l473710,387350r13970,3810l501650,391160r15240,-7620l523240,374650r3810,-10160l527050,354330r-3810,-12700l519430,331470r-6350,-6350l501650,318770r11430,-3810l519430,312420r7620,l534670,314960r2540,3810l544830,321310r,3810l548640,328930r2540,-7620l554990,314960r7620,-6350l565150,304800r13970,l586740,308610r2540,6350l589280,337820r-6350,10160l572770,361950r-7620,12700l554990,387350r-10160,10160l537210,403860r-13970,3810l509270,414020r-17780,2540l473710,420370r-13970,l443230,416560r-13970,-2540l403860,397510,386080,381000,368300,361950,358140,341630,347980,318770,336550,298450,326390,279400,312420,262890,298450,250190,284480,236220,270510,223520,255270,209550r-13970,-8890l227330,186690,214630,176530r-17780,-8890l179070,160020r-17780,-6350l139700,147320r-24130,-3810l91440,140970r-29210,l30480,143510,,147320,10160,137160r6350,-10160l24130,120650r6350,-8890l34290,104140r7620,-8890l44450,81280,48260,71120,66040,68580,87630,62230r48260,l165100,64770r24130,3810l217170,74930r24130,10160l270510,97790r24130,13970l316230,127000r20320,24130l354330,173990r17780,26670l382270,229870r7620,36830l393700,252730r,-22860l389890,207010r-3810,-30480l389890,163830r3810,-16510l400050,130810r7620,-10160l417830,114300r11430,l439420,124460r10160,19050l453390,157480r6350,-10160l455930,107950r7620,-29210l469900,58420,483870,45720,499110,35560,513080,25400r6350,-10160l523240,xe" fillcolor="#005196" stroked="f">
                    <v:path arrowok="t" o:extrusionok="f"/>
                  </v:shape>
                  <v:shape id="Freeform 39" o:spid="_x0000_s1065" style="position:absolute;left:215;top:63;width:4699;height:2172;visibility:visible;mso-wrap-style:square;v-text-anchor:middle" coordsize="46990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" path="m97790,r55880,l185420,2539r27940,3811l241300,12700r31750,6350l300990,26670r29210,8890l358140,48260r27940,13970l410210,78739r25400,15241l435610,107950r3810,10160l439420,127000r6350,10160l449580,143510r10160,10160l467360,163830r2540,6350l469900,176530r-2540,7620l463550,186689r-6350,6350l449580,203200r-7620,6350l441960,217170,424180,196850,403860,180339,382270,160020,361950,147320,340360,130810r-24130,-8890l290830,107950,266700,97789,245110,91439,217170,85089,193040,78739,163830,74930r-52070,l83820,81280,54610,85089,,19050,20320,12700,44450,6350,72390,2539,97790,xe" fillcolor="#005196" stroked="f">
                    <v:path arrowok="t" o:extrusionok="f"/>
                  </v:shape>
                  <v:shape id="Freeform 40" o:spid="_x0000_s1066" style="position:absolute;left:1066;top:1143;width:4102;height:4470;visibility:visible;mso-wrap-style:square;v-text-anchor:middle" coordsize="41021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" path="m38100,l55880,,69850,6350r10160,6350l91440,22860r6350,10160l101600,41910r3810,10160l107950,55880r,-26670l115570,22860r10160,l139700,29210r21590,10160l179070,52070r17780,20319l210820,91439r2540,24131l217170,132080r7620,8890l227330,140970r3810,-8890l234950,121920r2540,-6350l245110,105410r6350,-3810l259080,101600r13970,6350l287020,121920r15240,22860l308610,161289r7620,20321l318770,207010r3810,26670l326390,262889r,30481l322580,318770r-6350,16510l312420,351789r10160,12700l330200,355600r6350,-13970l344170,335280r10160,-6350l356870,339089r7620,12700l372110,364489r6350,10161l386080,388620r6350,6350l400050,401320r3810,3810l410210,407670r,3810l403860,411480r-31750,35559l,10160,20320,2539,38100,xe" fillcolor="#005196" stroked="f">
                    <v:path arrowok="t" o:extrusionok="f"/>
                  </v:shape>
                  <v:shape id="Freeform 41" o:spid="_x0000_s1067" style="position:absolute;left:952;top:1244;width:3835;height:4839;visibility:visible;mso-wrap-style:square;v-text-anchor:middle"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" path="m10160,l383540,436880r-29210,39370l351790,480060r,3810l347980,476250r-3810,-8890l341630,459740r-7620,-8890l323850,443230r-10160,-8890l302260,426720r-10160,-6350l280670,414020r3810,-3810l288290,403860r3810,-2540l295910,393700r2540,-2540l306070,387350r3810,-2540l313690,377190r-11430,-8890l288290,370840r-13970,6350l252730,384810r-24130,l204470,381000r-29210,-6350l154940,368300r-17780,-7620l125730,354330,105410,335280,95250,318770,87630,304800r,-8890l91440,285750r6350,-6350l105410,275590r6350,-3810l119380,265430r2540,-2540l115570,255270,97790,252730,81280,246380,63500,229870,45720,209550,34290,186690,24130,163830,20320,147320r,-12700l27940,127000r21590,l45720,124460r-7620,-6350l27940,114300r-7620,-8890l13970,95250,6350,81280,2540,64770,,45720,2540,22860,10160,xe" fillcolor="#005196" stroked="f">
                    <v:path arrowok="t" o:extrusionok="f"/>
                  </v:shape>
                  <v:shape id="Freeform 42" o:spid="_x0000_s1068" style="position:absolute;left:5156;top:5753;width:1206;height:1320;visibility:visible;mso-wrap-style:square;v-text-anchor:middle" coordsize="12065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" path="m31750,l43180,8890r10160,7620l63500,21590r13970,7620l88900,33020r10160,l109220,35560r11430,-2540l113030,41910r-7620,7620l99060,54610r-7620,7620l85090,68580r-7620,6350l74930,78740r-7620,l74930,82550r6350,5080l88900,91440r2540,7620l95250,107950r,7620l91440,124460r-2540,7620l,33020,31750,xe" fillcolor="#005196" stroked="f">
                    <v:path arrowok="t" o:extrusionok="f"/>
                  </v:shape>
                  <v:shape id="Freeform 43" o:spid="_x0000_s1069" style="position:absolute;left:4914;top:6070;width:1093;height:1346;visibility:visible;mso-wrap-style:square;v-text-anchor:middle" coordsize="10922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" path="m24130,r85090,99060l101600,105410r-7620,2540l87630,107950r-3810,-2540l77470,99060,73660,91440,67310,85090r-3810,6350l55880,99060r-2540,6350l45720,115570r-6350,6350l31750,128270r-3810,6350l27940,115570,24130,99060,21590,88900,17780,74930,13970,59690,6350,49530,,35560,24130,xe" fillcolor="#005196" stroked="f">
                    <v:path arrowok="t" o:extrusionok="f"/>
                  </v:shape>
                  <v:shape id="Freeform 44" o:spid="_x0000_s1070" style="position:absolute;left:4089;top:575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" path="m80010,r21590,22860l101600,26670r-7620,8890l83820,45720,72390,62230,58420,78740,48260,95250,38100,109220r-10160,8890l20320,125730r-6350,l10160,121920,2540,118110r,-6350l,101600,,95250,2540,92710,6350,88900,13970,78740,24130,68580,34290,55880,44450,43180,58420,29210,69850,12700,80010,xe" fillcolor="#005196" stroked="f">
                    <v:path arrowok="t" o:extrusionok="f"/>
                  </v:shape>
                  <v:shape id="Freeform 45" o:spid="_x0000_s1071" style="position:absolute;top:5384;width:4991;height:7036;visibility:visible;mso-wrap-style:square;v-text-anchor:middle"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" path="m217170,r13970,3810l242570,12700r10160,12700l259080,49530r10160,8890l262890,58420r-7620,3810l248920,66040r-10160,6350l228600,82550r-11430,6350l207010,99060r-10160,8890l181610,118110r-10160,6350l157480,134620r-13970,10160l129540,148590r-13970,5080l101600,161290r-10160,2540l97790,170180r7620,l115570,167640r10160,-3810l135890,161290r13970,-3810l161290,151130r10160,-6350l181610,132080r11430,-11430l203200,111760,220980,99060,238760,88900,255270,78740,273050,68580r17780,-6350l308610,62230r21590,-3810l351790,62230r16510,l386080,66040r17780,2540l421640,72390r10160,6350l445770,85090r13970,10160l467360,101600r10160,13970l485140,124460r6350,12700l495300,151130r3810,12700l499110,203200r-3810,16510l487680,236220r-6350,13970l473710,259080r-10160,7620l453390,275590r-13970,3810l427990,285750r-13970,3810l400050,292100r-13970,7620l368300,306070r-13970,6350l344170,318770r-13970,13970l320040,345440r-11430,12700l302260,374650r-3810,16510l298450,424180r3810,16510l304800,453390r3810,12700l316230,473710r3810,2540l320040,480060r-7620,l302260,476250r-11430,-2540l298450,499110r10160,16510l320040,529590r10160,2540l344170,535940r10160,l364490,532130r7620,-6350l386080,515620r13970,-16510l407670,482600r2540,-16510l414020,449580r-3810,-12700l407670,427990r-7620,-7620l392430,417830r-13970,l372110,424180r-3810,6350l368300,449580r7620,3810l378460,461010r,5080l375920,469900r-7620,l361950,463550r-7620,-13970l351790,430530r2540,-16510l358140,407670r6350,-3810l368300,401320r7620,-3810l392430,397510r7620,6350l410210,407670r11430,10160l427990,433070r-2540,24130l421640,476250r-7620,22860l403860,519430r-13970,16510l378460,546100r3810,41910l378460,624840r-6350,29210l358140,674370r-17780,16510l322580,699770r-20320,3810l280670,703580r-21590,-3810l245110,693420,234950,680720r-6350,-13970l220980,654050r,-19050l224790,614680r3810,-19050l238760,579120r10160,-13970l259080,558800r10160,-3810l284480,558800r10160,3810l304800,565150r7620,6350l320040,585470r,16510l312420,618490r-10160,6350l298450,628650r-3810,l290830,624840r-3810,-3810l280670,618490r-3810,-3810l273050,608330r-3810,-6350l284480,601980r10160,2540l298450,598170r,-10160l294640,581660r-7620,-2540l284480,575310r-11430,l269240,579120r-6350,l255270,585470r-6350,6350l245110,601980r-2540,10160l242570,650240r6350,13970l255270,674370r11430,8890l284480,687070r24130,-3810l326390,678180r17780,-13970l354330,645160r7620,-24130l364490,598170r,-19050l361950,554990r-3810,l351790,558800r-11430,l334010,554990r-7620,l316230,548640r-7620,-2540l294640,525780,284480,509270,273050,490220r-3810,-24130l269240,424180r3810,-20320l280670,381000r10160,-19050l302260,341630r13970,-16510l334010,308610r17780,-12700l372110,285750r20320,-10160l417830,273050r21590,-6350l457200,256540r10160,-10160l473710,229870r7620,-12700l481330,167640r-3810,-6350l471170,153670r-7620,-8890l457200,137160r-11430,-5080l435610,124460r-17780,-6350l396240,115570r-20320,l354330,118110r-20320,2540l312420,128270r-21590,8890l269240,148590r-20320,15240l231140,177800r-16510,19050l199390,213360r-13970,22860l175260,259080r-7620,26670l163830,312420r-6350,25400l146050,361950r-12700,19050l119380,401320r-17780,12700l83820,424180r-10160,3810l62230,430530r3810,-12700l66040,403860r-3810,-8890l58420,381000,55880,368300r,-26670l62230,325120r3810,-8890l73660,306070r6350,-10160l91440,285750r10160,-10160l111760,269240r7620,-6350l125730,256540r7620,-10160l133350,236220r-3810,-2540l119380,236220r-3810,6350l107950,250190,97790,262890r-6350,10160l80010,283210r-6350,12700l66040,306070r-7620,10160l48260,318770r-7620,3810l34290,328930r-7620,l20320,332740r-7620,-3810l6350,328930,,322580,12700,308610r7620,-16510l24130,275590r,-33020l26670,236220r7620,-6350l40640,227330r11430,-3810l69850,219710r13970,-2540l73660,213360,58420,210820,52070,200660r-7620,-6350l38100,184150r-3810,-6350l30480,167640,26670,157480r3810,-8890l30480,144780r3810,-7620l40640,132080r7620,-3810l55880,124460r10160,-3810l76200,118110r-6350,-2540l62230,107950,55880,99060,48260,88900,44450,78740,40640,66040r,-12700l48260,39370,58420,25400,69850,16510,80010,10160r25400,l115570,12700r6350,7620l129540,29210r,10160l135890,45720r3810,10160l146050,58420r3810,3810l157480,62230r6350,-6350l171450,41910,181610,25400,193040,12700,207010,6350,217170,xe" fillcolor="#005196" stroked="f">
                    <v:path arrowok="t" o:extrusionok="f"/>
                  </v:shape>
                  <v:shape id="Freeform 46" o:spid="_x0000_s1072" style="position:absolute;left:2781;top:7886;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" path="m30480,l44450,2540,62230,5080,77470,8890r10160,7620l97790,25400r11430,10160l52070,66040,55880,52070,52070,41910,48260,33020,41910,25400,30480,19050,20320,16510,10160,12700,,5080,12700,2540,30480,xe" fillcolor="#005196" stroked="f">
                    <v:path arrowok="t" o:extrusionok="f"/>
                  </v:shape>
                  <v:shape id="Freeform 47" o:spid="_x0000_s1073" style="position:absolute;left:3797;top:7391;width:533;height:521;visibility:visible;mso-wrap-style:square;v-text-anchor:middle" coordsize="5334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" path="m17780,l27940,r3810,2540l38100,2540r7620,7621l53340,16511r,10159l49530,35561r-3810,6350l41910,45720r-3810,3810l35560,49530r-7620,2540l20320,52070,17780,49530,13970,45720,6350,35561,2540,26670,,19050,6350,10161r,-7621l13970,2540,17780,xe" fillcolor="#005196" stroked="f">
                    <v:path arrowok="t" o:extrusionok="f"/>
                  </v:shape>
                  <v:shape id="Freeform 48" o:spid="_x0000_s1074" style="position:absolute;left:215;top:9232;width:3620;height:10199;visibility:visible;mso-wrap-style:square;v-text-anchor:middle" coordsize="36195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" path="m129540,r-7620,74930l125730,134620r6350,52070l146050,229870r13970,35560l181610,298450r21590,33020l227330,364490r13970,16510l255270,393700r17780,10161l294640,417830r17780,12700l330200,447040r13970,26671l354330,502920r7620,36830l358140,575311r-7620,35559l340360,637540r-6350,10160l322580,660400r-10160,10161l300990,680720r-10160,6350l280670,689611r-7620,l265430,687070r-2540,-16509l262890,660400r6350,-8889l283210,641350r-6350,-6350l269240,624840r,-16510l273050,589280r7620,8890l287020,605790r7620,8890l304800,614680r11430,3810l322580,610870r7620,-5080l336550,589280r,-16510l334010,556261r-7620,-10161l318770,535940r-13970,-3810l287020,532130r-17780,7620l248920,548640r-17780,20321l220980,598170r-7620,43180l210820,687070r-3810,49530l203200,788670r-7620,53341l189230,891540r-7620,19050l171450,934720r-17780,19050l135890,976630r-16510,20320l97790,1009650r-17780,10161l58420,1019811r-13970,-6350l34290,1005840,24130,993140,16510,980440,12700,966470r,-29209l20320,923290r3810,-8890l34290,904240r6350,-6350l52070,894080r20320,l80010,897890r13970,6350l101600,920750r,13970l97790,951230r,12700l107950,951230r,-49530l132080,875030r17780,-30480l160020,819150r3810,-30480l167640,759461r,-29211l171450,701040r6350,-33020l163830,657861r-3810,45719l153670,722630r-10160,20320l129540,759461r-13970,16509l93980,786130r-13970,6350l58420,796290,44450,792480r10160,-3810l62230,772161r,-19050l69850,726440r6350,-29210l90170,670561r21590,-26671l149860,618490r-3810,-12700l132080,618490r-24130,19050l87630,647700r-17780,3811l48260,647700,30480,641350,16510,635000,6350,624840,,610870r12700,-2540l24130,598170,34290,581661r6350,-16511l52070,552450,69850,539750r24130,-7620l129540,535940r6350,-3810l125730,525780,107950,513080r-6350,-13969l101600,486411r3810,-10161l115570,467361r13970,-7621l139700,453390r24130,l177800,457200r11430,2540l224790,459740r6350,-2540l199390,447040,175260,434340,149860,414020,132080,393700,115570,368300,97790,341630,87630,314961,76200,281940,69850,252730,62230,219711,58420,190500,54610,161290r,-59690l58420,74930,62230,55880,72390,48261,83820,45720r6350,-6350l97790,31750r7620,-2539l111760,19050r7620,-8889l129540,xe" fillcolor="#005196" stroked="f">
                    <v:path arrowok="t" o:extrusionok="f"/>
                  </v:shape>
                  <v:shape id="Freeform 49" o:spid="_x0000_s1075" style="position:absolute;left:38;top:254;width:1867;height:5524;visibility:visible;mso-wrap-style:square;v-text-anchor:middle" coordsize="18669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" path="m17780,l73660,66039r-7620,62231l66040,190500r7620,63500l83820,316230r17780,55880l125730,424180r29210,49530l186690,516889r-7620,2541l172720,525780r-3810,7620l161290,542289r-2540,7621l151130,552450r-3810,l140970,549910r-7620,-13971l125730,525780r-10160,-6350l107950,516889r-6350,-3809l93980,510539r-13970,l53340,450850,31750,387350,17780,320039,6350,250189,,184150,,118110,6350,55880,17780,xe" fillcolor="#005196" stroked="f">
                    <v:path arrowok="t" o:extrusionok="f"/>
                  </v:shape>
                  <v:shape id="Freeform 50" o:spid="_x0000_s1076" style="position:absolute;left:990;top:20904;width:597;height:58267;visibility:visible;mso-wrap-style:square;v-text-anchor:middle" coordsize="59690,582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" path="m,l59690,r,5826760l29210,5826760r-29210,l,xe" fillcolor="#005196" stroked="f">
                    <v:path arrowok="t" o:extrusionok="f"/>
                  </v:shape>
                  <v:shape id="Freeform 51" o:spid="_x0000_s1077" style="position:absolute;left:18021;top:1117;width:31140;height:584;visibility:visible;mso-wrap-style:square;v-text-anchor:middle"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" path="m,l3114040,r,58420l1557020,58420,,58420,,xe" fillcolor="#005196" stroked="f">
                    <v:path arrowok="t" o:extrusionok="f"/>
                  </v:shape>
                  <v:shape id="Freeform 52" o:spid="_x0000_s1078" style="position:absolute;left:5143;top:94602;width:1054;height:1181;visibility:visible;mso-wrap-style:square;v-text-anchor:middle" coordsize="10541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" path="m16510,r3810,l27940,10160r10160,8890l52070,35560,66040,48260,80010,62230,90170,74930r7620,10160l105410,95250r,12700l97790,114300r-3810,l87630,118110r-3810,l76200,114300r-3810,-2540l66040,101600,55880,91440,44450,78740,34290,64770,24130,52070,10160,35560,,22860,16510,xe" fillcolor="#005196" stroked="f">
                    <v:path arrowok="t" o:extrusionok="f"/>
                  </v:shape>
                  <v:shape id="Freeform 53" o:spid="_x0000_s1079" style="position:absolute;left:4851;top:94729;width:5969;height:5855;visibility:visible;mso-wrap-style:square;v-text-anchor:middle"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" path="m151130,r35560,2540l210820,15240r13970,24130l236220,64770r6350,33020l254000,130810r10160,33020l278130,196850r13970,13970l302260,219710r13970,7620l330200,233680r29210,l372110,229870r11430,-2540l397510,219710r2540,-6350l403860,207010r3810,l407670,217170r-3810,10160l400050,243840r25400,-10160l439420,223520r11430,-12700l453390,196850r,-29210l450850,157480r-3810,-10160l435610,128270,425450,114300r-13970,-6350l397510,101600,383540,97790r-13970,3810l361950,105410r-2540,8890l355600,121920r-3810,8890l355600,140970r3810,6350l365760,151130r13970,l386080,144780r3810,-6350l393700,138430r3810,2540l397510,153670r-3810,7620l386080,163830r-6350,3810l372110,167640r-6350,2540l359410,170180r-7620,-2540l345440,157480r-7620,-16510l337820,124460r7620,-22860l355600,88900r13970,-7620l386080,81280r17780,7620l421640,97790r17780,13970l453390,124460r11430,16510l502920,134620r27940,3810l556260,147320r16510,16510l586740,184150r7620,22860l596900,229870r,26670l594360,276860r-7620,19050l580390,308610r-13970,10160l556260,322580r-17780,2540l523240,322580r-17780,-7620l491490,306070,481330,293370r-6350,-13970l474980,250190r3810,-10160l481330,227330r3810,-10160l491490,210820r7620,l505460,207010r7620,3810l516890,213360r6350,3810l527050,223520r3810,3810l530860,240030r-3810,10160l520700,256540r-7620,8890l509270,250190r3810,-10160l509270,233680r-10160,l491490,240030r-2540,10160l488950,269240r6350,12700l509270,295910r11430,l530860,298450r10160,l552450,295910r13970,-2540l572770,281940r7620,-12700l584200,250190r,-26670l576580,200660,562610,180340,548640,167640,527050,157480r-17780,-3810l488950,153670r-17780,7620l474980,170180r,13970l471170,200660r-10160,19050l447040,236220r-13970,13970l415290,260350r-17780,5080l379730,269240r-20320,-3810l341630,262890,323850,252730r-17780,-8890l292100,229870,274320,213360,260350,194310,250190,170180r-7620,-22860l236220,121920,228600,95250,224790,68580,218440,52070,207010,35560,193040,29210,182880,22860,168910,19050r-21590,l140970,22860r-6350,3810l130810,31750r-11430,7620l116840,48260r-7620,10160l105410,72390,99060,91440r,26670l95250,140970r3810,26670l101600,190500r3810,26670l116840,243840r6350,21590l137160,289560r13970,22860l165100,331470r13970,16510l200660,364490r17780,10160l240030,384810r24130,3810l288290,393700r17780,13970l323850,424180r13970,19050l351790,463550r7620,20320l361950,500380r3810,8890l351790,506730r-10160,l334010,509270r-10160,3810l312420,519430r-10160,l288290,515620r-13970,-6350l266700,506730r-6350,-10160l254000,486410,242570,473710r-6350,-10160l224790,453390r-2540,-10160l214630,434340r-7620,-7620l200660,426720r-3810,3810l200660,440690r3810,6350l210820,457200r11430,10160l228600,476250r11430,10160l250190,496570r6350,10160l264160,515620r10160,16510l278130,548640r,20320l270510,585470r-3810,-10160l260350,565150r-3810,-6350l246380,556260r-21590,l218440,552450r-7620,3810l204470,556260r-3810,-7620l193040,542290r-3810,-10160l186690,519430r-3810,-16510l182880,483870r-3810,12700l175260,509270r-6350,13970l161290,532130r-6350,7620l147320,546100r-6350,2540l123190,548640r-3810,-2540l113030,539750r-3810,-3810l105410,525780r-3810,-10160l101600,506730,99060,492760r-3810,7620l87630,509270r-6350,10160l73660,525780r-10160,6350l53340,535940,41910,532130,27940,525780,17780,513080,11430,500380,7620,486410,3810,473710r,-13970l7620,447040r6350,-10160l21590,434340r6350,-7620l39370,424180r2540,-6350l49530,410210r,-12700l41910,388620r-6350,-7620l21590,368300,11430,358140,3810,341630,,328930,3810,314960r7620,-12700l21590,293370,39370,279400r6350,-13970l49530,289560r10160,22860l73660,339090r17780,21590l105410,388620r13970,29210l130810,447040r6350,33020l140970,467360r,-20320l137160,434340r-2540,-13970l130810,407670r-3810,-13970l119380,381000r-10160,-8890l101600,358140,91440,341630,81280,325120,69850,306070,63500,281940,55880,260350,49530,240030r,-66040l53340,128270,59690,91440,69850,58420,83820,35560,105410,15240,127000,2540,151130,xe" fillcolor="#005196" stroked="f">
                    <v:path arrowok="t" o:extrusionok="f"/>
                  </v:shape>
                  <v:shape id="Freeform 54" o:spid="_x0000_s1080" style="position:absolute;left:6959;top:96075;width:559;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" path="m30480,l55880,59689r-21590,l27940,62230,20320,72389,16510,85089,12700,97789r-2540,11431l2540,125730r,-20320l,88900,,68580,2540,52070,6350,31750,12700,19050,20320,6350,30480,xe" fillcolor="#005196" stroked="f">
                    <v:path arrowok="t" o:extrusionok="f"/>
                  </v:shape>
                  <v:shape id="Freeform 55" o:spid="_x0000_s1081" style="position:absolute;left:6540;top:95516;width:419;height:597;visibility:visible;mso-wrap-style:square;v-text-anchor:middle" coordsize="4191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" path="m13970,r6350,l30480,2540r3810,3810l38100,16510r3810,10160l41910,35560,38100,45720r-7620,6350l24130,55880,13970,59690,6350,55880,,45720,,19050,6350,6350,13970,xe" fillcolor="#005196" stroked="f">
                    <v:path arrowok="t" o:extrusionok="f"/>
                  </v:shape>
                  <v:shape id="Freeform 56" o:spid="_x0000_s1082" style="position:absolute;left:8077;top:96075;width:8750;height:4216;visibility:visible;mso-wrap-style:square;v-text-anchor:middle" coordsize="87503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" path="m459740,r17780,l495300,2539r13970,3811l523240,10160r13970,5079l547370,26670r7620,5080l565150,45720r10160,10160l582930,68580r6350,12700l593090,95250r,10160l589280,110489r-10160,3811l565150,114300r-3810,-3811l557530,105410r-2540,-7621l547370,91439r,3811l543560,97789r-2540,3811l533400,105410r-20320,l505460,101600r7620,-6350l519430,88900r7620,-13970l530860,64770r,-8890l527050,45720,515620,35560,505460,29210r-27940,l466090,39370r-6350,12700l455930,64770r,20319l459740,105410r10160,25400l477520,140970r10160,10160l497840,157480r15240,6350l530860,170180r16510,3809l565150,176530r20320,3809l607060,180339r21590,3811l652780,184150r21590,2539l698500,190500r21590,2539l741680,196850r20320,6350l779780,209550r16510,13970l817880,242570r17780,20319l853440,285750r10160,22860l875030,331470r,20319l867410,368300r-6350,16510l849630,393700r-10160,11430l825500,407670r-21590,l789940,401320r-7620,-7620l775970,384810r-7620,-10160l765810,364489r,-25400l768350,325120r7620,-12700l782320,308610r3810,-2540l807720,306070r3810,2540l825500,308610r-7620,-6350l814070,298450r-6350,-2540l779780,295910r-7620,-3810l762000,275589,748030,265430r-13970,-8891l723900,246380r-11430,-6350l698500,236220r-10160,-2540l674370,229870r-11430,l648970,226060r-24130,l610870,223520r-13970,l585470,217170r-13970,-3810l565150,226060r38100,10160l621030,242570r15240,13969l652780,273050r10160,16510l674370,308610r6350,22860l680720,368300r-6350,-10161l662940,351789r-16510,-3809l624840,341630r-27940,-6350l575310,318770,551180,289560,530860,246380r-11430,6350l530860,269239r16510,22861l554990,318770r2540,22860l554990,364489r-3810,20321l541020,401320r-7620,12700l523240,421639r-3810,-16509l513080,393700r-15240,-8890l487680,374650,473710,361950,462280,341630r-6350,-29210l459740,273050r-3810,-10161l449580,275589r-11430,20321l427990,306070r-10160,l407670,298450r-7620,-8890l392430,273050r-2540,-13970l389890,242570r2540,-25400l392430,190500r3810,-20320l392430,154939r-10160,31750l372110,217170r-15240,29210l336550,269239r-20320,20321l294640,308610r-25400,13970l245110,335280r-27940,6350l189230,347980r-25400,7620l135890,358139r-24130,l87630,355600,66040,351789,48260,347980,44450,335280,40640,325120,38100,314960r-7620,-6350l24130,298450r-7620,-8890l10160,281939,,273050r34290,2539l115570,275589r24130,-2539l161290,265430r17780,-6350l196850,252730r16510,-10160l227330,233680r17780,-13970l255270,207010r13970,-10160l284480,184150r13970,-13970l312420,157480r13970,-16510l336550,121920r10160,-20320l356870,78739,372110,58420,386080,39370,403860,22860,431800,6350,445770,2539,459740,xe" fillcolor="#005196" stroked="f">
                    <v:path arrowok="t" o:extrusionok="f"/>
                  </v:shape>
                  <v:shape id="Freeform 57" o:spid="_x0000_s1083" style="position:absolute;left:419;top:98336;width:4749;height:2171;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" path="m443230,r3810,6350l449580,16510r7620,3810l463550,26670r7620,6350l474980,39370r,7620l471170,53340,461010,63500r-11430,8890l447040,82550r-3810,6350l439420,99060r-3810,10160l435610,121920r-20320,16510l386080,154940r-27940,12700l330200,180340r-27940,11430l274320,196850r-31750,7620l214630,210820r-27940,2540l157480,217170r-55880,l73660,213360,49530,210820,24130,204470,,196850,55880,132080r27940,2540l111760,138430r27940,3810l165100,138430r27940,l217170,132080r27940,-6350l270510,118110r25400,-8890l320040,99060,340360,85090,365760,68580,386080,55880,403860,36830,425450,20320,443230,xe" fillcolor="#005196" stroked="f">
                    <v:path arrowok="t" o:extrusionok="f"/>
                  </v:shape>
                  <v:shape id="Freeform 58" o:spid="_x0000_s1084" style="position:absolute;left:1270;top:94957;width:4152;height:4484;visibility:visible;mso-wrap-style:square;v-text-anchor:middle"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" path="m372110,r35560,36830l411480,36830r3810,2540l407670,39370r-6350,6350l393700,53340r-6350,5080l379730,72390r-7620,10160l365760,95250r-7620,12700l354330,118111r-10160,-6350l336550,105411,330200,95250,322580,82550,312420,95250r7620,16511l322580,132080r3810,22860l326390,213361r-3810,26669l316230,266700r-7620,22861l302260,303530r-13970,21590l274320,339090r-10160,6350l252730,345440r-6350,-3810l238760,332740r-3810,-7620l231140,316230r-2540,-10160l224790,306070r-3810,10160l217170,332740r-6350,22860l196850,378461r-17780,16509l161290,407670r-17780,10160l125730,424180r-10160,l111760,417830r,-16510l107950,391161r-2540,3809l101600,407670r-3810,7620l91440,424180r-7620,7620l69850,440690r-13970,7621l38100,448311,20320,444500,,436880,372110,xe" fillcolor="#005196" stroked="f">
                    <v:path arrowok="t" o:extrusionok="f"/>
                  </v:shape>
                  <v:shape id="Freeform 59" o:spid="_x0000_s1085" style="position:absolute;left:1193;top:94500;width:3798;height:4826;visibility:visible;mso-wrap-style:square;v-text-anchor:middle" coordsize="37973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" path="m347980,r3810,l351790,5080r27940,40640l6350,482600,,455930,,416560,2540,400050r7620,-16510l16510,374650r10160,-7620l34290,364490r10160,-6350l44450,354330r-6350,-3810l24130,350520r-7620,-2540l16510,334010r7620,-19050l30480,292100,44450,271780,59690,252730,77470,236220r20320,-6350l111760,226060r7620,-6350l119380,213360r-10160,-3810l101600,205740r-6350,-2540l91440,196850,87630,186690r,-10160l91440,163830r10160,-16510l121920,127000r13970,-6350l153670,114300r21590,-6350l200660,101600r24130,-3810l248920,97790r21590,3810l288290,110490r10160,3810l308610,104140r-2540,-2540l302260,95250r-7620,-3810l290830,85090r-2540,-3810l284480,78740r-3810,-7620l276860,68580r11430,-6350l298450,54610r10160,-6350l320040,38100r10160,-8890l337820,21590r6350,-6350l344170,5080,347980,xe" fillcolor="#005196" stroked="f">
                    <v:path arrowok="t" o:extrusionok="f"/>
                  </v:shape>
                  <v:shape id="Freeform 60" o:spid="_x0000_s1086" style="position:absolute;left:5422;top:93510;width:1156;height:1282;visibility:visible;mso-wrap-style:square;v-text-anchor:middle"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" path="m83820,r3810,5080l91440,15240r,6350l87630,31750r-3810,6350l77470,41910r-7620,6350l66040,52070r3810,l77470,58420r6350,3810l91440,68580r3810,6350l101600,81280r7620,6350l115570,97790,105410,95250,95250,97790r-11430,l73660,101600r-11430,6350l48260,111760r-10160,8890l27940,128270,,97790,83820,xe" fillcolor="#005196" stroked="f">
                    <v:path arrowok="t" o:extrusionok="f"/>
                  </v:shape>
                  <v:shape id="Freeform 61" o:spid="_x0000_s1087" style="position:absolute;left:5143;top:93154;width:1118;height:1346;visibility:visible;mso-wrap-style:square;v-text-anchor:middle" coordsize="11176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" path="m26670,r7620,6350l38100,12700r6350,6350l52070,29210r6350,6350l62230,41910r3810,6350l66040,55880r3810,-7620l72390,41910r3810,-6350l83820,29210r6350,-3810l97790,25400r7620,3810l111760,35560,26670,134620,,101600,6350,88900,12700,74930,16510,62230,24130,45720,26670,35560,26670,xe" fillcolor="#005196" stroked="f">
                    <v:path arrowok="t" o:extrusionok="f"/>
                  </v:shape>
                  <v:shape id="Freeform 62" o:spid="_x0000_s1088" style="position:absolute;left:4330;top:9357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" path="m10160,r6350,l24130,6350r10160,8890l45720,29210,55880,45720,69850,62230,81280,76200,91440,88900r7620,8890l101600,101600,81280,125730,66040,111760,55880,97790,41910,81280,30480,68580,20320,55880,10160,45720,2540,35560,,31750,,12700,2540,6350,6350,2540,10160,xe" fillcolor="#005196" stroked="f">
                    <v:path arrowok="t" o:extrusionok="f"/>
                  </v:shape>
                  <v:shape id="Freeform 63" o:spid="_x0000_s1089" style="position:absolute;left:215;top:88150;width:4992;height:7036;visibility:visible;mso-wrap-style:square;v-text-anchor:middle"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" path="m280670,r20320,l322580,2540r17780,10160l358140,29210r13970,19050l378460,78740r3810,35560l378460,153670r13970,13970l403860,184150r10160,19050l421640,227330r6350,21590l427990,269240r-6350,12700l410210,295910r-6350,2540l392430,302260r-20320,l364490,298450r-6350,-2540l354330,289560r,-36830l361950,240030r10160,-7620l375920,232410r2540,3810l378460,243840r-2540,5080l368300,256540r,16510l372110,281940r6350,3810l396240,285750r7620,-3810l410210,275590r,-10160l414020,252730r-3810,-16510l406400,219710r-6350,-16510l389890,186690r-17780,-8890l364490,170180r-10160,-2540l330200,167640r-11430,6350l308610,186690r-10160,16510l290830,229870r13970,-2540l312420,223520r6350,l318770,227330r-2540,2540l312420,236220r-7620,12700l300990,262890r-2540,16510l298450,295910r2540,15240l304800,327660r3810,16510l318770,360680r11430,13970l344170,384810r13970,8890l372110,401320r13970,2540l400050,410210r13970,3810l427990,420370r13970,3810l453390,430530r10160,6350l473710,443230r11430,10160l491490,466090r3810,16510l499110,499110r,40640l495300,552450r-3810,12700l485140,577850r-7620,10160l471170,601980r-11430,8890l445770,618490r-10160,5080l421640,631190r-17780,3810l386080,640080r-17780,l351790,643890r-43180,l294640,640080r-21590,-5080l255270,623570r-16510,-8890l220980,604520,203200,591820,193040,581660,181610,568960r-6350,-10160l163830,552450r-13970,-7620l139700,542290r-13970,-2540l115570,535940r-10160,-3810l97790,532130r-7620,7620l105410,542290r13970,6350l133350,552450r12700,6350l157480,568960r13970,8890l185420,585470r10160,8890l210820,604520r10160,10160l231140,621030r7620,10160l248920,635000r6350,5080l262890,643890r6350,l259080,654050r-6350,22860l242570,693420r-11430,6350l220980,703580r-13970,-3810l195580,689610,181610,676910,171450,660400r-7620,-12700l157480,640080r-7620,l146050,643890r-6350,3810l135890,656590r-2540,10160l129540,676910r-7620,6350l115570,689610r-10160,3810l83820,693420,69850,687070,58420,676910,48260,664210,44450,650240,40640,635000r3810,-11430l48260,614680r6350,-10160l62230,598170r7620,-10160l76200,585470,66040,581660,54610,577850r-6350,-2540l40640,571500r-2540,-2540l30480,561340r,-25400l34290,525780r3810,-6350l44450,509270r7620,-6350l62230,496570r10160,-6350l87630,486410r-17780,l54610,482600,40640,476250r-6350,-2540l26670,466090r-2540,-6350l24130,426720,20320,410210,12700,393700,,381000r6350,-3810l12700,374650r13970,l34290,377190r10160,3810l52070,384810r6350,6350l66040,397510r6350,10160l83820,420370r6350,10160l101600,440690r6350,8890l115570,459740r6350,6350l129540,469900r3810,-3810l133350,457200r-7620,-10160l121920,440690r-10160,-7620l101600,426720,90170,417830,83820,403860,72390,397510,66040,387350,62230,377190,54610,360680r,-25400l58420,322580r3810,-13970l66040,298450r,-25400l72390,275590r15240,6350l101600,289560r17780,12700l135890,318770r10160,22860l160020,364490r3810,26670l167640,417830r10160,25400l185420,466090r13970,20320l217170,506730r13970,19050l252730,542290r16510,10160l290830,565150r21590,10160l334010,581660r24130,3810l378460,588010r17780,l417830,585470r17780,-7620l449580,571500r7620,-6350l467360,558800r3810,-10160l477520,542290r3810,-10160l481330,528320r3810,-5080l485140,513080r-3810,-10160l481330,486410r-7620,-16510l467360,457200,457200,447040,439420,436880r-21590,-6350l396240,426720r-24130,-8890l351790,407670,334010,393700,316230,377190,300990,360680,290830,341630,280670,322580r-7620,-20320l269240,279400r,-43180l276860,215900r6350,-19050l294640,177800r17780,-16510l318770,153670r7620,-2540l334010,147320r6350,-2540l351790,144780r6350,2540l361950,147320r6350,-22860l368300,105410,361950,81280,354330,58420,344170,39370,330200,26670,308610,19050,283210,15240r-16510,3810l255270,29210r-6350,10160l245110,52070r-2540,12700l242570,78740r2540,12700l245110,105410r7620,6350l255270,121920r7620,2540l269240,124460r7620,3810l283210,128270r7620,-3810l294640,121920r6350,-7620l300990,105410r-6350,-7620l283210,105410r-10160,-3810l273050,95250r3810,-6350l280670,85090r6350,-3810l290830,78740r3810,-3810l298450,74930r6350,3810l312420,85090r6350,16510l318770,114300r-6350,16510l304800,137160r-10160,3810l283210,147320r-10160,l259080,144780r-10160,-7620l238760,124460r-7620,-16510l224790,88900,220980,68580r3810,-16510l228600,35560r6350,-12700l245110,12700,259080,2540,280670,xe" fillcolor="#005196" stroked="f">
                    <v:path arrowok="t" o:extrusionok="f"/>
                  </v:shape>
                  <v:shape id="Freeform 320" o:spid="_x0000_s1090" style="position:absolute;left:2984;top:91998;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" path="m53340,r55880,29210l101600,41910,91440,49530,77470,58420,63500,62230,49530,66040r-35560,l,62230,13970,55880,24130,52070,35560,45720r6350,-3810l53340,35560,55880,25400r,-8890l53340,xe" fillcolor="#005196" stroked="f">
                    <v:path arrowok="t" o:extrusionok="f"/>
                  </v:shape>
                  <v:shape id="Freeform 321" o:spid="_x0000_s1091" style="position:absolute;left:4038;top:92646;width:495;height:533;visibility:visible;mso-wrap-style:square;v-text-anchor:middle" coordsize="4953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" path="m17780,l27940,r3810,3810l35560,3810r6350,2540l41910,10160r3810,6350l49530,26670r,10160l41910,43180r-6350,6350l31750,49530r-7620,3809l13970,53339,10160,49530r-3810,l3810,43180,,33020,,26670,3810,16510,10160,6350,13970,3810,17780,xe" fillcolor="#005196" stroked="f">
                    <v:path arrowok="t" o:extrusionok="f"/>
                  </v:shape>
                  <v:shape id="Freeform 322" o:spid="_x0000_s1092" style="position:absolute;left:457;top:81140;width:3594;height:10198;visibility:visible;mso-wrap-style:square;v-text-anchor:middle" coordsize="35941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" path="m59690,l77470,,95250,10160r20320,12700l133350,41910r20320,24130l168910,85090r10160,22860l186690,128270r6350,49530l200660,233680r3810,49530l207010,335280r3810,46990l218440,420370r10160,30480l248920,473710r17780,10160l284480,486410r17780,l316230,483870r11430,-6350l334010,463550r,-33020l330200,414020r-6350,-6350l312420,401320r-10160,l294640,403860r-10160,10160l276860,420370r-6350,10160l266700,411480r3810,-16510l274320,384810r10160,-2540l270510,368300r-10160,-6350l260350,349250r2540,-13970l270510,328930r6350,l288290,332740r10160,6350l309880,349250r13970,12700l330200,370840r7620,11430l351790,407670r7620,36830l359410,483870r-3810,33020l341630,546100r-13970,26670l309880,589280r-17780,12700l274320,615950r-17780,8890l238760,637540r-13970,16510l200660,687070r-21590,33020l161290,753110r-17780,36830l129540,831850r-6350,53340l123190,947420r2540,72390l119380,1009650r-7620,-10160l101600,990600r-6350,-7620l87630,980440r-6350,-6350l69850,966470r-6350,-2540l55880,944880r,-26670l52070,887730r3810,-25400l55880,829310r3810,-30480l66040,765810r7620,-29210l83820,707390,97790,678180r13970,-26670l129540,624840r21590,-19050l171450,589280r29210,-16510l228600,562610r-7620,-3810l196850,558800r-10160,3810l175260,562610r-10160,3810l139700,566420r-13970,-7620l111760,552450,101600,542290r-3810,-8890l97790,519430r7620,-12700l123190,494030r10160,-3810l125730,483870r-34290,2540l66040,480060,52070,467360,38100,453390,30480,436880,20320,420370r-7620,-8890l,407670r6350,-8890l16510,387350r13970,-8890l45720,370840r20320,-2540l87630,370840r21590,11430l129540,401320r13970,12700l147320,401320,111760,374650,87630,349250,73660,322580,66040,292100,63500,266700,59690,246380,55880,233680,41910,227330r17780,-3810l77470,227330r17780,6350l111760,243840r13970,16510l139700,275590r11430,20320l157480,316230r7620,45720l175260,355600r-6350,-33020l168910,289560r-3810,-29210l161290,229870r-3810,-25400l147320,173990,133350,148590,109220,118110r,-33020l105410,69850,95250,55880r2540,16510l97790,99060r-6350,16510l81280,121920r-11430,2540l48260,124460,38100,121920r-7620,-6350l24130,105410,16510,95250,10160,82550r,-29210l12700,39370,20320,26670,30480,16510,41910,6350,59690,xe" fillcolor="#005196" stroked="f">
                    <v:path arrowok="t" o:extrusionok="f"/>
                  </v:shape>
                  <v:shape id="Freeform 323" o:spid="_x0000_s1093" style="position:absolute;left:279;top:94792;width:1841;height:5563;visibility:visible;mso-wrap-style:square;v-text-anchor:middle" coordsize="1841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" path="m144780,r7620,l154940,3810r7620,6350l166370,20320r6350,5080l176530,33020r7620,3810l152400,78740r-29210,49530l101600,180340,81280,237490,69850,295910r-6350,62230l63500,424180r6350,62230l13970,556260,3810,500380,,436880,,370840,3810,302260,13970,233680,29210,163830,53340,101600,77470,41910r13970,l99060,39370r6350,-2540l116840,33020r6350,-10160l130810,16510,140970,3810,144780,xe" fillcolor="#005196" stroked="f">
                    <v:path arrowok="t" o:extrusionok="f"/>
                  </v:shape>
                  <v:shape id="Freeform 324" o:spid="_x0000_s1094" style="position:absolute;left:18021;top:99098;width:31140;height:584;visibility:visible;mso-wrap-style:square;v-text-anchor:middle"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" path="m,l3114040,r,58420l1557020,58420,,58420,,xe" fillcolor="#005196" stroked="f">
                    <v:path arrowok="t" o:extrusionok="f"/>
                  </v:shape>
                  <v:shape id="Freeform 325" o:spid="_x0000_s1095" style="position:absolute;left:65405;top:21336;width:622;height:58254;visibility:visible;mso-wrap-style:square;v-text-anchor:middle" coordsize="62230,582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" path="m,l62230,r,5825490l31750,5825490r-31750,l,xe" fillcolor="#005196" stroked="f">
                    <v:path arrowok="t" o:extrusionok="f"/>
                  </v:shape>
                </v:group>
                <w10:wrap anchorx="margin"/>
              </v:group>
            </w:pict>
          </mc:Fallback>
        </mc:AlternateContent>
      </w:r>
    </w:p>
    <w:p w14:paraId="2713EC45" w14:textId="051DDA95" w:rsidR="0067690B" w:rsidRPr="004A7311" w:rsidRDefault="0067690B" w:rsidP="0067690B">
      <w:pPr>
        <w:spacing w:after="0" w:line="360" w:lineRule="auto"/>
        <w:jc w:val="center"/>
        <w:rPr>
          <w:rFonts w:eastAsia="Times New Roman" w:cs="Times New Roman"/>
          <w:b/>
          <w:szCs w:val="28"/>
        </w:rPr>
      </w:pPr>
      <w:r w:rsidRPr="004A7311">
        <w:rPr>
          <w:rFonts w:eastAsia="Times New Roman" w:cs="Times New Roman"/>
          <w:b/>
          <w:szCs w:val="28"/>
        </w:rPr>
        <w:t>TRƯỜNG ĐẠI HỌC CÔNG NGHIỆP HÀ NỘI</w:t>
      </w:r>
    </w:p>
    <w:p w14:paraId="52CC7545" w14:textId="2DFBCA17" w:rsidR="007365E5" w:rsidRPr="004A7311" w:rsidRDefault="007365E5" w:rsidP="0067690B">
      <w:pPr>
        <w:spacing w:after="0" w:line="360" w:lineRule="auto"/>
        <w:jc w:val="center"/>
        <w:rPr>
          <w:rFonts w:eastAsia="Times New Roman" w:cs="Times New Roman"/>
          <w:b/>
          <w:szCs w:val="28"/>
          <w:lang w:val="vi-VN"/>
        </w:rPr>
      </w:pPr>
      <w:r w:rsidRPr="004A7311">
        <w:rPr>
          <w:rFonts w:eastAsia="Times New Roman" w:cs="Times New Roman"/>
          <w:b/>
          <w:szCs w:val="28"/>
        </w:rPr>
        <w:t>KHOA</w:t>
      </w:r>
      <w:r w:rsidRPr="004A7311">
        <w:rPr>
          <w:rFonts w:eastAsia="Times New Roman" w:cs="Times New Roman"/>
          <w:b/>
          <w:szCs w:val="28"/>
          <w:lang w:val="vi-VN"/>
        </w:rPr>
        <w:t xml:space="preserve"> CÔNG NGHỆ THÔNG TIN</w:t>
      </w:r>
    </w:p>
    <w:p w14:paraId="5384B726" w14:textId="0986702B" w:rsidR="007365E5" w:rsidRPr="004A7311" w:rsidRDefault="00EF211B" w:rsidP="0067690B">
      <w:pPr>
        <w:spacing w:after="0" w:line="360" w:lineRule="auto"/>
        <w:jc w:val="center"/>
        <w:rPr>
          <w:rFonts w:eastAsia="Times New Roman" w:cs="Times New Roman"/>
          <w:bCs/>
          <w:szCs w:val="28"/>
          <w:lang w:val="vi-VN"/>
        </w:rPr>
      </w:pPr>
      <w:r w:rsidRPr="004A7311">
        <w:rPr>
          <w:rFonts w:eastAsia="Times New Roman" w:cs="Times New Roman"/>
          <w:bCs/>
          <w:szCs w:val="28"/>
          <w:lang w:val="vi-VN"/>
        </w:rPr>
        <w:t>--------------------------------------</w:t>
      </w:r>
    </w:p>
    <w:p w14:paraId="5A60202D" w14:textId="25731BED" w:rsidR="0067690B" w:rsidRPr="004A7311" w:rsidRDefault="0067690B" w:rsidP="00CA3CAA">
      <w:pPr>
        <w:spacing w:after="0" w:line="360" w:lineRule="auto"/>
        <w:jc w:val="center"/>
        <w:rPr>
          <w:rFonts w:eastAsia="Times New Roman" w:cs="Times New Roman"/>
          <w:szCs w:val="28"/>
        </w:rPr>
      </w:pPr>
      <w:r w:rsidRPr="004A7311">
        <w:rPr>
          <w:rFonts w:eastAsia="Times New Roman" w:cs="Times New Roman"/>
          <w:b/>
          <w:noProof/>
          <w:szCs w:val="28"/>
        </w:rPr>
        <w:drawing>
          <wp:inline distT="0" distB="0" distL="0" distR="0" wp14:anchorId="1DF1B511" wp14:editId="65E5AD9B">
            <wp:extent cx="1774825" cy="16306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6791.jpg"/>
                    <pic:cNvPicPr/>
                  </pic:nvPicPr>
                  <pic:blipFill>
                    <a:blip r:embed="rId8">
                      <a:extLst>
                        <a:ext uri="{28A0092B-C50C-407E-A947-70E740481C1C}">
                          <a14:useLocalDpi xmlns:a14="http://schemas.microsoft.com/office/drawing/2010/main" val="0"/>
                        </a:ext>
                      </a:extLst>
                    </a:blip>
                    <a:stretch>
                      <a:fillRect/>
                    </a:stretch>
                  </pic:blipFill>
                  <pic:spPr>
                    <a:xfrm>
                      <a:off x="0" y="0"/>
                      <a:ext cx="1780972" cy="1636328"/>
                    </a:xfrm>
                    <a:prstGeom prst="rect">
                      <a:avLst/>
                    </a:prstGeom>
                  </pic:spPr>
                </pic:pic>
              </a:graphicData>
            </a:graphic>
          </wp:inline>
        </w:drawing>
      </w:r>
    </w:p>
    <w:p w14:paraId="4C0314E2" w14:textId="77777777" w:rsidR="007365E5" w:rsidRPr="004A7311" w:rsidRDefault="007365E5" w:rsidP="00CA3CAA">
      <w:pPr>
        <w:spacing w:after="0" w:line="360" w:lineRule="auto"/>
        <w:jc w:val="center"/>
        <w:rPr>
          <w:rFonts w:eastAsia="Times New Roman" w:cs="Times New Roman"/>
          <w:szCs w:val="28"/>
        </w:rPr>
      </w:pPr>
    </w:p>
    <w:p w14:paraId="34BF570F" w14:textId="7480D4FB" w:rsidR="0067690B" w:rsidRPr="00E82EDA" w:rsidRDefault="0067690B" w:rsidP="003A15DE">
      <w:pPr>
        <w:spacing w:after="0" w:line="360" w:lineRule="auto"/>
        <w:jc w:val="center"/>
        <w:rPr>
          <w:rFonts w:eastAsia="Times New Roman" w:cs="Times New Roman"/>
          <w:szCs w:val="28"/>
          <w:lang w:val="vi-VN"/>
        </w:rPr>
      </w:pPr>
      <w:r w:rsidRPr="00E82EDA">
        <w:rPr>
          <w:rFonts w:eastAsia="Times New Roman" w:cs="Times New Roman"/>
          <w:szCs w:val="28"/>
          <w:lang w:val="vi-VN"/>
        </w:rPr>
        <w:t xml:space="preserve">BÁO CÁO THÍ NGHIỆM/THỰC </w:t>
      </w:r>
      <w:r w:rsidR="001517DA" w:rsidRPr="00E82EDA">
        <w:rPr>
          <w:rFonts w:eastAsia="Times New Roman" w:cs="Times New Roman"/>
          <w:szCs w:val="28"/>
          <w:lang w:val="vi-VN"/>
        </w:rPr>
        <w:t>NGHIỆM</w:t>
      </w:r>
    </w:p>
    <w:p w14:paraId="4432EA60" w14:textId="577C8002" w:rsidR="007365E5" w:rsidRPr="004A7311" w:rsidRDefault="00EF211B" w:rsidP="0067690B">
      <w:pPr>
        <w:spacing w:after="0" w:line="360" w:lineRule="auto"/>
        <w:jc w:val="center"/>
        <w:rPr>
          <w:rFonts w:eastAsia="Times New Roman" w:cs="Times New Roman"/>
          <w:b/>
          <w:szCs w:val="28"/>
          <w:lang w:val="vi-VN"/>
        </w:rPr>
      </w:pPr>
      <w:r w:rsidRPr="00E82EDA">
        <w:rPr>
          <w:rFonts w:eastAsia="Times New Roman" w:cs="Times New Roman"/>
          <w:szCs w:val="28"/>
          <w:lang w:val="vi-VN"/>
        </w:rPr>
        <w:t>LẬP TRÌNH JAVA</w:t>
      </w:r>
    </w:p>
    <w:p w14:paraId="5E47A84A" w14:textId="77777777" w:rsidR="00EF211B" w:rsidRPr="004A7311" w:rsidRDefault="00EF211B" w:rsidP="0067690B">
      <w:pPr>
        <w:spacing w:after="0" w:line="360" w:lineRule="auto"/>
        <w:jc w:val="center"/>
        <w:rPr>
          <w:rFonts w:eastAsia="Times New Roman" w:cs="Times New Roman"/>
          <w:b/>
          <w:szCs w:val="28"/>
        </w:rPr>
      </w:pPr>
    </w:p>
    <w:p w14:paraId="367BC492" w14:textId="74D57E28" w:rsidR="0067690B" w:rsidRPr="004A7311" w:rsidRDefault="0067690B" w:rsidP="00632C68">
      <w:pPr>
        <w:spacing w:after="0" w:line="360" w:lineRule="auto"/>
        <w:ind w:left="720"/>
        <w:jc w:val="center"/>
        <w:rPr>
          <w:rFonts w:eastAsia="Times New Roman" w:cs="Times New Roman"/>
          <w:b/>
          <w:szCs w:val="28"/>
        </w:rPr>
      </w:pPr>
      <w:r w:rsidRPr="004A7311">
        <w:rPr>
          <w:rFonts w:eastAsia="Times New Roman" w:cs="Times New Roman"/>
          <w:b/>
          <w:szCs w:val="28"/>
          <w:lang w:val="vi-VN"/>
        </w:rPr>
        <w:t>ĐỀ TÀI</w:t>
      </w:r>
      <w:r w:rsidRPr="004A7311">
        <w:rPr>
          <w:rFonts w:eastAsia="Times New Roman" w:cs="Times New Roman"/>
          <w:b/>
          <w:szCs w:val="28"/>
        </w:rPr>
        <w:t xml:space="preserve">: </w:t>
      </w:r>
      <w:r w:rsidR="007365E5" w:rsidRPr="004A7311">
        <w:rPr>
          <w:rFonts w:eastAsia="Times New Roman" w:cs="Times New Roman"/>
          <w:b/>
          <w:szCs w:val="28"/>
          <w:lang w:val="vi-VN"/>
        </w:rPr>
        <w:t xml:space="preserve"> </w:t>
      </w:r>
      <w:r w:rsidRPr="004A7311">
        <w:rPr>
          <w:rFonts w:eastAsia="Times New Roman" w:cs="Times New Roman"/>
          <w:b/>
          <w:szCs w:val="28"/>
        </w:rPr>
        <w:t xml:space="preserve">XÂY DỰNG </w:t>
      </w:r>
      <w:r w:rsidR="00EF211B" w:rsidRPr="004A7311">
        <w:rPr>
          <w:rFonts w:eastAsia="Times New Roman" w:cs="Times New Roman"/>
          <w:b/>
          <w:szCs w:val="28"/>
          <w:lang w:val="vi-VN"/>
        </w:rPr>
        <w:t>PHẦN MỀM QUẢN LÝ ĐỒNG PHỤC TRƯỜNG ĐẠI HỌC CÔNG NGHIỆP HÀ NỘI</w:t>
      </w:r>
    </w:p>
    <w:p w14:paraId="5ABE0C1D" w14:textId="47E38B60" w:rsidR="003A15DE" w:rsidRPr="004A7311" w:rsidRDefault="003A15DE" w:rsidP="0067690B">
      <w:pPr>
        <w:spacing w:after="0" w:line="240" w:lineRule="auto"/>
        <w:rPr>
          <w:rFonts w:eastAsia="Times New Roman" w:cs="Times New Roman"/>
          <w:b/>
          <w:szCs w:val="28"/>
          <w:lang w:val="vi-VN"/>
        </w:rPr>
      </w:pPr>
    </w:p>
    <w:p w14:paraId="7F66CFB7" w14:textId="77777777" w:rsidR="003A15DE" w:rsidRPr="004A7311" w:rsidRDefault="003A15DE" w:rsidP="0067690B">
      <w:pPr>
        <w:spacing w:after="0" w:line="240" w:lineRule="auto"/>
        <w:rPr>
          <w:rFonts w:eastAsia="Times New Roman" w:cs="Times New Roman"/>
          <w:b/>
          <w:szCs w:val="28"/>
          <w:lang w:val="vi-VN"/>
        </w:rPr>
      </w:pPr>
    </w:p>
    <w:tbl>
      <w:tblPr>
        <w:tblW w:w="7382" w:type="dxa"/>
        <w:tblInd w:w="1804" w:type="dxa"/>
        <w:tblCellMar>
          <w:top w:w="15" w:type="dxa"/>
          <w:left w:w="15" w:type="dxa"/>
          <w:bottom w:w="15" w:type="dxa"/>
          <w:right w:w="15" w:type="dxa"/>
        </w:tblCellMar>
        <w:tblLook w:val="04A0" w:firstRow="1" w:lastRow="0" w:firstColumn="1" w:lastColumn="0" w:noHBand="0" w:noVBand="1"/>
      </w:tblPr>
      <w:tblGrid>
        <w:gridCol w:w="1574"/>
        <w:gridCol w:w="5808"/>
      </w:tblGrid>
      <w:tr w:rsidR="007365E5" w:rsidRPr="004A7311" w14:paraId="3D84DCBD" w14:textId="77777777" w:rsidTr="00EF211B">
        <w:trPr>
          <w:trHeight w:val="481"/>
        </w:trPr>
        <w:tc>
          <w:tcPr>
            <w:tcW w:w="0" w:type="auto"/>
            <w:hideMark/>
          </w:tcPr>
          <w:p w14:paraId="492E6D52" w14:textId="0F6A9E0A" w:rsidR="00F76C95" w:rsidRPr="004A7311" w:rsidRDefault="00EF211B" w:rsidP="00F76C95">
            <w:pPr>
              <w:spacing w:after="0" w:line="240" w:lineRule="auto"/>
              <w:rPr>
                <w:rFonts w:eastAsia="Times New Roman" w:cs="Times New Roman"/>
                <w:b/>
                <w:bCs/>
                <w:szCs w:val="28"/>
                <w:lang w:val="vi-VN"/>
              </w:rPr>
            </w:pPr>
            <w:bookmarkStart w:id="0" w:name="_Hlk127200231"/>
            <w:r w:rsidRPr="004A7311">
              <w:rPr>
                <w:rFonts w:eastAsia="Times New Roman" w:cs="Times New Roman"/>
                <w:b/>
                <w:bCs/>
                <w:szCs w:val="28"/>
              </w:rPr>
              <w:t>GVHD</w:t>
            </w:r>
          </w:p>
        </w:tc>
        <w:tc>
          <w:tcPr>
            <w:tcW w:w="0" w:type="auto"/>
            <w:hideMark/>
          </w:tcPr>
          <w:p w14:paraId="1524BD75" w14:textId="6922B368" w:rsidR="00F76C95" w:rsidRPr="004A7311" w:rsidRDefault="00F76C95" w:rsidP="00F76C95">
            <w:pPr>
              <w:spacing w:after="0" w:line="240" w:lineRule="auto"/>
              <w:rPr>
                <w:rFonts w:eastAsia="Times New Roman" w:cs="Times New Roman"/>
                <w:b/>
                <w:bCs/>
                <w:szCs w:val="28"/>
                <w:lang w:val="vi-VN"/>
              </w:rPr>
            </w:pPr>
            <w:r w:rsidRPr="004A7311">
              <w:rPr>
                <w:rFonts w:eastAsia="Times New Roman" w:cs="Times New Roman"/>
                <w:b/>
                <w:bCs/>
                <w:szCs w:val="28"/>
              </w:rPr>
              <w:t xml:space="preserve">: Ths. </w:t>
            </w:r>
            <w:r w:rsidR="00EF211B" w:rsidRPr="004A7311">
              <w:rPr>
                <w:rFonts w:eastAsia="Times New Roman" w:cs="Times New Roman"/>
                <w:b/>
                <w:bCs/>
                <w:szCs w:val="28"/>
              </w:rPr>
              <w:t>Vũ</w:t>
            </w:r>
            <w:r w:rsidR="00EF211B" w:rsidRPr="004A7311">
              <w:rPr>
                <w:rFonts w:eastAsia="Times New Roman" w:cs="Times New Roman"/>
                <w:b/>
                <w:bCs/>
                <w:szCs w:val="28"/>
                <w:lang w:val="vi-VN"/>
              </w:rPr>
              <w:t xml:space="preserve"> Thị Dương</w:t>
            </w:r>
          </w:p>
        </w:tc>
      </w:tr>
      <w:tr w:rsidR="007365E5" w:rsidRPr="004A7311" w14:paraId="342F264F" w14:textId="77777777" w:rsidTr="00EF211B">
        <w:trPr>
          <w:trHeight w:val="481"/>
        </w:trPr>
        <w:tc>
          <w:tcPr>
            <w:tcW w:w="0" w:type="auto"/>
            <w:hideMark/>
          </w:tcPr>
          <w:p w14:paraId="468A8758" w14:textId="3B77A4F5" w:rsidR="00F76C95" w:rsidRPr="004A7311" w:rsidRDefault="00EF211B" w:rsidP="00F76C95">
            <w:pPr>
              <w:spacing w:after="0" w:line="240" w:lineRule="auto"/>
              <w:rPr>
                <w:rFonts w:eastAsia="Times New Roman" w:cs="Times New Roman"/>
                <w:b/>
                <w:bCs/>
                <w:szCs w:val="28"/>
                <w:lang w:val="vi-VN"/>
              </w:rPr>
            </w:pPr>
            <w:r w:rsidRPr="004A7311">
              <w:rPr>
                <w:rFonts w:eastAsia="Times New Roman" w:cs="Times New Roman"/>
                <w:b/>
                <w:bCs/>
                <w:szCs w:val="28"/>
              </w:rPr>
              <w:t>Sinh</w:t>
            </w:r>
            <w:r w:rsidRPr="004A7311">
              <w:rPr>
                <w:rFonts w:eastAsia="Times New Roman" w:cs="Times New Roman"/>
                <w:b/>
                <w:bCs/>
                <w:szCs w:val="28"/>
                <w:lang w:val="vi-VN"/>
              </w:rPr>
              <w:t xml:space="preserve"> Viên</w:t>
            </w:r>
          </w:p>
        </w:tc>
        <w:tc>
          <w:tcPr>
            <w:tcW w:w="0" w:type="auto"/>
            <w:hideMark/>
          </w:tcPr>
          <w:p w14:paraId="4B7720B9" w14:textId="3BD9077F" w:rsidR="00F76C95" w:rsidRPr="004A7311" w:rsidRDefault="00F76C95" w:rsidP="00EF211B">
            <w:pPr>
              <w:spacing w:after="0" w:line="360" w:lineRule="auto"/>
              <w:rPr>
                <w:rFonts w:eastAsia="Times New Roman" w:cs="Times New Roman"/>
                <w:b/>
                <w:bCs/>
                <w:szCs w:val="28"/>
              </w:rPr>
            </w:pPr>
            <w:r w:rsidRPr="004A7311">
              <w:rPr>
                <w:rFonts w:eastAsia="Times New Roman" w:cs="Times New Roman"/>
                <w:b/>
                <w:bCs/>
                <w:szCs w:val="28"/>
              </w:rPr>
              <w:t xml:space="preserve">: </w:t>
            </w:r>
            <w:r w:rsidR="00EF211B" w:rsidRPr="004A7311">
              <w:rPr>
                <w:b/>
                <w:bCs/>
                <w:szCs w:val="28"/>
              </w:rPr>
              <w:t>Lưu Thị Ngọc Ánh – 2020602612</w:t>
            </w:r>
          </w:p>
        </w:tc>
      </w:tr>
      <w:tr w:rsidR="007365E5" w:rsidRPr="004A7311" w14:paraId="2D31585E" w14:textId="77777777" w:rsidTr="00EF211B">
        <w:trPr>
          <w:trHeight w:val="459"/>
        </w:trPr>
        <w:tc>
          <w:tcPr>
            <w:tcW w:w="0" w:type="auto"/>
            <w:hideMark/>
          </w:tcPr>
          <w:p w14:paraId="0FDD7B05" w14:textId="77777777" w:rsidR="00F76C95" w:rsidRPr="004A7311" w:rsidRDefault="00F76C95" w:rsidP="00F76C95">
            <w:pPr>
              <w:spacing w:after="0" w:line="240" w:lineRule="auto"/>
              <w:rPr>
                <w:rFonts w:eastAsia="Times New Roman" w:cs="Times New Roman"/>
                <w:b/>
                <w:bCs/>
                <w:szCs w:val="28"/>
              </w:rPr>
            </w:pPr>
          </w:p>
        </w:tc>
        <w:tc>
          <w:tcPr>
            <w:tcW w:w="0" w:type="auto"/>
            <w:hideMark/>
          </w:tcPr>
          <w:p w14:paraId="3EC52BE2" w14:textId="6EC5C345" w:rsidR="00F76C95" w:rsidRPr="004A7311" w:rsidRDefault="007365E5" w:rsidP="00EF211B">
            <w:pPr>
              <w:spacing w:after="0" w:line="360" w:lineRule="auto"/>
              <w:rPr>
                <w:rFonts w:eastAsia="Times New Roman" w:cs="Times New Roman"/>
                <w:b/>
                <w:bCs/>
                <w:szCs w:val="28"/>
              </w:rPr>
            </w:pPr>
            <w:r w:rsidRPr="004A7311">
              <w:rPr>
                <w:rFonts w:eastAsia="Times New Roman" w:cs="Times New Roman"/>
                <w:b/>
                <w:bCs/>
                <w:szCs w:val="28"/>
                <w:lang w:val="vi-VN"/>
              </w:rPr>
              <w:t xml:space="preserve"> </w:t>
            </w:r>
            <w:r w:rsidR="00F76C95" w:rsidRPr="004A7311">
              <w:rPr>
                <w:rFonts w:eastAsia="Times New Roman" w:cs="Times New Roman"/>
                <w:b/>
                <w:bCs/>
                <w:szCs w:val="28"/>
              </w:rPr>
              <w:t> </w:t>
            </w:r>
            <w:r w:rsidR="00EF211B" w:rsidRPr="004A7311">
              <w:rPr>
                <w:b/>
                <w:bCs/>
                <w:szCs w:val="28"/>
              </w:rPr>
              <w:t>Nguyễn Thị Loan – 2020601168</w:t>
            </w:r>
          </w:p>
        </w:tc>
      </w:tr>
      <w:tr w:rsidR="007365E5" w:rsidRPr="004A7311" w14:paraId="775D2A28" w14:textId="77777777" w:rsidTr="00EF211B">
        <w:trPr>
          <w:trHeight w:val="481"/>
        </w:trPr>
        <w:tc>
          <w:tcPr>
            <w:tcW w:w="0" w:type="auto"/>
            <w:hideMark/>
          </w:tcPr>
          <w:p w14:paraId="5917CAC4" w14:textId="77777777" w:rsidR="00F76C95" w:rsidRPr="004A7311" w:rsidRDefault="00F76C95" w:rsidP="00F76C95">
            <w:pPr>
              <w:spacing w:after="0" w:line="240" w:lineRule="auto"/>
              <w:rPr>
                <w:rFonts w:eastAsia="Times New Roman" w:cs="Times New Roman"/>
                <w:b/>
                <w:bCs/>
                <w:szCs w:val="28"/>
              </w:rPr>
            </w:pPr>
          </w:p>
        </w:tc>
        <w:tc>
          <w:tcPr>
            <w:tcW w:w="0" w:type="auto"/>
            <w:hideMark/>
          </w:tcPr>
          <w:p w14:paraId="334C5A80" w14:textId="537C917A" w:rsidR="00F76C95" w:rsidRPr="004A7311" w:rsidRDefault="00F76C95" w:rsidP="00EF211B">
            <w:pPr>
              <w:spacing w:after="0" w:line="360" w:lineRule="auto"/>
              <w:rPr>
                <w:b/>
                <w:bCs/>
                <w:szCs w:val="28"/>
              </w:rPr>
            </w:pPr>
            <w:r w:rsidRPr="004A7311">
              <w:rPr>
                <w:rFonts w:eastAsia="Times New Roman" w:cs="Times New Roman"/>
                <w:b/>
                <w:bCs/>
                <w:szCs w:val="28"/>
              </w:rPr>
              <w:t> </w:t>
            </w:r>
            <w:r w:rsidR="00EF211B" w:rsidRPr="004A7311">
              <w:rPr>
                <w:rFonts w:eastAsia="Times New Roman" w:cs="Times New Roman"/>
                <w:b/>
                <w:bCs/>
                <w:szCs w:val="28"/>
                <w:lang w:val="vi-VN"/>
              </w:rPr>
              <w:t xml:space="preserve"> </w:t>
            </w:r>
            <w:r w:rsidR="00EF211B" w:rsidRPr="004A7311">
              <w:rPr>
                <w:b/>
                <w:bCs/>
                <w:szCs w:val="28"/>
              </w:rPr>
              <w:t>An Thị Ngọc Mai – 2020601360</w:t>
            </w:r>
          </w:p>
          <w:p w14:paraId="231225D4" w14:textId="32E9F22A" w:rsidR="00EF211B" w:rsidRPr="004A7311" w:rsidRDefault="00EF211B" w:rsidP="00EF211B">
            <w:pPr>
              <w:spacing w:after="0" w:line="360" w:lineRule="auto"/>
              <w:rPr>
                <w:b/>
                <w:bCs/>
                <w:szCs w:val="28"/>
              </w:rPr>
            </w:pPr>
            <w:r w:rsidRPr="004A7311">
              <w:rPr>
                <w:b/>
                <w:bCs/>
                <w:szCs w:val="28"/>
                <w:lang w:val="vi-VN"/>
              </w:rPr>
              <w:t xml:space="preserve">  </w:t>
            </w:r>
            <w:r w:rsidRPr="004A7311">
              <w:rPr>
                <w:b/>
                <w:bCs/>
                <w:szCs w:val="28"/>
              </w:rPr>
              <w:t>Ngô Tiến Thành – 2020600572</w:t>
            </w:r>
          </w:p>
          <w:p w14:paraId="00CA9906" w14:textId="28194230" w:rsidR="00EF211B" w:rsidRPr="004A7311" w:rsidRDefault="00EF211B" w:rsidP="00EF211B">
            <w:pPr>
              <w:spacing w:after="0" w:line="360" w:lineRule="auto"/>
              <w:rPr>
                <w:rFonts w:eastAsia="Times New Roman" w:cs="Times New Roman"/>
                <w:b/>
                <w:bCs/>
                <w:szCs w:val="28"/>
                <w:lang w:val="vi-VN"/>
              </w:rPr>
            </w:pPr>
            <w:r w:rsidRPr="004A7311">
              <w:rPr>
                <w:b/>
                <w:bCs/>
                <w:szCs w:val="28"/>
                <w:lang w:val="vi-VN"/>
              </w:rPr>
              <w:t xml:space="preserve">  </w:t>
            </w:r>
            <w:r w:rsidRPr="004A7311">
              <w:rPr>
                <w:b/>
                <w:bCs/>
                <w:szCs w:val="28"/>
              </w:rPr>
              <w:t xml:space="preserve">Nguyễn Xuân Trường - 2020601349    </w:t>
            </w:r>
          </w:p>
        </w:tc>
      </w:tr>
      <w:bookmarkEnd w:id="0"/>
      <w:tr w:rsidR="00EF211B" w:rsidRPr="004A7311" w14:paraId="52AA325F" w14:textId="77777777" w:rsidTr="00FF3A07">
        <w:trPr>
          <w:trHeight w:val="481"/>
        </w:trPr>
        <w:tc>
          <w:tcPr>
            <w:tcW w:w="0" w:type="auto"/>
            <w:hideMark/>
          </w:tcPr>
          <w:p w14:paraId="30E31323" w14:textId="4348348D" w:rsidR="00EF211B" w:rsidRPr="004A7311" w:rsidRDefault="00EF211B" w:rsidP="00FF3A07">
            <w:pPr>
              <w:spacing w:after="0" w:line="240" w:lineRule="auto"/>
              <w:rPr>
                <w:rFonts w:eastAsia="Times New Roman" w:cs="Times New Roman"/>
                <w:b/>
                <w:bCs/>
                <w:szCs w:val="28"/>
                <w:lang w:val="vi-VN"/>
              </w:rPr>
            </w:pPr>
            <w:r w:rsidRPr="004A7311">
              <w:rPr>
                <w:rFonts w:eastAsia="Times New Roman" w:cs="Times New Roman"/>
                <w:b/>
                <w:bCs/>
                <w:szCs w:val="28"/>
              </w:rPr>
              <w:t>Nhóm</w:t>
            </w:r>
          </w:p>
        </w:tc>
        <w:tc>
          <w:tcPr>
            <w:tcW w:w="0" w:type="auto"/>
            <w:hideMark/>
          </w:tcPr>
          <w:p w14:paraId="1261F2BF" w14:textId="1FC74A1A" w:rsidR="00EF211B" w:rsidRPr="004A7311" w:rsidRDefault="00EF211B" w:rsidP="00FF3A07">
            <w:pPr>
              <w:spacing w:after="0" w:line="240" w:lineRule="auto"/>
              <w:rPr>
                <w:rFonts w:eastAsia="Times New Roman" w:cs="Times New Roman"/>
                <w:b/>
                <w:bCs/>
                <w:szCs w:val="28"/>
                <w:lang w:val="vi-VN"/>
              </w:rPr>
            </w:pPr>
            <w:r w:rsidRPr="004A7311">
              <w:rPr>
                <w:rFonts w:eastAsia="Times New Roman" w:cs="Times New Roman"/>
                <w:b/>
                <w:bCs/>
                <w:szCs w:val="28"/>
              </w:rPr>
              <w:t>: 02</w:t>
            </w:r>
          </w:p>
        </w:tc>
      </w:tr>
      <w:tr w:rsidR="00EF211B" w:rsidRPr="004A7311" w14:paraId="2B783788" w14:textId="77777777" w:rsidTr="00FF3A07">
        <w:trPr>
          <w:trHeight w:val="481"/>
        </w:trPr>
        <w:tc>
          <w:tcPr>
            <w:tcW w:w="0" w:type="auto"/>
            <w:hideMark/>
          </w:tcPr>
          <w:p w14:paraId="665B4E10" w14:textId="079709C4" w:rsidR="00EF211B" w:rsidRPr="004A7311" w:rsidRDefault="00EF211B" w:rsidP="00FF3A07">
            <w:pPr>
              <w:spacing w:after="0" w:line="240" w:lineRule="auto"/>
              <w:rPr>
                <w:rFonts w:eastAsia="Times New Roman" w:cs="Times New Roman"/>
                <w:b/>
                <w:bCs/>
                <w:szCs w:val="28"/>
                <w:lang w:val="vi-VN"/>
              </w:rPr>
            </w:pPr>
            <w:r w:rsidRPr="004A7311">
              <w:rPr>
                <w:rFonts w:eastAsia="Times New Roman" w:cs="Times New Roman"/>
                <w:b/>
                <w:bCs/>
                <w:szCs w:val="28"/>
                <w:lang w:val="vi-VN"/>
              </w:rPr>
              <w:t>Lớp</w:t>
            </w:r>
          </w:p>
        </w:tc>
        <w:tc>
          <w:tcPr>
            <w:tcW w:w="0" w:type="auto"/>
            <w:hideMark/>
          </w:tcPr>
          <w:p w14:paraId="57CE96B3" w14:textId="4811CE26" w:rsidR="00EF211B" w:rsidRPr="004A7311" w:rsidRDefault="00EF211B" w:rsidP="00FF3A07">
            <w:pPr>
              <w:spacing w:after="0" w:line="360" w:lineRule="auto"/>
              <w:rPr>
                <w:rFonts w:eastAsia="Times New Roman" w:cs="Times New Roman"/>
                <w:b/>
                <w:bCs/>
                <w:szCs w:val="28"/>
              </w:rPr>
            </w:pPr>
            <w:r w:rsidRPr="004A7311">
              <w:rPr>
                <w:rFonts w:eastAsia="Times New Roman" w:cs="Times New Roman"/>
                <w:b/>
                <w:bCs/>
                <w:szCs w:val="28"/>
              </w:rPr>
              <w:t xml:space="preserve">: </w:t>
            </w:r>
            <w:r w:rsidRPr="004A7311">
              <w:rPr>
                <w:szCs w:val="28"/>
              </w:rPr>
              <w:t>20223IT6019001</w:t>
            </w:r>
            <w:r w:rsidRPr="004A7311">
              <w:rPr>
                <w:szCs w:val="28"/>
                <w:lang w:val="vi-VN"/>
              </w:rPr>
              <w:t>.</w:t>
            </w:r>
            <w:r w:rsidRPr="004A7311">
              <w:rPr>
                <w:b/>
                <w:bCs/>
                <w:szCs w:val="28"/>
                <w:lang w:val="vi-VN"/>
              </w:rPr>
              <w:t xml:space="preserve"> Khóa</w:t>
            </w:r>
            <w:r w:rsidRPr="004A7311">
              <w:rPr>
                <w:szCs w:val="28"/>
                <w:lang w:val="vi-VN"/>
              </w:rPr>
              <w:t>: 15</w:t>
            </w:r>
          </w:p>
        </w:tc>
      </w:tr>
    </w:tbl>
    <w:p w14:paraId="6F433FDC" w14:textId="77777777" w:rsidR="007C5B66" w:rsidRDefault="00EF211B" w:rsidP="00E82EDA">
      <w:pPr>
        <w:tabs>
          <w:tab w:val="left" w:pos="2256"/>
        </w:tabs>
        <w:spacing w:after="0" w:line="240" w:lineRule="auto"/>
        <w:rPr>
          <w:rFonts w:eastAsia="Times New Roman" w:cs="Times New Roman"/>
          <w:b/>
          <w:bCs/>
          <w:szCs w:val="28"/>
          <w:lang w:val="vi-VN"/>
        </w:rPr>
      </w:pPr>
      <w:r w:rsidRPr="004A7311">
        <w:rPr>
          <w:rFonts w:eastAsia="Times New Roman" w:cs="Times New Roman"/>
          <w:b/>
          <w:bCs/>
          <w:szCs w:val="28"/>
          <w:lang w:val="vi-VN"/>
        </w:rPr>
        <w:t xml:space="preserve"> </w:t>
      </w:r>
      <w:r w:rsidR="004A7311">
        <w:rPr>
          <w:rFonts w:eastAsia="Times New Roman" w:cs="Times New Roman"/>
          <w:b/>
          <w:bCs/>
          <w:szCs w:val="28"/>
          <w:lang w:val="vi-VN"/>
        </w:rPr>
        <w:t xml:space="preserve">                         </w:t>
      </w:r>
      <w:r w:rsidR="004A7311">
        <w:rPr>
          <w:rFonts w:eastAsia="Times New Roman" w:cs="Times New Roman"/>
          <w:b/>
          <w:bCs/>
          <w:szCs w:val="28"/>
          <w:lang w:val="vi-VN"/>
        </w:rPr>
        <w:tab/>
      </w:r>
      <w:r w:rsidR="004A7311">
        <w:rPr>
          <w:rFonts w:eastAsia="Times New Roman" w:cs="Times New Roman"/>
          <w:b/>
          <w:bCs/>
          <w:szCs w:val="28"/>
          <w:lang w:val="vi-VN"/>
        </w:rPr>
        <w:tab/>
      </w:r>
      <w:r w:rsidR="004A7311">
        <w:rPr>
          <w:rFonts w:eastAsia="Times New Roman" w:cs="Times New Roman"/>
          <w:b/>
          <w:bCs/>
          <w:szCs w:val="28"/>
          <w:lang w:val="vi-VN"/>
        </w:rPr>
        <w:tab/>
      </w:r>
    </w:p>
    <w:p w14:paraId="39193B07" w14:textId="46F63732" w:rsidR="007C5B66" w:rsidRPr="00FE7972" w:rsidRDefault="00FE7972" w:rsidP="00E82EDA">
      <w:pPr>
        <w:tabs>
          <w:tab w:val="left" w:pos="2256"/>
        </w:tabs>
        <w:spacing w:after="0" w:line="240" w:lineRule="auto"/>
        <w:rPr>
          <w:rFonts w:eastAsia="Times New Roman" w:cs="Times New Roman"/>
          <w:b/>
          <w:bCs/>
          <w:szCs w:val="28"/>
          <w:rPrChange w:id="1" w:author="Vũ Thị Dương" w:date="2023-02-17T15:26:00Z">
            <w:rPr>
              <w:rFonts w:eastAsia="Times New Roman" w:cs="Times New Roman"/>
              <w:b/>
              <w:bCs/>
              <w:szCs w:val="28"/>
              <w:lang w:val="vi-VN"/>
            </w:rPr>
          </w:rPrChange>
        </w:rPr>
      </w:pPr>
      <w:ins w:id="2" w:author="Vũ Thị Dương" w:date="2023-02-17T15:26:00Z">
        <w:r>
          <w:rPr>
            <w:rFonts w:eastAsia="Times New Roman" w:cs="Times New Roman"/>
            <w:b/>
            <w:bCs/>
            <w:szCs w:val="28"/>
          </w:rPr>
          <w:t>Bìa sai mẫu, đề nghị làm lại theo nh</w:t>
        </w:r>
      </w:ins>
      <w:ins w:id="3" w:author="Vũ Thị Dương" w:date="2023-02-17T15:27:00Z">
        <w:r>
          <w:rPr>
            <w:rFonts w:eastAsia="Times New Roman" w:cs="Times New Roman"/>
            <w:b/>
            <w:bCs/>
            <w:szCs w:val="28"/>
          </w:rPr>
          <w:t>ư mẫu gv đã gửi trong hướng dẫn</w:t>
        </w:r>
      </w:ins>
    </w:p>
    <w:p w14:paraId="0590AD2F" w14:textId="77777777" w:rsidR="00BE3E7A" w:rsidRDefault="00BE3E7A" w:rsidP="007C5B66">
      <w:pPr>
        <w:tabs>
          <w:tab w:val="left" w:pos="2256"/>
        </w:tabs>
        <w:spacing w:after="0" w:line="240" w:lineRule="auto"/>
        <w:jc w:val="center"/>
        <w:rPr>
          <w:rFonts w:eastAsia="Times New Roman" w:cs="Times New Roman"/>
          <w:b/>
          <w:bCs/>
          <w:szCs w:val="28"/>
          <w:lang w:val="vi-VN"/>
        </w:rPr>
      </w:pPr>
    </w:p>
    <w:p w14:paraId="47A937F7" w14:textId="62F74CCF" w:rsidR="00E82EDA" w:rsidRDefault="0067690B" w:rsidP="00C3220A">
      <w:pPr>
        <w:tabs>
          <w:tab w:val="left" w:pos="2256"/>
        </w:tabs>
        <w:spacing w:after="0" w:line="240" w:lineRule="auto"/>
        <w:jc w:val="center"/>
        <w:rPr>
          <w:rFonts w:eastAsia="Times New Roman" w:cs="Times New Roman"/>
          <w:b/>
          <w:bCs/>
          <w:szCs w:val="28"/>
          <w:lang w:val="vi-VN"/>
        </w:rPr>
      </w:pPr>
      <w:r w:rsidRPr="004A7311">
        <w:rPr>
          <w:rFonts w:eastAsia="Times New Roman" w:cs="Times New Roman"/>
          <w:b/>
          <w:bCs/>
          <w:szCs w:val="28"/>
          <w:lang w:val="vi-VN"/>
        </w:rPr>
        <w:t>Hà Nội</w:t>
      </w:r>
      <w:r w:rsidR="00632C68" w:rsidRPr="004A7311">
        <w:rPr>
          <w:rFonts w:eastAsia="Times New Roman" w:cs="Times New Roman"/>
          <w:b/>
          <w:bCs/>
          <w:szCs w:val="28"/>
          <w:lang w:val="vi-VN"/>
        </w:rPr>
        <w:t xml:space="preserve"> - Năm</w:t>
      </w:r>
      <w:r w:rsidRPr="004A7311">
        <w:rPr>
          <w:rFonts w:eastAsia="Times New Roman" w:cs="Times New Roman"/>
          <w:b/>
          <w:bCs/>
          <w:szCs w:val="28"/>
          <w:lang w:val="vi-VN"/>
        </w:rPr>
        <w:t xml:space="preserve"> </w:t>
      </w:r>
      <w:r w:rsidR="00D51922">
        <w:rPr>
          <w:rFonts w:eastAsia="Times New Roman" w:cs="Times New Roman"/>
          <w:b/>
          <w:bCs/>
          <w:szCs w:val="28"/>
          <w:lang w:val="vi-VN"/>
        </w:rPr>
        <w:t>2023</w:t>
      </w:r>
      <w:r w:rsidR="00E82EDA">
        <w:rPr>
          <w:rFonts w:eastAsia="Times New Roman" w:cs="Times New Roman"/>
          <w:b/>
          <w:bCs/>
          <w:szCs w:val="28"/>
          <w:lang w:val="vi-VN"/>
        </w:rPr>
        <w:br w:type="page"/>
      </w:r>
    </w:p>
    <w:p w14:paraId="34314B74" w14:textId="306F3470" w:rsidR="00E82EDA" w:rsidRPr="00E82EDA" w:rsidRDefault="00E82EDA" w:rsidP="00E82EDA">
      <w:pPr>
        <w:tabs>
          <w:tab w:val="left" w:pos="2256"/>
        </w:tabs>
        <w:spacing w:after="0" w:line="240" w:lineRule="auto"/>
        <w:jc w:val="center"/>
        <w:rPr>
          <w:rFonts w:eastAsia="Times New Roman" w:cs="Times New Roman"/>
          <w:b/>
          <w:bCs/>
          <w:szCs w:val="28"/>
        </w:rPr>
        <w:sectPr w:rsidR="00E82EDA" w:rsidRPr="00E82EDA" w:rsidSect="0067690B">
          <w:headerReference w:type="default" r:id="rId9"/>
          <w:footerReference w:type="default" r:id="rId10"/>
          <w:pgSz w:w="11907" w:h="16839" w:code="9"/>
          <w:pgMar w:top="1134" w:right="1134" w:bottom="1134" w:left="1701" w:header="720" w:footer="720" w:gutter="0"/>
          <w:cols w:space="720"/>
          <w:docGrid w:linePitch="360"/>
        </w:sectPr>
      </w:pPr>
      <w:r>
        <w:rPr>
          <w:rFonts w:eastAsia="Times New Roman" w:cs="Times New Roman"/>
          <w:b/>
          <w:bCs/>
          <w:szCs w:val="28"/>
        </w:rPr>
        <w:lastRenderedPageBreak/>
        <w:t>MỤC LỤC</w:t>
      </w:r>
    </w:p>
    <w:p w14:paraId="348D95F2" w14:textId="16DFB1D3" w:rsidR="00E82EDA" w:rsidRPr="00E82EDA" w:rsidRDefault="00E82EDA" w:rsidP="00E82EDA">
      <w:pPr>
        <w:jc w:val="both"/>
        <w:rPr>
          <w:rFonts w:eastAsia="Times New Roman" w:cs="Times New Roman"/>
          <w:b/>
          <w:bCs/>
          <w:szCs w:val="28"/>
        </w:rPr>
      </w:pPr>
      <w:r>
        <w:rPr>
          <w:rFonts w:eastAsia="Times New Roman" w:cs="Times New Roman"/>
          <w:b/>
          <w:bCs/>
          <w:szCs w:val="28"/>
        </w:rPr>
        <w:lastRenderedPageBreak/>
        <w:t>Danh sách các ký hiệu, các chữ viết tắt</w:t>
      </w:r>
      <w:r>
        <w:rPr>
          <w:rFonts w:eastAsia="Times New Roman" w:cs="Times New Roman"/>
          <w:b/>
          <w:bCs/>
          <w:szCs w:val="28"/>
          <w:lang w:val="vi-VN"/>
        </w:rPr>
        <w:br w:type="page"/>
      </w:r>
    </w:p>
    <w:p w14:paraId="45BC067A" w14:textId="42BE860A" w:rsidR="00D51922" w:rsidRDefault="00D51922" w:rsidP="007C5B66">
      <w:pPr>
        <w:pStyle w:val="Heading1"/>
        <w:spacing w:line="360" w:lineRule="auto"/>
        <w:ind w:left="3402"/>
        <w:jc w:val="both"/>
        <w:rPr>
          <w:rFonts w:ascii="Times New Roman" w:eastAsia="Times New Roman" w:hAnsi="Times New Roman" w:cs="Times New Roman"/>
          <w:b/>
          <w:bCs/>
          <w:color w:val="auto"/>
          <w:sz w:val="28"/>
          <w:szCs w:val="28"/>
          <w:lang w:val="vi-VN"/>
        </w:rPr>
      </w:pPr>
      <w:r w:rsidRPr="004A7311">
        <w:rPr>
          <w:rFonts w:ascii="Times New Roman" w:eastAsia="Times New Roman" w:hAnsi="Times New Roman" w:cs="Times New Roman"/>
          <w:b/>
          <w:bCs/>
          <w:color w:val="auto"/>
          <w:sz w:val="28"/>
          <w:szCs w:val="28"/>
          <w:lang w:val="vi-VN"/>
        </w:rPr>
        <w:lastRenderedPageBreak/>
        <w:t>PHẦN 1: MỞ ĐẦU</w:t>
      </w:r>
    </w:p>
    <w:p w14:paraId="222908E6" w14:textId="77777777" w:rsidR="007C5B66" w:rsidRPr="007C5B66" w:rsidRDefault="007C5B66" w:rsidP="007C5B66">
      <w:pPr>
        <w:rPr>
          <w:lang w:val="vi-VN"/>
        </w:rPr>
      </w:pPr>
    </w:p>
    <w:p w14:paraId="55916ACC" w14:textId="6C177BE7" w:rsidR="00D51922" w:rsidRPr="004A7311" w:rsidRDefault="00D51922" w:rsidP="007C5B66">
      <w:pPr>
        <w:spacing w:line="360" w:lineRule="auto"/>
        <w:jc w:val="both"/>
        <w:rPr>
          <w:rFonts w:eastAsia="Times New Roman" w:cs="Times New Roman"/>
          <w:bCs/>
          <w:szCs w:val="28"/>
          <w:lang w:val="vi-VN"/>
        </w:rPr>
      </w:pPr>
      <w:r w:rsidRPr="004A7311">
        <w:rPr>
          <w:rFonts w:eastAsia="Times New Roman" w:cs="Times New Roman"/>
          <w:bCs/>
          <w:szCs w:val="28"/>
          <w:lang w:val="vi-VN"/>
        </w:rPr>
        <w:tab/>
        <w:t xml:space="preserve">Trong những năm gần đây cùng với sự phát triển mạnh mẽ của nền kinh tế và sự phát triển của ngành CNTT. Tin học đang và sẽ phát </w:t>
      </w:r>
      <w:r w:rsidR="007C5B66">
        <w:rPr>
          <w:rFonts w:eastAsia="Times New Roman" w:cs="Times New Roman"/>
          <w:bCs/>
          <w:szCs w:val="28"/>
          <w:lang w:val="vi-VN"/>
        </w:rPr>
        <w:t>triển một cách</w:t>
      </w:r>
      <w:r w:rsidR="002947B8">
        <w:rPr>
          <w:rFonts w:eastAsia="Times New Roman" w:cs="Times New Roman"/>
          <w:bCs/>
          <w:szCs w:val="28"/>
          <w:lang w:val="vi-VN"/>
        </w:rPr>
        <w:t xml:space="preserve"> không ngừng. </w:t>
      </w:r>
      <w:r w:rsidR="002947B8">
        <w:rPr>
          <w:rFonts w:eastAsia="Times New Roman" w:cs="Times New Roman"/>
          <w:bCs/>
          <w:szCs w:val="28"/>
        </w:rPr>
        <w:t>C</w:t>
      </w:r>
      <w:r w:rsidRPr="004A7311">
        <w:rPr>
          <w:rFonts w:eastAsia="Times New Roman" w:cs="Times New Roman"/>
          <w:bCs/>
          <w:szCs w:val="28"/>
          <w:lang w:val="vi-VN"/>
        </w:rPr>
        <w:t>ác ứng dụng của nó đã p</w:t>
      </w:r>
      <w:r w:rsidR="00BE3E7A">
        <w:rPr>
          <w:rFonts w:eastAsia="Times New Roman" w:cs="Times New Roman"/>
          <w:bCs/>
          <w:szCs w:val="28"/>
          <w:lang w:val="vi-VN"/>
        </w:rPr>
        <w:t>hổ biến trong các ng</w:t>
      </w:r>
      <w:r w:rsidR="002947B8">
        <w:rPr>
          <w:rFonts w:eastAsia="Times New Roman" w:cs="Times New Roman"/>
          <w:bCs/>
          <w:szCs w:val="28"/>
          <w:lang w:val="vi-VN"/>
        </w:rPr>
        <w:t>ành Quản lý</w:t>
      </w:r>
      <w:r w:rsidRPr="004A7311">
        <w:rPr>
          <w:rFonts w:eastAsia="Times New Roman" w:cs="Times New Roman"/>
          <w:bCs/>
          <w:szCs w:val="28"/>
          <w:lang w:val="vi-VN"/>
        </w:rPr>
        <w:t xml:space="preserve"> kinh tế, Sản xuất kinh doanh,</w:t>
      </w:r>
      <w:r w:rsidR="002947B8">
        <w:rPr>
          <w:rFonts w:eastAsia="Times New Roman" w:cs="Times New Roman"/>
          <w:bCs/>
          <w:szCs w:val="28"/>
        </w:rPr>
        <w:t xml:space="preserve"> </w:t>
      </w:r>
      <w:r w:rsidRPr="004A7311">
        <w:rPr>
          <w:rFonts w:eastAsia="Times New Roman" w:cs="Times New Roman"/>
          <w:bCs/>
          <w:szCs w:val="28"/>
          <w:lang w:val="vi-VN"/>
        </w:rPr>
        <w:t>Y tế và Giáo dục... Máy tính đã trở nên quen thuộc và được sử dụng rộng rãi tron</w:t>
      </w:r>
      <w:r w:rsidR="007C5B66">
        <w:rPr>
          <w:rFonts w:eastAsia="Times New Roman" w:cs="Times New Roman"/>
          <w:bCs/>
          <w:szCs w:val="28"/>
          <w:lang w:val="vi-VN"/>
        </w:rPr>
        <w:t>g đời sống xã hội. Tin học đã thâm nhập vào những công việc quen thuộc trong cuộc sống hàng ngày, trong đó phải kể đến</w:t>
      </w:r>
      <w:r w:rsidR="002947B8">
        <w:rPr>
          <w:rFonts w:eastAsia="Times New Roman" w:cs="Times New Roman"/>
          <w:bCs/>
          <w:szCs w:val="28"/>
          <w:lang w:val="vi-VN"/>
        </w:rPr>
        <w:t xml:space="preserve"> lĩnh vực quản l</w:t>
      </w:r>
      <w:r w:rsidR="002947B8">
        <w:rPr>
          <w:rFonts w:eastAsia="Times New Roman" w:cs="Times New Roman"/>
          <w:bCs/>
          <w:szCs w:val="28"/>
        </w:rPr>
        <w:t>ý</w:t>
      </w:r>
      <w:r w:rsidR="002947B8">
        <w:rPr>
          <w:rFonts w:eastAsia="Times New Roman" w:cs="Times New Roman"/>
          <w:bCs/>
          <w:szCs w:val="28"/>
          <w:lang w:val="vi-VN"/>
        </w:rPr>
        <w:t>, nó giúp xử lý</w:t>
      </w:r>
      <w:r w:rsidRPr="004A7311">
        <w:rPr>
          <w:rFonts w:eastAsia="Times New Roman" w:cs="Times New Roman"/>
          <w:bCs/>
          <w:szCs w:val="28"/>
          <w:lang w:val="vi-VN"/>
        </w:rPr>
        <w:t xml:space="preserve"> khối lượng công việc khổng </w:t>
      </w:r>
      <w:r w:rsidR="002947B8">
        <w:rPr>
          <w:rFonts w:eastAsia="Times New Roman" w:cs="Times New Roman"/>
          <w:bCs/>
          <w:szCs w:val="28"/>
          <w:lang w:val="vi-VN"/>
        </w:rPr>
        <w:t>lồ một cách mau lẹ và chính xác</w:t>
      </w:r>
      <w:r w:rsidRPr="004A7311">
        <w:rPr>
          <w:rFonts w:eastAsia="Times New Roman" w:cs="Times New Roman"/>
          <w:bCs/>
          <w:szCs w:val="28"/>
          <w:lang w:val="vi-VN"/>
        </w:rPr>
        <w:t xml:space="preserve">. Nếu phải thực hiện bằng phương pháp thủ công ghi chép bằng tay - hoặc nếu chỉ dùng ở việc sử dụng máy tính với phần mềm </w:t>
      </w:r>
      <w:r w:rsidR="002947B8">
        <w:rPr>
          <w:rFonts w:eastAsia="Times New Roman" w:cs="Times New Roman"/>
          <w:bCs/>
          <w:szCs w:val="28"/>
          <w:lang w:val="vi-VN"/>
        </w:rPr>
        <w:t>Excel để làm thì rất khó khăn</w:t>
      </w:r>
      <w:r w:rsidR="002947B8">
        <w:rPr>
          <w:rFonts w:eastAsia="Times New Roman" w:cs="Times New Roman"/>
          <w:bCs/>
          <w:szCs w:val="28"/>
        </w:rPr>
        <w:t>,</w:t>
      </w:r>
      <w:r w:rsidR="002947B8">
        <w:rPr>
          <w:rFonts w:eastAsia="Times New Roman" w:cs="Times New Roman"/>
          <w:bCs/>
          <w:szCs w:val="28"/>
          <w:lang w:val="vi-VN"/>
        </w:rPr>
        <w:t xml:space="preserve"> tố</w:t>
      </w:r>
      <w:r w:rsidRPr="004A7311">
        <w:rPr>
          <w:rFonts w:eastAsia="Times New Roman" w:cs="Times New Roman"/>
          <w:bCs/>
          <w:szCs w:val="28"/>
          <w:lang w:val="vi-VN"/>
        </w:rPr>
        <w:t>n nhiều thời gian và không thực sự hiệu quả.</w:t>
      </w:r>
    </w:p>
    <w:p w14:paraId="46BAFF55" w14:textId="77777777" w:rsidR="00D51922" w:rsidRPr="004A7311" w:rsidRDefault="00D51922" w:rsidP="007C5B66">
      <w:pPr>
        <w:spacing w:line="360" w:lineRule="auto"/>
        <w:jc w:val="both"/>
        <w:rPr>
          <w:rFonts w:eastAsia="Times New Roman" w:cs="Times New Roman"/>
          <w:bCs/>
          <w:szCs w:val="28"/>
          <w:lang w:val="vi-VN"/>
        </w:rPr>
      </w:pPr>
      <w:r w:rsidRPr="004A7311">
        <w:rPr>
          <w:rFonts w:eastAsia="Times New Roman" w:cs="Times New Roman"/>
          <w:bCs/>
          <w:szCs w:val="28"/>
          <w:lang w:val="vi-VN"/>
        </w:rPr>
        <w:tab/>
        <w:t>Để khắc phục khó khăn trên nhóm chúng em đã có ý tưởng xây dựng một phần mềm quản lý cụ thể là phần mềm quản lý đồng phục của trường Đại học Công nghiệp Hà Nội. Xây dựng chương trình “ Quản lý đồng phục ” nhằm hỗ trợ công tác quản lý thông tin đồng phục một cách tốt hơn, giúp việc tìm kiếm, nhập vào, bán ra không mất nhiều thời gian, nâng cao hiệu quả kiểm soát.</w:t>
      </w:r>
    </w:p>
    <w:p w14:paraId="0EE236F3" w14:textId="77777777" w:rsidR="00D51922" w:rsidRPr="004A7311" w:rsidRDefault="00D51922" w:rsidP="007C5B66">
      <w:pPr>
        <w:spacing w:line="360" w:lineRule="auto"/>
        <w:jc w:val="both"/>
        <w:rPr>
          <w:rFonts w:eastAsia="Times New Roman" w:cs="Times New Roman"/>
          <w:bCs/>
          <w:szCs w:val="28"/>
          <w:lang w:val="vi-VN"/>
        </w:rPr>
      </w:pPr>
      <w:r w:rsidRPr="004A7311">
        <w:rPr>
          <w:rFonts w:eastAsia="Times New Roman" w:cs="Times New Roman"/>
          <w:bCs/>
          <w:szCs w:val="28"/>
          <w:lang w:val="vi-VN"/>
        </w:rPr>
        <w:tab/>
        <w:t>Để xây dựng được phần mềm quản lý đã nêu trên nhóm chúng em cần nắm được những kiến thức cơ bản về lập trình java cơ bản, java hướng đối tượng và lập trình GUI với Swing trong học phần đã học. Ngoài ra, nhóm chúng em đã cùng nhau thảo luận và áp dụng những kiến thức tham khảo từ các nguồn tài liệu khác nhau để có thể hoàn thành đề tài một cách tốt nhất.</w:t>
      </w:r>
    </w:p>
    <w:p w14:paraId="1762BE4E" w14:textId="77777777" w:rsidR="00D51922" w:rsidRPr="004A7311" w:rsidRDefault="00D51922" w:rsidP="007C5B66">
      <w:pPr>
        <w:spacing w:line="360" w:lineRule="auto"/>
        <w:jc w:val="both"/>
        <w:rPr>
          <w:rFonts w:eastAsia="Times New Roman" w:cs="Times New Roman"/>
          <w:bCs/>
          <w:szCs w:val="28"/>
          <w:lang w:val="vi-VN"/>
        </w:rPr>
      </w:pPr>
      <w:r w:rsidRPr="004A7311">
        <w:rPr>
          <w:rFonts w:eastAsia="Times New Roman" w:cs="Times New Roman"/>
          <w:bCs/>
          <w:szCs w:val="28"/>
          <w:lang w:val="vi-VN"/>
        </w:rPr>
        <w:tab/>
        <w:t>Chúng em rất mong sẽ nhận được những lời nhận xét, góp ý từ thầy cô và các bạn để đề tài này có thể hoàn thiện hơn nữa. Một lần nữa, chúng em xin chân thành cảm ơn cô!</w:t>
      </w:r>
    </w:p>
    <w:p w14:paraId="7BA2C0F3" w14:textId="77777777" w:rsidR="00D51922" w:rsidRPr="004A7311" w:rsidRDefault="00D51922" w:rsidP="005F6821">
      <w:pPr>
        <w:spacing w:line="360" w:lineRule="auto"/>
        <w:rPr>
          <w:rFonts w:eastAsia="Times New Roman" w:cs="Times New Roman"/>
          <w:bCs/>
          <w:szCs w:val="28"/>
          <w:lang w:val="vi-VN"/>
        </w:rPr>
      </w:pPr>
    </w:p>
    <w:p w14:paraId="2DD11E58" w14:textId="77777777" w:rsidR="00D51922" w:rsidRPr="004A7311" w:rsidRDefault="00D51922" w:rsidP="005F6821">
      <w:pPr>
        <w:pStyle w:val="Heading1"/>
        <w:spacing w:line="360" w:lineRule="auto"/>
        <w:ind w:left="2268"/>
        <w:rPr>
          <w:rFonts w:ascii="Times New Roman" w:eastAsia="Times New Roman" w:hAnsi="Times New Roman" w:cs="Times New Roman"/>
          <w:b/>
          <w:bCs/>
          <w:color w:val="auto"/>
          <w:sz w:val="28"/>
          <w:szCs w:val="28"/>
          <w:lang w:val="vi-VN"/>
        </w:rPr>
      </w:pPr>
      <w:r w:rsidRPr="004A7311">
        <w:rPr>
          <w:rFonts w:ascii="Times New Roman" w:eastAsia="Times New Roman" w:hAnsi="Times New Roman" w:cs="Times New Roman"/>
          <w:b/>
          <w:bCs/>
          <w:color w:val="auto"/>
          <w:sz w:val="28"/>
          <w:szCs w:val="28"/>
          <w:lang w:val="vi-VN"/>
        </w:rPr>
        <w:lastRenderedPageBreak/>
        <w:t>PHẦN 2: KẾT QUẢ NGHIÊN CỨU</w:t>
      </w:r>
    </w:p>
    <w:p w14:paraId="4A85D761" w14:textId="77777777" w:rsidR="00D51922" w:rsidRPr="004A7311" w:rsidRDefault="00D51922" w:rsidP="005F6821">
      <w:pPr>
        <w:pStyle w:val="Heading2"/>
        <w:spacing w:line="360" w:lineRule="auto"/>
        <w:rPr>
          <w:rFonts w:ascii="Times New Roman" w:eastAsia="Times New Roman" w:hAnsi="Times New Roman" w:cs="Times New Roman"/>
          <w:b/>
          <w:bCs/>
          <w:color w:val="auto"/>
          <w:sz w:val="28"/>
          <w:szCs w:val="28"/>
          <w:lang w:val="vi-VN"/>
        </w:rPr>
      </w:pPr>
      <w:r w:rsidRPr="004A7311">
        <w:rPr>
          <w:rFonts w:ascii="Times New Roman" w:eastAsia="Times New Roman" w:hAnsi="Times New Roman" w:cs="Times New Roman"/>
          <w:b/>
          <w:bCs/>
          <w:color w:val="auto"/>
          <w:sz w:val="28"/>
          <w:szCs w:val="28"/>
          <w:lang w:val="vi-VN"/>
        </w:rPr>
        <w:t>2.1. Giới thiệu</w:t>
      </w:r>
    </w:p>
    <w:p w14:paraId="0BA49409" w14:textId="042F1E68" w:rsidR="00D51922" w:rsidRPr="004A7311" w:rsidRDefault="00D51922" w:rsidP="007C5B66">
      <w:pPr>
        <w:spacing w:line="360" w:lineRule="auto"/>
        <w:jc w:val="both"/>
        <w:rPr>
          <w:rFonts w:eastAsia="Times New Roman" w:cs="Times New Roman"/>
          <w:bCs/>
          <w:szCs w:val="28"/>
          <w:lang w:val="vi-VN"/>
        </w:rPr>
      </w:pPr>
      <w:r w:rsidRPr="004A7311">
        <w:rPr>
          <w:rFonts w:eastAsia="Times New Roman" w:cs="Times New Roman"/>
          <w:bCs/>
          <w:szCs w:val="28"/>
          <w:lang w:val="vi-VN"/>
        </w:rPr>
        <w:tab/>
        <w:t>Để tiết kiệm thời gian và chi phí trong công việc, đồng thời nâng cao năng suất trong việc quản lý đồng phục – công việc mà hiện tại vẫn còn được thực hiện thủ công</w:t>
      </w:r>
      <w:r w:rsidR="00466D5A">
        <w:rPr>
          <w:rFonts w:eastAsia="Times New Roman" w:cs="Times New Roman"/>
          <w:bCs/>
          <w:szCs w:val="28"/>
        </w:rPr>
        <w:t xml:space="preserve"> tại</w:t>
      </w:r>
      <w:r w:rsidRPr="004A7311">
        <w:rPr>
          <w:rFonts w:eastAsia="Times New Roman" w:cs="Times New Roman"/>
          <w:bCs/>
          <w:szCs w:val="28"/>
          <w:lang w:val="vi-VN"/>
        </w:rPr>
        <w:t xml:space="preserve"> trường Đại học Công Nghiệp Hà </w:t>
      </w:r>
      <w:r w:rsidR="00466D5A">
        <w:rPr>
          <w:rFonts w:eastAsia="Times New Roman" w:cs="Times New Roman"/>
          <w:bCs/>
          <w:szCs w:val="28"/>
          <w:lang w:val="vi-VN"/>
        </w:rPr>
        <w:t>Nội, chúng em</w:t>
      </w:r>
      <w:r w:rsidRPr="004A7311">
        <w:rPr>
          <w:rFonts w:eastAsia="Times New Roman" w:cs="Times New Roman"/>
          <w:bCs/>
          <w:szCs w:val="28"/>
          <w:lang w:val="vi-VN"/>
        </w:rPr>
        <w:t xml:space="preserve"> đã đưa ra giải pháp để giải quyết vấn đề này đó là xây dựng phần mềm quản lý đồng phục.</w:t>
      </w:r>
    </w:p>
    <w:p w14:paraId="43CFD10C" w14:textId="76A09C6A" w:rsidR="00D51922" w:rsidRPr="004A7311" w:rsidRDefault="00D51922" w:rsidP="007C5B66">
      <w:pPr>
        <w:spacing w:line="360" w:lineRule="auto"/>
        <w:jc w:val="both"/>
        <w:rPr>
          <w:rFonts w:eastAsia="Times New Roman" w:cs="Times New Roman"/>
          <w:bCs/>
          <w:szCs w:val="28"/>
          <w:lang w:val="vi-VN"/>
        </w:rPr>
      </w:pPr>
      <w:r w:rsidRPr="004A7311">
        <w:rPr>
          <w:rFonts w:eastAsia="Times New Roman" w:cs="Times New Roman"/>
          <w:bCs/>
          <w:szCs w:val="28"/>
          <w:lang w:val="vi-VN"/>
        </w:rPr>
        <w:tab/>
      </w:r>
      <w:r w:rsidR="00466D5A">
        <w:rPr>
          <w:rFonts w:eastAsia="Times New Roman" w:cs="Times New Roman"/>
          <w:bCs/>
          <w:szCs w:val="28"/>
          <w:lang w:val="vi-VN"/>
        </w:rPr>
        <w:t xml:space="preserve">Bước </w:t>
      </w:r>
      <w:r w:rsidR="00466D5A" w:rsidRPr="00FE7972">
        <w:rPr>
          <w:rFonts w:eastAsia="Times New Roman" w:cs="Times New Roman"/>
          <w:b/>
          <w:szCs w:val="28"/>
          <w:highlight w:val="yellow"/>
          <w:lang w:val="vi-VN"/>
          <w:rPrChange w:id="4" w:author="Vũ Thị Dương" w:date="2023-02-17T15:28:00Z">
            <w:rPr>
              <w:rFonts w:eastAsia="Times New Roman" w:cs="Times New Roman"/>
              <w:bCs/>
              <w:szCs w:val="28"/>
              <w:lang w:val="vi-VN"/>
            </w:rPr>
          </w:rPrChange>
        </w:rPr>
        <w:t>đầu</w:t>
      </w:r>
      <w:r w:rsidR="00466D5A">
        <w:rPr>
          <w:rFonts w:eastAsia="Times New Roman" w:cs="Times New Roman"/>
          <w:bCs/>
          <w:szCs w:val="28"/>
          <w:lang w:val="vi-VN"/>
        </w:rPr>
        <w:t xml:space="preserve"> chúng em xác định những nhiệm vụ chính trong đề tài với những nội dung sau:</w:t>
      </w:r>
    </w:p>
    <w:p w14:paraId="1693808B" w14:textId="4B5368DC" w:rsidR="00D51922" w:rsidRDefault="00D51922" w:rsidP="007C5B66">
      <w:pPr>
        <w:spacing w:line="360" w:lineRule="auto"/>
        <w:jc w:val="both"/>
        <w:rPr>
          <w:ins w:id="5" w:author="Vũ Thị Dương" w:date="2023-02-17T15:28:00Z"/>
          <w:rFonts w:eastAsia="Times New Roman" w:cs="Times New Roman"/>
          <w:bCs/>
          <w:szCs w:val="28"/>
          <w:lang w:val="vi-VN"/>
        </w:rPr>
      </w:pPr>
      <w:r w:rsidRPr="004A7311">
        <w:rPr>
          <w:rFonts w:eastAsia="Times New Roman" w:cs="Times New Roman"/>
          <w:bCs/>
          <w:szCs w:val="28"/>
          <w:lang w:val="vi-VN"/>
        </w:rPr>
        <w:tab/>
        <w:t>Tên đề tài: Xây dựng phần mềm quản lý đồng phục trường Đại học Công Nghiệp Hà Nội. Đề tài sẽ được thực hiện theo mô hình thác nước</w:t>
      </w:r>
      <w:r w:rsidR="00466D5A">
        <w:rPr>
          <w:rFonts w:eastAsia="Times New Roman" w:cs="Times New Roman"/>
          <w:bCs/>
          <w:szCs w:val="28"/>
          <w:lang w:val="vi-VN"/>
        </w:rPr>
        <w:t xml:space="preserve"> (Waterfall model) </w:t>
      </w:r>
      <w:r w:rsidRPr="004A7311">
        <w:rPr>
          <w:rFonts w:eastAsia="Times New Roman" w:cs="Times New Roman"/>
          <w:bCs/>
          <w:szCs w:val="28"/>
          <w:lang w:val="vi-VN"/>
        </w:rPr>
        <w:t xml:space="preserve">. </w:t>
      </w:r>
      <w:commentRangeStart w:id="6"/>
      <w:r w:rsidRPr="00FE7972">
        <w:rPr>
          <w:rFonts w:eastAsia="Times New Roman" w:cs="Times New Roman"/>
          <w:b/>
          <w:szCs w:val="28"/>
          <w:highlight w:val="yellow"/>
          <w:lang w:val="vi-VN"/>
          <w:rPrChange w:id="7" w:author="Vũ Thị Dương" w:date="2023-02-17T15:28:00Z">
            <w:rPr>
              <w:rFonts w:eastAsia="Times New Roman" w:cs="Times New Roman"/>
              <w:bCs/>
              <w:szCs w:val="28"/>
              <w:lang w:val="vi-VN"/>
            </w:rPr>
          </w:rPrChange>
        </w:rPr>
        <w:t>Đầu</w:t>
      </w:r>
      <w:r w:rsidRPr="004A7311">
        <w:rPr>
          <w:rFonts w:eastAsia="Times New Roman" w:cs="Times New Roman"/>
          <w:bCs/>
          <w:szCs w:val="28"/>
          <w:lang w:val="vi-VN"/>
        </w:rPr>
        <w:t xml:space="preserve"> tiên</w:t>
      </w:r>
      <w:commentRangeEnd w:id="6"/>
      <w:r w:rsidR="00FE7972">
        <w:rPr>
          <w:rStyle w:val="CommentReference"/>
        </w:rPr>
        <w:commentReference w:id="6"/>
      </w:r>
      <w:r w:rsidRPr="004A7311">
        <w:rPr>
          <w:rFonts w:eastAsia="Times New Roman" w:cs="Times New Roman"/>
          <w:bCs/>
          <w:szCs w:val="28"/>
          <w:lang w:val="vi-VN"/>
        </w:rPr>
        <w:t xml:space="preserve">, nhóm sẽ khảo sát yêu cầu của nhà trường về phần mềm cần xây dựng. Sau khi nắm rõ yêu cầu của sản </w:t>
      </w:r>
      <w:r w:rsidR="00466D5A">
        <w:rPr>
          <w:rFonts w:eastAsia="Times New Roman" w:cs="Times New Roman"/>
          <w:bCs/>
          <w:szCs w:val="28"/>
          <w:lang w:val="vi-VN"/>
        </w:rPr>
        <w:t xml:space="preserve">phẩm, </w:t>
      </w:r>
      <w:r w:rsidRPr="004A7311">
        <w:rPr>
          <w:rFonts w:eastAsia="Times New Roman" w:cs="Times New Roman"/>
          <w:bCs/>
          <w:szCs w:val="28"/>
          <w:lang w:val="vi-VN"/>
        </w:rPr>
        <w:t>nhóm sẽ phân</w:t>
      </w:r>
      <w:r w:rsidR="00466D5A">
        <w:rPr>
          <w:rFonts w:eastAsia="Times New Roman" w:cs="Times New Roman"/>
          <w:bCs/>
          <w:szCs w:val="28"/>
          <w:lang w:val="vi-VN"/>
        </w:rPr>
        <w:t xml:space="preserve"> tích và tạo ra một tài liệu thiết kế chuẩn nêu rõ các chức năng, cách hoạt động của phần mềm khi được đưa vào sử dụng</w:t>
      </w:r>
      <w:r w:rsidRPr="004A7311">
        <w:rPr>
          <w:rFonts w:eastAsia="Times New Roman" w:cs="Times New Roman"/>
          <w:bCs/>
          <w:szCs w:val="28"/>
          <w:lang w:val="vi-VN"/>
        </w:rPr>
        <w:t xml:space="preserve">. Dựa vào </w:t>
      </w:r>
      <w:r w:rsidR="00466D5A">
        <w:rPr>
          <w:rFonts w:eastAsia="Times New Roman" w:cs="Times New Roman"/>
          <w:bCs/>
          <w:szCs w:val="28"/>
          <w:lang w:val="vi-VN"/>
        </w:rPr>
        <w:t xml:space="preserve">tài liệu thiết kế </w:t>
      </w:r>
      <w:r w:rsidRPr="004A7311">
        <w:rPr>
          <w:rFonts w:eastAsia="Times New Roman" w:cs="Times New Roman"/>
          <w:bCs/>
          <w:szCs w:val="28"/>
          <w:lang w:val="vi-VN"/>
        </w:rPr>
        <w:t>đã có,</w:t>
      </w:r>
      <w:r w:rsidR="00466D5A">
        <w:rPr>
          <w:rFonts w:eastAsia="Times New Roman" w:cs="Times New Roman"/>
          <w:bCs/>
          <w:szCs w:val="28"/>
          <w:lang w:val="vi-VN"/>
        </w:rPr>
        <w:t xml:space="preserve"> nhóm thực </w:t>
      </w:r>
      <w:r w:rsidR="009914E6">
        <w:rPr>
          <w:rFonts w:eastAsia="Times New Roman" w:cs="Times New Roman"/>
          <w:bCs/>
          <w:szCs w:val="28"/>
          <w:lang w:val="vi-VN"/>
        </w:rPr>
        <w:t>hiện xử lý các yêu cầu kỹ thuật nhằm đạt được mục đích của khách hàng</w:t>
      </w:r>
      <w:r w:rsidRPr="004A7311">
        <w:rPr>
          <w:rFonts w:eastAsia="Times New Roman" w:cs="Times New Roman"/>
          <w:bCs/>
          <w:szCs w:val="28"/>
          <w:lang w:val="vi-VN"/>
        </w:rPr>
        <w:t xml:space="preserve">. Sau </w:t>
      </w:r>
      <w:r w:rsidR="009914E6">
        <w:rPr>
          <w:rFonts w:eastAsia="Times New Roman" w:cs="Times New Roman"/>
          <w:bCs/>
          <w:szCs w:val="28"/>
          <w:lang w:val="vi-VN"/>
        </w:rPr>
        <w:t xml:space="preserve">khi </w:t>
      </w:r>
      <w:r w:rsidRPr="004A7311">
        <w:rPr>
          <w:rFonts w:eastAsia="Times New Roman" w:cs="Times New Roman"/>
          <w:bCs/>
          <w:szCs w:val="28"/>
          <w:lang w:val="vi-VN"/>
        </w:rPr>
        <w:t xml:space="preserve">xây dựng chương trình </w:t>
      </w:r>
      <w:r w:rsidR="009914E6">
        <w:rPr>
          <w:rFonts w:eastAsia="Times New Roman" w:cs="Times New Roman"/>
          <w:bCs/>
          <w:szCs w:val="28"/>
          <w:lang w:val="vi-VN"/>
        </w:rPr>
        <w:t>là giai đoạn</w:t>
      </w:r>
      <w:r w:rsidRPr="004A7311">
        <w:rPr>
          <w:rFonts w:eastAsia="Times New Roman" w:cs="Times New Roman"/>
          <w:bCs/>
          <w:szCs w:val="28"/>
          <w:lang w:val="vi-VN"/>
        </w:rPr>
        <w:t xml:space="preserve"> kiểm thử hệ thống. Cuối cùng là triển khai hệ thống để đảm bảo hệ thống không gặp vấn đề.</w:t>
      </w:r>
    </w:p>
    <w:p w14:paraId="59EA8E72" w14:textId="2060D476" w:rsidR="00FE7972" w:rsidRPr="00FE7972" w:rsidRDefault="00FE7972" w:rsidP="007C5B66">
      <w:pPr>
        <w:spacing w:line="360" w:lineRule="auto"/>
        <w:jc w:val="both"/>
        <w:rPr>
          <w:rFonts w:eastAsia="Times New Roman" w:cs="Times New Roman"/>
          <w:bCs/>
          <w:szCs w:val="28"/>
          <w:rPrChange w:id="8" w:author="Vũ Thị Dương" w:date="2023-02-17T15:28:00Z">
            <w:rPr>
              <w:rFonts w:eastAsia="Times New Roman" w:cs="Times New Roman"/>
              <w:bCs/>
              <w:szCs w:val="28"/>
              <w:lang w:val="vi-VN"/>
            </w:rPr>
          </w:rPrChange>
        </w:rPr>
      </w:pPr>
      <w:ins w:id="9" w:author="Vũ Thị Dương" w:date="2023-02-17T15:28:00Z">
        <w:r>
          <w:rPr>
            <w:rFonts w:eastAsia="Times New Roman" w:cs="Times New Roman"/>
            <w:bCs/>
            <w:szCs w:val="28"/>
          </w:rPr>
          <w:t>ok</w:t>
        </w:r>
      </w:ins>
    </w:p>
    <w:p w14:paraId="11B6000A" w14:textId="528BD60A" w:rsidR="007C5B66" w:rsidRDefault="00D51922" w:rsidP="007C5B66">
      <w:pPr>
        <w:spacing w:line="360" w:lineRule="auto"/>
        <w:jc w:val="both"/>
        <w:rPr>
          <w:ins w:id="10" w:author="Vũ Thị Dương" w:date="2023-02-17T15:28:00Z"/>
          <w:rFonts w:eastAsia="Times New Roman" w:cs="Times New Roman"/>
          <w:bCs/>
          <w:szCs w:val="28"/>
          <w:lang w:val="vi-VN"/>
        </w:rPr>
      </w:pPr>
      <w:r w:rsidRPr="004A7311">
        <w:rPr>
          <w:rFonts w:eastAsia="Times New Roman" w:cs="Times New Roman"/>
          <w:bCs/>
          <w:szCs w:val="28"/>
          <w:lang w:val="vi-VN"/>
        </w:rPr>
        <w:tab/>
        <w:t xml:space="preserve">Sản phẩm sau khi hoàn thiện sẽ là phần mềm chạy được giúp cho việc quản lý đồng phục dễ dàng hơn, có thể cập nhật, </w:t>
      </w:r>
      <w:r w:rsidR="00675958">
        <w:rPr>
          <w:rFonts w:eastAsia="Times New Roman" w:cs="Times New Roman"/>
          <w:bCs/>
          <w:szCs w:val="28"/>
          <w:lang w:val="vi-VN"/>
        </w:rPr>
        <w:t xml:space="preserve">thống kê </w:t>
      </w:r>
      <w:r w:rsidRPr="004A7311">
        <w:rPr>
          <w:rFonts w:eastAsia="Times New Roman" w:cs="Times New Roman"/>
          <w:bCs/>
          <w:szCs w:val="28"/>
          <w:lang w:val="vi-VN"/>
        </w:rPr>
        <w:t xml:space="preserve">số lượng đồng phục tại bất cứ thời điểm nào. </w:t>
      </w:r>
      <w:r w:rsidR="00675958">
        <w:rPr>
          <w:rFonts w:eastAsia="Times New Roman" w:cs="Times New Roman"/>
          <w:bCs/>
          <w:szCs w:val="28"/>
          <w:lang w:val="vi-VN"/>
        </w:rPr>
        <w:t>Để</w:t>
      </w:r>
      <w:r w:rsidRPr="004A7311">
        <w:rPr>
          <w:rFonts w:eastAsia="Times New Roman" w:cs="Times New Roman"/>
          <w:bCs/>
          <w:szCs w:val="28"/>
          <w:lang w:val="vi-VN"/>
        </w:rPr>
        <w:t xml:space="preserve"> xây dựng hệ thống, nhóm đã sử dụng ngôn ngữ cài đặt: Java; với môi trường cài đặt: Apache NetBean IDE 14</w:t>
      </w:r>
      <w:r w:rsidR="00EE12A2">
        <w:rPr>
          <w:rFonts w:eastAsia="Times New Roman" w:cs="Times New Roman"/>
          <w:bCs/>
          <w:szCs w:val="28"/>
          <w:lang w:val="vi-VN"/>
        </w:rPr>
        <w:t xml:space="preserve"> bởi vì Java là nền tảng độc lập nên chúng ta có thể chạy mã Java trên bất kì máy nào mà không cần cài đặt bất kỳ phần mềm đặc biệt nào bởi JVM đã thực hiện điều đó. Đặc biệt, Java hướng đối tượng giúp chúng ta dễ dàng xây dựng các lớp các đối tượng sát với yêu cầu.</w:t>
      </w:r>
      <w:r w:rsidR="00675958">
        <w:rPr>
          <w:rFonts w:eastAsia="Times New Roman" w:cs="Times New Roman"/>
          <w:bCs/>
          <w:szCs w:val="28"/>
          <w:lang w:val="vi-VN"/>
        </w:rPr>
        <w:t xml:space="preserve"> Trong rất nhiều môi trường phát triển tích hợp (IDE) của Java nhóm chúng em chọn NetBean bởi đây là một IDE mã nguồn mở, có thể chạy trên nhiều hệ điều hành khác nhau. Hơn thế nữa, NetBean cũng cho phép cài thêm các plugin của </w:t>
      </w:r>
      <w:r w:rsidR="00675958">
        <w:rPr>
          <w:rFonts w:eastAsia="Times New Roman" w:cs="Times New Roman"/>
          <w:bCs/>
          <w:szCs w:val="28"/>
          <w:lang w:val="vi-VN"/>
        </w:rPr>
        <w:lastRenderedPageBreak/>
        <w:t>nhà phát triển thứ 3 cùng với các công cụ tái cấu trúc mã, gỡ lỗi giúp tăng năng suất làm việc.</w:t>
      </w:r>
    </w:p>
    <w:p w14:paraId="599F1DD7" w14:textId="0A664B3F" w:rsidR="00FE7972" w:rsidRPr="00FE7972" w:rsidRDefault="00FE7972" w:rsidP="007C5B66">
      <w:pPr>
        <w:spacing w:line="360" w:lineRule="auto"/>
        <w:jc w:val="both"/>
        <w:rPr>
          <w:rFonts w:eastAsia="Times New Roman" w:cs="Times New Roman"/>
          <w:bCs/>
          <w:szCs w:val="28"/>
          <w:rPrChange w:id="11" w:author="Vũ Thị Dương" w:date="2023-02-17T15:28:00Z">
            <w:rPr>
              <w:rFonts w:eastAsia="Times New Roman" w:cs="Times New Roman"/>
              <w:bCs/>
              <w:szCs w:val="28"/>
              <w:lang w:val="vi-VN"/>
            </w:rPr>
          </w:rPrChange>
        </w:rPr>
      </w:pPr>
      <w:ins w:id="12" w:author="Vũ Thị Dương" w:date="2023-02-17T15:28:00Z">
        <w:r>
          <w:rPr>
            <w:rFonts w:eastAsia="Times New Roman" w:cs="Times New Roman"/>
            <w:bCs/>
            <w:szCs w:val="28"/>
          </w:rPr>
          <w:t>ok</w:t>
        </w:r>
      </w:ins>
    </w:p>
    <w:p w14:paraId="77D038ED" w14:textId="77777777" w:rsidR="007C5B66" w:rsidRDefault="007C5B66" w:rsidP="007C5B66">
      <w:pPr>
        <w:pStyle w:val="Heading2"/>
        <w:rPr>
          <w:rFonts w:ascii="Times New Roman" w:eastAsia="Times New Roman" w:hAnsi="Times New Roman" w:cs="Times New Roman"/>
          <w:b/>
          <w:bCs/>
          <w:color w:val="000000" w:themeColor="text1"/>
          <w:sz w:val="28"/>
          <w:szCs w:val="28"/>
        </w:rPr>
      </w:pPr>
      <w:r w:rsidRPr="007C5B66">
        <w:rPr>
          <w:rFonts w:ascii="Times New Roman" w:eastAsia="Times New Roman" w:hAnsi="Times New Roman" w:cs="Times New Roman"/>
          <w:b/>
          <w:bCs/>
          <w:color w:val="000000" w:themeColor="text1"/>
          <w:sz w:val="28"/>
          <w:szCs w:val="28"/>
        </w:rPr>
        <w:t>2.2. Khảo sát hệ thống</w:t>
      </w:r>
    </w:p>
    <w:p w14:paraId="36FAD4DA" w14:textId="0F1AE7E6" w:rsidR="007C5B66" w:rsidRPr="007C5B66" w:rsidRDefault="007C5B66" w:rsidP="007C5B66">
      <w:pPr>
        <w:pStyle w:val="Heading3"/>
        <w:rPr>
          <w:rFonts w:ascii="Times New Roman" w:eastAsia="Times New Roman" w:hAnsi="Times New Roman" w:cs="Times New Roman"/>
          <w:b/>
          <w:bCs/>
          <w:color w:val="000000" w:themeColor="text1"/>
          <w:sz w:val="28"/>
          <w:szCs w:val="28"/>
        </w:rPr>
      </w:pPr>
      <w:r w:rsidRPr="007C5B66">
        <w:rPr>
          <w:rFonts w:ascii="Times New Roman" w:eastAsia="Times New Roman" w:hAnsi="Times New Roman" w:cs="Times New Roman"/>
          <w:b/>
          <w:bCs/>
          <w:color w:val="000000" w:themeColor="text1"/>
          <w:sz w:val="28"/>
          <w:szCs w:val="28"/>
        </w:rPr>
        <w:t xml:space="preserve">2.2.1. </w:t>
      </w:r>
      <w:r w:rsidRPr="007C5B66">
        <w:rPr>
          <w:rFonts w:ascii="Times New Roman" w:hAnsi="Times New Roman" w:cs="Times New Roman"/>
          <w:b/>
          <w:bCs/>
          <w:color w:val="000000" w:themeColor="text1"/>
          <w:sz w:val="28"/>
          <w:szCs w:val="28"/>
        </w:rPr>
        <w:t>Khảo sát sơ bộ</w:t>
      </w:r>
    </w:p>
    <w:p w14:paraId="120B026A" w14:textId="77777777" w:rsidR="007C5B66" w:rsidRPr="007C5B66" w:rsidRDefault="007C5B66" w:rsidP="007C5B66">
      <w:pPr>
        <w:pStyle w:val="Heading4"/>
        <w:rPr>
          <w:rFonts w:ascii="Times New Roman" w:hAnsi="Times New Roman" w:cs="Times New Roman"/>
          <w:b/>
          <w:bCs/>
          <w:i w:val="0"/>
          <w:color w:val="000000" w:themeColor="text1"/>
        </w:rPr>
      </w:pPr>
      <w:r w:rsidRPr="007C5B66">
        <w:rPr>
          <w:rFonts w:ascii="Times New Roman" w:hAnsi="Times New Roman" w:cs="Times New Roman"/>
          <w:b/>
          <w:bCs/>
          <w:i w:val="0"/>
          <w:color w:val="000000" w:themeColor="text1"/>
        </w:rPr>
        <w:t>2.2.1.1 Mục tiêu</w:t>
      </w:r>
    </w:p>
    <w:p w14:paraId="42458A61" w14:textId="2DA5757F" w:rsidR="007C5B66" w:rsidRPr="00BE3E7A" w:rsidRDefault="007C5B66" w:rsidP="00FE7972">
      <w:pPr>
        <w:spacing w:line="360" w:lineRule="auto"/>
        <w:jc w:val="both"/>
        <w:rPr>
          <w:b/>
          <w:bCs/>
          <w:sz w:val="32"/>
        </w:rPr>
        <w:pPrChange w:id="13" w:author="Vũ Thị Dương" w:date="2023-02-17T15:28:00Z">
          <w:pPr>
            <w:spacing w:line="360" w:lineRule="auto"/>
          </w:pPr>
        </w:pPrChange>
      </w:pPr>
      <w:r>
        <w:rPr>
          <w:color w:val="000000"/>
          <w:sz w:val="26"/>
          <w:szCs w:val="26"/>
        </w:rPr>
        <w:tab/>
      </w:r>
      <w:r w:rsidRPr="00BE3E7A">
        <w:rPr>
          <w:color w:val="000000"/>
          <w:szCs w:val="26"/>
        </w:rPr>
        <w:t>Tìm hiểu cách thức hoạt động, chức năng điều hành và quản lý kinh doanh từ đó xây dựng hệ thống Quản lý đồng phục trường Đại học Công Nghiệp Hà Nội.</w:t>
      </w:r>
    </w:p>
    <w:p w14:paraId="00DA933E" w14:textId="77777777" w:rsidR="007C5B66" w:rsidRPr="007C5B66" w:rsidRDefault="007C5B66" w:rsidP="007C5B66">
      <w:pPr>
        <w:pStyle w:val="Heading4"/>
        <w:rPr>
          <w:rFonts w:ascii="Times New Roman" w:hAnsi="Times New Roman" w:cs="Times New Roman"/>
          <w:b/>
          <w:bCs/>
          <w:i w:val="0"/>
          <w:color w:val="000000" w:themeColor="text1"/>
        </w:rPr>
      </w:pPr>
      <w:r w:rsidRPr="007C5B66">
        <w:rPr>
          <w:rFonts w:ascii="Times New Roman" w:hAnsi="Times New Roman" w:cs="Times New Roman"/>
          <w:b/>
          <w:bCs/>
          <w:i w:val="0"/>
          <w:color w:val="000000" w:themeColor="text1"/>
        </w:rPr>
        <w:t>2.2.1.2 Phương pháp</w:t>
      </w:r>
    </w:p>
    <w:p w14:paraId="5C4F697E" w14:textId="3BDDCECF" w:rsidR="007C5B66" w:rsidRPr="00582E43" w:rsidRDefault="007C5B66" w:rsidP="007C5B66">
      <w:r w:rsidRPr="00582E43">
        <w:t>Đối tượng khảo sát</w:t>
      </w:r>
      <w:ins w:id="14" w:author="Vũ Thị Dương" w:date="2023-02-17T15:29:00Z">
        <w:r w:rsidR="00FE7972">
          <w:t xml:space="preserve"> xem lại tên vai trò cho đúng với môi trường hiện tại</w:t>
        </w:r>
      </w:ins>
    </w:p>
    <w:p w14:paraId="6D8EFAE9" w14:textId="77777777" w:rsidR="007C5B66" w:rsidRDefault="007C5B66" w:rsidP="00615E06">
      <w:pPr>
        <w:pStyle w:val="ListParagraph"/>
        <w:numPr>
          <w:ilvl w:val="0"/>
          <w:numId w:val="13"/>
        </w:numPr>
        <w:jc w:val="both"/>
      </w:pPr>
      <w:r w:rsidRPr="00582E43">
        <w:t>Người quản lý</w:t>
      </w:r>
    </w:p>
    <w:p w14:paraId="213CB6C8" w14:textId="77777777" w:rsidR="007C5B66" w:rsidRPr="00582E43" w:rsidRDefault="007C5B66" w:rsidP="00615E06">
      <w:pPr>
        <w:pStyle w:val="ListParagraph"/>
        <w:numPr>
          <w:ilvl w:val="0"/>
          <w:numId w:val="13"/>
        </w:numPr>
        <w:jc w:val="both"/>
      </w:pPr>
      <w:r>
        <w:t>Nhân viên</w:t>
      </w:r>
    </w:p>
    <w:p w14:paraId="313CCD21" w14:textId="74F1627D" w:rsidR="007C5B66" w:rsidRDefault="007C5B66" w:rsidP="007C5B66">
      <w:pPr>
        <w:rPr>
          <w:color w:val="000000"/>
          <w:sz w:val="26"/>
          <w:szCs w:val="26"/>
        </w:rPr>
      </w:pPr>
      <w:r>
        <w:rPr>
          <w:color w:val="000000"/>
          <w:sz w:val="26"/>
          <w:szCs w:val="26"/>
        </w:rPr>
        <w:t>Phỏng vấn</w:t>
      </w:r>
      <w:ins w:id="15" w:author="Vũ Thị Dương" w:date="2023-02-17T15:29:00Z">
        <w:r w:rsidR="00FE7972">
          <w:rPr>
            <w:color w:val="000000"/>
            <w:sz w:val="26"/>
            <w:szCs w:val="26"/>
          </w:rPr>
          <w:t xml:space="preserve"> mai nhớ phỏng vấn tôi và ghi nhanh các trả lời.</w:t>
        </w:r>
      </w:ins>
    </w:p>
    <w:p w14:paraId="049646DB" w14:textId="77777777" w:rsidR="007C5B66" w:rsidRPr="00273C3A" w:rsidRDefault="007C5B66" w:rsidP="007C5B66">
      <w:pPr>
        <w:spacing w:after="0" w:line="240" w:lineRule="auto"/>
        <w:rPr>
          <w:rFonts w:eastAsia="Times New Roman" w:cs="Times New Roman"/>
          <w:sz w:val="24"/>
          <w:szCs w:val="24"/>
          <w:lang w:eastAsia="vi-VN"/>
        </w:rPr>
      </w:pPr>
      <w:r w:rsidRPr="00273C3A">
        <w:rPr>
          <w:rFonts w:eastAsia="Times New Roman" w:cs="Times New Roman"/>
          <w:b/>
          <w:bCs/>
          <w:color w:val="000000"/>
          <w:szCs w:val="28"/>
          <w:lang w:eastAsia="vi-VN"/>
        </w:rPr>
        <w:t>Phiếu phỏng vấn</w:t>
      </w:r>
    </w:p>
    <w:tbl>
      <w:tblPr>
        <w:tblW w:w="0" w:type="auto"/>
        <w:tblCellMar>
          <w:top w:w="15" w:type="dxa"/>
          <w:left w:w="15" w:type="dxa"/>
          <w:bottom w:w="15" w:type="dxa"/>
          <w:right w:w="15" w:type="dxa"/>
        </w:tblCellMar>
        <w:tblLook w:val="04A0" w:firstRow="1" w:lastRow="0" w:firstColumn="1" w:lastColumn="0" w:noHBand="0" w:noVBand="1"/>
      </w:tblPr>
      <w:tblGrid>
        <w:gridCol w:w="7676"/>
        <w:gridCol w:w="1386"/>
      </w:tblGrid>
      <w:tr w:rsidR="007C5B66" w:rsidRPr="00BE3E7A" w14:paraId="003A4661" w14:textId="77777777" w:rsidTr="00937C2F">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8E733" w14:textId="77777777" w:rsidR="007C5B66" w:rsidRPr="00BE3E7A" w:rsidRDefault="007C5B66" w:rsidP="00937C2F">
            <w:pPr>
              <w:spacing w:after="0" w:line="240" w:lineRule="auto"/>
              <w:jc w:val="center"/>
              <w:rPr>
                <w:rFonts w:eastAsia="Times New Roman" w:cs="Times New Roman"/>
                <w:szCs w:val="28"/>
                <w:lang w:eastAsia="vi-VN"/>
              </w:rPr>
            </w:pPr>
            <w:r w:rsidRPr="00BE3E7A">
              <w:rPr>
                <w:rFonts w:eastAsia="Times New Roman" w:cs="Times New Roman"/>
                <w:b/>
                <w:bCs/>
                <w:color w:val="000000"/>
                <w:szCs w:val="28"/>
                <w:lang w:eastAsia="vi-VN"/>
              </w:rPr>
              <w:t>PHIẾU PHỎNG VẤN</w:t>
            </w:r>
          </w:p>
        </w:tc>
      </w:tr>
      <w:tr w:rsidR="007C5B66" w:rsidRPr="00BE3E7A" w14:paraId="35E67A22" w14:textId="77777777" w:rsidTr="00937C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AA937" w14:textId="77777777" w:rsidR="007C5B66" w:rsidRPr="00BE3E7A" w:rsidRDefault="007C5B66" w:rsidP="00937C2F">
            <w:pPr>
              <w:spacing w:after="0" w:line="240" w:lineRule="auto"/>
              <w:rPr>
                <w:rFonts w:eastAsia="Times New Roman" w:cs="Times New Roman"/>
                <w:szCs w:val="28"/>
                <w:lang w:eastAsia="vi-VN"/>
              </w:rPr>
            </w:pPr>
            <w:r w:rsidRPr="00BE3E7A">
              <w:rPr>
                <w:rFonts w:eastAsia="Times New Roman" w:cs="Times New Roman"/>
                <w:b/>
                <w:bCs/>
                <w:color w:val="0D0D0D"/>
                <w:szCs w:val="28"/>
                <w:lang w:eastAsia="vi-VN"/>
              </w:rPr>
              <w:t xml:space="preserve">Dự án: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A82BD" w14:textId="77777777" w:rsidR="007C5B66" w:rsidRPr="00BE3E7A" w:rsidRDefault="007C5B66" w:rsidP="00937C2F">
            <w:pPr>
              <w:spacing w:after="0" w:line="240" w:lineRule="auto"/>
              <w:rPr>
                <w:rFonts w:eastAsia="Times New Roman" w:cs="Times New Roman"/>
                <w:szCs w:val="28"/>
                <w:lang w:eastAsia="vi-VN"/>
              </w:rPr>
            </w:pPr>
            <w:r w:rsidRPr="00BE3E7A">
              <w:rPr>
                <w:rFonts w:eastAsia="Times New Roman" w:cs="Times New Roman"/>
                <w:b/>
                <w:bCs/>
                <w:color w:val="0D0D0D"/>
                <w:szCs w:val="28"/>
                <w:lang w:eastAsia="vi-VN"/>
              </w:rPr>
              <w:t xml:space="preserve">Tiểu dự án: </w:t>
            </w:r>
          </w:p>
        </w:tc>
      </w:tr>
      <w:tr w:rsidR="007C5B66" w:rsidRPr="00BE3E7A" w14:paraId="41382A5D" w14:textId="77777777" w:rsidTr="00937C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82C5D" w14:textId="77777777" w:rsidR="007C5B66" w:rsidRPr="00BE3E7A" w:rsidRDefault="007C5B66" w:rsidP="00BE3E7A">
            <w:pPr>
              <w:spacing w:after="0" w:line="360" w:lineRule="auto"/>
              <w:rPr>
                <w:rFonts w:cs="Times New Roman"/>
                <w:color w:val="000000"/>
                <w:szCs w:val="28"/>
              </w:rPr>
            </w:pPr>
            <w:r w:rsidRPr="00BE3E7A">
              <w:rPr>
                <w:rFonts w:eastAsia="Times New Roman" w:cs="Times New Roman"/>
                <w:b/>
                <w:bCs/>
                <w:color w:val="0D0D0D"/>
                <w:szCs w:val="28"/>
                <w:lang w:eastAsia="vi-VN"/>
              </w:rPr>
              <w:t>Người được hỏi:</w:t>
            </w:r>
            <w:r w:rsidRPr="00BE3E7A">
              <w:rPr>
                <w:rFonts w:eastAsia="Times New Roman" w:cs="Times New Roman"/>
                <w:color w:val="0D0D0D"/>
                <w:szCs w:val="28"/>
                <w:lang w:eastAsia="vi-VN"/>
              </w:rPr>
              <w:t xml:space="preserve"> </w:t>
            </w:r>
            <w:r w:rsidRPr="00BE3E7A">
              <w:rPr>
                <w:rFonts w:cs="Times New Roman"/>
                <w:color w:val="0D0D0D"/>
                <w:szCs w:val="28"/>
              </w:rPr>
              <w:t xml:space="preserve">(Nhân viên quản lý quần áo đồng phục </w:t>
            </w:r>
            <w:r w:rsidRPr="00BE3E7A">
              <w:rPr>
                <w:rFonts w:cs="Times New Roman"/>
                <w:color w:val="000000"/>
                <w:szCs w:val="28"/>
              </w:rPr>
              <w:t>trường Đại học Công Nghiệp Hà Nội.</w:t>
            </w:r>
            <w:r w:rsidRPr="00BE3E7A">
              <w:rPr>
                <w:rFonts w:cs="Times New Roman"/>
                <w:color w:val="0D0D0D"/>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AC69A"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Cs/>
                <w:color w:val="0D0D0D"/>
                <w:szCs w:val="28"/>
                <w:lang w:eastAsia="vi-VN"/>
              </w:rPr>
              <w:t>Người hỏi:</w:t>
            </w:r>
            <w:r w:rsidRPr="00BE3E7A">
              <w:rPr>
                <w:rFonts w:eastAsia="Times New Roman" w:cs="Times New Roman"/>
                <w:color w:val="0D0D0D"/>
                <w:szCs w:val="28"/>
                <w:lang w:eastAsia="vi-VN"/>
              </w:rPr>
              <w:t xml:space="preserve"> </w:t>
            </w:r>
          </w:p>
          <w:p w14:paraId="2DA1BB1E"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Cs/>
                <w:color w:val="0D0D0D"/>
                <w:szCs w:val="28"/>
                <w:lang w:eastAsia="vi-VN"/>
              </w:rPr>
              <w:t>Ngày</w:t>
            </w:r>
            <w:r w:rsidRPr="00BE3E7A">
              <w:rPr>
                <w:rFonts w:eastAsia="Times New Roman" w:cs="Times New Roman"/>
                <w:color w:val="0D0D0D"/>
                <w:szCs w:val="28"/>
                <w:lang w:eastAsia="vi-VN"/>
              </w:rPr>
              <w:t xml:space="preserve">: </w:t>
            </w:r>
          </w:p>
          <w:p w14:paraId="30943814" w14:textId="77777777" w:rsidR="007C5B66" w:rsidRPr="00BE3E7A" w:rsidRDefault="007C5B66" w:rsidP="00BE3E7A">
            <w:pPr>
              <w:spacing w:after="0" w:line="360" w:lineRule="auto"/>
              <w:rPr>
                <w:rFonts w:eastAsia="Times New Roman" w:cs="Times New Roman"/>
                <w:szCs w:val="28"/>
                <w:lang w:eastAsia="vi-VN"/>
              </w:rPr>
            </w:pPr>
          </w:p>
        </w:tc>
      </w:tr>
      <w:tr w:rsidR="007C5B66" w:rsidRPr="00BE3E7A" w14:paraId="171016E2" w14:textId="77777777" w:rsidTr="00937C2F">
        <w:trPr>
          <w:trHeight w:val="39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DF61F" w14:textId="77777777" w:rsidR="007C5B66" w:rsidRPr="00BE3E7A" w:rsidRDefault="007C5B66" w:rsidP="00BE3E7A">
            <w:pPr>
              <w:spacing w:after="0" w:line="360" w:lineRule="auto"/>
              <w:jc w:val="center"/>
              <w:rPr>
                <w:rFonts w:eastAsia="Times New Roman" w:cs="Times New Roman"/>
                <w:szCs w:val="28"/>
                <w:lang w:eastAsia="vi-VN"/>
              </w:rPr>
            </w:pPr>
            <w:r w:rsidRPr="00BE3E7A">
              <w:rPr>
                <w:rFonts w:eastAsia="Times New Roman" w:cs="Times New Roman"/>
                <w:b/>
                <w:bCs/>
                <w:color w:val="0D0D0D"/>
                <w:szCs w:val="28"/>
                <w:lang w:eastAsia="vi-VN"/>
              </w:rPr>
              <w:t>Câu hỏi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7CFE9" w14:textId="77777777" w:rsidR="007C5B66" w:rsidRPr="00BE3E7A" w:rsidRDefault="007C5B66" w:rsidP="00BE3E7A">
            <w:pPr>
              <w:spacing w:after="0" w:line="360" w:lineRule="auto"/>
              <w:jc w:val="center"/>
              <w:rPr>
                <w:rFonts w:eastAsia="Times New Roman" w:cs="Times New Roman"/>
                <w:szCs w:val="28"/>
                <w:lang w:eastAsia="vi-VN"/>
              </w:rPr>
            </w:pPr>
            <w:r w:rsidRPr="00BE3E7A">
              <w:rPr>
                <w:rFonts w:eastAsia="Times New Roman" w:cs="Times New Roman"/>
                <w:bCs/>
                <w:color w:val="0D0D0D"/>
                <w:szCs w:val="28"/>
                <w:lang w:eastAsia="vi-VN"/>
              </w:rPr>
              <w:t>Ghi chú</w:t>
            </w:r>
          </w:p>
        </w:tc>
      </w:tr>
      <w:tr w:rsidR="007C5B66" w:rsidRPr="00BE3E7A" w14:paraId="507E09C3" w14:textId="77777777" w:rsidTr="00937C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A8BAE"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D0D0D"/>
                <w:szCs w:val="28"/>
                <w:lang w:eastAsia="vi-VN"/>
              </w:rPr>
              <w:t>Câu 1</w:t>
            </w:r>
            <w:r w:rsidRPr="00BE3E7A">
              <w:rPr>
                <w:rFonts w:eastAsia="Times New Roman" w:cs="Times New Roman"/>
                <w:color w:val="0D0D0D"/>
                <w:szCs w:val="28"/>
                <w:lang w:eastAsia="vi-VN"/>
              </w:rPr>
              <w:t>: Anh/Chị hãy cho biết lý do xây dựng ứng dụng này nhằm mục đích gì?</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D792A"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Cs/>
                <w:color w:val="000000"/>
                <w:szCs w:val="28"/>
                <w:lang w:eastAsia="vi-VN"/>
              </w:rPr>
              <w:t>Trả lời</w:t>
            </w:r>
            <w:r w:rsidRPr="00BE3E7A">
              <w:rPr>
                <w:rFonts w:eastAsia="Times New Roman" w:cs="Times New Roman"/>
                <w:color w:val="000000"/>
                <w:szCs w:val="28"/>
                <w:lang w:eastAsia="vi-VN"/>
              </w:rPr>
              <w:t xml:space="preserve">: </w:t>
            </w:r>
          </w:p>
        </w:tc>
      </w:tr>
      <w:tr w:rsidR="007C5B66" w:rsidRPr="00BE3E7A" w14:paraId="167045AB" w14:textId="77777777" w:rsidTr="00937C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95EF3" w14:textId="44C1CA81"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D0D0D"/>
                <w:szCs w:val="28"/>
                <w:lang w:eastAsia="vi-VN"/>
              </w:rPr>
              <w:t>Câu 2</w:t>
            </w:r>
            <w:r w:rsidRPr="00BE3E7A">
              <w:rPr>
                <w:rFonts w:eastAsia="Times New Roman" w:cs="Times New Roman"/>
                <w:color w:val="0D0D0D"/>
                <w:szCs w:val="28"/>
                <w:lang w:eastAsia="vi-VN"/>
              </w:rPr>
              <w:t xml:space="preserve">: Theo anh/chị,  </w:t>
            </w:r>
            <w:r w:rsidR="00051D56" w:rsidRPr="00BE3E7A">
              <w:rPr>
                <w:rFonts w:eastAsia="Times New Roman" w:cs="Times New Roman"/>
                <w:color w:val="0D0D0D"/>
                <w:szCs w:val="28"/>
                <w:lang w:eastAsia="vi-VN"/>
              </w:rPr>
              <w:t>phần mềm</w:t>
            </w:r>
            <w:r w:rsidRPr="00BE3E7A">
              <w:rPr>
                <w:rFonts w:eastAsia="Times New Roman" w:cs="Times New Roman"/>
                <w:color w:val="0D0D0D"/>
                <w:szCs w:val="28"/>
                <w:lang w:eastAsia="vi-VN"/>
              </w:rPr>
              <w:t xml:space="preserve"> cần hiển thị những thông tin gì ? </w:t>
            </w:r>
          </w:p>
          <w:p w14:paraId="2FCC5357" w14:textId="77777777" w:rsidR="007C5B66" w:rsidRPr="00BE3E7A" w:rsidRDefault="007C5B66" w:rsidP="00BE3E7A">
            <w:pPr>
              <w:spacing w:after="0" w:line="360" w:lineRule="auto"/>
              <w:rPr>
                <w:rFonts w:eastAsia="Times New Roman" w:cs="Times New Roman"/>
                <w:szCs w:val="28"/>
                <w:lang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5F9E3" w14:textId="77777777" w:rsidR="007C5B66" w:rsidRPr="00BE3E7A" w:rsidRDefault="007C5B66" w:rsidP="00BE3E7A">
            <w:pPr>
              <w:tabs>
                <w:tab w:val="left" w:pos="3473"/>
              </w:tabs>
              <w:spacing w:after="0" w:line="360" w:lineRule="auto"/>
              <w:rPr>
                <w:rFonts w:eastAsia="Times New Roman" w:cs="Times New Roman"/>
                <w:szCs w:val="28"/>
                <w:lang w:eastAsia="vi-VN"/>
              </w:rPr>
            </w:pPr>
            <w:r w:rsidRPr="00BE3E7A">
              <w:rPr>
                <w:rFonts w:eastAsia="Times New Roman" w:cs="Times New Roman"/>
                <w:bCs/>
                <w:color w:val="000000"/>
                <w:szCs w:val="28"/>
                <w:lang w:eastAsia="vi-VN"/>
              </w:rPr>
              <w:t>Trả lời</w:t>
            </w:r>
            <w:r w:rsidRPr="00BE3E7A">
              <w:rPr>
                <w:rFonts w:eastAsia="Times New Roman" w:cs="Times New Roman"/>
                <w:color w:val="000000"/>
                <w:szCs w:val="28"/>
                <w:lang w:eastAsia="vi-VN"/>
              </w:rPr>
              <w:t xml:space="preserve">: </w:t>
            </w:r>
          </w:p>
        </w:tc>
      </w:tr>
      <w:tr w:rsidR="007C5B66" w:rsidRPr="00BE3E7A" w14:paraId="4DF67617" w14:textId="77777777" w:rsidTr="00937C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D808B" w14:textId="1F554D3B"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D0D0D"/>
                <w:szCs w:val="28"/>
                <w:lang w:eastAsia="vi-VN"/>
              </w:rPr>
              <w:t>Câu 3</w:t>
            </w:r>
            <w:r w:rsidRPr="00BE3E7A">
              <w:rPr>
                <w:rFonts w:eastAsia="Times New Roman" w:cs="Times New Roman"/>
                <w:color w:val="0D0D0D"/>
                <w:szCs w:val="28"/>
                <w:lang w:eastAsia="vi-VN"/>
              </w:rPr>
              <w:t>:</w:t>
            </w:r>
            <w:r w:rsidR="00051D56" w:rsidRPr="00BE3E7A">
              <w:rPr>
                <w:rFonts w:eastAsia="Times New Roman" w:cs="Times New Roman"/>
                <w:color w:val="0D0D0D"/>
                <w:szCs w:val="28"/>
                <w:lang w:eastAsia="vi-VN"/>
              </w:rPr>
              <w:t>Theo anh/ chị, phần mềm</w:t>
            </w:r>
            <w:r w:rsidRPr="00BE3E7A">
              <w:rPr>
                <w:rFonts w:eastAsia="Times New Roman" w:cs="Times New Roman"/>
                <w:color w:val="0D0D0D"/>
                <w:szCs w:val="28"/>
                <w:lang w:eastAsia="vi-VN"/>
              </w:rPr>
              <w:t xml:space="preserve"> cần những tính năng quan trọng nào để quản lý?</w:t>
            </w:r>
          </w:p>
          <w:p w14:paraId="28A94304" w14:textId="77777777" w:rsidR="007C5B66" w:rsidRPr="00BE3E7A" w:rsidRDefault="007C5B66" w:rsidP="00BE3E7A">
            <w:pPr>
              <w:spacing w:after="0" w:line="360" w:lineRule="auto"/>
              <w:rPr>
                <w:rFonts w:eastAsia="Times New Roman" w:cs="Times New Roman"/>
                <w:szCs w:val="28"/>
                <w:lang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CC74D"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Cs/>
                <w:color w:val="000000"/>
                <w:szCs w:val="28"/>
                <w:lang w:eastAsia="vi-VN"/>
              </w:rPr>
              <w:t>Trả lời</w:t>
            </w:r>
            <w:r w:rsidRPr="00BE3E7A">
              <w:rPr>
                <w:rFonts w:eastAsia="Times New Roman" w:cs="Times New Roman"/>
                <w:color w:val="000000"/>
                <w:szCs w:val="28"/>
                <w:lang w:eastAsia="vi-VN"/>
              </w:rPr>
              <w:t xml:space="preserve">: </w:t>
            </w:r>
          </w:p>
        </w:tc>
      </w:tr>
      <w:tr w:rsidR="007C5B66" w:rsidRPr="00BE3E7A" w14:paraId="3A271AB6" w14:textId="77777777" w:rsidTr="00937C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D3524" w14:textId="0ED3E935"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D0D0D"/>
                <w:szCs w:val="28"/>
                <w:lang w:eastAsia="vi-VN"/>
              </w:rPr>
              <w:t>Câu 4</w:t>
            </w:r>
            <w:r w:rsidRPr="00BE3E7A">
              <w:rPr>
                <w:rFonts w:eastAsia="Times New Roman" w:cs="Times New Roman"/>
                <w:color w:val="0D0D0D"/>
                <w:szCs w:val="28"/>
                <w:lang w:eastAsia="vi-VN"/>
              </w:rPr>
              <w:t xml:space="preserve">: Anh/ </w:t>
            </w:r>
            <w:r w:rsidR="00051D56" w:rsidRPr="00BE3E7A">
              <w:rPr>
                <w:rFonts w:eastAsia="Times New Roman" w:cs="Times New Roman"/>
                <w:color w:val="0D0D0D"/>
                <w:szCs w:val="28"/>
                <w:lang w:eastAsia="vi-VN"/>
              </w:rPr>
              <w:t>chị có muốn phần mềm có chức năng thống kê doanh số bán hàng</w:t>
            </w:r>
            <w:r w:rsidRPr="00BE3E7A">
              <w:rPr>
                <w:rFonts w:eastAsia="Times New Roman" w:cs="Times New Roman"/>
                <w:color w:val="0D0D0D"/>
                <w:szCs w:val="28"/>
                <w:lang w:eastAsia="vi-VN"/>
              </w:rPr>
              <w:t xml:space="preserve">? </w:t>
            </w:r>
          </w:p>
          <w:p w14:paraId="128C4A6C" w14:textId="77777777" w:rsidR="007C5B66" w:rsidRPr="00BE3E7A" w:rsidRDefault="007C5B66" w:rsidP="00BE3E7A">
            <w:pPr>
              <w:spacing w:after="0" w:line="360" w:lineRule="auto"/>
              <w:rPr>
                <w:rFonts w:eastAsia="Times New Roman" w:cs="Times New Roman"/>
                <w:szCs w:val="28"/>
                <w:lang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FC863"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Cs/>
                <w:color w:val="000000"/>
                <w:szCs w:val="28"/>
                <w:lang w:eastAsia="vi-VN"/>
              </w:rPr>
              <w:t>Trả lời:</w:t>
            </w:r>
            <w:r w:rsidRPr="00BE3E7A">
              <w:rPr>
                <w:rFonts w:eastAsia="Times New Roman" w:cs="Times New Roman"/>
                <w:color w:val="000000"/>
                <w:szCs w:val="28"/>
                <w:lang w:eastAsia="vi-VN"/>
              </w:rPr>
              <w:t xml:space="preserve"> </w:t>
            </w:r>
          </w:p>
          <w:p w14:paraId="17873C75" w14:textId="77777777" w:rsidR="007C5B66" w:rsidRPr="00BE3E7A" w:rsidRDefault="007C5B66" w:rsidP="00BE3E7A">
            <w:pPr>
              <w:spacing w:after="0" w:line="360" w:lineRule="auto"/>
              <w:rPr>
                <w:rFonts w:eastAsia="Times New Roman" w:cs="Times New Roman"/>
                <w:szCs w:val="28"/>
                <w:lang w:eastAsia="vi-VN"/>
              </w:rPr>
            </w:pPr>
          </w:p>
        </w:tc>
      </w:tr>
      <w:tr w:rsidR="007C5B66" w:rsidRPr="00BE3E7A" w14:paraId="4C5A21DD" w14:textId="77777777" w:rsidTr="00937C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89987"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D0D0D"/>
                <w:szCs w:val="28"/>
                <w:lang w:eastAsia="vi-VN"/>
              </w:rPr>
              <w:lastRenderedPageBreak/>
              <w:t>Câu 5</w:t>
            </w:r>
            <w:r w:rsidRPr="00BE3E7A">
              <w:rPr>
                <w:rFonts w:eastAsia="Times New Roman" w:cs="Times New Roman"/>
                <w:color w:val="0D0D0D"/>
                <w:szCs w:val="28"/>
                <w:lang w:eastAsia="vi-VN"/>
              </w:rPr>
              <w:t xml:space="preserve">: Anh/ chị muốn chèn thêm quảng cáo vào để tăng lợi nhuận không? </w:t>
            </w:r>
          </w:p>
          <w:p w14:paraId="5B66889D" w14:textId="77777777" w:rsidR="007C5B66" w:rsidRPr="00BE3E7A" w:rsidRDefault="007C5B66" w:rsidP="00BE3E7A">
            <w:pPr>
              <w:spacing w:after="0" w:line="360" w:lineRule="auto"/>
              <w:rPr>
                <w:rFonts w:eastAsia="Times New Roman" w:cs="Times New Roman"/>
                <w:szCs w:val="28"/>
                <w:lang w:eastAsia="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3CE33"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Cs/>
                <w:color w:val="000000"/>
                <w:szCs w:val="28"/>
                <w:lang w:eastAsia="vi-VN"/>
              </w:rPr>
              <w:t>Trả lời:</w:t>
            </w:r>
            <w:r w:rsidRPr="00BE3E7A">
              <w:rPr>
                <w:rFonts w:eastAsia="Times New Roman" w:cs="Times New Roman"/>
                <w:color w:val="000000"/>
                <w:szCs w:val="28"/>
                <w:lang w:eastAsia="vi-VN"/>
              </w:rPr>
              <w:t xml:space="preserve"> </w:t>
            </w:r>
          </w:p>
        </w:tc>
      </w:tr>
      <w:tr w:rsidR="007C5B66" w:rsidRPr="00BE3E7A" w14:paraId="286928C6" w14:textId="77777777" w:rsidTr="00937C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202FD" w14:textId="52A5E2D2"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D0D0D"/>
                <w:szCs w:val="28"/>
                <w:lang w:eastAsia="vi-VN"/>
              </w:rPr>
              <w:t>Câu 6:</w:t>
            </w:r>
            <w:r w:rsidR="00051D56" w:rsidRPr="00BE3E7A">
              <w:rPr>
                <w:rFonts w:eastAsia="Times New Roman" w:cs="Times New Roman"/>
                <w:color w:val="0D0D0D"/>
                <w:szCs w:val="28"/>
                <w:lang w:eastAsia="vi-VN"/>
              </w:rPr>
              <w:t xml:space="preserve"> Yêu cầu về giao diện của anh chị đối với phần mềm này là gì</w:t>
            </w:r>
            <w:r w:rsidRPr="00BE3E7A">
              <w:rPr>
                <w:rFonts w:eastAsia="Times New Roman" w:cs="Times New Roman"/>
                <w:color w:val="0D0D0D"/>
                <w:szCs w:val="28"/>
                <w:lang w:eastAsia="vi-V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9665F"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Cs/>
                <w:color w:val="000000"/>
                <w:szCs w:val="28"/>
                <w:lang w:eastAsia="vi-VN"/>
              </w:rPr>
              <w:t>Trả lời:</w:t>
            </w:r>
            <w:r w:rsidRPr="00BE3E7A">
              <w:rPr>
                <w:rFonts w:eastAsia="Times New Roman" w:cs="Times New Roman"/>
                <w:color w:val="000000"/>
                <w:szCs w:val="28"/>
                <w:lang w:eastAsia="vi-VN"/>
              </w:rPr>
              <w:t xml:space="preserve"> </w:t>
            </w:r>
          </w:p>
        </w:tc>
      </w:tr>
      <w:tr w:rsidR="007C5B66" w:rsidRPr="00BE3E7A" w14:paraId="11F2911B" w14:textId="77777777" w:rsidTr="00937C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DFAE3" w14:textId="6EC43ECA"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D0D0D"/>
                <w:szCs w:val="28"/>
                <w:lang w:eastAsia="vi-VN"/>
              </w:rPr>
              <w:t xml:space="preserve">Câu </w:t>
            </w:r>
            <w:r w:rsidR="00051D56" w:rsidRPr="00BE3E7A">
              <w:rPr>
                <w:rFonts w:eastAsia="Times New Roman" w:cs="Times New Roman"/>
                <w:b/>
                <w:bCs/>
                <w:color w:val="0D0D0D"/>
                <w:szCs w:val="28"/>
                <w:lang w:eastAsia="vi-VN"/>
              </w:rPr>
              <w:t xml:space="preserve">7: </w:t>
            </w:r>
            <w:r w:rsidR="00051D56" w:rsidRPr="00BE3E7A">
              <w:rPr>
                <w:rFonts w:eastAsia="Times New Roman" w:cs="Times New Roman"/>
                <w:bCs/>
                <w:color w:val="0D0D0D"/>
                <w:szCs w:val="28"/>
                <w:lang w:eastAsia="vi-VN"/>
              </w:rPr>
              <w:t>Chi phí dự trù mà Anh/ chị sẽ bỏ ra cho việc tạo ra và duy trì phần mềm này</w:t>
            </w:r>
            <w:r w:rsidRPr="00BE3E7A">
              <w:rPr>
                <w:rFonts w:eastAsia="Times New Roman" w:cs="Times New Roman"/>
                <w:color w:val="0D0D0D"/>
                <w:szCs w:val="28"/>
                <w:lang w:eastAsia="vi-V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EB0D3"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Cs/>
                <w:color w:val="000000"/>
                <w:szCs w:val="28"/>
                <w:lang w:eastAsia="vi-VN"/>
              </w:rPr>
              <w:t>Trả lời</w:t>
            </w:r>
            <w:r w:rsidRPr="00BE3E7A">
              <w:rPr>
                <w:rFonts w:eastAsia="Times New Roman" w:cs="Times New Roman"/>
                <w:color w:val="000000"/>
                <w:szCs w:val="28"/>
                <w:lang w:eastAsia="vi-VN"/>
              </w:rPr>
              <w:t xml:space="preserve">: </w:t>
            </w:r>
          </w:p>
        </w:tc>
      </w:tr>
      <w:tr w:rsidR="007C5B66" w:rsidRPr="00BE3E7A" w14:paraId="033DEDDB" w14:textId="77777777" w:rsidTr="00937C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B5756E" w14:textId="524D9ED1" w:rsidR="007C5B66" w:rsidRPr="00BE3E7A" w:rsidRDefault="00051D56" w:rsidP="00BE3E7A">
            <w:pPr>
              <w:spacing w:after="0" w:line="360" w:lineRule="auto"/>
              <w:rPr>
                <w:rFonts w:eastAsia="Times New Roman" w:cs="Times New Roman"/>
                <w:color w:val="000000" w:themeColor="text1"/>
                <w:szCs w:val="28"/>
                <w:lang w:eastAsia="vi-VN"/>
              </w:rPr>
            </w:pPr>
            <w:r w:rsidRPr="00BE3E7A">
              <w:rPr>
                <w:rFonts w:eastAsia="Times New Roman" w:cs="Times New Roman"/>
                <w:b/>
                <w:bCs/>
                <w:color w:val="000000" w:themeColor="text1"/>
                <w:szCs w:val="28"/>
                <w:lang w:eastAsia="vi-VN"/>
              </w:rPr>
              <w:t xml:space="preserve">Câu 8: </w:t>
            </w:r>
            <w:r w:rsidR="001C35B1" w:rsidRPr="00BE3E7A">
              <w:rPr>
                <w:rFonts w:eastAsia="Times New Roman" w:cs="Times New Roman"/>
                <w:bCs/>
                <w:color w:val="000000" w:themeColor="text1"/>
                <w:szCs w:val="28"/>
                <w:lang w:eastAsia="vi-VN"/>
              </w:rPr>
              <w:t>Anh/ chị có ý kiến đóng góp gì để góp phần hoàn thiện hệ thống không?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66AE6A" w14:textId="05FF3336" w:rsidR="007C5B66" w:rsidRPr="00BE3E7A" w:rsidRDefault="001C35B1" w:rsidP="00BE3E7A">
            <w:pPr>
              <w:spacing w:after="0" w:line="360" w:lineRule="auto"/>
              <w:rPr>
                <w:rFonts w:eastAsia="Times New Roman" w:cs="Times New Roman"/>
                <w:color w:val="000000" w:themeColor="text1"/>
                <w:szCs w:val="28"/>
                <w:lang w:eastAsia="vi-VN"/>
              </w:rPr>
            </w:pPr>
            <w:r w:rsidRPr="00BE3E7A">
              <w:rPr>
                <w:rFonts w:eastAsia="Times New Roman" w:cs="Times New Roman"/>
                <w:color w:val="000000" w:themeColor="text1"/>
                <w:szCs w:val="28"/>
                <w:lang w:eastAsia="vi-VN"/>
              </w:rPr>
              <w:t>Trả lời:</w:t>
            </w:r>
          </w:p>
        </w:tc>
      </w:tr>
      <w:tr w:rsidR="007C5B66" w:rsidRPr="00BE3E7A" w14:paraId="5249B851" w14:textId="77777777" w:rsidTr="00937C2F">
        <w:trPr>
          <w:trHeight w:val="55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A99C3" w14:textId="77777777" w:rsidR="007C5B66" w:rsidRPr="00BE3E7A" w:rsidRDefault="007C5B66" w:rsidP="00BE3E7A">
            <w:pPr>
              <w:spacing w:after="0" w:line="360" w:lineRule="auto"/>
              <w:rPr>
                <w:rFonts w:eastAsia="Times New Roman" w:cs="Times New Roman"/>
                <w:color w:val="0D0D0D"/>
                <w:szCs w:val="28"/>
                <w:lang w:eastAsia="vi-VN"/>
              </w:rPr>
            </w:pPr>
            <w:r w:rsidRPr="00BE3E7A">
              <w:rPr>
                <w:rFonts w:eastAsia="Times New Roman" w:cs="Times New Roman"/>
                <w:color w:val="0D0D0D"/>
                <w:szCs w:val="28"/>
                <w:lang w:eastAsia="vi-VN"/>
              </w:rPr>
              <w:t>Đánh giá chung: </w:t>
            </w:r>
          </w:p>
        </w:tc>
      </w:tr>
    </w:tbl>
    <w:p w14:paraId="7130CA2C" w14:textId="77777777" w:rsidR="007C5B66" w:rsidRPr="00BE3E7A" w:rsidRDefault="007C5B66" w:rsidP="00BE3E7A">
      <w:pPr>
        <w:spacing w:line="360" w:lineRule="auto"/>
        <w:rPr>
          <w:rFonts w:cs="Times New Roman"/>
          <w:color w:val="000000"/>
          <w:szCs w:val="28"/>
        </w:rPr>
      </w:pPr>
    </w:p>
    <w:p w14:paraId="73A5FB98" w14:textId="3D0364DE" w:rsidR="007C5B66" w:rsidRPr="00BE3E7A" w:rsidRDefault="007C5B66" w:rsidP="00BE3E7A">
      <w:pPr>
        <w:spacing w:line="360" w:lineRule="auto"/>
        <w:rPr>
          <w:rFonts w:eastAsia="Times New Roman" w:cs="Times New Roman"/>
          <w:b/>
          <w:bCs/>
          <w:color w:val="000000"/>
          <w:szCs w:val="28"/>
          <w:lang w:eastAsia="vi-VN"/>
        </w:rPr>
      </w:pPr>
      <w:r w:rsidRPr="00BE3E7A">
        <w:rPr>
          <w:rFonts w:eastAsia="Times New Roman" w:cs="Times New Roman"/>
          <w:b/>
          <w:bCs/>
          <w:color w:val="000000"/>
          <w:szCs w:val="28"/>
          <w:lang w:eastAsia="vi-VN"/>
        </w:rPr>
        <w:t>Mẫu phiếu điều tra:</w:t>
      </w:r>
      <w:ins w:id="16" w:author="Vũ Thị Dương" w:date="2023-02-17T15:29:00Z">
        <w:r w:rsidR="002A42D2">
          <w:rPr>
            <w:rFonts w:eastAsia="Times New Roman" w:cs="Times New Roman"/>
            <w:b/>
            <w:bCs/>
            <w:color w:val="000000"/>
            <w:szCs w:val="28"/>
            <w:lang w:eastAsia="vi-VN"/>
          </w:rPr>
          <w:t xml:space="preserve"> chưa rõ mục tiêu phiếu để làm gì</w:t>
        </w:r>
      </w:ins>
    </w:p>
    <w:p w14:paraId="41B1E7BC" w14:textId="77777777" w:rsidR="007C5B66" w:rsidRPr="00BE3E7A" w:rsidRDefault="007C5B66" w:rsidP="00BE3E7A">
      <w:pPr>
        <w:spacing w:after="0" w:line="360" w:lineRule="auto"/>
        <w:jc w:val="center"/>
        <w:rPr>
          <w:rFonts w:eastAsia="Times New Roman" w:cs="Times New Roman"/>
          <w:szCs w:val="28"/>
          <w:lang w:eastAsia="vi-VN"/>
        </w:rPr>
      </w:pPr>
      <w:r w:rsidRPr="00BE3E7A">
        <w:rPr>
          <w:rFonts w:eastAsia="Times New Roman" w:cs="Times New Roman"/>
          <w:b/>
          <w:bCs/>
          <w:color w:val="000000"/>
          <w:szCs w:val="28"/>
          <w:lang w:eastAsia="vi-VN"/>
        </w:rPr>
        <w:t>PHIẾU ĐIỀU TRA</w:t>
      </w:r>
    </w:p>
    <w:p w14:paraId="6113F854"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00000"/>
          <w:szCs w:val="28"/>
          <w:lang w:eastAsia="vi-VN"/>
        </w:rPr>
        <w:t>Họ và tên: ………………………………………………………………….</w:t>
      </w:r>
    </w:p>
    <w:p w14:paraId="562A90F8"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00000"/>
          <w:szCs w:val="28"/>
          <w:lang w:eastAsia="vi-VN"/>
        </w:rPr>
        <w:t>Năm sinh: …………………………………………………………………..</w:t>
      </w:r>
    </w:p>
    <w:p w14:paraId="3A086DDC"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00000"/>
          <w:szCs w:val="28"/>
          <w:lang w:eastAsia="vi-VN"/>
        </w:rPr>
        <w:t>Địa chỉ: ……………………………………………………………………..</w:t>
      </w:r>
    </w:p>
    <w:p w14:paraId="51F09581" w14:textId="77777777" w:rsidR="007F047A" w:rsidRPr="00BE3E7A" w:rsidRDefault="007C5B66" w:rsidP="00BE3E7A">
      <w:pPr>
        <w:spacing w:after="0" w:line="360" w:lineRule="auto"/>
        <w:rPr>
          <w:rFonts w:eastAsia="Times New Roman" w:cs="Times New Roman"/>
          <w:b/>
          <w:bCs/>
          <w:color w:val="000000"/>
          <w:szCs w:val="28"/>
          <w:lang w:eastAsia="vi-VN"/>
        </w:rPr>
      </w:pPr>
      <w:r w:rsidRPr="00BE3E7A">
        <w:rPr>
          <w:rFonts w:eastAsia="Times New Roman" w:cs="Times New Roman"/>
          <w:b/>
          <w:bCs/>
          <w:color w:val="000000"/>
          <w:szCs w:val="28"/>
          <w:lang w:eastAsia="vi-VN"/>
        </w:rPr>
        <w:t>Số điện thoại: ……………………………. Email:…………………………        </w:t>
      </w:r>
    </w:p>
    <w:p w14:paraId="706B5CBF" w14:textId="43D36B8C"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00000"/>
          <w:szCs w:val="28"/>
          <w:lang w:eastAsia="vi-VN"/>
        </w:rPr>
        <w:t>         </w:t>
      </w:r>
      <w:ins w:id="17" w:author="Vũ Thị Dương" w:date="2023-02-17T15:30:00Z">
        <w:r w:rsidR="002A42D2">
          <w:rPr>
            <w:rFonts w:eastAsia="Times New Roman" w:cs="Times New Roman"/>
            <w:b/>
            <w:bCs/>
            <w:color w:val="000000"/>
            <w:szCs w:val="28"/>
            <w:lang w:eastAsia="vi-VN"/>
          </w:rPr>
          <w:t>Phiếu nên định dạng chuyên nghiệp, ko để chấm chấm bằng tay</w:t>
        </w:r>
      </w:ins>
    </w:p>
    <w:tbl>
      <w:tblPr>
        <w:tblW w:w="0" w:type="auto"/>
        <w:tblCellMar>
          <w:top w:w="15" w:type="dxa"/>
          <w:left w:w="15" w:type="dxa"/>
          <w:bottom w:w="15" w:type="dxa"/>
          <w:right w:w="15" w:type="dxa"/>
        </w:tblCellMar>
        <w:tblLook w:val="04A0" w:firstRow="1" w:lastRow="0" w:firstColumn="1" w:lastColumn="0" w:noHBand="0" w:noVBand="1"/>
      </w:tblPr>
      <w:tblGrid>
        <w:gridCol w:w="5789"/>
        <w:gridCol w:w="3273"/>
      </w:tblGrid>
      <w:tr w:rsidR="007C5B66" w:rsidRPr="00BE3E7A" w14:paraId="2DABF35D" w14:textId="77777777" w:rsidTr="00937C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D204B2" w14:textId="77777777" w:rsidR="007C5B66" w:rsidRPr="00BE3E7A" w:rsidRDefault="007C5B66" w:rsidP="00BE3E7A">
            <w:pPr>
              <w:spacing w:after="0" w:line="360" w:lineRule="auto"/>
              <w:jc w:val="center"/>
              <w:rPr>
                <w:rFonts w:eastAsia="Times New Roman" w:cs="Times New Roman"/>
                <w:szCs w:val="28"/>
                <w:lang w:eastAsia="vi-VN"/>
              </w:rPr>
            </w:pPr>
            <w:r w:rsidRPr="00BE3E7A">
              <w:rPr>
                <w:rFonts w:eastAsia="Times New Roman" w:cs="Times New Roman"/>
                <w:b/>
                <w:bCs/>
                <w:color w:val="000000"/>
                <w:szCs w:val="28"/>
                <w:lang w:eastAsia="vi-VN"/>
              </w:rPr>
              <w:t>Câu hỏi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AFD80" w14:textId="77777777" w:rsidR="007C5B66" w:rsidRPr="00BE3E7A" w:rsidRDefault="007C5B66" w:rsidP="00BE3E7A">
            <w:pPr>
              <w:spacing w:after="0" w:line="360" w:lineRule="auto"/>
              <w:jc w:val="center"/>
              <w:rPr>
                <w:rFonts w:eastAsia="Times New Roman" w:cs="Times New Roman"/>
                <w:szCs w:val="28"/>
                <w:lang w:eastAsia="vi-VN"/>
              </w:rPr>
            </w:pPr>
            <w:r w:rsidRPr="00BE3E7A">
              <w:rPr>
                <w:rFonts w:eastAsia="Times New Roman" w:cs="Times New Roman"/>
                <w:b/>
                <w:bCs/>
                <w:color w:val="000000"/>
                <w:szCs w:val="28"/>
                <w:lang w:eastAsia="vi-VN"/>
              </w:rPr>
              <w:t>Trả lời</w:t>
            </w:r>
          </w:p>
        </w:tc>
      </w:tr>
      <w:tr w:rsidR="007C5B66" w:rsidRPr="00BE3E7A" w14:paraId="49250EB0" w14:textId="77777777" w:rsidTr="001C35B1">
        <w:trPr>
          <w:trHeight w:val="8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404C9"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00000"/>
                <w:szCs w:val="28"/>
                <w:lang w:eastAsia="vi-VN"/>
              </w:rPr>
              <w:t>Câu 1:</w:t>
            </w:r>
            <w:r w:rsidRPr="00BE3E7A">
              <w:rPr>
                <w:rFonts w:eastAsia="Times New Roman" w:cs="Times New Roman"/>
                <w:color w:val="000000"/>
                <w:szCs w:val="28"/>
                <w:shd w:val="clear" w:color="auto" w:fill="FFFFFF"/>
                <w:lang w:eastAsia="vi-VN"/>
              </w:rPr>
              <w:t xml:space="preserve"> Sử dụng phần mềm quản lý </w:t>
            </w:r>
            <w:r w:rsidRPr="00BE3E7A">
              <w:rPr>
                <w:rFonts w:eastAsia="Times New Roman" w:cs="Times New Roman"/>
                <w:color w:val="000000"/>
                <w:szCs w:val="28"/>
                <w:lang w:eastAsia="vi-VN"/>
              </w:rPr>
              <w:t xml:space="preserve">Bán Đồng Phục </w:t>
            </w:r>
            <w:r w:rsidRPr="00BE3E7A">
              <w:rPr>
                <w:rFonts w:eastAsia="Times New Roman" w:cs="Times New Roman"/>
                <w:color w:val="000000"/>
                <w:szCs w:val="28"/>
                <w:shd w:val="clear" w:color="auto" w:fill="FFFFFF"/>
                <w:lang w:eastAsia="vi-VN"/>
              </w:rPr>
              <w:t>có phổ biến không</w:t>
            </w:r>
            <w:r w:rsidRPr="00BE3E7A">
              <w:rPr>
                <w:rFonts w:eastAsia="Times New Roman" w:cs="Times New Roman"/>
                <w:color w:val="000000"/>
                <w:szCs w:val="28"/>
                <w:lang w:eastAsia="vi-V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8703C" w14:textId="77777777" w:rsidR="007C5B66" w:rsidRPr="00BE3E7A" w:rsidRDefault="007C5B66" w:rsidP="00BE3E7A">
            <w:pPr>
              <w:numPr>
                <w:ilvl w:val="0"/>
                <w:numId w:val="1"/>
              </w:numPr>
              <w:spacing w:after="0" w:line="360" w:lineRule="auto"/>
              <w:textAlignment w:val="baseline"/>
              <w:rPr>
                <w:rFonts w:eastAsia="Times New Roman" w:cs="Times New Roman"/>
                <w:color w:val="000000"/>
                <w:szCs w:val="28"/>
                <w:lang w:eastAsia="vi-VN"/>
              </w:rPr>
            </w:pPr>
            <w:r w:rsidRPr="00BE3E7A">
              <w:rPr>
                <w:rFonts w:eastAsia="Times New Roman" w:cs="Times New Roman"/>
                <w:color w:val="000000"/>
                <w:szCs w:val="28"/>
                <w:lang w:eastAsia="vi-VN"/>
              </w:rPr>
              <w:t>Có phổ biến</w:t>
            </w:r>
          </w:p>
          <w:p w14:paraId="66D65FC6" w14:textId="77777777" w:rsidR="007C5B66" w:rsidRPr="00BE3E7A" w:rsidRDefault="007C5B66" w:rsidP="00BE3E7A">
            <w:pPr>
              <w:numPr>
                <w:ilvl w:val="0"/>
                <w:numId w:val="2"/>
              </w:numPr>
              <w:spacing w:after="0" w:line="360" w:lineRule="auto"/>
              <w:textAlignment w:val="baseline"/>
              <w:rPr>
                <w:rFonts w:eastAsia="Times New Roman" w:cs="Times New Roman"/>
                <w:color w:val="000000"/>
                <w:szCs w:val="28"/>
                <w:lang w:eastAsia="vi-VN"/>
              </w:rPr>
            </w:pPr>
            <w:r w:rsidRPr="00BE3E7A">
              <w:rPr>
                <w:rFonts w:eastAsia="Times New Roman" w:cs="Times New Roman"/>
                <w:color w:val="000000"/>
                <w:szCs w:val="28"/>
                <w:lang w:eastAsia="vi-VN"/>
              </w:rPr>
              <w:t>Không phổ biến</w:t>
            </w:r>
          </w:p>
        </w:tc>
      </w:tr>
      <w:tr w:rsidR="007C5B66" w:rsidRPr="00BE3E7A" w14:paraId="2DAC0F78" w14:textId="77777777" w:rsidTr="001C35B1">
        <w:trPr>
          <w:trHeight w:val="8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15506"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00000"/>
                <w:szCs w:val="28"/>
                <w:lang w:eastAsia="vi-VN"/>
              </w:rPr>
              <w:t>Câu 2:</w:t>
            </w:r>
            <w:r w:rsidRPr="00BE3E7A">
              <w:rPr>
                <w:rFonts w:eastAsia="Times New Roman" w:cs="Times New Roman"/>
                <w:color w:val="000000"/>
                <w:szCs w:val="28"/>
                <w:shd w:val="clear" w:color="auto" w:fill="FFFFFF"/>
                <w:lang w:eastAsia="vi-VN"/>
              </w:rPr>
              <w:t xml:space="preserve"> Sử dụng phần mềm quản lý </w:t>
            </w:r>
            <w:r w:rsidRPr="00BE3E7A">
              <w:rPr>
                <w:rFonts w:eastAsia="Times New Roman" w:cs="Times New Roman"/>
                <w:color w:val="000000"/>
                <w:szCs w:val="28"/>
                <w:lang w:eastAsia="vi-VN"/>
              </w:rPr>
              <w:t xml:space="preserve">Bán Đồng Phục </w:t>
            </w:r>
            <w:r w:rsidRPr="00BE3E7A">
              <w:rPr>
                <w:rFonts w:eastAsia="Times New Roman" w:cs="Times New Roman"/>
                <w:color w:val="000000"/>
                <w:szCs w:val="28"/>
                <w:shd w:val="clear" w:color="auto" w:fill="FFFFFF"/>
                <w:lang w:eastAsia="vi-VN"/>
              </w:rPr>
              <w:t>có thực sự mang lại hiệu quả cho nhà kinh doanh</w:t>
            </w:r>
            <w:r w:rsidRPr="00BE3E7A">
              <w:rPr>
                <w:rFonts w:eastAsia="Times New Roman" w:cs="Times New Roman"/>
                <w:color w:val="000000"/>
                <w:szCs w:val="28"/>
                <w:lang w:eastAsia="vi-V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78DEA"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Cs/>
                <w:color w:val="000000"/>
                <w:szCs w:val="28"/>
                <w:lang w:eastAsia="vi-VN"/>
              </w:rPr>
              <w:t>Trả lời: </w:t>
            </w:r>
          </w:p>
        </w:tc>
      </w:tr>
      <w:tr w:rsidR="007C5B66" w:rsidRPr="00BE3E7A" w14:paraId="6D513FAF" w14:textId="77777777" w:rsidTr="00937C2F">
        <w:trPr>
          <w:trHeight w:val="8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A30AE"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00000"/>
                <w:szCs w:val="28"/>
                <w:lang w:eastAsia="vi-VN"/>
              </w:rPr>
              <w:t>Câu 3:</w:t>
            </w:r>
            <w:r w:rsidRPr="00BE3E7A">
              <w:rPr>
                <w:rFonts w:eastAsia="Times New Roman" w:cs="Times New Roman"/>
                <w:color w:val="000000"/>
                <w:szCs w:val="28"/>
                <w:lang w:eastAsia="vi-VN"/>
              </w:rPr>
              <w:t xml:space="preserve"> Các lợi ích lớn mà phần mềm quản lí hệ thống này mang lại?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A64FF"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Cs/>
                <w:color w:val="000000"/>
                <w:szCs w:val="28"/>
                <w:lang w:eastAsia="vi-VN"/>
              </w:rPr>
              <w:t>Trả lời: </w:t>
            </w:r>
          </w:p>
        </w:tc>
      </w:tr>
      <w:tr w:rsidR="007C5B66" w:rsidRPr="00BE3E7A" w14:paraId="133DC404" w14:textId="77777777" w:rsidTr="001C35B1">
        <w:trPr>
          <w:trHeight w:val="10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50D7D"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00000"/>
                <w:szCs w:val="28"/>
                <w:lang w:eastAsia="vi-VN"/>
              </w:rPr>
              <w:t>Câu 4:</w:t>
            </w:r>
            <w:r w:rsidRPr="00BE3E7A">
              <w:rPr>
                <w:rFonts w:eastAsia="Times New Roman" w:cs="Times New Roman"/>
                <w:color w:val="000000"/>
                <w:szCs w:val="28"/>
                <w:lang w:eastAsia="vi-VN"/>
              </w:rPr>
              <w:t xml:space="preserve"> Sử dụng phần mềm sẽ có rủi ro không? Có thực sự an toàn cho các thông tin riêng?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36A6D" w14:textId="77777777" w:rsidR="007C5B66" w:rsidRPr="00BE3E7A" w:rsidRDefault="007C5B66" w:rsidP="00BE3E7A">
            <w:pPr>
              <w:numPr>
                <w:ilvl w:val="0"/>
                <w:numId w:val="3"/>
              </w:numPr>
              <w:spacing w:after="0" w:line="360" w:lineRule="auto"/>
              <w:textAlignment w:val="baseline"/>
              <w:rPr>
                <w:rFonts w:eastAsia="Times New Roman" w:cs="Times New Roman"/>
                <w:color w:val="000000"/>
                <w:szCs w:val="28"/>
                <w:lang w:eastAsia="vi-VN"/>
              </w:rPr>
            </w:pPr>
            <w:r w:rsidRPr="00BE3E7A">
              <w:rPr>
                <w:rFonts w:eastAsia="Times New Roman" w:cs="Times New Roman"/>
                <w:color w:val="000000"/>
                <w:szCs w:val="28"/>
                <w:lang w:eastAsia="vi-VN"/>
              </w:rPr>
              <w:t>Có giảm rủi ro</w:t>
            </w:r>
          </w:p>
          <w:p w14:paraId="44768E4C" w14:textId="77777777" w:rsidR="007C5B66" w:rsidRPr="00BE3E7A" w:rsidRDefault="007C5B66" w:rsidP="00BE3E7A">
            <w:pPr>
              <w:numPr>
                <w:ilvl w:val="0"/>
                <w:numId w:val="4"/>
              </w:numPr>
              <w:spacing w:after="0" w:line="360" w:lineRule="auto"/>
              <w:jc w:val="both"/>
              <w:textAlignment w:val="baseline"/>
              <w:rPr>
                <w:rFonts w:eastAsia="Times New Roman" w:cs="Times New Roman"/>
                <w:color w:val="000000"/>
                <w:szCs w:val="28"/>
                <w:lang w:eastAsia="vi-VN"/>
              </w:rPr>
            </w:pPr>
            <w:r w:rsidRPr="00BE3E7A">
              <w:rPr>
                <w:rFonts w:eastAsia="Times New Roman" w:cs="Times New Roman"/>
                <w:color w:val="000000"/>
                <w:szCs w:val="28"/>
                <w:lang w:eastAsia="vi-VN"/>
              </w:rPr>
              <w:lastRenderedPageBreak/>
              <w:t>Không giảm được nhiều rủi ro </w:t>
            </w:r>
          </w:p>
        </w:tc>
      </w:tr>
      <w:tr w:rsidR="007C5B66" w:rsidRPr="00BE3E7A" w14:paraId="5053E692" w14:textId="77777777" w:rsidTr="00937C2F">
        <w:trPr>
          <w:trHeight w:val="15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58F17"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00000"/>
                <w:szCs w:val="28"/>
                <w:lang w:eastAsia="vi-VN"/>
              </w:rPr>
              <w:lastRenderedPageBreak/>
              <w:t>Câu 5:</w:t>
            </w:r>
            <w:r w:rsidRPr="00BE3E7A">
              <w:rPr>
                <w:rFonts w:eastAsia="Times New Roman" w:cs="Times New Roman"/>
                <w:color w:val="000000"/>
                <w:szCs w:val="28"/>
                <w:lang w:eastAsia="vi-VN"/>
              </w:rPr>
              <w:t xml:space="preserve"> Sử dụng phần mềm quản lý Đồng Phục có đẩy mạnh được khả năng cạnh tranh không?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F43B0" w14:textId="77777777" w:rsidR="007C5B66" w:rsidRPr="00BE3E7A" w:rsidRDefault="007C5B66" w:rsidP="00BE3E7A">
            <w:pPr>
              <w:numPr>
                <w:ilvl w:val="0"/>
                <w:numId w:val="5"/>
              </w:numPr>
              <w:spacing w:after="0" w:line="360" w:lineRule="auto"/>
              <w:textAlignment w:val="baseline"/>
              <w:rPr>
                <w:rFonts w:eastAsia="Times New Roman" w:cs="Times New Roman"/>
                <w:color w:val="000000"/>
                <w:szCs w:val="28"/>
                <w:lang w:eastAsia="vi-VN"/>
              </w:rPr>
            </w:pPr>
            <w:r w:rsidRPr="00BE3E7A">
              <w:rPr>
                <w:rFonts w:eastAsia="Times New Roman" w:cs="Times New Roman"/>
                <w:color w:val="000000"/>
                <w:szCs w:val="28"/>
                <w:lang w:eastAsia="vi-VN"/>
              </w:rPr>
              <w:t>Có đẩy mạnh được sự cạnh tranh</w:t>
            </w:r>
          </w:p>
          <w:p w14:paraId="07F4AB15" w14:textId="77777777" w:rsidR="007C5B66" w:rsidRPr="00BE3E7A" w:rsidRDefault="007C5B66" w:rsidP="00BE3E7A">
            <w:pPr>
              <w:numPr>
                <w:ilvl w:val="0"/>
                <w:numId w:val="6"/>
              </w:numPr>
              <w:spacing w:after="0" w:line="360" w:lineRule="auto"/>
              <w:textAlignment w:val="baseline"/>
              <w:rPr>
                <w:rFonts w:eastAsia="Times New Roman" w:cs="Times New Roman"/>
                <w:color w:val="000000"/>
                <w:szCs w:val="28"/>
                <w:lang w:eastAsia="vi-VN"/>
              </w:rPr>
            </w:pPr>
            <w:r w:rsidRPr="00BE3E7A">
              <w:rPr>
                <w:rFonts w:eastAsia="Times New Roman" w:cs="Times New Roman"/>
                <w:color w:val="000000"/>
                <w:szCs w:val="28"/>
                <w:lang w:eastAsia="vi-VN"/>
              </w:rPr>
              <w:t>Không thể đẩy mạnh được cạnh tranh</w:t>
            </w:r>
          </w:p>
        </w:tc>
      </w:tr>
      <w:tr w:rsidR="007C5B66" w:rsidRPr="00BE3E7A" w14:paraId="26AB8EBE" w14:textId="77777777" w:rsidTr="001C35B1">
        <w:trPr>
          <w:trHeight w:val="16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153BE"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00000"/>
                <w:szCs w:val="28"/>
                <w:lang w:eastAsia="vi-VN"/>
              </w:rPr>
              <w:t>Câu 6:</w:t>
            </w:r>
            <w:r w:rsidRPr="00BE3E7A">
              <w:rPr>
                <w:rFonts w:eastAsia="Times New Roman" w:cs="Times New Roman"/>
                <w:color w:val="000000"/>
                <w:szCs w:val="28"/>
                <w:lang w:eastAsia="vi-VN"/>
              </w:rPr>
              <w:t xml:space="preserve">  Có tối đa bao nhiêu loại sản phẩm cần được quản lý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67EA9" w14:textId="77777777" w:rsidR="007C5B66" w:rsidRPr="00BE3E7A" w:rsidRDefault="007C5B66" w:rsidP="00BE3E7A">
            <w:pPr>
              <w:numPr>
                <w:ilvl w:val="0"/>
                <w:numId w:val="7"/>
              </w:numPr>
              <w:spacing w:after="0" w:line="360" w:lineRule="auto"/>
              <w:textAlignment w:val="baseline"/>
              <w:rPr>
                <w:rFonts w:eastAsia="Times New Roman" w:cs="Times New Roman"/>
                <w:color w:val="000000"/>
                <w:szCs w:val="28"/>
                <w:lang w:eastAsia="vi-VN"/>
              </w:rPr>
            </w:pPr>
            <w:r w:rsidRPr="00BE3E7A">
              <w:rPr>
                <w:rFonts w:eastAsia="Times New Roman" w:cs="Times New Roman"/>
                <w:color w:val="000000"/>
                <w:szCs w:val="28"/>
                <w:lang w:eastAsia="vi-VN"/>
              </w:rPr>
              <w:t>Không tối đa số sản phẩm</w:t>
            </w:r>
          </w:p>
          <w:p w14:paraId="4025DCAE" w14:textId="77777777" w:rsidR="007C5B66" w:rsidRPr="00BE3E7A" w:rsidRDefault="007C5B66" w:rsidP="00BE3E7A">
            <w:pPr>
              <w:numPr>
                <w:ilvl w:val="0"/>
                <w:numId w:val="8"/>
              </w:numPr>
              <w:spacing w:after="0" w:line="360" w:lineRule="auto"/>
              <w:textAlignment w:val="baseline"/>
              <w:rPr>
                <w:rFonts w:eastAsia="Times New Roman" w:cs="Times New Roman"/>
                <w:color w:val="000000"/>
                <w:szCs w:val="28"/>
                <w:lang w:eastAsia="vi-VN"/>
              </w:rPr>
            </w:pPr>
            <w:r w:rsidRPr="00BE3E7A">
              <w:rPr>
                <w:rFonts w:eastAsia="Times New Roman" w:cs="Times New Roman"/>
                <w:color w:val="000000"/>
                <w:szCs w:val="28"/>
                <w:lang w:eastAsia="vi-VN"/>
              </w:rPr>
              <w:t>&lt;100 loại</w:t>
            </w:r>
          </w:p>
          <w:p w14:paraId="078FDD66" w14:textId="77777777" w:rsidR="007C5B66" w:rsidRPr="00BE3E7A" w:rsidRDefault="007C5B66" w:rsidP="00BE3E7A">
            <w:pPr>
              <w:numPr>
                <w:ilvl w:val="0"/>
                <w:numId w:val="9"/>
              </w:numPr>
              <w:spacing w:after="0" w:line="360" w:lineRule="auto"/>
              <w:textAlignment w:val="baseline"/>
              <w:rPr>
                <w:rFonts w:eastAsia="Times New Roman" w:cs="Times New Roman"/>
                <w:color w:val="000000"/>
                <w:szCs w:val="28"/>
                <w:lang w:eastAsia="vi-VN"/>
              </w:rPr>
            </w:pPr>
            <w:r w:rsidRPr="00BE3E7A">
              <w:rPr>
                <w:rFonts w:eastAsia="Times New Roman" w:cs="Times New Roman"/>
                <w:color w:val="000000"/>
                <w:szCs w:val="28"/>
                <w:lang w:eastAsia="vi-VN"/>
              </w:rPr>
              <w:t>&gt;100 loại</w:t>
            </w:r>
          </w:p>
          <w:p w14:paraId="352D51E5" w14:textId="77777777" w:rsidR="007C5B66" w:rsidRPr="00BE3E7A" w:rsidRDefault="007C5B66" w:rsidP="00BE3E7A">
            <w:pPr>
              <w:numPr>
                <w:ilvl w:val="0"/>
                <w:numId w:val="10"/>
              </w:numPr>
              <w:spacing w:after="0" w:line="360" w:lineRule="auto"/>
              <w:textAlignment w:val="baseline"/>
              <w:rPr>
                <w:rFonts w:eastAsia="Times New Roman" w:cs="Times New Roman"/>
                <w:color w:val="000000"/>
                <w:szCs w:val="28"/>
                <w:lang w:eastAsia="vi-VN"/>
              </w:rPr>
            </w:pPr>
            <w:r w:rsidRPr="00BE3E7A">
              <w:rPr>
                <w:rFonts w:eastAsia="Times New Roman" w:cs="Times New Roman"/>
                <w:color w:val="000000"/>
                <w:szCs w:val="28"/>
                <w:lang w:eastAsia="vi-VN"/>
              </w:rPr>
              <w:t>Con số khác</w:t>
            </w:r>
          </w:p>
        </w:tc>
      </w:tr>
      <w:tr w:rsidR="007C5B66" w:rsidRPr="00BE3E7A" w14:paraId="4BAE5379" w14:textId="77777777" w:rsidTr="00937C2F">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FCC9E"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00000"/>
                <w:szCs w:val="28"/>
                <w:lang w:eastAsia="vi-VN"/>
              </w:rPr>
              <w:t>Câu 7:</w:t>
            </w:r>
            <w:r w:rsidRPr="00BE3E7A">
              <w:rPr>
                <w:rFonts w:eastAsia="Times New Roman" w:cs="Times New Roman"/>
                <w:color w:val="000000"/>
                <w:szCs w:val="28"/>
                <w:lang w:eastAsia="vi-VN"/>
              </w:rPr>
              <w:t xml:space="preserve"> </w:t>
            </w:r>
            <w:r w:rsidRPr="00BE3E7A">
              <w:rPr>
                <w:rFonts w:eastAsia="Times New Roman" w:cs="Times New Roman"/>
                <w:color w:val="000000"/>
                <w:szCs w:val="28"/>
                <w:shd w:val="clear" w:color="auto" w:fill="FFFFFF"/>
                <w:lang w:eastAsia="vi-VN"/>
              </w:rPr>
              <w:t>Phần mềm có thể hỗ trợ quản lý từ xa hoặc trên các thiết bị di động</w:t>
            </w:r>
            <w:r w:rsidRPr="00BE3E7A">
              <w:rPr>
                <w:rFonts w:eastAsia="Times New Roman" w:cs="Times New Roman"/>
                <w:color w:val="000000"/>
                <w:szCs w:val="28"/>
                <w:lang w:eastAsia="vi-V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988B7" w14:textId="77777777" w:rsidR="007C5B66" w:rsidRPr="00BE3E7A" w:rsidRDefault="007C5B66" w:rsidP="00BE3E7A">
            <w:pPr>
              <w:numPr>
                <w:ilvl w:val="0"/>
                <w:numId w:val="11"/>
              </w:numPr>
              <w:spacing w:after="0" w:line="360" w:lineRule="auto"/>
              <w:textAlignment w:val="baseline"/>
              <w:rPr>
                <w:rFonts w:eastAsia="Times New Roman" w:cs="Times New Roman"/>
                <w:color w:val="000000"/>
                <w:szCs w:val="28"/>
                <w:lang w:eastAsia="vi-VN"/>
              </w:rPr>
            </w:pPr>
            <w:r w:rsidRPr="00BE3E7A">
              <w:rPr>
                <w:rFonts w:eastAsia="Times New Roman" w:cs="Times New Roman"/>
                <w:color w:val="000000"/>
                <w:szCs w:val="28"/>
                <w:lang w:eastAsia="vi-VN"/>
              </w:rPr>
              <w:t>Có</w:t>
            </w:r>
          </w:p>
          <w:p w14:paraId="3BEE9A9D" w14:textId="77777777" w:rsidR="007C5B66" w:rsidRPr="00BE3E7A" w:rsidRDefault="007C5B66" w:rsidP="00BE3E7A">
            <w:pPr>
              <w:numPr>
                <w:ilvl w:val="0"/>
                <w:numId w:val="12"/>
              </w:numPr>
              <w:spacing w:after="0" w:line="360" w:lineRule="auto"/>
              <w:ind w:left="720" w:hanging="360"/>
              <w:textAlignment w:val="baseline"/>
              <w:rPr>
                <w:rFonts w:eastAsia="Times New Roman" w:cs="Times New Roman"/>
                <w:color w:val="000000"/>
                <w:szCs w:val="28"/>
                <w:lang w:eastAsia="vi-VN"/>
              </w:rPr>
            </w:pPr>
            <w:r w:rsidRPr="00BE3E7A">
              <w:rPr>
                <w:rFonts w:eastAsia="Times New Roman" w:cs="Times New Roman"/>
                <w:color w:val="000000"/>
                <w:szCs w:val="28"/>
                <w:lang w:eastAsia="vi-VN"/>
              </w:rPr>
              <w:t>Không </w:t>
            </w:r>
          </w:p>
        </w:tc>
      </w:tr>
      <w:tr w:rsidR="007C5B66" w:rsidRPr="00BE3E7A" w14:paraId="1D817190" w14:textId="77777777" w:rsidTr="00051D56">
        <w:trPr>
          <w:trHeight w:val="8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52C02" w14:textId="46B756A5"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00000"/>
                <w:szCs w:val="28"/>
                <w:lang w:eastAsia="vi-VN"/>
              </w:rPr>
              <w:t>Câu 8:</w:t>
            </w:r>
            <w:r w:rsidR="00051D56" w:rsidRPr="00BE3E7A">
              <w:rPr>
                <w:rFonts w:eastAsia="Times New Roman" w:cs="Times New Roman"/>
                <w:color w:val="000000"/>
                <w:szCs w:val="28"/>
                <w:lang w:eastAsia="vi-VN"/>
              </w:rPr>
              <w:t xml:space="preserve"> Nế</w:t>
            </w:r>
            <w:r w:rsidR="001C35B1" w:rsidRPr="00BE3E7A">
              <w:rPr>
                <w:rFonts w:eastAsia="Times New Roman" w:cs="Times New Roman"/>
                <w:color w:val="000000"/>
                <w:szCs w:val="28"/>
                <w:lang w:eastAsia="vi-VN"/>
              </w:rPr>
              <w:t>u hệ thống quản lí gặp lỗi thì có được khắc phục ngay lập tức không?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3AF85" w14:textId="38557B0F" w:rsidR="007C5B66" w:rsidRPr="00BE3E7A" w:rsidRDefault="00051D56" w:rsidP="00BE3E7A">
            <w:pPr>
              <w:spacing w:after="0" w:line="360" w:lineRule="auto"/>
              <w:textAlignment w:val="baseline"/>
              <w:rPr>
                <w:rFonts w:eastAsia="Times New Roman" w:cs="Times New Roman"/>
                <w:color w:val="000000"/>
                <w:szCs w:val="28"/>
                <w:lang w:eastAsia="vi-VN"/>
              </w:rPr>
            </w:pPr>
            <w:r w:rsidRPr="00BE3E7A">
              <w:rPr>
                <w:rFonts w:eastAsia="Times New Roman" w:cs="Times New Roman"/>
                <w:color w:val="000000"/>
                <w:szCs w:val="28"/>
                <w:lang w:eastAsia="vi-VN"/>
              </w:rPr>
              <w:t xml:space="preserve">Trả lời: </w:t>
            </w:r>
          </w:p>
        </w:tc>
      </w:tr>
      <w:tr w:rsidR="007C5B66" w:rsidRPr="00BE3E7A" w14:paraId="39785DAF" w14:textId="77777777" w:rsidTr="001C35B1">
        <w:trPr>
          <w:trHeight w:val="6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E588A" w14:textId="087B60D1"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00000"/>
                <w:szCs w:val="28"/>
                <w:lang w:eastAsia="vi-VN"/>
              </w:rPr>
              <w:t xml:space="preserve">Câu 9: </w:t>
            </w:r>
            <w:r w:rsidR="001C35B1" w:rsidRPr="00BE3E7A">
              <w:rPr>
                <w:rFonts w:eastAsia="Times New Roman" w:cs="Times New Roman"/>
                <w:color w:val="000000"/>
                <w:szCs w:val="28"/>
                <w:lang w:eastAsia="vi-VN"/>
              </w:rPr>
              <w:t>Trải nghiệm của Anh/ chị khi sử dụng phầm mềm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75497" w14:textId="77777777"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Cs/>
                <w:color w:val="000000"/>
                <w:szCs w:val="28"/>
                <w:lang w:eastAsia="vi-VN"/>
              </w:rPr>
              <w:t>Trả lời:</w:t>
            </w:r>
          </w:p>
          <w:p w14:paraId="5504F002" w14:textId="77777777" w:rsidR="007C5B66" w:rsidRPr="00BE3E7A" w:rsidRDefault="007C5B66" w:rsidP="00BE3E7A">
            <w:pPr>
              <w:spacing w:after="0" w:line="360" w:lineRule="auto"/>
              <w:rPr>
                <w:rFonts w:eastAsia="Times New Roman" w:cs="Times New Roman"/>
                <w:szCs w:val="28"/>
                <w:lang w:eastAsia="vi-VN"/>
              </w:rPr>
            </w:pPr>
          </w:p>
        </w:tc>
      </w:tr>
      <w:tr w:rsidR="007C5B66" w:rsidRPr="00BE3E7A" w14:paraId="1EB73E22" w14:textId="77777777" w:rsidTr="00937C2F">
        <w:trPr>
          <w:trHeight w:val="99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EDE0F" w14:textId="5E7C784E" w:rsidR="007C5B66" w:rsidRPr="00BE3E7A" w:rsidRDefault="007C5B66" w:rsidP="00BE3E7A">
            <w:pPr>
              <w:spacing w:after="0" w:line="360" w:lineRule="auto"/>
              <w:rPr>
                <w:rFonts w:eastAsia="Times New Roman" w:cs="Times New Roman"/>
                <w:szCs w:val="28"/>
                <w:lang w:eastAsia="vi-VN"/>
              </w:rPr>
            </w:pPr>
            <w:r w:rsidRPr="00BE3E7A">
              <w:rPr>
                <w:rFonts w:eastAsia="Times New Roman" w:cs="Times New Roman"/>
                <w:b/>
                <w:bCs/>
                <w:color w:val="000000"/>
                <w:szCs w:val="28"/>
                <w:lang w:eastAsia="vi-VN"/>
              </w:rPr>
              <w:t>Câu 10:</w:t>
            </w:r>
            <w:r w:rsidR="001C35B1" w:rsidRPr="00BE3E7A">
              <w:rPr>
                <w:rFonts w:eastAsia="Times New Roman" w:cs="Times New Roman"/>
                <w:color w:val="000000"/>
                <w:szCs w:val="28"/>
                <w:lang w:eastAsia="vi-VN"/>
              </w:rPr>
              <w:t xml:space="preserve"> Phần mềm này có cần sửa đổi hoặc thêm chi tiết nào không?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619DC" w14:textId="77777777" w:rsidR="001C35B1" w:rsidRPr="00BE3E7A" w:rsidRDefault="001C35B1" w:rsidP="00BE3E7A">
            <w:pPr>
              <w:spacing w:after="0" w:line="360" w:lineRule="auto"/>
              <w:rPr>
                <w:rFonts w:eastAsia="Times New Roman" w:cs="Times New Roman"/>
                <w:szCs w:val="28"/>
                <w:lang w:eastAsia="vi-VN"/>
              </w:rPr>
            </w:pPr>
            <w:r w:rsidRPr="00BE3E7A">
              <w:rPr>
                <w:rFonts w:eastAsia="Times New Roman" w:cs="Times New Roman"/>
                <w:bCs/>
                <w:color w:val="000000"/>
                <w:szCs w:val="28"/>
                <w:lang w:eastAsia="vi-VN"/>
              </w:rPr>
              <w:t>Trả lời:</w:t>
            </w:r>
          </w:p>
          <w:p w14:paraId="57FCF7B2" w14:textId="420F2332" w:rsidR="007C5B66" w:rsidRPr="00BE3E7A" w:rsidRDefault="007C5B66" w:rsidP="00BE3E7A">
            <w:pPr>
              <w:spacing w:after="0" w:line="360" w:lineRule="auto"/>
              <w:rPr>
                <w:rFonts w:eastAsia="Times New Roman" w:cs="Times New Roman"/>
                <w:szCs w:val="28"/>
                <w:lang w:eastAsia="vi-VN"/>
              </w:rPr>
            </w:pPr>
          </w:p>
        </w:tc>
      </w:tr>
    </w:tbl>
    <w:p w14:paraId="76D7695A" w14:textId="2059220A" w:rsidR="007C5B66" w:rsidRPr="00BE3E7A" w:rsidRDefault="007C5B66" w:rsidP="00BE3E7A">
      <w:pPr>
        <w:pStyle w:val="Heading4"/>
        <w:spacing w:line="360" w:lineRule="auto"/>
        <w:rPr>
          <w:rFonts w:ascii="Times New Roman" w:hAnsi="Times New Roman" w:cs="Times New Roman"/>
          <w:b/>
          <w:bCs/>
          <w:i w:val="0"/>
          <w:color w:val="000000" w:themeColor="text1"/>
          <w:szCs w:val="28"/>
        </w:rPr>
      </w:pPr>
      <w:r w:rsidRPr="00BE3E7A">
        <w:rPr>
          <w:rFonts w:ascii="Times New Roman" w:hAnsi="Times New Roman" w:cs="Times New Roman"/>
          <w:b/>
          <w:bCs/>
          <w:i w:val="0"/>
          <w:color w:val="000000" w:themeColor="text1"/>
          <w:szCs w:val="28"/>
        </w:rPr>
        <w:t>2.2.1.3 Kết quả sơ bộ</w:t>
      </w:r>
    </w:p>
    <w:p w14:paraId="40F19B14" w14:textId="77777777" w:rsidR="007C5B66" w:rsidRPr="00BE3E7A" w:rsidRDefault="007C5B66" w:rsidP="00BE3E7A">
      <w:pPr>
        <w:spacing w:line="360" w:lineRule="auto"/>
        <w:rPr>
          <w:rFonts w:cs="Times New Roman"/>
          <w:szCs w:val="28"/>
        </w:rPr>
      </w:pPr>
      <w:r w:rsidRPr="00BE3E7A">
        <w:rPr>
          <w:rFonts w:cs="Times New Roman"/>
          <w:szCs w:val="28"/>
        </w:rPr>
        <w:t>- Thu thập đầy đủ thông tin cần xây dựng ứng dụng</w:t>
      </w:r>
    </w:p>
    <w:p w14:paraId="0FD73200" w14:textId="77777777" w:rsidR="007C5B66" w:rsidRPr="00BE3E7A" w:rsidRDefault="007C5B66" w:rsidP="00BE3E7A">
      <w:pPr>
        <w:spacing w:line="360" w:lineRule="auto"/>
        <w:jc w:val="both"/>
        <w:rPr>
          <w:rFonts w:cs="Times New Roman"/>
          <w:szCs w:val="28"/>
        </w:rPr>
      </w:pPr>
      <w:r w:rsidRPr="00BE3E7A">
        <w:rPr>
          <w:rFonts w:cs="Times New Roman"/>
          <w:szCs w:val="28"/>
        </w:rPr>
        <w:t>- Ứng dụng phải có đầy đủ chức năng để dễ dàng quản lý và kiểm soát các sản phẩm</w:t>
      </w:r>
    </w:p>
    <w:p w14:paraId="4DA5D469" w14:textId="41C4F1C1" w:rsidR="007C5B66" w:rsidRDefault="007C5B66" w:rsidP="00BE3E7A">
      <w:pPr>
        <w:spacing w:line="360" w:lineRule="auto"/>
        <w:jc w:val="both"/>
        <w:rPr>
          <w:ins w:id="18" w:author="Vũ Thị Dương" w:date="2023-02-17T15:30:00Z"/>
          <w:rFonts w:cs="Times New Roman"/>
          <w:szCs w:val="28"/>
        </w:rPr>
      </w:pPr>
      <w:r w:rsidRPr="00BE3E7A">
        <w:rPr>
          <w:rFonts w:cs="Times New Roman"/>
          <w:szCs w:val="28"/>
        </w:rPr>
        <w:t>- Ứng dụng phải thân thiện dễ dàng làm quen đối với người sử dụng</w:t>
      </w:r>
    </w:p>
    <w:p w14:paraId="3B7B556D" w14:textId="11B49089" w:rsidR="00945EC0" w:rsidRPr="00BE3E7A" w:rsidRDefault="00945EC0" w:rsidP="00BE3E7A">
      <w:pPr>
        <w:spacing w:line="360" w:lineRule="auto"/>
        <w:jc w:val="both"/>
        <w:rPr>
          <w:rFonts w:cs="Times New Roman"/>
          <w:szCs w:val="28"/>
        </w:rPr>
      </w:pPr>
      <w:ins w:id="19" w:author="Vũ Thị Dương" w:date="2023-02-17T15:30:00Z">
        <w:r>
          <w:rPr>
            <w:rFonts w:cs="Times New Roman"/>
            <w:szCs w:val="28"/>
          </w:rPr>
          <w:t>Chưa thấy kết quả thu thập đâu. Liệt kê các biểu mẫu hay nội dung đã tìm đc sau khảo sát</w:t>
        </w:r>
      </w:ins>
    </w:p>
    <w:p w14:paraId="22B59AC5" w14:textId="77777777" w:rsidR="007F047A" w:rsidRDefault="007F047A" w:rsidP="00BE3E7A">
      <w:pPr>
        <w:pStyle w:val="Heading3"/>
        <w:spacing w:line="360" w:lineRule="auto"/>
        <w:rPr>
          <w:rFonts w:ascii="Times New Roman" w:eastAsia="Times New Roman" w:hAnsi="Times New Roman" w:cs="Times New Roman"/>
          <w:b/>
          <w:color w:val="000000" w:themeColor="text1"/>
          <w:sz w:val="28"/>
          <w:szCs w:val="28"/>
        </w:rPr>
      </w:pPr>
      <w:r w:rsidRPr="007F047A">
        <w:rPr>
          <w:rFonts w:ascii="Times New Roman" w:eastAsia="Times New Roman" w:hAnsi="Times New Roman" w:cs="Times New Roman"/>
          <w:b/>
          <w:color w:val="000000" w:themeColor="text1"/>
          <w:sz w:val="28"/>
          <w:szCs w:val="28"/>
        </w:rPr>
        <w:lastRenderedPageBreak/>
        <w:t>2.2.2. Tài liệu đặc tả yêu cầu</w:t>
      </w:r>
    </w:p>
    <w:p w14:paraId="45C6C279" w14:textId="0DB53E27" w:rsidR="007F047A" w:rsidRDefault="007F047A" w:rsidP="00BE3E7A">
      <w:pPr>
        <w:spacing w:line="360" w:lineRule="auto"/>
        <w:jc w:val="both"/>
        <w:rPr>
          <w:rFonts w:eastAsia="Times New Roman" w:cs="Times New Roman"/>
          <w:color w:val="000000" w:themeColor="text1"/>
          <w:szCs w:val="28"/>
        </w:rPr>
      </w:pPr>
      <w:r>
        <w:rPr>
          <w:rFonts w:eastAsia="Times New Roman" w:cs="Times New Roman"/>
          <w:color w:val="000000" w:themeColor="text1"/>
          <w:szCs w:val="28"/>
        </w:rPr>
        <w:t xml:space="preserve">Các hoạt động chính của hệ thống </w:t>
      </w:r>
      <w:r w:rsidRPr="007F047A">
        <w:rPr>
          <w:rFonts w:eastAsia="Times New Roman" w:cs="Times New Roman"/>
          <w:color w:val="000000" w:themeColor="text1"/>
          <w:szCs w:val="28"/>
        </w:rPr>
        <w:t xml:space="preserve">quản lý đồng phục trường </w:t>
      </w:r>
      <w:r>
        <w:rPr>
          <w:rFonts w:eastAsia="Times New Roman" w:cs="Times New Roman"/>
          <w:color w:val="000000" w:themeColor="text1"/>
          <w:szCs w:val="28"/>
        </w:rPr>
        <w:t>Đại h</w:t>
      </w:r>
      <w:r w:rsidRPr="007F047A">
        <w:rPr>
          <w:rFonts w:eastAsia="Times New Roman" w:cs="Times New Roman"/>
          <w:color w:val="000000" w:themeColor="text1"/>
          <w:szCs w:val="28"/>
        </w:rPr>
        <w:t>ọc Công Nghiệp Hà Nội</w:t>
      </w:r>
      <w:r>
        <w:rPr>
          <w:rFonts w:eastAsia="Times New Roman" w:cs="Times New Roman"/>
          <w:color w:val="000000" w:themeColor="text1"/>
          <w:szCs w:val="28"/>
        </w:rPr>
        <w:t>:</w:t>
      </w:r>
      <w:ins w:id="20" w:author="Vũ Thị Dương" w:date="2023-02-17T16:04:00Z">
        <w:r w:rsidR="00231CB3">
          <w:rPr>
            <w:rFonts w:eastAsia="Times New Roman" w:cs="Times New Roman"/>
            <w:color w:val="000000" w:themeColor="text1"/>
            <w:szCs w:val="28"/>
          </w:rPr>
          <w:t xml:space="preserve"> chưa rõ các loại mặt hàng nào, và kế hoạch mua bán, đặt mua đc thực hiện ra sao</w:t>
        </w:r>
      </w:ins>
    </w:p>
    <w:p w14:paraId="6C580AFD" w14:textId="77777777" w:rsidR="007F047A" w:rsidRPr="007F047A" w:rsidRDefault="007F047A" w:rsidP="00BE3E7A">
      <w:pPr>
        <w:spacing w:line="360" w:lineRule="auto"/>
        <w:jc w:val="both"/>
        <w:rPr>
          <w:rFonts w:eastAsia="Calibri" w:cs="Times New Roman"/>
          <w:szCs w:val="20"/>
        </w:rPr>
      </w:pPr>
      <w:r w:rsidRPr="007F047A">
        <w:rPr>
          <w:rFonts w:eastAsia="Calibri" w:cs="Times New Roman"/>
          <w:szCs w:val="20"/>
        </w:rPr>
        <w:t xml:space="preserve">- Quản lí đơn hàng: cho phép </w:t>
      </w:r>
      <w:commentRangeStart w:id="21"/>
      <w:r w:rsidRPr="007F047A">
        <w:rPr>
          <w:rFonts w:eastAsia="Calibri" w:cs="Times New Roman"/>
          <w:szCs w:val="20"/>
        </w:rPr>
        <w:t xml:space="preserve">người dùng </w:t>
      </w:r>
      <w:commentRangeEnd w:id="21"/>
      <w:r w:rsidR="00231CB3">
        <w:rPr>
          <w:rStyle w:val="CommentReference"/>
        </w:rPr>
        <w:commentReference w:id="21"/>
      </w:r>
      <w:r w:rsidRPr="007F047A">
        <w:rPr>
          <w:rFonts w:eastAsia="Calibri" w:cs="Times New Roman"/>
          <w:szCs w:val="20"/>
        </w:rPr>
        <w:t>xem một đơn hàng đã có; tạo một đơn hàng mới bằng cách nhập đầy đủ thông tin đơn hàng từ bàn phím sau đó nhấn nút chứa lệnh tạo đơn hàng, đơn hàng sau khi tạo sẽ được đưa vào danh sách đơn hàng đã có.</w:t>
      </w:r>
    </w:p>
    <w:p w14:paraId="08AA6F1E" w14:textId="77777777" w:rsidR="007F047A" w:rsidRPr="007F047A" w:rsidRDefault="007F047A" w:rsidP="00BE3E7A">
      <w:pPr>
        <w:spacing w:line="360" w:lineRule="auto"/>
        <w:jc w:val="both"/>
        <w:rPr>
          <w:rFonts w:eastAsia="Calibri" w:cs="Times New Roman"/>
          <w:szCs w:val="20"/>
        </w:rPr>
      </w:pPr>
      <w:r w:rsidRPr="007F047A">
        <w:rPr>
          <w:rFonts w:eastAsia="Calibri" w:cs="Times New Roman"/>
          <w:szCs w:val="20"/>
        </w:rPr>
        <w:t xml:space="preserve">-Quản lí sản phẩm: cho phép </w:t>
      </w:r>
      <w:commentRangeStart w:id="22"/>
      <w:r w:rsidRPr="007F047A">
        <w:rPr>
          <w:rFonts w:eastAsia="Calibri" w:cs="Times New Roman"/>
          <w:szCs w:val="20"/>
        </w:rPr>
        <w:t xml:space="preserve">người sử dụng </w:t>
      </w:r>
      <w:commentRangeEnd w:id="22"/>
      <w:r w:rsidR="00231CB3">
        <w:rPr>
          <w:rStyle w:val="CommentReference"/>
        </w:rPr>
        <w:commentReference w:id="22"/>
      </w:r>
      <w:r w:rsidRPr="007F047A">
        <w:rPr>
          <w:rFonts w:eastAsia="Calibri" w:cs="Times New Roman"/>
          <w:szCs w:val="20"/>
        </w:rPr>
        <w:t>xem chi tiết sản phẩm; thêm một sản phẩm mới bằng cách nhập đầy đủ thông tin sản phẩm từ bàn phím sau đó bấm nút thêm sản phẩm; sửa một sản phẩm bằng cách chọn sản phẩm trong danh sách, điền lại thông tin mà mình muốn sửa sau đó nhấn nút sửa; xóa một sản phẩm bằng cách chọn sản phẩm muốn xóa, nhấn nút xóa, hệ thống sẽ hiển thị thông báo xác nhận xóa, bấm “OK” để đồng ý xóa, “Hủy” để hủy lệnh xóa.</w:t>
      </w:r>
    </w:p>
    <w:p w14:paraId="0D759842" w14:textId="6CE71102" w:rsidR="007F047A" w:rsidRPr="007F047A" w:rsidRDefault="007F047A" w:rsidP="00BE3E7A">
      <w:pPr>
        <w:spacing w:line="360" w:lineRule="auto"/>
        <w:jc w:val="both"/>
        <w:rPr>
          <w:rFonts w:eastAsia="Calibri" w:cs="Times New Roman"/>
          <w:szCs w:val="20"/>
        </w:rPr>
      </w:pPr>
      <w:r w:rsidRPr="007F047A">
        <w:rPr>
          <w:rFonts w:eastAsia="Calibri" w:cs="Times New Roman"/>
          <w:szCs w:val="20"/>
        </w:rPr>
        <w:t>-Thống kê: cho phép người dùng xem được bảng thống kê về danh sách các sản phẩm gồm có: Mã sản phẩm, tên sản phẩm, đơn giá, số lượng bán, thành tiền, số lượng còn.</w:t>
      </w:r>
      <w:ins w:id="23" w:author="Vũ Thị Dương" w:date="2023-02-17T16:05:00Z">
        <w:r w:rsidR="009579BF">
          <w:rPr>
            <w:rFonts w:eastAsia="Calibri" w:cs="Times New Roman"/>
            <w:szCs w:val="20"/>
          </w:rPr>
          <w:t xml:space="preserve"> Chưa rõ thống kê thế nào?</w:t>
        </w:r>
      </w:ins>
    </w:p>
    <w:p w14:paraId="735EE4F4" w14:textId="232EF98A" w:rsidR="007F047A" w:rsidRPr="007F047A" w:rsidRDefault="007F047A" w:rsidP="00BE3E7A">
      <w:pPr>
        <w:spacing w:line="360" w:lineRule="auto"/>
        <w:jc w:val="both"/>
        <w:rPr>
          <w:rFonts w:eastAsia="Calibri" w:cs="Times New Roman"/>
          <w:szCs w:val="20"/>
        </w:rPr>
      </w:pPr>
      <w:r w:rsidRPr="007F047A">
        <w:rPr>
          <w:rFonts w:eastAsia="Calibri" w:cs="Times New Roman"/>
          <w:szCs w:val="20"/>
        </w:rPr>
        <w:t>-Tìm kiếm sản phẩm: Cho phép người dùng nhập tên sản phẩm cần tìm và nhấn nút “Tìm kiếm”, hệ thống sẽ trả lại kết quả là danh sách các sản phẩm có cùng tên.</w:t>
      </w:r>
      <w:ins w:id="24" w:author="Vũ Thị Dương" w:date="2023-02-17T16:05:00Z">
        <w:r w:rsidR="009579BF">
          <w:rPr>
            <w:rFonts w:eastAsia="Calibri" w:cs="Times New Roman"/>
            <w:szCs w:val="20"/>
          </w:rPr>
          <w:t xml:space="preserve"> Chưa rõ tiêu chí mong muốn tìm</w:t>
        </w:r>
      </w:ins>
    </w:p>
    <w:p w14:paraId="1A8261B3" w14:textId="2CEFA2C4" w:rsidR="007F047A" w:rsidRDefault="007F047A" w:rsidP="00BE3E7A">
      <w:pPr>
        <w:spacing w:line="360" w:lineRule="auto"/>
        <w:jc w:val="both"/>
        <w:rPr>
          <w:ins w:id="25" w:author="Vũ Thị Dương" w:date="2023-02-17T16:05:00Z"/>
          <w:rFonts w:eastAsia="Calibri" w:cs="Times New Roman"/>
          <w:szCs w:val="20"/>
        </w:rPr>
      </w:pPr>
      <w:r w:rsidRPr="007F047A">
        <w:rPr>
          <w:rFonts w:eastAsia="Calibri" w:cs="Times New Roman"/>
          <w:szCs w:val="20"/>
        </w:rPr>
        <w:t>-Quản lí đồng phục theo khoa: cho phép người dùng xem loại đồng phục, số lượng đồng phục mỗi loại, tổng số lượng của từng khoa, ngành của trườ</w:t>
      </w:r>
      <w:r w:rsidR="00051D56">
        <w:rPr>
          <w:rFonts w:eastAsia="Calibri" w:cs="Times New Roman"/>
          <w:szCs w:val="20"/>
        </w:rPr>
        <w:t xml:space="preserve">ng Đại học </w:t>
      </w:r>
      <w:r w:rsidRPr="007F047A">
        <w:rPr>
          <w:rFonts w:eastAsia="Calibri" w:cs="Times New Roman"/>
          <w:szCs w:val="20"/>
        </w:rPr>
        <w:t>C</w:t>
      </w:r>
      <w:r w:rsidR="00051D56">
        <w:rPr>
          <w:rFonts w:eastAsia="Calibri" w:cs="Times New Roman"/>
          <w:szCs w:val="20"/>
        </w:rPr>
        <w:t xml:space="preserve">ông  </w:t>
      </w:r>
      <w:r w:rsidRPr="007F047A">
        <w:rPr>
          <w:rFonts w:eastAsia="Calibri" w:cs="Times New Roman"/>
          <w:szCs w:val="20"/>
        </w:rPr>
        <w:t>N</w:t>
      </w:r>
      <w:r w:rsidR="00051D56">
        <w:rPr>
          <w:rFonts w:eastAsia="Calibri" w:cs="Times New Roman"/>
          <w:szCs w:val="20"/>
        </w:rPr>
        <w:t>ghiệp Hà Nội</w:t>
      </w:r>
      <w:r w:rsidRPr="007F047A">
        <w:rPr>
          <w:rFonts w:eastAsia="Calibri" w:cs="Times New Roman"/>
          <w:szCs w:val="20"/>
        </w:rPr>
        <w:t>; đồng thời có thể chỉnh sửa lại số lượng đồng phục của từng khoa, ngành.</w:t>
      </w:r>
      <w:ins w:id="26" w:author="Vũ Thị Dương" w:date="2023-02-17T16:05:00Z">
        <w:r w:rsidR="009579BF">
          <w:rPr>
            <w:rFonts w:eastAsia="Calibri" w:cs="Times New Roman"/>
            <w:szCs w:val="20"/>
          </w:rPr>
          <w:t xml:space="preserve"> Chưa rõ căn cứ vào đâu để quản lý đc nội dung này</w:t>
        </w:r>
      </w:ins>
    </w:p>
    <w:p w14:paraId="0044008A" w14:textId="77777777" w:rsidR="009579BF" w:rsidRPr="007F047A" w:rsidRDefault="009579BF" w:rsidP="00BE3E7A">
      <w:pPr>
        <w:spacing w:line="360" w:lineRule="auto"/>
        <w:jc w:val="both"/>
        <w:rPr>
          <w:rFonts w:eastAsia="Calibri" w:cs="Times New Roman"/>
          <w:szCs w:val="20"/>
        </w:rPr>
      </w:pPr>
    </w:p>
    <w:p w14:paraId="16EAC9A6" w14:textId="347DA729" w:rsidR="007F047A" w:rsidRPr="007F047A" w:rsidRDefault="007F047A" w:rsidP="00BE3E7A">
      <w:pPr>
        <w:spacing w:line="360" w:lineRule="auto"/>
        <w:jc w:val="both"/>
        <w:rPr>
          <w:rFonts w:eastAsia="Calibri" w:cs="Times New Roman"/>
          <w:color w:val="FF0000"/>
          <w:szCs w:val="20"/>
        </w:rPr>
      </w:pPr>
      <w:r w:rsidRPr="007F047A">
        <w:rPr>
          <w:rFonts w:eastAsia="Calibri" w:cs="Times New Roman"/>
          <w:szCs w:val="20"/>
        </w:rPr>
        <w:lastRenderedPageBreak/>
        <w:t>-Sắp xếp: cho phép người dùng sắp xếp sản phẩm trong danh sách sản phẩm theo đơn giá từ thấp đến cao hoặc từ cao đến thấp.</w:t>
      </w:r>
      <w:ins w:id="27" w:author="Vũ Thị Dương" w:date="2023-02-17T16:11:00Z">
        <w:r w:rsidR="009579BF">
          <w:rPr>
            <w:rFonts w:eastAsia="Calibri" w:cs="Times New Roman"/>
            <w:szCs w:val="20"/>
          </w:rPr>
          <w:t xml:space="preserve"> chưa rõ đây là tiện ích hay chức năng?</w:t>
        </w:r>
      </w:ins>
    </w:p>
    <w:p w14:paraId="33B71D67" w14:textId="09F4F4CF" w:rsidR="00D51922" w:rsidRDefault="007F047A" w:rsidP="007F047A">
      <w:pPr>
        <w:rPr>
          <w:ins w:id="28" w:author="Vũ Thị Dương" w:date="2023-02-17T16:11:00Z"/>
          <w:rFonts w:eastAsia="Times New Roman" w:cs="Times New Roman"/>
          <w:b/>
          <w:color w:val="000000" w:themeColor="text1"/>
          <w:szCs w:val="28"/>
          <w:lang w:val="vi-VN"/>
        </w:rPr>
      </w:pPr>
      <w:r w:rsidRPr="007F047A">
        <w:rPr>
          <w:rFonts w:eastAsia="Times New Roman" w:cs="Times New Roman"/>
          <w:b/>
          <w:color w:val="000000" w:themeColor="text1"/>
          <w:szCs w:val="28"/>
          <w:lang w:val="vi-VN"/>
        </w:rPr>
        <w:br w:type="page"/>
      </w:r>
    </w:p>
    <w:p w14:paraId="1560557C" w14:textId="0E0D22F7" w:rsidR="009579BF" w:rsidRPr="009579BF" w:rsidRDefault="009579BF" w:rsidP="007F047A">
      <w:pPr>
        <w:rPr>
          <w:rFonts w:eastAsia="Times New Roman" w:cs="Times New Roman"/>
          <w:b/>
          <w:color w:val="000000" w:themeColor="text1"/>
          <w:szCs w:val="28"/>
        </w:rPr>
      </w:pPr>
      <w:ins w:id="29" w:author="Vũ Thị Dương" w:date="2023-02-17T16:11:00Z">
        <w:r>
          <w:rPr>
            <w:rFonts w:eastAsia="Times New Roman" w:cs="Times New Roman"/>
            <w:b/>
            <w:color w:val="000000" w:themeColor="text1"/>
            <w:szCs w:val="28"/>
          </w:rPr>
          <w:lastRenderedPageBreak/>
          <w:t>Sáng mai vẽ biểu đồ uc và mang tới lớp cô check</w:t>
        </w:r>
      </w:ins>
    </w:p>
    <w:p w14:paraId="12EFC825" w14:textId="77777777" w:rsidR="00D51922" w:rsidRPr="004A7311" w:rsidRDefault="00D51922" w:rsidP="00D51922">
      <w:pPr>
        <w:rPr>
          <w:rFonts w:eastAsia="Times New Roman" w:cs="Times New Roman"/>
          <w:b/>
          <w:bCs/>
          <w:kern w:val="32"/>
          <w:szCs w:val="28"/>
        </w:rPr>
      </w:pPr>
    </w:p>
    <w:p w14:paraId="3DE7689D" w14:textId="60E7CAEE" w:rsidR="0067690B" w:rsidRPr="004A7311" w:rsidRDefault="0067690B" w:rsidP="00D51922">
      <w:pPr>
        <w:rPr>
          <w:rFonts w:eastAsia="Times New Roman" w:cs="Times New Roman"/>
          <w:b/>
          <w:bCs/>
          <w:szCs w:val="28"/>
          <w:lang w:val="vi-VN"/>
        </w:rPr>
        <w:sectPr w:rsidR="0067690B" w:rsidRPr="004A7311" w:rsidSect="0067690B">
          <w:headerReference w:type="default" r:id="rId15"/>
          <w:footerReference w:type="default" r:id="rId16"/>
          <w:pgSz w:w="11907" w:h="16839" w:code="9"/>
          <w:pgMar w:top="1134" w:right="1134" w:bottom="1134" w:left="1701" w:header="720" w:footer="720" w:gutter="0"/>
          <w:cols w:space="720"/>
          <w:docGrid w:linePitch="360"/>
        </w:sectPr>
      </w:pPr>
    </w:p>
    <w:p w14:paraId="56EA574D" w14:textId="77777777" w:rsidR="0055023D" w:rsidRPr="004A7311" w:rsidRDefault="0055023D" w:rsidP="0027036B">
      <w:pPr>
        <w:rPr>
          <w:rFonts w:eastAsia="Times New Roman" w:cs="Times New Roman"/>
          <w:b/>
          <w:bCs/>
          <w:kern w:val="32"/>
          <w:szCs w:val="28"/>
        </w:rPr>
      </w:pPr>
    </w:p>
    <w:sectPr w:rsidR="0055023D" w:rsidRPr="004A7311" w:rsidSect="0027036B">
      <w:pgSz w:w="12240" w:h="15840"/>
      <w:pgMar w:top="1418" w:right="1134" w:bottom="1134" w:left="1985"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Vũ Thị Dương" w:date="2023-02-17T15:27:00Z" w:initials="VTD">
    <w:p w14:paraId="61694FF5" w14:textId="77777777" w:rsidR="00FE7972" w:rsidRDefault="00FE7972" w:rsidP="00E1782F">
      <w:pPr>
        <w:pStyle w:val="CommentText"/>
      </w:pPr>
      <w:r>
        <w:rPr>
          <w:rStyle w:val="CommentReference"/>
        </w:rPr>
        <w:annotationRef/>
      </w:r>
      <w:r>
        <w:t>Được xuát hiện hơi nhiều lần chữ đầu?</w:t>
      </w:r>
    </w:p>
  </w:comment>
  <w:comment w:id="21" w:author="Vũ Thị Dương" w:date="2023-02-17T16:04:00Z" w:initials="VTD">
    <w:p w14:paraId="3154A571" w14:textId="77777777" w:rsidR="00231CB3" w:rsidRDefault="00231CB3" w:rsidP="000B067B">
      <w:pPr>
        <w:pStyle w:val="CommentText"/>
      </w:pPr>
      <w:r>
        <w:rPr>
          <w:rStyle w:val="CommentReference"/>
        </w:rPr>
        <w:annotationRef/>
      </w:r>
      <w:r>
        <w:t>Là ai?</w:t>
      </w:r>
    </w:p>
  </w:comment>
  <w:comment w:id="22" w:author="Vũ Thị Dương" w:date="2023-02-17T16:04:00Z" w:initials="VTD">
    <w:p w14:paraId="07F0B786" w14:textId="77777777" w:rsidR="00231CB3" w:rsidRDefault="00231CB3" w:rsidP="00100463">
      <w:pPr>
        <w:pStyle w:val="CommentText"/>
      </w:pPr>
      <w:r>
        <w:rPr>
          <w:rStyle w:val="CommentReference"/>
        </w:rPr>
        <w:annotationRef/>
      </w:r>
      <w:r>
        <w:t>Là ai?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94FF5" w15:done="0"/>
  <w15:commentEx w15:paraId="3154A571" w15:done="0"/>
  <w15:commentEx w15:paraId="07F0B7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1B7B" w16cex:dateUtc="2023-02-17T08:27:00Z"/>
  <w16cex:commentExtensible w16cex:durableId="279A2402" w16cex:dateUtc="2023-02-17T09:04:00Z"/>
  <w16cex:commentExtensible w16cex:durableId="279A240E" w16cex:dateUtc="2023-02-17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94FF5" w16cid:durableId="279A1B7B"/>
  <w16cid:commentId w16cid:paraId="3154A571" w16cid:durableId="279A2402"/>
  <w16cid:commentId w16cid:paraId="07F0B786" w16cid:durableId="279A24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365A0" w14:textId="77777777" w:rsidR="004225CD" w:rsidRDefault="004225CD">
      <w:pPr>
        <w:spacing w:after="0" w:line="240" w:lineRule="auto"/>
      </w:pPr>
      <w:r>
        <w:separator/>
      </w:r>
    </w:p>
  </w:endnote>
  <w:endnote w:type="continuationSeparator" w:id="0">
    <w:p w14:paraId="044626A2" w14:textId="77777777" w:rsidR="004225CD" w:rsidRDefault="0042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9878" w14:textId="77777777" w:rsidR="00D51922" w:rsidRDefault="00D51922" w:rsidP="00307298">
    <w:pPr>
      <w:pStyle w:val="Footer"/>
      <w:jc w:val="right"/>
      <w:rPr>
        <w:noProof/>
      </w:rPr>
    </w:pPr>
  </w:p>
  <w:p w14:paraId="330D1A8C" w14:textId="77777777" w:rsidR="00D51922" w:rsidRDefault="00D51922" w:rsidP="0030729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8B91A" w14:textId="77777777" w:rsidR="007769D2" w:rsidRDefault="007769D2" w:rsidP="00307298">
    <w:pPr>
      <w:pStyle w:val="Footer"/>
      <w:jc w:val="right"/>
      <w:rPr>
        <w:noProof/>
      </w:rPr>
    </w:pPr>
  </w:p>
  <w:p w14:paraId="0B81FCE8" w14:textId="1C1DD2B4" w:rsidR="007769D2" w:rsidRDefault="007769D2" w:rsidP="0030729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69C5C" w14:textId="77777777" w:rsidR="004225CD" w:rsidRDefault="004225CD">
      <w:pPr>
        <w:spacing w:after="0" w:line="240" w:lineRule="auto"/>
      </w:pPr>
      <w:r>
        <w:separator/>
      </w:r>
    </w:p>
  </w:footnote>
  <w:footnote w:type="continuationSeparator" w:id="0">
    <w:p w14:paraId="298936F5" w14:textId="77777777" w:rsidR="004225CD" w:rsidRDefault="0042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C138" w14:textId="480F8C07" w:rsidR="00E74F4A" w:rsidRDefault="00E74F4A">
    <w:pPr>
      <w:pStyle w:val="Header"/>
      <w:jc w:val="center"/>
    </w:pPr>
  </w:p>
  <w:p w14:paraId="1780F542" w14:textId="77777777" w:rsidR="00D51922" w:rsidRPr="00825E04" w:rsidRDefault="00D51922" w:rsidP="00307298">
    <w:pPr>
      <w:pStyle w:val="Header"/>
      <w:jc w:val="center"/>
      <w:rPr>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445746"/>
      <w:docPartObj>
        <w:docPartGallery w:val="Page Numbers (Top of Page)"/>
        <w:docPartUnique/>
      </w:docPartObj>
    </w:sdtPr>
    <w:sdtEndPr>
      <w:rPr>
        <w:noProof/>
      </w:rPr>
    </w:sdtEndPr>
    <w:sdtContent>
      <w:p w14:paraId="492D3D58" w14:textId="7C5B551E" w:rsidR="007769D2" w:rsidRDefault="007769D2">
        <w:pPr>
          <w:pStyle w:val="Header"/>
          <w:jc w:val="center"/>
        </w:pPr>
        <w:r>
          <w:fldChar w:fldCharType="begin"/>
        </w:r>
        <w:r>
          <w:instrText xml:space="preserve"> PAGE   \* MERGEFORMAT </w:instrText>
        </w:r>
        <w:r>
          <w:fldChar w:fldCharType="separate"/>
        </w:r>
        <w:r w:rsidR="00E74F4A">
          <w:rPr>
            <w:noProof/>
          </w:rPr>
          <w:t>9</w:t>
        </w:r>
        <w:r>
          <w:rPr>
            <w:noProof/>
          </w:rPr>
          <w:fldChar w:fldCharType="end"/>
        </w:r>
      </w:p>
    </w:sdtContent>
  </w:sdt>
  <w:p w14:paraId="2BE1921E" w14:textId="77777777" w:rsidR="007769D2" w:rsidRPr="00825E04" w:rsidRDefault="007769D2" w:rsidP="00307298">
    <w:pPr>
      <w:pStyle w:val="Header"/>
      <w:jc w:val="cente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012"/>
    <w:multiLevelType w:val="hybridMultilevel"/>
    <w:tmpl w:val="37A65EA8"/>
    <w:lvl w:ilvl="0" w:tplc="8BEA02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27B3E"/>
    <w:multiLevelType w:val="multilevel"/>
    <w:tmpl w:val="89E81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0592C"/>
    <w:multiLevelType w:val="multilevel"/>
    <w:tmpl w:val="4F8E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D2D01"/>
    <w:multiLevelType w:val="multilevel"/>
    <w:tmpl w:val="9AA8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C636F"/>
    <w:multiLevelType w:val="multilevel"/>
    <w:tmpl w:val="DEC2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71552B"/>
    <w:multiLevelType w:val="multilevel"/>
    <w:tmpl w:val="47C6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807273">
    <w:abstractNumId w:val="1"/>
    <w:lvlOverride w:ilvl="0">
      <w:lvl w:ilvl="0">
        <w:numFmt w:val="upperLetter"/>
        <w:lvlText w:val="%1."/>
        <w:lvlJc w:val="left"/>
      </w:lvl>
    </w:lvlOverride>
  </w:num>
  <w:num w:numId="2" w16cid:durableId="247083007">
    <w:abstractNumId w:val="1"/>
    <w:lvlOverride w:ilvl="0">
      <w:lvl w:ilvl="0">
        <w:numFmt w:val="upperLetter"/>
        <w:lvlText w:val="%1."/>
        <w:lvlJc w:val="left"/>
      </w:lvl>
    </w:lvlOverride>
  </w:num>
  <w:num w:numId="3" w16cid:durableId="2070224348">
    <w:abstractNumId w:val="2"/>
    <w:lvlOverride w:ilvl="0">
      <w:lvl w:ilvl="0">
        <w:numFmt w:val="upperLetter"/>
        <w:lvlText w:val="%1."/>
        <w:lvlJc w:val="left"/>
      </w:lvl>
    </w:lvlOverride>
  </w:num>
  <w:num w:numId="4" w16cid:durableId="423453408">
    <w:abstractNumId w:val="2"/>
    <w:lvlOverride w:ilvl="0">
      <w:lvl w:ilvl="0">
        <w:numFmt w:val="upperLetter"/>
        <w:lvlText w:val="%1."/>
        <w:lvlJc w:val="left"/>
      </w:lvl>
    </w:lvlOverride>
  </w:num>
  <w:num w:numId="5" w16cid:durableId="150026757">
    <w:abstractNumId w:val="5"/>
    <w:lvlOverride w:ilvl="0">
      <w:lvl w:ilvl="0">
        <w:numFmt w:val="upperLetter"/>
        <w:lvlText w:val="%1."/>
        <w:lvlJc w:val="left"/>
      </w:lvl>
    </w:lvlOverride>
  </w:num>
  <w:num w:numId="6" w16cid:durableId="1079868955">
    <w:abstractNumId w:val="5"/>
    <w:lvlOverride w:ilvl="0">
      <w:lvl w:ilvl="0">
        <w:numFmt w:val="upperLetter"/>
        <w:lvlText w:val="%1."/>
        <w:lvlJc w:val="left"/>
      </w:lvl>
    </w:lvlOverride>
  </w:num>
  <w:num w:numId="7" w16cid:durableId="1455636825">
    <w:abstractNumId w:val="3"/>
    <w:lvlOverride w:ilvl="0">
      <w:lvl w:ilvl="0">
        <w:numFmt w:val="upperLetter"/>
        <w:lvlText w:val="%1."/>
        <w:lvlJc w:val="left"/>
      </w:lvl>
    </w:lvlOverride>
  </w:num>
  <w:num w:numId="8" w16cid:durableId="440607132">
    <w:abstractNumId w:val="3"/>
    <w:lvlOverride w:ilvl="0">
      <w:lvl w:ilvl="0">
        <w:numFmt w:val="upperLetter"/>
        <w:lvlText w:val="%1."/>
        <w:lvlJc w:val="left"/>
      </w:lvl>
    </w:lvlOverride>
  </w:num>
  <w:num w:numId="9" w16cid:durableId="1667979578">
    <w:abstractNumId w:val="3"/>
    <w:lvlOverride w:ilvl="0">
      <w:lvl w:ilvl="0">
        <w:numFmt w:val="upperLetter"/>
        <w:lvlText w:val="%1."/>
        <w:lvlJc w:val="left"/>
      </w:lvl>
    </w:lvlOverride>
  </w:num>
  <w:num w:numId="10" w16cid:durableId="1343119311">
    <w:abstractNumId w:val="3"/>
    <w:lvlOverride w:ilvl="0">
      <w:lvl w:ilvl="0">
        <w:numFmt w:val="upperLetter"/>
        <w:lvlText w:val="%1."/>
        <w:lvlJc w:val="left"/>
      </w:lvl>
    </w:lvlOverride>
  </w:num>
  <w:num w:numId="11" w16cid:durableId="1509977808">
    <w:abstractNumId w:val="4"/>
    <w:lvlOverride w:ilvl="0">
      <w:lvl w:ilvl="0">
        <w:numFmt w:val="upperLetter"/>
        <w:lvlText w:val="%1."/>
        <w:lvlJc w:val="left"/>
      </w:lvl>
    </w:lvlOverride>
  </w:num>
  <w:num w:numId="12" w16cid:durableId="209460589">
    <w:abstractNumId w:val="4"/>
    <w:lvlOverride w:ilvl="0">
      <w:lvl w:ilvl="0">
        <w:numFmt w:val="upperLetter"/>
        <w:lvlText w:val="%1."/>
        <w:lvlJc w:val="left"/>
      </w:lvl>
    </w:lvlOverride>
  </w:num>
  <w:num w:numId="13" w16cid:durableId="1800175591">
    <w:abstractNumId w:val="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ũ Thị Dương">
    <w15:presenceInfo w15:providerId="AD" w15:userId="S::duongvt@haui.edu.vn::e06acfce-9a32-4d47-a53d-9b46277453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90B"/>
    <w:rsid w:val="00014BF1"/>
    <w:rsid w:val="00015384"/>
    <w:rsid w:val="0002434D"/>
    <w:rsid w:val="00037320"/>
    <w:rsid w:val="00051D56"/>
    <w:rsid w:val="000560B0"/>
    <w:rsid w:val="000741AE"/>
    <w:rsid w:val="00087D8F"/>
    <w:rsid w:val="000951C4"/>
    <w:rsid w:val="000A6EED"/>
    <w:rsid w:val="000C0E0C"/>
    <w:rsid w:val="000F231A"/>
    <w:rsid w:val="001517DA"/>
    <w:rsid w:val="00160CEE"/>
    <w:rsid w:val="00192682"/>
    <w:rsid w:val="001C35B1"/>
    <w:rsid w:val="001D5958"/>
    <w:rsid w:val="001F09E2"/>
    <w:rsid w:val="001F4496"/>
    <w:rsid w:val="002100A5"/>
    <w:rsid w:val="00231CB3"/>
    <w:rsid w:val="0023289C"/>
    <w:rsid w:val="00260FBB"/>
    <w:rsid w:val="0027036B"/>
    <w:rsid w:val="00277934"/>
    <w:rsid w:val="00277DA8"/>
    <w:rsid w:val="002947B8"/>
    <w:rsid w:val="00294FCD"/>
    <w:rsid w:val="002A42D2"/>
    <w:rsid w:val="002B3B8D"/>
    <w:rsid w:val="002B3F3E"/>
    <w:rsid w:val="00307298"/>
    <w:rsid w:val="00341E3F"/>
    <w:rsid w:val="00342839"/>
    <w:rsid w:val="00350CD4"/>
    <w:rsid w:val="003A15DE"/>
    <w:rsid w:val="003A3C31"/>
    <w:rsid w:val="003C405B"/>
    <w:rsid w:val="003C5904"/>
    <w:rsid w:val="003D1359"/>
    <w:rsid w:val="004006C5"/>
    <w:rsid w:val="004225CD"/>
    <w:rsid w:val="00424C1B"/>
    <w:rsid w:val="00437B1C"/>
    <w:rsid w:val="00442D23"/>
    <w:rsid w:val="00450FF6"/>
    <w:rsid w:val="00466D5A"/>
    <w:rsid w:val="00472CC9"/>
    <w:rsid w:val="004A7311"/>
    <w:rsid w:val="004C4EFA"/>
    <w:rsid w:val="004E0C64"/>
    <w:rsid w:val="004E2385"/>
    <w:rsid w:val="004F072A"/>
    <w:rsid w:val="00541725"/>
    <w:rsid w:val="00543710"/>
    <w:rsid w:val="0055023D"/>
    <w:rsid w:val="00564B41"/>
    <w:rsid w:val="0056607E"/>
    <w:rsid w:val="005A3CF8"/>
    <w:rsid w:val="005C49B6"/>
    <w:rsid w:val="005D7058"/>
    <w:rsid w:val="005F6821"/>
    <w:rsid w:val="005F76C7"/>
    <w:rsid w:val="006071F1"/>
    <w:rsid w:val="00611020"/>
    <w:rsid w:val="00615E06"/>
    <w:rsid w:val="00632C68"/>
    <w:rsid w:val="00656E4C"/>
    <w:rsid w:val="00664695"/>
    <w:rsid w:val="00675958"/>
    <w:rsid w:val="00675F64"/>
    <w:rsid w:val="0067690B"/>
    <w:rsid w:val="006C2E14"/>
    <w:rsid w:val="006D0FAD"/>
    <w:rsid w:val="006D1594"/>
    <w:rsid w:val="006E432E"/>
    <w:rsid w:val="006E6388"/>
    <w:rsid w:val="006F246E"/>
    <w:rsid w:val="00735229"/>
    <w:rsid w:val="007365E5"/>
    <w:rsid w:val="00745298"/>
    <w:rsid w:val="007769D2"/>
    <w:rsid w:val="007A6576"/>
    <w:rsid w:val="007C5375"/>
    <w:rsid w:val="007C5B66"/>
    <w:rsid w:val="007F047A"/>
    <w:rsid w:val="00800AD0"/>
    <w:rsid w:val="008256AF"/>
    <w:rsid w:val="00826813"/>
    <w:rsid w:val="00826B84"/>
    <w:rsid w:val="00834CDB"/>
    <w:rsid w:val="00845388"/>
    <w:rsid w:val="00853202"/>
    <w:rsid w:val="00855117"/>
    <w:rsid w:val="00876810"/>
    <w:rsid w:val="00876CE0"/>
    <w:rsid w:val="0089053A"/>
    <w:rsid w:val="00897154"/>
    <w:rsid w:val="008A6B6B"/>
    <w:rsid w:val="008D2E1A"/>
    <w:rsid w:val="008D7E80"/>
    <w:rsid w:val="0093402C"/>
    <w:rsid w:val="00934610"/>
    <w:rsid w:val="00945EC0"/>
    <w:rsid w:val="00946A05"/>
    <w:rsid w:val="00957808"/>
    <w:rsid w:val="009579BF"/>
    <w:rsid w:val="00964870"/>
    <w:rsid w:val="009914E6"/>
    <w:rsid w:val="009B6880"/>
    <w:rsid w:val="009D5AE1"/>
    <w:rsid w:val="009F055B"/>
    <w:rsid w:val="00A20816"/>
    <w:rsid w:val="00A92487"/>
    <w:rsid w:val="00AA02E9"/>
    <w:rsid w:val="00AE30B3"/>
    <w:rsid w:val="00AF1DFC"/>
    <w:rsid w:val="00B01FF6"/>
    <w:rsid w:val="00B02301"/>
    <w:rsid w:val="00B113C6"/>
    <w:rsid w:val="00B11A12"/>
    <w:rsid w:val="00B37C8D"/>
    <w:rsid w:val="00B44D4F"/>
    <w:rsid w:val="00BD24B2"/>
    <w:rsid w:val="00BD5E45"/>
    <w:rsid w:val="00BE3E7A"/>
    <w:rsid w:val="00C3220A"/>
    <w:rsid w:val="00C340AA"/>
    <w:rsid w:val="00C700B8"/>
    <w:rsid w:val="00C91B39"/>
    <w:rsid w:val="00C924F4"/>
    <w:rsid w:val="00C972A8"/>
    <w:rsid w:val="00CA3CAA"/>
    <w:rsid w:val="00D51922"/>
    <w:rsid w:val="00D5443B"/>
    <w:rsid w:val="00D55580"/>
    <w:rsid w:val="00D9078B"/>
    <w:rsid w:val="00D9578C"/>
    <w:rsid w:val="00DB39AB"/>
    <w:rsid w:val="00DB616F"/>
    <w:rsid w:val="00DE56D2"/>
    <w:rsid w:val="00DF5F0D"/>
    <w:rsid w:val="00E151A8"/>
    <w:rsid w:val="00E44522"/>
    <w:rsid w:val="00E60844"/>
    <w:rsid w:val="00E64FBB"/>
    <w:rsid w:val="00E74F4A"/>
    <w:rsid w:val="00E75334"/>
    <w:rsid w:val="00E82EDA"/>
    <w:rsid w:val="00EB29AE"/>
    <w:rsid w:val="00EB6691"/>
    <w:rsid w:val="00ED378B"/>
    <w:rsid w:val="00ED7226"/>
    <w:rsid w:val="00EE12A2"/>
    <w:rsid w:val="00EE7D6E"/>
    <w:rsid w:val="00EF211B"/>
    <w:rsid w:val="00F01FDC"/>
    <w:rsid w:val="00F063BB"/>
    <w:rsid w:val="00F16B1B"/>
    <w:rsid w:val="00F17667"/>
    <w:rsid w:val="00F70233"/>
    <w:rsid w:val="00F72F6D"/>
    <w:rsid w:val="00F76C95"/>
    <w:rsid w:val="00F913F8"/>
    <w:rsid w:val="00F969EA"/>
    <w:rsid w:val="00FE1BB9"/>
    <w:rsid w:val="00FE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D6B1"/>
  <w15:chartTrackingRefBased/>
  <w15:docId w15:val="{684E5AC5-9F8A-4F69-A279-AD271C45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233"/>
  </w:style>
  <w:style w:type="paragraph" w:styleId="Heading1">
    <w:name w:val="heading 1"/>
    <w:basedOn w:val="Normal"/>
    <w:next w:val="Normal"/>
    <w:link w:val="Heading1Char"/>
    <w:uiPriority w:val="9"/>
    <w:qFormat/>
    <w:rsid w:val="005437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3C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3F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90B"/>
  </w:style>
  <w:style w:type="paragraph" w:styleId="Footer">
    <w:name w:val="footer"/>
    <w:basedOn w:val="Normal"/>
    <w:link w:val="FooterChar"/>
    <w:uiPriority w:val="99"/>
    <w:unhideWhenUsed/>
    <w:rsid w:val="00676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90B"/>
  </w:style>
  <w:style w:type="table" w:customStyle="1" w:styleId="Style30">
    <w:name w:val="_Style 30"/>
    <w:basedOn w:val="TableNormal"/>
    <w:qFormat/>
    <w:rsid w:val="0067690B"/>
    <w:pPr>
      <w:spacing w:after="0" w:line="240" w:lineRule="auto"/>
    </w:pPr>
    <w:rPr>
      <w:rFonts w:eastAsia="SimSun" w:cs="Times New Roman"/>
      <w:sz w:val="20"/>
      <w:szCs w:val="20"/>
    </w:rPr>
    <w:tblPr/>
  </w:style>
  <w:style w:type="character" w:styleId="Hyperlink">
    <w:name w:val="Hyperlink"/>
    <w:basedOn w:val="DefaultParagraphFont"/>
    <w:uiPriority w:val="99"/>
    <w:unhideWhenUsed/>
    <w:rsid w:val="003D1359"/>
    <w:rPr>
      <w:color w:val="0563C1" w:themeColor="hyperlink"/>
      <w:u w:val="single"/>
    </w:rPr>
  </w:style>
  <w:style w:type="character" w:customStyle="1" w:styleId="UnresolvedMention1">
    <w:name w:val="Unresolved Mention1"/>
    <w:basedOn w:val="DefaultParagraphFont"/>
    <w:uiPriority w:val="99"/>
    <w:semiHidden/>
    <w:unhideWhenUsed/>
    <w:rsid w:val="003D1359"/>
    <w:rPr>
      <w:color w:val="605E5C"/>
      <w:shd w:val="clear" w:color="auto" w:fill="E1DFDD"/>
    </w:rPr>
  </w:style>
  <w:style w:type="paragraph" w:styleId="ListParagraph">
    <w:name w:val="List Paragraph"/>
    <w:basedOn w:val="Normal"/>
    <w:uiPriority w:val="34"/>
    <w:qFormat/>
    <w:rsid w:val="00F913F8"/>
    <w:pPr>
      <w:ind w:left="720"/>
      <w:contextualSpacing/>
    </w:pPr>
  </w:style>
  <w:style w:type="character" w:customStyle="1" w:styleId="Heading2Char">
    <w:name w:val="Heading 2 Char"/>
    <w:basedOn w:val="DefaultParagraphFont"/>
    <w:link w:val="Heading2"/>
    <w:uiPriority w:val="9"/>
    <w:rsid w:val="00946A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A3C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3F3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0729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37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6E4C"/>
    <w:pPr>
      <w:outlineLvl w:val="9"/>
    </w:pPr>
  </w:style>
  <w:style w:type="paragraph" w:styleId="TOC2">
    <w:name w:val="toc 2"/>
    <w:basedOn w:val="Normal"/>
    <w:next w:val="Normal"/>
    <w:autoRedefine/>
    <w:uiPriority w:val="39"/>
    <w:unhideWhenUsed/>
    <w:rsid w:val="00656E4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656E4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656E4C"/>
    <w:pPr>
      <w:spacing w:after="100"/>
      <w:ind w:left="440"/>
    </w:pPr>
    <w:rPr>
      <w:rFonts w:asciiTheme="minorHAnsi" w:eastAsiaTheme="minorEastAsia" w:hAnsiTheme="minorHAnsi" w:cs="Times New Roman"/>
      <w:sz w:val="22"/>
    </w:rPr>
  </w:style>
  <w:style w:type="paragraph" w:styleId="NormalWeb">
    <w:name w:val="Normal (Web)"/>
    <w:basedOn w:val="Normal"/>
    <w:uiPriority w:val="99"/>
    <w:unhideWhenUsed/>
    <w:rsid w:val="00F76C95"/>
    <w:pPr>
      <w:spacing w:before="100" w:beforeAutospacing="1" w:after="100" w:afterAutospacing="1" w:line="240" w:lineRule="auto"/>
    </w:pPr>
    <w:rPr>
      <w:rFonts w:eastAsia="Times New Roman" w:cs="Times New Roman"/>
      <w:sz w:val="24"/>
      <w:szCs w:val="24"/>
    </w:rPr>
  </w:style>
  <w:style w:type="paragraph" w:styleId="Revision">
    <w:name w:val="Revision"/>
    <w:hidden/>
    <w:uiPriority w:val="99"/>
    <w:semiHidden/>
    <w:rsid w:val="00FE7972"/>
    <w:pPr>
      <w:spacing w:after="0" w:line="240" w:lineRule="auto"/>
    </w:pPr>
  </w:style>
  <w:style w:type="character" w:styleId="CommentReference">
    <w:name w:val="annotation reference"/>
    <w:basedOn w:val="DefaultParagraphFont"/>
    <w:uiPriority w:val="99"/>
    <w:semiHidden/>
    <w:unhideWhenUsed/>
    <w:rsid w:val="00FE7972"/>
    <w:rPr>
      <w:sz w:val="16"/>
      <w:szCs w:val="16"/>
    </w:rPr>
  </w:style>
  <w:style w:type="paragraph" w:styleId="CommentText">
    <w:name w:val="annotation text"/>
    <w:basedOn w:val="Normal"/>
    <w:link w:val="CommentTextChar"/>
    <w:uiPriority w:val="99"/>
    <w:unhideWhenUsed/>
    <w:rsid w:val="00FE7972"/>
    <w:pPr>
      <w:spacing w:line="240" w:lineRule="auto"/>
    </w:pPr>
    <w:rPr>
      <w:sz w:val="20"/>
      <w:szCs w:val="20"/>
    </w:rPr>
  </w:style>
  <w:style w:type="character" w:customStyle="1" w:styleId="CommentTextChar">
    <w:name w:val="Comment Text Char"/>
    <w:basedOn w:val="DefaultParagraphFont"/>
    <w:link w:val="CommentText"/>
    <w:uiPriority w:val="99"/>
    <w:rsid w:val="00FE7972"/>
    <w:rPr>
      <w:sz w:val="20"/>
      <w:szCs w:val="20"/>
    </w:rPr>
  </w:style>
  <w:style w:type="paragraph" w:styleId="CommentSubject">
    <w:name w:val="annotation subject"/>
    <w:basedOn w:val="CommentText"/>
    <w:next w:val="CommentText"/>
    <w:link w:val="CommentSubjectChar"/>
    <w:uiPriority w:val="99"/>
    <w:semiHidden/>
    <w:unhideWhenUsed/>
    <w:rsid w:val="00FE7972"/>
    <w:rPr>
      <w:b/>
      <w:bCs/>
    </w:rPr>
  </w:style>
  <w:style w:type="character" w:customStyle="1" w:styleId="CommentSubjectChar">
    <w:name w:val="Comment Subject Char"/>
    <w:basedOn w:val="CommentTextChar"/>
    <w:link w:val="CommentSubject"/>
    <w:uiPriority w:val="99"/>
    <w:semiHidden/>
    <w:rsid w:val="00FE79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011">
      <w:bodyDiv w:val="1"/>
      <w:marLeft w:val="0"/>
      <w:marRight w:val="0"/>
      <w:marTop w:val="0"/>
      <w:marBottom w:val="0"/>
      <w:divBdr>
        <w:top w:val="none" w:sz="0" w:space="0" w:color="auto"/>
        <w:left w:val="none" w:sz="0" w:space="0" w:color="auto"/>
        <w:bottom w:val="none" w:sz="0" w:space="0" w:color="auto"/>
        <w:right w:val="none" w:sz="0" w:space="0" w:color="auto"/>
      </w:divBdr>
    </w:div>
    <w:div w:id="160589328">
      <w:bodyDiv w:val="1"/>
      <w:marLeft w:val="0"/>
      <w:marRight w:val="0"/>
      <w:marTop w:val="0"/>
      <w:marBottom w:val="0"/>
      <w:divBdr>
        <w:top w:val="none" w:sz="0" w:space="0" w:color="auto"/>
        <w:left w:val="none" w:sz="0" w:space="0" w:color="auto"/>
        <w:bottom w:val="none" w:sz="0" w:space="0" w:color="auto"/>
        <w:right w:val="none" w:sz="0" w:space="0" w:color="auto"/>
      </w:divBdr>
    </w:div>
    <w:div w:id="184448706">
      <w:bodyDiv w:val="1"/>
      <w:marLeft w:val="0"/>
      <w:marRight w:val="0"/>
      <w:marTop w:val="0"/>
      <w:marBottom w:val="0"/>
      <w:divBdr>
        <w:top w:val="none" w:sz="0" w:space="0" w:color="auto"/>
        <w:left w:val="none" w:sz="0" w:space="0" w:color="auto"/>
        <w:bottom w:val="none" w:sz="0" w:space="0" w:color="auto"/>
        <w:right w:val="none" w:sz="0" w:space="0" w:color="auto"/>
      </w:divBdr>
    </w:div>
    <w:div w:id="211382751">
      <w:bodyDiv w:val="1"/>
      <w:marLeft w:val="0"/>
      <w:marRight w:val="0"/>
      <w:marTop w:val="0"/>
      <w:marBottom w:val="0"/>
      <w:divBdr>
        <w:top w:val="none" w:sz="0" w:space="0" w:color="auto"/>
        <w:left w:val="none" w:sz="0" w:space="0" w:color="auto"/>
        <w:bottom w:val="none" w:sz="0" w:space="0" w:color="auto"/>
        <w:right w:val="none" w:sz="0" w:space="0" w:color="auto"/>
      </w:divBdr>
      <w:divsChild>
        <w:div w:id="634142434">
          <w:marLeft w:val="30"/>
          <w:marRight w:val="0"/>
          <w:marTop w:val="0"/>
          <w:marBottom w:val="0"/>
          <w:divBdr>
            <w:top w:val="none" w:sz="0" w:space="0" w:color="auto"/>
            <w:left w:val="none" w:sz="0" w:space="0" w:color="auto"/>
            <w:bottom w:val="none" w:sz="0" w:space="0" w:color="auto"/>
            <w:right w:val="none" w:sz="0" w:space="0" w:color="auto"/>
          </w:divBdr>
        </w:div>
      </w:divsChild>
    </w:div>
    <w:div w:id="239559960">
      <w:bodyDiv w:val="1"/>
      <w:marLeft w:val="0"/>
      <w:marRight w:val="0"/>
      <w:marTop w:val="0"/>
      <w:marBottom w:val="0"/>
      <w:divBdr>
        <w:top w:val="none" w:sz="0" w:space="0" w:color="auto"/>
        <w:left w:val="none" w:sz="0" w:space="0" w:color="auto"/>
        <w:bottom w:val="none" w:sz="0" w:space="0" w:color="auto"/>
        <w:right w:val="none" w:sz="0" w:space="0" w:color="auto"/>
      </w:divBdr>
    </w:div>
    <w:div w:id="285236143">
      <w:bodyDiv w:val="1"/>
      <w:marLeft w:val="0"/>
      <w:marRight w:val="0"/>
      <w:marTop w:val="0"/>
      <w:marBottom w:val="0"/>
      <w:divBdr>
        <w:top w:val="none" w:sz="0" w:space="0" w:color="auto"/>
        <w:left w:val="none" w:sz="0" w:space="0" w:color="auto"/>
        <w:bottom w:val="none" w:sz="0" w:space="0" w:color="auto"/>
        <w:right w:val="none" w:sz="0" w:space="0" w:color="auto"/>
      </w:divBdr>
    </w:div>
    <w:div w:id="529074836">
      <w:bodyDiv w:val="1"/>
      <w:marLeft w:val="0"/>
      <w:marRight w:val="0"/>
      <w:marTop w:val="0"/>
      <w:marBottom w:val="0"/>
      <w:divBdr>
        <w:top w:val="none" w:sz="0" w:space="0" w:color="auto"/>
        <w:left w:val="none" w:sz="0" w:space="0" w:color="auto"/>
        <w:bottom w:val="none" w:sz="0" w:space="0" w:color="auto"/>
        <w:right w:val="none" w:sz="0" w:space="0" w:color="auto"/>
      </w:divBdr>
    </w:div>
    <w:div w:id="541402333">
      <w:bodyDiv w:val="1"/>
      <w:marLeft w:val="0"/>
      <w:marRight w:val="0"/>
      <w:marTop w:val="0"/>
      <w:marBottom w:val="0"/>
      <w:divBdr>
        <w:top w:val="none" w:sz="0" w:space="0" w:color="auto"/>
        <w:left w:val="none" w:sz="0" w:space="0" w:color="auto"/>
        <w:bottom w:val="none" w:sz="0" w:space="0" w:color="auto"/>
        <w:right w:val="none" w:sz="0" w:space="0" w:color="auto"/>
      </w:divBdr>
      <w:divsChild>
        <w:div w:id="805857275">
          <w:marLeft w:val="30"/>
          <w:marRight w:val="0"/>
          <w:marTop w:val="0"/>
          <w:marBottom w:val="0"/>
          <w:divBdr>
            <w:top w:val="none" w:sz="0" w:space="0" w:color="auto"/>
            <w:left w:val="none" w:sz="0" w:space="0" w:color="auto"/>
            <w:bottom w:val="none" w:sz="0" w:space="0" w:color="auto"/>
            <w:right w:val="none" w:sz="0" w:space="0" w:color="auto"/>
          </w:divBdr>
        </w:div>
      </w:divsChild>
    </w:div>
    <w:div w:id="669479474">
      <w:bodyDiv w:val="1"/>
      <w:marLeft w:val="0"/>
      <w:marRight w:val="0"/>
      <w:marTop w:val="0"/>
      <w:marBottom w:val="0"/>
      <w:divBdr>
        <w:top w:val="none" w:sz="0" w:space="0" w:color="auto"/>
        <w:left w:val="none" w:sz="0" w:space="0" w:color="auto"/>
        <w:bottom w:val="none" w:sz="0" w:space="0" w:color="auto"/>
        <w:right w:val="none" w:sz="0" w:space="0" w:color="auto"/>
      </w:divBdr>
    </w:div>
    <w:div w:id="670253549">
      <w:bodyDiv w:val="1"/>
      <w:marLeft w:val="0"/>
      <w:marRight w:val="0"/>
      <w:marTop w:val="0"/>
      <w:marBottom w:val="0"/>
      <w:divBdr>
        <w:top w:val="none" w:sz="0" w:space="0" w:color="auto"/>
        <w:left w:val="none" w:sz="0" w:space="0" w:color="auto"/>
        <w:bottom w:val="none" w:sz="0" w:space="0" w:color="auto"/>
        <w:right w:val="none" w:sz="0" w:space="0" w:color="auto"/>
      </w:divBdr>
    </w:div>
    <w:div w:id="690912434">
      <w:bodyDiv w:val="1"/>
      <w:marLeft w:val="0"/>
      <w:marRight w:val="0"/>
      <w:marTop w:val="0"/>
      <w:marBottom w:val="0"/>
      <w:divBdr>
        <w:top w:val="none" w:sz="0" w:space="0" w:color="auto"/>
        <w:left w:val="none" w:sz="0" w:space="0" w:color="auto"/>
        <w:bottom w:val="none" w:sz="0" w:space="0" w:color="auto"/>
        <w:right w:val="none" w:sz="0" w:space="0" w:color="auto"/>
      </w:divBdr>
    </w:div>
    <w:div w:id="696588423">
      <w:bodyDiv w:val="1"/>
      <w:marLeft w:val="0"/>
      <w:marRight w:val="0"/>
      <w:marTop w:val="0"/>
      <w:marBottom w:val="0"/>
      <w:divBdr>
        <w:top w:val="none" w:sz="0" w:space="0" w:color="auto"/>
        <w:left w:val="none" w:sz="0" w:space="0" w:color="auto"/>
        <w:bottom w:val="none" w:sz="0" w:space="0" w:color="auto"/>
        <w:right w:val="none" w:sz="0" w:space="0" w:color="auto"/>
      </w:divBdr>
    </w:div>
    <w:div w:id="751508837">
      <w:bodyDiv w:val="1"/>
      <w:marLeft w:val="0"/>
      <w:marRight w:val="0"/>
      <w:marTop w:val="0"/>
      <w:marBottom w:val="0"/>
      <w:divBdr>
        <w:top w:val="none" w:sz="0" w:space="0" w:color="auto"/>
        <w:left w:val="none" w:sz="0" w:space="0" w:color="auto"/>
        <w:bottom w:val="none" w:sz="0" w:space="0" w:color="auto"/>
        <w:right w:val="none" w:sz="0" w:space="0" w:color="auto"/>
      </w:divBdr>
    </w:div>
    <w:div w:id="762342308">
      <w:bodyDiv w:val="1"/>
      <w:marLeft w:val="0"/>
      <w:marRight w:val="0"/>
      <w:marTop w:val="0"/>
      <w:marBottom w:val="0"/>
      <w:divBdr>
        <w:top w:val="none" w:sz="0" w:space="0" w:color="auto"/>
        <w:left w:val="none" w:sz="0" w:space="0" w:color="auto"/>
        <w:bottom w:val="none" w:sz="0" w:space="0" w:color="auto"/>
        <w:right w:val="none" w:sz="0" w:space="0" w:color="auto"/>
      </w:divBdr>
    </w:div>
    <w:div w:id="770977567">
      <w:bodyDiv w:val="1"/>
      <w:marLeft w:val="0"/>
      <w:marRight w:val="0"/>
      <w:marTop w:val="0"/>
      <w:marBottom w:val="0"/>
      <w:divBdr>
        <w:top w:val="none" w:sz="0" w:space="0" w:color="auto"/>
        <w:left w:val="none" w:sz="0" w:space="0" w:color="auto"/>
        <w:bottom w:val="none" w:sz="0" w:space="0" w:color="auto"/>
        <w:right w:val="none" w:sz="0" w:space="0" w:color="auto"/>
      </w:divBdr>
    </w:div>
    <w:div w:id="888882729">
      <w:bodyDiv w:val="1"/>
      <w:marLeft w:val="0"/>
      <w:marRight w:val="0"/>
      <w:marTop w:val="0"/>
      <w:marBottom w:val="0"/>
      <w:divBdr>
        <w:top w:val="none" w:sz="0" w:space="0" w:color="auto"/>
        <w:left w:val="none" w:sz="0" w:space="0" w:color="auto"/>
        <w:bottom w:val="none" w:sz="0" w:space="0" w:color="auto"/>
        <w:right w:val="none" w:sz="0" w:space="0" w:color="auto"/>
      </w:divBdr>
    </w:div>
    <w:div w:id="950356272">
      <w:bodyDiv w:val="1"/>
      <w:marLeft w:val="0"/>
      <w:marRight w:val="0"/>
      <w:marTop w:val="0"/>
      <w:marBottom w:val="0"/>
      <w:divBdr>
        <w:top w:val="none" w:sz="0" w:space="0" w:color="auto"/>
        <w:left w:val="none" w:sz="0" w:space="0" w:color="auto"/>
        <w:bottom w:val="none" w:sz="0" w:space="0" w:color="auto"/>
        <w:right w:val="none" w:sz="0" w:space="0" w:color="auto"/>
      </w:divBdr>
    </w:div>
    <w:div w:id="961617919">
      <w:bodyDiv w:val="1"/>
      <w:marLeft w:val="0"/>
      <w:marRight w:val="0"/>
      <w:marTop w:val="0"/>
      <w:marBottom w:val="0"/>
      <w:divBdr>
        <w:top w:val="none" w:sz="0" w:space="0" w:color="auto"/>
        <w:left w:val="none" w:sz="0" w:space="0" w:color="auto"/>
        <w:bottom w:val="none" w:sz="0" w:space="0" w:color="auto"/>
        <w:right w:val="none" w:sz="0" w:space="0" w:color="auto"/>
      </w:divBdr>
    </w:div>
    <w:div w:id="978344566">
      <w:bodyDiv w:val="1"/>
      <w:marLeft w:val="0"/>
      <w:marRight w:val="0"/>
      <w:marTop w:val="0"/>
      <w:marBottom w:val="0"/>
      <w:divBdr>
        <w:top w:val="none" w:sz="0" w:space="0" w:color="auto"/>
        <w:left w:val="none" w:sz="0" w:space="0" w:color="auto"/>
        <w:bottom w:val="none" w:sz="0" w:space="0" w:color="auto"/>
        <w:right w:val="none" w:sz="0" w:space="0" w:color="auto"/>
      </w:divBdr>
    </w:div>
    <w:div w:id="1001398124">
      <w:bodyDiv w:val="1"/>
      <w:marLeft w:val="0"/>
      <w:marRight w:val="0"/>
      <w:marTop w:val="0"/>
      <w:marBottom w:val="0"/>
      <w:divBdr>
        <w:top w:val="none" w:sz="0" w:space="0" w:color="auto"/>
        <w:left w:val="none" w:sz="0" w:space="0" w:color="auto"/>
        <w:bottom w:val="none" w:sz="0" w:space="0" w:color="auto"/>
        <w:right w:val="none" w:sz="0" w:space="0" w:color="auto"/>
      </w:divBdr>
    </w:div>
    <w:div w:id="1070612305">
      <w:bodyDiv w:val="1"/>
      <w:marLeft w:val="0"/>
      <w:marRight w:val="0"/>
      <w:marTop w:val="0"/>
      <w:marBottom w:val="0"/>
      <w:divBdr>
        <w:top w:val="none" w:sz="0" w:space="0" w:color="auto"/>
        <w:left w:val="none" w:sz="0" w:space="0" w:color="auto"/>
        <w:bottom w:val="none" w:sz="0" w:space="0" w:color="auto"/>
        <w:right w:val="none" w:sz="0" w:space="0" w:color="auto"/>
      </w:divBdr>
    </w:div>
    <w:div w:id="1097410093">
      <w:bodyDiv w:val="1"/>
      <w:marLeft w:val="0"/>
      <w:marRight w:val="0"/>
      <w:marTop w:val="0"/>
      <w:marBottom w:val="0"/>
      <w:divBdr>
        <w:top w:val="none" w:sz="0" w:space="0" w:color="auto"/>
        <w:left w:val="none" w:sz="0" w:space="0" w:color="auto"/>
        <w:bottom w:val="none" w:sz="0" w:space="0" w:color="auto"/>
        <w:right w:val="none" w:sz="0" w:space="0" w:color="auto"/>
      </w:divBdr>
    </w:div>
    <w:div w:id="1119184742">
      <w:bodyDiv w:val="1"/>
      <w:marLeft w:val="0"/>
      <w:marRight w:val="0"/>
      <w:marTop w:val="0"/>
      <w:marBottom w:val="0"/>
      <w:divBdr>
        <w:top w:val="none" w:sz="0" w:space="0" w:color="auto"/>
        <w:left w:val="none" w:sz="0" w:space="0" w:color="auto"/>
        <w:bottom w:val="none" w:sz="0" w:space="0" w:color="auto"/>
        <w:right w:val="none" w:sz="0" w:space="0" w:color="auto"/>
      </w:divBdr>
    </w:div>
    <w:div w:id="1181696727">
      <w:bodyDiv w:val="1"/>
      <w:marLeft w:val="0"/>
      <w:marRight w:val="0"/>
      <w:marTop w:val="0"/>
      <w:marBottom w:val="0"/>
      <w:divBdr>
        <w:top w:val="none" w:sz="0" w:space="0" w:color="auto"/>
        <w:left w:val="none" w:sz="0" w:space="0" w:color="auto"/>
        <w:bottom w:val="none" w:sz="0" w:space="0" w:color="auto"/>
        <w:right w:val="none" w:sz="0" w:space="0" w:color="auto"/>
      </w:divBdr>
      <w:divsChild>
        <w:div w:id="1013646598">
          <w:marLeft w:val="1804"/>
          <w:marRight w:val="0"/>
          <w:marTop w:val="0"/>
          <w:marBottom w:val="0"/>
          <w:divBdr>
            <w:top w:val="none" w:sz="0" w:space="0" w:color="auto"/>
            <w:left w:val="none" w:sz="0" w:space="0" w:color="auto"/>
            <w:bottom w:val="none" w:sz="0" w:space="0" w:color="auto"/>
            <w:right w:val="none" w:sz="0" w:space="0" w:color="auto"/>
          </w:divBdr>
        </w:div>
      </w:divsChild>
    </w:div>
    <w:div w:id="1270816374">
      <w:bodyDiv w:val="1"/>
      <w:marLeft w:val="0"/>
      <w:marRight w:val="0"/>
      <w:marTop w:val="0"/>
      <w:marBottom w:val="0"/>
      <w:divBdr>
        <w:top w:val="none" w:sz="0" w:space="0" w:color="auto"/>
        <w:left w:val="none" w:sz="0" w:space="0" w:color="auto"/>
        <w:bottom w:val="none" w:sz="0" w:space="0" w:color="auto"/>
        <w:right w:val="none" w:sz="0" w:space="0" w:color="auto"/>
      </w:divBdr>
    </w:div>
    <w:div w:id="1309095810">
      <w:bodyDiv w:val="1"/>
      <w:marLeft w:val="0"/>
      <w:marRight w:val="0"/>
      <w:marTop w:val="0"/>
      <w:marBottom w:val="0"/>
      <w:divBdr>
        <w:top w:val="none" w:sz="0" w:space="0" w:color="auto"/>
        <w:left w:val="none" w:sz="0" w:space="0" w:color="auto"/>
        <w:bottom w:val="none" w:sz="0" w:space="0" w:color="auto"/>
        <w:right w:val="none" w:sz="0" w:space="0" w:color="auto"/>
      </w:divBdr>
    </w:div>
    <w:div w:id="1513370567">
      <w:bodyDiv w:val="1"/>
      <w:marLeft w:val="0"/>
      <w:marRight w:val="0"/>
      <w:marTop w:val="0"/>
      <w:marBottom w:val="0"/>
      <w:divBdr>
        <w:top w:val="none" w:sz="0" w:space="0" w:color="auto"/>
        <w:left w:val="none" w:sz="0" w:space="0" w:color="auto"/>
        <w:bottom w:val="none" w:sz="0" w:space="0" w:color="auto"/>
        <w:right w:val="none" w:sz="0" w:space="0" w:color="auto"/>
      </w:divBdr>
    </w:div>
    <w:div w:id="1785467051">
      <w:bodyDiv w:val="1"/>
      <w:marLeft w:val="0"/>
      <w:marRight w:val="0"/>
      <w:marTop w:val="0"/>
      <w:marBottom w:val="0"/>
      <w:divBdr>
        <w:top w:val="none" w:sz="0" w:space="0" w:color="auto"/>
        <w:left w:val="none" w:sz="0" w:space="0" w:color="auto"/>
        <w:bottom w:val="none" w:sz="0" w:space="0" w:color="auto"/>
        <w:right w:val="none" w:sz="0" w:space="0" w:color="auto"/>
      </w:divBdr>
    </w:div>
    <w:div w:id="1786389585">
      <w:bodyDiv w:val="1"/>
      <w:marLeft w:val="0"/>
      <w:marRight w:val="0"/>
      <w:marTop w:val="0"/>
      <w:marBottom w:val="0"/>
      <w:divBdr>
        <w:top w:val="none" w:sz="0" w:space="0" w:color="auto"/>
        <w:left w:val="none" w:sz="0" w:space="0" w:color="auto"/>
        <w:bottom w:val="none" w:sz="0" w:space="0" w:color="auto"/>
        <w:right w:val="none" w:sz="0" w:space="0" w:color="auto"/>
      </w:divBdr>
    </w:div>
    <w:div w:id="1985969636">
      <w:bodyDiv w:val="1"/>
      <w:marLeft w:val="0"/>
      <w:marRight w:val="0"/>
      <w:marTop w:val="0"/>
      <w:marBottom w:val="0"/>
      <w:divBdr>
        <w:top w:val="none" w:sz="0" w:space="0" w:color="auto"/>
        <w:left w:val="none" w:sz="0" w:space="0" w:color="auto"/>
        <w:bottom w:val="none" w:sz="0" w:space="0" w:color="auto"/>
        <w:right w:val="none" w:sz="0" w:space="0" w:color="auto"/>
      </w:divBdr>
    </w:div>
    <w:div w:id="2003964249">
      <w:bodyDiv w:val="1"/>
      <w:marLeft w:val="0"/>
      <w:marRight w:val="0"/>
      <w:marTop w:val="0"/>
      <w:marBottom w:val="0"/>
      <w:divBdr>
        <w:top w:val="none" w:sz="0" w:space="0" w:color="auto"/>
        <w:left w:val="none" w:sz="0" w:space="0" w:color="auto"/>
        <w:bottom w:val="none" w:sz="0" w:space="0" w:color="auto"/>
        <w:right w:val="none" w:sz="0" w:space="0" w:color="auto"/>
      </w:divBdr>
    </w:div>
    <w:div w:id="202508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5513C-6814-48F0-B1D6-8C3B2C7F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12</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Mai</dc:creator>
  <cp:keywords/>
  <dc:description/>
  <cp:lastModifiedBy>Vũ Thị Dương</cp:lastModifiedBy>
  <cp:revision>83</cp:revision>
  <dcterms:created xsi:type="dcterms:W3CDTF">2022-12-15T15:38:00Z</dcterms:created>
  <dcterms:modified xsi:type="dcterms:W3CDTF">2023-02-17T09:11:00Z</dcterms:modified>
</cp:coreProperties>
</file>