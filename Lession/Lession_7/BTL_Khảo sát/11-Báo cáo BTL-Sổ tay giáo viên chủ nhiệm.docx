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3" w:type="dxa"/>
        <w:tblInd w:w="-15" w:type="dxa"/>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8973"/>
      </w:tblGrid>
      <w:tr w:rsidR="00FB32FF" w14:paraId="62069F97" w14:textId="77777777" w:rsidTr="00EB6199">
        <w:trPr>
          <w:trHeight w:val="500"/>
        </w:trPr>
        <w:tc>
          <w:tcPr>
            <w:tcW w:w="8973" w:type="dxa"/>
          </w:tcPr>
          <w:p w14:paraId="0BDAC00E" w14:textId="77777777" w:rsidR="00FB32FF" w:rsidRDefault="00FB32FF" w:rsidP="00BA1999">
            <w:pPr>
              <w:spacing w:after="200" w:line="276" w:lineRule="auto"/>
              <w:rPr>
                <w:b/>
                <w:szCs w:val="28"/>
              </w:rPr>
            </w:pPr>
          </w:p>
        </w:tc>
      </w:tr>
      <w:tr w:rsidR="00FB32FF" w14:paraId="37D0AFFC" w14:textId="77777777" w:rsidTr="00EB6199">
        <w:trPr>
          <w:trHeight w:val="1120"/>
        </w:trPr>
        <w:tc>
          <w:tcPr>
            <w:tcW w:w="8973" w:type="dxa"/>
          </w:tcPr>
          <w:p w14:paraId="4520F13B" w14:textId="77777777" w:rsidR="00FB32FF" w:rsidRDefault="00FB32FF" w:rsidP="00FB32FF">
            <w:pPr>
              <w:jc w:val="center"/>
              <w:rPr>
                <w:b/>
                <w:szCs w:val="28"/>
              </w:rPr>
            </w:pPr>
            <w:r>
              <w:rPr>
                <w:b/>
                <w:szCs w:val="28"/>
              </w:rPr>
              <w:t>TRƯỜNG ĐẠI HỌC CÔNG NGHIỆP HÀ NỘI</w:t>
            </w:r>
          </w:p>
          <w:p w14:paraId="1BD34864" w14:textId="77777777" w:rsidR="00FB32FF" w:rsidRDefault="00FB32FF" w:rsidP="00FB32FF">
            <w:pPr>
              <w:jc w:val="center"/>
              <w:rPr>
                <w:b/>
                <w:szCs w:val="28"/>
              </w:rPr>
            </w:pPr>
            <w:r>
              <w:rPr>
                <w:b/>
                <w:szCs w:val="28"/>
              </w:rPr>
              <w:t>KHOA CÔNG NGHỆ THÔNG TIN</w:t>
            </w:r>
          </w:p>
          <w:p w14:paraId="3E860DEA" w14:textId="138CE3A5" w:rsidR="00FB32FF" w:rsidRDefault="00FB32FF" w:rsidP="00FB32FF">
            <w:pPr>
              <w:spacing w:after="200" w:line="276" w:lineRule="auto"/>
              <w:jc w:val="center"/>
              <w:rPr>
                <w:b/>
                <w:szCs w:val="28"/>
              </w:rPr>
            </w:pPr>
            <w:r>
              <w:t>---------------------------------------</w:t>
            </w:r>
          </w:p>
        </w:tc>
      </w:tr>
      <w:tr w:rsidR="00FB32FF" w14:paraId="7612698A" w14:textId="77777777" w:rsidTr="00EB6199">
        <w:tc>
          <w:tcPr>
            <w:tcW w:w="8973" w:type="dxa"/>
          </w:tcPr>
          <w:p w14:paraId="5BFC388D" w14:textId="77777777" w:rsidR="00FB32FF" w:rsidRDefault="00FB32FF" w:rsidP="00FB32FF">
            <w:pPr>
              <w:spacing w:after="200" w:line="276" w:lineRule="auto"/>
              <w:jc w:val="center"/>
              <w:rPr>
                <w:szCs w:val="28"/>
              </w:rPr>
            </w:pPr>
          </w:p>
        </w:tc>
      </w:tr>
      <w:tr w:rsidR="00FB32FF" w14:paraId="6FBEC53D" w14:textId="77777777" w:rsidTr="00EB6199">
        <w:tc>
          <w:tcPr>
            <w:tcW w:w="8973" w:type="dxa"/>
          </w:tcPr>
          <w:p w14:paraId="1F05F714" w14:textId="77777777" w:rsidR="00FB32FF" w:rsidRDefault="00FB32FF" w:rsidP="00FB32FF">
            <w:pPr>
              <w:spacing w:after="200" w:line="276" w:lineRule="auto"/>
              <w:jc w:val="center"/>
              <w:rPr>
                <w:szCs w:val="28"/>
              </w:rPr>
            </w:pPr>
            <w:r>
              <w:rPr>
                <w:szCs w:val="28"/>
              </w:rPr>
              <w:t>BÁO CÁO THÍ NGHIỆM/THỰC NGHIỆM</w:t>
            </w:r>
          </w:p>
          <w:p w14:paraId="42E46E57" w14:textId="77777777" w:rsidR="00FB32FF" w:rsidRDefault="00FB32FF" w:rsidP="00FB32FF">
            <w:pPr>
              <w:spacing w:after="200" w:line="276" w:lineRule="auto"/>
              <w:jc w:val="center"/>
              <w:rPr>
                <w:szCs w:val="28"/>
              </w:rPr>
            </w:pPr>
            <w:r>
              <w:rPr>
                <w:szCs w:val="28"/>
              </w:rPr>
              <w:t>LẬP TRÌNH JAVA</w:t>
            </w:r>
          </w:p>
          <w:p w14:paraId="0911177D" w14:textId="77777777" w:rsidR="00FB32FF" w:rsidRPr="00E131F9" w:rsidRDefault="00FB32FF" w:rsidP="00FB32FF">
            <w:pPr>
              <w:spacing w:after="200" w:line="276" w:lineRule="auto"/>
              <w:jc w:val="center"/>
              <w:rPr>
                <w:iCs/>
                <w:szCs w:val="28"/>
              </w:rPr>
            </w:pPr>
          </w:p>
        </w:tc>
      </w:tr>
      <w:tr w:rsidR="00FB32FF" w14:paraId="47FD01E2" w14:textId="77777777" w:rsidTr="00EB6199">
        <w:tc>
          <w:tcPr>
            <w:tcW w:w="8973" w:type="dxa"/>
          </w:tcPr>
          <w:p w14:paraId="04A1A329" w14:textId="77777777" w:rsidR="00FB32FF" w:rsidRDefault="00FB32FF" w:rsidP="00FB32FF">
            <w:pPr>
              <w:spacing w:after="200" w:line="276" w:lineRule="auto"/>
              <w:jc w:val="center"/>
              <w:rPr>
                <w:szCs w:val="28"/>
              </w:rPr>
            </w:pPr>
          </w:p>
        </w:tc>
      </w:tr>
      <w:tr w:rsidR="00FB32FF" w14:paraId="793D4D24" w14:textId="77777777" w:rsidTr="00EB6199">
        <w:tc>
          <w:tcPr>
            <w:tcW w:w="8973" w:type="dxa"/>
          </w:tcPr>
          <w:p w14:paraId="503E1876" w14:textId="4FD1B32C" w:rsidR="00FB32FF" w:rsidRDefault="00CB46C6" w:rsidP="00FB32FF">
            <w:pPr>
              <w:jc w:val="center"/>
              <w:rPr>
                <w:b/>
                <w:szCs w:val="28"/>
              </w:rPr>
            </w:pPr>
            <w:r>
              <w:rPr>
                <w:b/>
                <w:szCs w:val="28"/>
              </w:rPr>
              <w:t>XÂY DỰNG SỔ TAY GIÁO VIÊN CHỦ NHIỆM TRƯỜNG</w:t>
            </w:r>
            <w:r w:rsidR="00FB32FF" w:rsidRPr="00201924">
              <w:rPr>
                <w:b/>
                <w:szCs w:val="28"/>
              </w:rPr>
              <w:t xml:space="preserve"> ĐẠI HỌC CÔNG NGHIỆP HÀ NỘI</w:t>
            </w:r>
          </w:p>
        </w:tc>
      </w:tr>
      <w:tr w:rsidR="00FB32FF" w14:paraId="1165A5D7" w14:textId="77777777" w:rsidTr="00EB6199">
        <w:tc>
          <w:tcPr>
            <w:tcW w:w="8973" w:type="dxa"/>
          </w:tcPr>
          <w:p w14:paraId="3FC55BF5" w14:textId="77777777" w:rsidR="00FB32FF" w:rsidRDefault="00FB32FF" w:rsidP="00FB32FF">
            <w:pPr>
              <w:spacing w:after="200" w:line="276" w:lineRule="auto"/>
              <w:ind w:firstLine="0"/>
              <w:rPr>
                <w:b/>
                <w:szCs w:val="28"/>
              </w:rPr>
            </w:pPr>
          </w:p>
        </w:tc>
      </w:tr>
      <w:tr w:rsidR="00FB32FF" w14:paraId="75CA9CB8" w14:textId="77777777" w:rsidTr="00EB6199">
        <w:tc>
          <w:tcPr>
            <w:tcW w:w="8973" w:type="dxa"/>
          </w:tcPr>
          <w:p w14:paraId="0397E8CC" w14:textId="77777777" w:rsidR="00FB32FF" w:rsidRDefault="00FB32FF" w:rsidP="00FB32FF">
            <w:pPr>
              <w:spacing w:after="200" w:line="276" w:lineRule="auto"/>
              <w:jc w:val="center"/>
              <w:rPr>
                <w:szCs w:val="28"/>
              </w:rPr>
            </w:pPr>
          </w:p>
        </w:tc>
      </w:tr>
      <w:tr w:rsidR="00FB32FF" w14:paraId="70DF038F" w14:textId="77777777" w:rsidTr="00EB6199">
        <w:tc>
          <w:tcPr>
            <w:tcW w:w="8973" w:type="dxa"/>
          </w:tcPr>
          <w:p w14:paraId="78EB2B09" w14:textId="40C013C4" w:rsidR="00FB32FF" w:rsidRDefault="00FB32FF" w:rsidP="00EB6199">
            <w:pPr>
              <w:spacing w:after="200" w:line="276" w:lineRule="auto"/>
              <w:ind w:left="2335" w:firstLine="166"/>
              <w:rPr>
                <w:b/>
                <w:szCs w:val="28"/>
              </w:rPr>
            </w:pPr>
            <w:r>
              <w:rPr>
                <w:b/>
                <w:szCs w:val="28"/>
              </w:rPr>
              <w:t>GVHD:</w:t>
            </w:r>
            <w:r>
              <w:rPr>
                <w:b/>
                <w:szCs w:val="28"/>
              </w:rPr>
              <w:tab/>
            </w:r>
            <w:r>
              <w:rPr>
                <w:b/>
                <w:szCs w:val="28"/>
              </w:rPr>
              <w:tab/>
            </w:r>
            <w:r>
              <w:rPr>
                <w:b/>
                <w:i/>
                <w:szCs w:val="28"/>
              </w:rPr>
              <w:t>ThS. Vũ Thị Dương</w:t>
            </w:r>
          </w:p>
        </w:tc>
      </w:tr>
      <w:tr w:rsidR="00FB32FF" w14:paraId="66851530" w14:textId="77777777" w:rsidTr="00EB6199">
        <w:trPr>
          <w:trHeight w:val="500"/>
        </w:trPr>
        <w:tc>
          <w:tcPr>
            <w:tcW w:w="8973" w:type="dxa"/>
          </w:tcPr>
          <w:p w14:paraId="11A8210A" w14:textId="0737F22D" w:rsidR="00FB32FF" w:rsidRPr="007831CE" w:rsidRDefault="00FB32FF" w:rsidP="00EB6199">
            <w:pPr>
              <w:spacing w:after="200" w:line="276" w:lineRule="auto"/>
              <w:ind w:left="2335" w:firstLine="166"/>
              <w:rPr>
                <w:b/>
                <w:szCs w:val="28"/>
              </w:rPr>
            </w:pPr>
            <w:r>
              <w:rPr>
                <w:b/>
                <w:szCs w:val="28"/>
              </w:rPr>
              <w:t xml:space="preserve">Sinh viên:  </w:t>
            </w:r>
            <w:r>
              <w:rPr>
                <w:b/>
                <w:szCs w:val="28"/>
              </w:rPr>
              <w:tab/>
            </w:r>
            <w:r w:rsidR="00A44B97">
              <w:rPr>
                <w:szCs w:val="28"/>
              </w:rPr>
              <w:t>Lê Hồng Hạnh</w:t>
            </w:r>
          </w:p>
          <w:p w14:paraId="7A083760" w14:textId="401C0AA1" w:rsidR="00FB32FF" w:rsidRDefault="00FB32FF" w:rsidP="00FB32FF">
            <w:pPr>
              <w:spacing w:after="200" w:line="276" w:lineRule="auto"/>
              <w:ind w:left="2335"/>
              <w:rPr>
                <w:szCs w:val="28"/>
              </w:rPr>
            </w:pPr>
            <w:r w:rsidRPr="0034094F">
              <w:rPr>
                <w:szCs w:val="28"/>
              </w:rPr>
              <w:tab/>
            </w:r>
            <w:r w:rsidRPr="0034094F">
              <w:rPr>
                <w:szCs w:val="28"/>
              </w:rPr>
              <w:tab/>
            </w:r>
            <w:r w:rsidR="00A44B97">
              <w:rPr>
                <w:szCs w:val="28"/>
              </w:rPr>
              <w:t>Vũ Linh Nhi</w:t>
            </w:r>
          </w:p>
          <w:p w14:paraId="2841474D" w14:textId="38064751" w:rsidR="00FB32FF" w:rsidRPr="0034094F" w:rsidRDefault="00FB32FF" w:rsidP="00FB32FF">
            <w:pPr>
              <w:spacing w:after="200" w:line="276" w:lineRule="auto"/>
              <w:ind w:left="2335"/>
              <w:rPr>
                <w:szCs w:val="28"/>
              </w:rPr>
            </w:pPr>
            <w:r w:rsidRPr="0034094F">
              <w:rPr>
                <w:szCs w:val="28"/>
              </w:rPr>
              <w:tab/>
            </w:r>
            <w:r w:rsidRPr="0034094F">
              <w:rPr>
                <w:szCs w:val="28"/>
              </w:rPr>
              <w:tab/>
            </w:r>
            <w:r w:rsidR="00A44B97">
              <w:rPr>
                <w:szCs w:val="28"/>
              </w:rPr>
              <w:t>Lương Trung Nghĩa</w:t>
            </w:r>
          </w:p>
          <w:p w14:paraId="6B591E53" w14:textId="52DEE9C9" w:rsidR="00FB32FF" w:rsidRDefault="00FB32FF" w:rsidP="00FB32FF">
            <w:pPr>
              <w:spacing w:after="200" w:line="276" w:lineRule="auto"/>
              <w:ind w:left="2335"/>
              <w:rPr>
                <w:szCs w:val="28"/>
              </w:rPr>
            </w:pPr>
            <w:r w:rsidRPr="0034094F">
              <w:rPr>
                <w:szCs w:val="28"/>
              </w:rPr>
              <w:tab/>
            </w:r>
            <w:r w:rsidR="00EB6199">
              <w:rPr>
                <w:szCs w:val="28"/>
              </w:rPr>
              <w:t xml:space="preserve">          </w:t>
            </w:r>
            <w:r w:rsidRPr="0034094F">
              <w:rPr>
                <w:szCs w:val="28"/>
              </w:rPr>
              <w:t xml:space="preserve">Nguyễn </w:t>
            </w:r>
            <w:r w:rsidR="00A44B97">
              <w:rPr>
                <w:szCs w:val="28"/>
              </w:rPr>
              <w:t>Văn Quang</w:t>
            </w:r>
          </w:p>
          <w:p w14:paraId="0AC945BD" w14:textId="576FCF59" w:rsidR="00FB32FF" w:rsidRPr="00AB4C8A" w:rsidRDefault="00FB32FF" w:rsidP="00FB32FF">
            <w:pPr>
              <w:spacing w:after="200" w:line="276" w:lineRule="auto"/>
              <w:ind w:left="2335"/>
              <w:rPr>
                <w:b/>
                <w:szCs w:val="28"/>
                <w:highlight w:val="yellow"/>
              </w:rPr>
            </w:pPr>
            <w:r w:rsidRPr="0034094F">
              <w:rPr>
                <w:szCs w:val="28"/>
              </w:rPr>
              <w:tab/>
            </w:r>
            <w:r w:rsidR="00EB6199">
              <w:rPr>
                <w:szCs w:val="28"/>
              </w:rPr>
              <w:t xml:space="preserve">          </w:t>
            </w:r>
            <w:r w:rsidR="00A44B97">
              <w:rPr>
                <w:szCs w:val="28"/>
              </w:rPr>
              <w:t>Vương Quốc Tuấn</w:t>
            </w:r>
          </w:p>
        </w:tc>
      </w:tr>
      <w:tr w:rsidR="00FB32FF" w14:paraId="70D567AD" w14:textId="77777777" w:rsidTr="00EB6199">
        <w:tc>
          <w:tcPr>
            <w:tcW w:w="8973" w:type="dxa"/>
          </w:tcPr>
          <w:p w14:paraId="1B5E78CC" w14:textId="57D1321C" w:rsidR="00FB32FF" w:rsidRDefault="00FB32FF" w:rsidP="00EB6199">
            <w:pPr>
              <w:spacing w:after="200" w:line="276" w:lineRule="auto"/>
              <w:ind w:left="2335" w:firstLine="166"/>
              <w:rPr>
                <w:b/>
                <w:szCs w:val="28"/>
              </w:rPr>
            </w:pPr>
            <w:r>
              <w:rPr>
                <w:b/>
                <w:szCs w:val="28"/>
              </w:rPr>
              <w:t xml:space="preserve">Nhóm: </w:t>
            </w:r>
            <w:r>
              <w:rPr>
                <w:b/>
                <w:szCs w:val="28"/>
              </w:rPr>
              <w:tab/>
            </w:r>
            <w:r>
              <w:rPr>
                <w:b/>
                <w:szCs w:val="28"/>
              </w:rPr>
              <w:tab/>
            </w:r>
            <w:r w:rsidR="00A44B97">
              <w:rPr>
                <w:szCs w:val="28"/>
              </w:rPr>
              <w:t>11</w:t>
            </w:r>
          </w:p>
          <w:p w14:paraId="30F2E203" w14:textId="6AEDAA18" w:rsidR="00FB32FF" w:rsidRDefault="00FB32FF" w:rsidP="00EB6199">
            <w:pPr>
              <w:spacing w:after="200" w:line="276" w:lineRule="auto"/>
              <w:ind w:left="2335" w:firstLine="166"/>
              <w:rPr>
                <w:b/>
                <w:szCs w:val="28"/>
              </w:rPr>
            </w:pPr>
            <w:r>
              <w:rPr>
                <w:b/>
                <w:szCs w:val="28"/>
              </w:rPr>
              <w:t>Lớp:</w:t>
            </w:r>
            <w:r>
              <w:rPr>
                <w:b/>
                <w:szCs w:val="28"/>
              </w:rPr>
              <w:tab/>
            </w:r>
            <w:r>
              <w:rPr>
                <w:b/>
                <w:szCs w:val="28"/>
              </w:rPr>
              <w:tab/>
            </w:r>
            <w:r w:rsidR="00A44B97">
              <w:rPr>
                <w:szCs w:val="28"/>
              </w:rPr>
              <w:t>20223</w:t>
            </w:r>
            <w:r w:rsidRPr="00720FD6">
              <w:rPr>
                <w:szCs w:val="28"/>
              </w:rPr>
              <w:t>IT601900</w:t>
            </w:r>
            <w:r w:rsidR="00A44B97">
              <w:rPr>
                <w:szCs w:val="28"/>
              </w:rPr>
              <w:t>1</w:t>
            </w:r>
            <w:r>
              <w:rPr>
                <w:szCs w:val="28"/>
              </w:rPr>
              <w:t xml:space="preserve">. </w:t>
            </w:r>
            <w:r>
              <w:rPr>
                <w:b/>
                <w:szCs w:val="28"/>
              </w:rPr>
              <w:t xml:space="preserve">Khóa: </w:t>
            </w:r>
            <w:r w:rsidRPr="0030500C">
              <w:rPr>
                <w:szCs w:val="28"/>
              </w:rPr>
              <w:t>1</w:t>
            </w:r>
            <w:r w:rsidR="00A44B97">
              <w:rPr>
                <w:szCs w:val="28"/>
              </w:rPr>
              <w:t>5</w:t>
            </w:r>
            <w:r w:rsidRPr="0030500C">
              <w:rPr>
                <w:szCs w:val="28"/>
              </w:rPr>
              <w:t xml:space="preserve"> </w:t>
            </w:r>
          </w:p>
        </w:tc>
      </w:tr>
      <w:tr w:rsidR="00FB32FF" w14:paraId="3AB236A6" w14:textId="77777777" w:rsidTr="00EB6199">
        <w:tc>
          <w:tcPr>
            <w:tcW w:w="8973" w:type="dxa"/>
          </w:tcPr>
          <w:p w14:paraId="45F748D7" w14:textId="77777777" w:rsidR="00FB32FF" w:rsidRDefault="00FB32FF" w:rsidP="00FB32FF">
            <w:pPr>
              <w:spacing w:after="200" w:line="276" w:lineRule="auto"/>
              <w:ind w:firstLine="0"/>
              <w:rPr>
                <w:b/>
                <w:szCs w:val="28"/>
              </w:rPr>
            </w:pPr>
          </w:p>
        </w:tc>
      </w:tr>
      <w:tr w:rsidR="00FB32FF" w14:paraId="01FF82B2" w14:textId="77777777" w:rsidTr="00EB6199">
        <w:tc>
          <w:tcPr>
            <w:tcW w:w="8973" w:type="dxa"/>
          </w:tcPr>
          <w:p w14:paraId="61E75046" w14:textId="4CC6A6EE" w:rsidR="00FB32FF" w:rsidRDefault="00707E6B" w:rsidP="00FB32FF">
            <w:pPr>
              <w:spacing w:after="200" w:line="276" w:lineRule="auto"/>
              <w:jc w:val="center"/>
              <w:rPr>
                <w:szCs w:val="28"/>
              </w:rPr>
            </w:pPr>
            <w:ins w:id="0" w:author="Vũ Thị Dương" w:date="2023-02-17T21:02:00Z">
              <w:r>
                <w:rPr>
                  <w:szCs w:val="28"/>
                </w:rPr>
                <w:t>Bìa ok</w:t>
              </w:r>
            </w:ins>
          </w:p>
        </w:tc>
      </w:tr>
      <w:tr w:rsidR="00FB32FF" w14:paraId="04C0F70A" w14:textId="77777777" w:rsidTr="00EB6199">
        <w:tc>
          <w:tcPr>
            <w:tcW w:w="8973" w:type="dxa"/>
          </w:tcPr>
          <w:p w14:paraId="4245A468" w14:textId="77777777" w:rsidR="00FB32FF" w:rsidRDefault="00FB32FF" w:rsidP="00FB32FF">
            <w:pPr>
              <w:spacing w:after="200" w:line="276" w:lineRule="auto"/>
              <w:ind w:firstLine="0"/>
              <w:rPr>
                <w:b/>
                <w:szCs w:val="28"/>
              </w:rPr>
            </w:pPr>
          </w:p>
        </w:tc>
      </w:tr>
      <w:tr w:rsidR="00FB32FF" w14:paraId="04EAC262" w14:textId="77777777" w:rsidTr="00EB6199">
        <w:tc>
          <w:tcPr>
            <w:tcW w:w="8973" w:type="dxa"/>
          </w:tcPr>
          <w:p w14:paraId="79D1E929" w14:textId="4ECDC63A" w:rsidR="00FB32FF" w:rsidRDefault="00A44B97" w:rsidP="00FB32FF">
            <w:pPr>
              <w:spacing w:after="200" w:line="276" w:lineRule="auto"/>
              <w:jc w:val="center"/>
              <w:rPr>
                <w:b/>
                <w:szCs w:val="28"/>
              </w:rPr>
            </w:pPr>
            <w:r>
              <w:rPr>
                <w:b/>
                <w:szCs w:val="28"/>
              </w:rPr>
              <w:t>Hà Nội – Năm 2023</w:t>
            </w:r>
          </w:p>
        </w:tc>
      </w:tr>
    </w:tbl>
    <w:p w14:paraId="6BA8DACD" w14:textId="737A7180" w:rsidR="005D3D6E" w:rsidRDefault="005D3D6E" w:rsidP="005D3D6E">
      <w:pPr>
        <w:rPr>
          <w:szCs w:val="28"/>
          <w:lang w:val="fr-FR" w:eastAsia="fr-FR"/>
        </w:rPr>
      </w:pPr>
    </w:p>
    <w:p w14:paraId="3B612D04" w14:textId="77777777" w:rsidR="005D3D6E" w:rsidRDefault="005D3D6E">
      <w:pPr>
        <w:spacing w:after="160" w:line="259" w:lineRule="auto"/>
        <w:ind w:firstLine="0"/>
        <w:jc w:val="left"/>
        <w:rPr>
          <w:szCs w:val="28"/>
          <w:lang w:val="fr-FR" w:eastAsia="fr-FR"/>
        </w:rPr>
      </w:pPr>
      <w:r>
        <w:rPr>
          <w:szCs w:val="28"/>
          <w:lang w:val="fr-FR" w:eastAsia="fr-FR"/>
        </w:rPr>
        <w:br w:type="page"/>
      </w:r>
    </w:p>
    <w:p w14:paraId="6DA5249C" w14:textId="77777777" w:rsidR="00FB32FF" w:rsidRPr="005D3D6E" w:rsidRDefault="00FB32FF" w:rsidP="005D3D6E">
      <w:pPr>
        <w:rPr>
          <w:szCs w:val="28"/>
          <w:lang w:val="fr-FR" w:eastAsia="fr-FR"/>
        </w:rPr>
        <w:sectPr w:rsidR="00FB32FF" w:rsidRPr="005D3D6E" w:rsidSect="003777B0">
          <w:headerReference w:type="default" r:id="rId8"/>
          <w:footerReference w:type="first" r:id="rId9"/>
          <w:pgSz w:w="11907" w:h="16840" w:code="9"/>
          <w:pgMar w:top="1418" w:right="1134" w:bottom="1134" w:left="1985" w:header="720" w:footer="720" w:gutter="0"/>
          <w:cols w:space="720"/>
          <w:docGrid w:linePitch="360"/>
        </w:sectPr>
      </w:pPr>
    </w:p>
    <w:p w14:paraId="47DED685" w14:textId="45467AEF" w:rsidR="00FB32FF" w:rsidRDefault="00FB32FF" w:rsidP="0089732F">
      <w:pPr>
        <w:pStyle w:val="Heading1"/>
      </w:pPr>
      <w:bookmarkStart w:id="1" w:name="_Toc67317964"/>
      <w:bookmarkStart w:id="2" w:name="_Toc105340115"/>
      <w:bookmarkStart w:id="3" w:name="_Toc2749367"/>
      <w:r w:rsidRPr="005140FF">
        <w:lastRenderedPageBreak/>
        <w:t>MỞ ĐẦU</w:t>
      </w:r>
      <w:bookmarkEnd w:id="1"/>
      <w:bookmarkEnd w:id="2"/>
    </w:p>
    <w:p w14:paraId="3BE70548" w14:textId="77777777" w:rsidR="005140FF" w:rsidRPr="005140FF" w:rsidRDefault="005140FF" w:rsidP="005140FF">
      <w:pPr>
        <w:rPr>
          <w:lang w:val="fr-FR" w:eastAsia="fr-FR"/>
        </w:rPr>
      </w:pPr>
    </w:p>
    <w:p w14:paraId="4AD88375" w14:textId="77777777" w:rsidR="00FB32FF" w:rsidRPr="005140FF" w:rsidRDefault="00FB32FF" w:rsidP="00FA48E0">
      <w:pPr>
        <w:pStyle w:val="Heading2"/>
      </w:pPr>
      <w:bookmarkStart w:id="4" w:name="_Toc105340116"/>
      <w:r w:rsidRPr="005140FF">
        <w:t>Giới thiệu đề tài</w:t>
      </w:r>
      <w:bookmarkEnd w:id="4"/>
    </w:p>
    <w:p w14:paraId="582612FC" w14:textId="211EBF39" w:rsidR="00117BF9" w:rsidRPr="005140FF" w:rsidRDefault="00CB46C6" w:rsidP="005140FF">
      <w:pPr>
        <w:rPr>
          <w:szCs w:val="28"/>
          <w:lang w:val="fr-FR" w:eastAsia="fr-FR"/>
        </w:rPr>
      </w:pPr>
      <w:r>
        <w:rPr>
          <w:szCs w:val="28"/>
          <w:lang w:val="fr-FR" w:eastAsia="fr-FR"/>
        </w:rPr>
        <w:t>Sổ tay giáo viên chủ nhiệm</w:t>
      </w:r>
      <w:r w:rsidR="00117BF9" w:rsidRPr="005140FF">
        <w:rPr>
          <w:szCs w:val="28"/>
          <w:lang w:val="fr-FR" w:eastAsia="fr-FR"/>
        </w:rPr>
        <w:t xml:space="preserve"> là một vấn đề hết sức quan trọng trong việc giảng dạy tại các trườ</w:t>
      </w:r>
      <w:r>
        <w:rPr>
          <w:szCs w:val="28"/>
          <w:lang w:val="fr-FR" w:eastAsia="fr-FR"/>
        </w:rPr>
        <w:t>ng Đại học. Đây là một công cụ</w:t>
      </w:r>
      <w:r w:rsidR="00117BF9" w:rsidRPr="005140FF">
        <w:rPr>
          <w:szCs w:val="28"/>
          <w:lang w:val="fr-FR" w:eastAsia="fr-FR"/>
        </w:rPr>
        <w:t xml:space="preserve"> đòi hỏi nhiều yêu cầu và ràng buộc</w:t>
      </w:r>
      <w:r>
        <w:rPr>
          <w:szCs w:val="28"/>
          <w:lang w:val="fr-FR" w:eastAsia="fr-FR"/>
        </w:rPr>
        <w:t xml:space="preserve"> về hệ thống để đảm bảo các giáo </w:t>
      </w:r>
      <w:r w:rsidR="00117BF9" w:rsidRPr="005140FF">
        <w:rPr>
          <w:szCs w:val="28"/>
          <w:lang w:val="fr-FR" w:eastAsia="fr-FR"/>
        </w:rPr>
        <w:t>viên</w:t>
      </w:r>
      <w:r>
        <w:rPr>
          <w:szCs w:val="28"/>
          <w:lang w:val="fr-FR" w:eastAsia="fr-FR"/>
        </w:rPr>
        <w:t xml:space="preserve"> chủ nhiệm quản lý sinh viên</w:t>
      </w:r>
      <w:r w:rsidR="00117BF9" w:rsidRPr="005140FF">
        <w:rPr>
          <w:szCs w:val="28"/>
          <w:lang w:val="fr-FR" w:eastAsia="fr-FR"/>
        </w:rPr>
        <w:t xml:space="preserve"> một cách hợp l</w:t>
      </w:r>
      <w:r>
        <w:rPr>
          <w:szCs w:val="28"/>
          <w:lang w:val="fr-FR" w:eastAsia="fr-FR"/>
        </w:rPr>
        <w:t>ệ</w:t>
      </w:r>
      <w:r w:rsidR="00117BF9" w:rsidRPr="005140FF">
        <w:rPr>
          <w:szCs w:val="28"/>
          <w:lang w:val="fr-FR" w:eastAsia="fr-FR"/>
        </w:rPr>
        <w:t>. Do vậ</w:t>
      </w:r>
      <w:r>
        <w:rPr>
          <w:szCs w:val="28"/>
          <w:lang w:val="fr-FR" w:eastAsia="fr-FR"/>
        </w:rPr>
        <w:t>y, nhóm chúng em đã chọn đề tài</w:t>
      </w:r>
      <w:r>
        <w:rPr>
          <w:b/>
          <w:bCs/>
          <w:i/>
          <w:iCs/>
          <w:szCs w:val="28"/>
          <w:lang w:val="fr-FR" w:eastAsia="fr-FR"/>
        </w:rPr>
        <w:t> « Xây dụng sổ tay giáo viên chủ nhệm trường</w:t>
      </w:r>
      <w:r w:rsidR="00117BF9" w:rsidRPr="005140FF">
        <w:rPr>
          <w:b/>
          <w:i/>
          <w:szCs w:val="28"/>
          <w:lang w:val="fr-FR" w:eastAsia="fr-FR"/>
        </w:rPr>
        <w:t xml:space="preserve"> Đại học Công nghiệp Hà Nộ</w:t>
      </w:r>
      <w:r>
        <w:rPr>
          <w:b/>
          <w:i/>
          <w:szCs w:val="28"/>
          <w:lang w:val="fr-FR" w:eastAsia="fr-FR"/>
        </w:rPr>
        <w:t>i » </w:t>
      </w:r>
      <w:r w:rsidR="00117BF9" w:rsidRPr="005140FF">
        <w:rPr>
          <w:szCs w:val="28"/>
          <w:lang w:val="fr-FR" w:eastAsia="fr-FR"/>
        </w:rPr>
        <w:t>.</w:t>
      </w:r>
    </w:p>
    <w:p w14:paraId="47B32F7A" w14:textId="2585C04E" w:rsidR="00117BF9" w:rsidRDefault="00117BF9" w:rsidP="005140FF">
      <w:pPr>
        <w:rPr>
          <w:ins w:id="5" w:author="Vũ Thị Dương" w:date="2023-02-17T21:02:00Z"/>
          <w:szCs w:val="28"/>
          <w:lang w:val="fr-FR" w:eastAsia="fr-FR"/>
        </w:rPr>
      </w:pPr>
      <w:r w:rsidRPr="005140FF">
        <w:rPr>
          <w:szCs w:val="28"/>
          <w:lang w:val="fr-FR" w:eastAsia="fr-FR"/>
        </w:rPr>
        <w:t xml:space="preserve">Đây là một phần mềm quản lý với các tính năng phục vụ việc quản lý các </w:t>
      </w:r>
      <w:r w:rsidR="00CB46C6">
        <w:rPr>
          <w:szCs w:val="28"/>
          <w:lang w:val="fr-FR" w:eastAsia="fr-FR"/>
        </w:rPr>
        <w:t>sinh</w:t>
      </w:r>
      <w:r w:rsidRPr="005140FF">
        <w:rPr>
          <w:szCs w:val="28"/>
          <w:lang w:val="fr-FR" w:eastAsia="fr-FR"/>
        </w:rPr>
        <w:t xml:space="preserve"> viên </w:t>
      </w:r>
      <w:r w:rsidR="00CB46C6">
        <w:rPr>
          <w:szCs w:val="28"/>
          <w:lang w:val="fr-FR" w:eastAsia="fr-FR"/>
        </w:rPr>
        <w:t xml:space="preserve">trong lớp </w:t>
      </w:r>
      <w:r w:rsidRPr="005140FF">
        <w:rPr>
          <w:szCs w:val="28"/>
          <w:lang w:val="fr-FR" w:eastAsia="fr-FR"/>
        </w:rPr>
        <w:t xml:space="preserve">với các chức năng thêm, sửa, xoá, tìm kiếm và phục vụ việc </w:t>
      </w:r>
      <w:commentRangeStart w:id="6"/>
      <w:r w:rsidRPr="005140FF">
        <w:rPr>
          <w:szCs w:val="28"/>
          <w:lang w:val="fr-FR" w:eastAsia="fr-FR"/>
        </w:rPr>
        <w:t xml:space="preserve">đăng ký </w:t>
      </w:r>
      <w:r w:rsidR="00CB46C6">
        <w:rPr>
          <w:szCs w:val="28"/>
          <w:lang w:val="fr-FR" w:eastAsia="fr-FR"/>
        </w:rPr>
        <w:t>điểm thi và đăng ký học phần</w:t>
      </w:r>
      <w:commentRangeEnd w:id="6"/>
      <w:r w:rsidR="00707E6B">
        <w:rPr>
          <w:rStyle w:val="CommentReference"/>
        </w:rPr>
        <w:commentReference w:id="6"/>
      </w:r>
      <w:r w:rsidRPr="005140FF">
        <w:rPr>
          <w:szCs w:val="28"/>
          <w:lang w:val="fr-FR" w:eastAsia="fr-FR"/>
        </w:rPr>
        <w:t>.</w:t>
      </w:r>
    </w:p>
    <w:p w14:paraId="172F3A85" w14:textId="01656538" w:rsidR="00707E6B" w:rsidRPr="005140FF" w:rsidRDefault="00707E6B" w:rsidP="005140FF">
      <w:pPr>
        <w:rPr>
          <w:szCs w:val="28"/>
          <w:lang w:val="fr-FR" w:eastAsia="fr-FR"/>
        </w:rPr>
      </w:pPr>
    </w:p>
    <w:p w14:paraId="7173D327" w14:textId="77777777" w:rsidR="00FB32FF" w:rsidRPr="005140FF" w:rsidRDefault="00FB32FF" w:rsidP="00FA48E0">
      <w:pPr>
        <w:pStyle w:val="Heading2"/>
      </w:pPr>
      <w:bookmarkStart w:id="7" w:name="_Toc105340117"/>
      <w:r w:rsidRPr="005140FF">
        <w:t>Kiến thức cần chuẩn bị</w:t>
      </w:r>
      <w:bookmarkEnd w:id="7"/>
    </w:p>
    <w:p w14:paraId="037883F2" w14:textId="77777777" w:rsidR="00FB32FF" w:rsidRPr="005140FF" w:rsidRDefault="00FB32FF" w:rsidP="005140FF">
      <w:pPr>
        <w:pStyle w:val="Heading3"/>
        <w:spacing w:before="0" w:after="0"/>
        <w:rPr>
          <w:szCs w:val="28"/>
          <w:u w:val="none"/>
        </w:rPr>
      </w:pPr>
      <w:bookmarkStart w:id="8" w:name="_Toc105340118"/>
      <w:r w:rsidRPr="005140FF">
        <w:rPr>
          <w:szCs w:val="28"/>
          <w:u w:val="none"/>
        </w:rPr>
        <w:t>Lập trình hướng đối tượng</w:t>
      </w:r>
      <w:bookmarkEnd w:id="8"/>
    </w:p>
    <w:p w14:paraId="2F21ECCC" w14:textId="4DAE4FA4" w:rsidR="00CB46C6" w:rsidRDefault="00FB32FF" w:rsidP="00CB46C6">
      <w:pPr>
        <w:rPr>
          <w:szCs w:val="28"/>
          <w:lang w:val="fr-FR" w:eastAsia="fr-FR"/>
        </w:rPr>
      </w:pPr>
      <w:r w:rsidRPr="005140FF">
        <w:rPr>
          <w:szCs w:val="28"/>
          <w:lang w:val="fr-FR" w:eastAsia="fr-FR"/>
        </w:rPr>
        <w:t>Chương trình được thế kế bằng các lớp và đối tượng với việc sử dụng các tính chất của lập trình hướng đối tượng trong Java như đa hình, thừa kế, đóng gói, trừu tượng.</w:t>
      </w:r>
    </w:p>
    <w:p w14:paraId="453201C7" w14:textId="1A85C654" w:rsidR="00FB32FF" w:rsidRPr="005140FF" w:rsidRDefault="005140FF" w:rsidP="00A44B97">
      <w:pPr>
        <w:rPr>
          <w:szCs w:val="28"/>
          <w:lang w:val="fr-FR" w:eastAsia="fr-FR"/>
        </w:rPr>
      </w:pPr>
      <w:r>
        <w:rPr>
          <w:szCs w:val="28"/>
          <w:lang w:val="fr-FR" w:eastAsia="fr-FR"/>
        </w:rPr>
        <w:br w:type="page"/>
      </w:r>
    </w:p>
    <w:p w14:paraId="47DFB7CB" w14:textId="7799D7B0" w:rsidR="00FB32FF" w:rsidRDefault="00FB32FF" w:rsidP="0089732F">
      <w:pPr>
        <w:pStyle w:val="Heading1"/>
      </w:pPr>
      <w:bookmarkStart w:id="9" w:name="_Toc67317965"/>
      <w:bookmarkStart w:id="10" w:name="_Toc105340122"/>
      <w:bookmarkEnd w:id="3"/>
      <w:r w:rsidRPr="005140FF">
        <w:lastRenderedPageBreak/>
        <w:t>KẾT QUẢ NGHIÊN CỨU</w:t>
      </w:r>
      <w:bookmarkEnd w:id="9"/>
      <w:bookmarkEnd w:id="10"/>
    </w:p>
    <w:p w14:paraId="4C03B513" w14:textId="77777777" w:rsidR="005140FF" w:rsidRPr="005140FF" w:rsidRDefault="005140FF" w:rsidP="005140FF">
      <w:pPr>
        <w:rPr>
          <w:lang w:val="fr-FR" w:eastAsia="fr-FR"/>
        </w:rPr>
      </w:pPr>
    </w:p>
    <w:p w14:paraId="6C9AD4D0" w14:textId="089945F4" w:rsidR="00FB32FF" w:rsidRPr="005140FF" w:rsidRDefault="00FB32FF" w:rsidP="00FA48E0">
      <w:pPr>
        <w:pStyle w:val="Heading2"/>
      </w:pPr>
      <w:bookmarkStart w:id="11" w:name="_Toc2749368"/>
      <w:bookmarkStart w:id="12" w:name="_Toc67317966"/>
      <w:bookmarkStart w:id="13" w:name="_Toc105340123"/>
      <w:r w:rsidRPr="005140FF">
        <w:t>Giới thiệu</w:t>
      </w:r>
      <w:bookmarkEnd w:id="11"/>
      <w:bookmarkEnd w:id="12"/>
      <w:bookmarkEnd w:id="13"/>
    </w:p>
    <w:p w14:paraId="308ABF2D" w14:textId="73655CAD" w:rsidR="00B31B0E" w:rsidRPr="005140FF" w:rsidRDefault="00B31B0E" w:rsidP="005140FF">
      <w:pPr>
        <w:rPr>
          <w:szCs w:val="28"/>
        </w:rPr>
      </w:pPr>
      <w:r w:rsidRPr="005140FF">
        <w:rPr>
          <w:szCs w:val="28"/>
        </w:rPr>
        <w:t xml:space="preserve">Bài toán được đặt ra là </w:t>
      </w:r>
      <w:r w:rsidR="002B3136">
        <w:rPr>
          <w:szCs w:val="28"/>
        </w:rPr>
        <w:t>Xây dựng sổ tay giáo viên chủ nhiệm trường</w:t>
      </w:r>
      <w:r w:rsidRPr="005140FF">
        <w:rPr>
          <w:szCs w:val="28"/>
        </w:rPr>
        <w:t xml:space="preserve"> Đại học Công nghiệp Hà Nội phù hợp với điều kiện và công tác tổ chức của trường.</w:t>
      </w:r>
    </w:p>
    <w:p w14:paraId="55D4FA96" w14:textId="77777777" w:rsidR="00B31B0E" w:rsidRPr="005140FF" w:rsidRDefault="00B31B0E" w:rsidP="005140FF">
      <w:pPr>
        <w:rPr>
          <w:szCs w:val="28"/>
        </w:rPr>
      </w:pPr>
      <w:r w:rsidRPr="005140FF">
        <w:rPr>
          <w:szCs w:val="28"/>
        </w:rPr>
        <w:t>Để triển khai đề tài, nhóm đã:</w:t>
      </w:r>
    </w:p>
    <w:p w14:paraId="669E3324" w14:textId="77777777" w:rsidR="00B31B0E" w:rsidRPr="005140FF" w:rsidRDefault="00B31B0E" w:rsidP="005140FF">
      <w:pPr>
        <w:pStyle w:val="ListParagraph"/>
        <w:numPr>
          <w:ilvl w:val="0"/>
          <w:numId w:val="13"/>
        </w:numPr>
        <w:rPr>
          <w:szCs w:val="28"/>
        </w:rPr>
      </w:pPr>
      <w:r w:rsidRPr="005140FF">
        <w:rPr>
          <w:szCs w:val="28"/>
        </w:rPr>
        <w:t>Chia nhỏ các module để thực hiện theo tuần.</w:t>
      </w:r>
    </w:p>
    <w:p w14:paraId="5E1CE66F" w14:textId="77777777" w:rsidR="00B31B0E" w:rsidRPr="005140FF" w:rsidRDefault="00B31B0E" w:rsidP="005140FF">
      <w:pPr>
        <w:pStyle w:val="ListParagraph"/>
        <w:numPr>
          <w:ilvl w:val="0"/>
          <w:numId w:val="13"/>
        </w:numPr>
        <w:rPr>
          <w:szCs w:val="28"/>
        </w:rPr>
      </w:pPr>
      <w:r w:rsidRPr="005140FF">
        <w:rPr>
          <w:szCs w:val="28"/>
        </w:rPr>
        <w:t>Chia các Use Case cho từng thành viên trong nhóm.</w:t>
      </w:r>
    </w:p>
    <w:p w14:paraId="15C121EB" w14:textId="77777777" w:rsidR="00B31B0E" w:rsidRPr="005140FF" w:rsidRDefault="00B31B0E" w:rsidP="005140FF">
      <w:pPr>
        <w:pStyle w:val="ListParagraph"/>
        <w:numPr>
          <w:ilvl w:val="0"/>
          <w:numId w:val="13"/>
        </w:numPr>
        <w:rPr>
          <w:szCs w:val="28"/>
        </w:rPr>
      </w:pPr>
      <w:r w:rsidRPr="005140FF">
        <w:rPr>
          <w:szCs w:val="28"/>
        </w:rPr>
        <w:t>Có bảng danh sách chức năng và phân công công việc rõ ràng cho từng thành viên.</w:t>
      </w:r>
    </w:p>
    <w:p w14:paraId="2D3EF5EF" w14:textId="77777777" w:rsidR="00B31B0E" w:rsidRPr="005140FF" w:rsidRDefault="00B31B0E" w:rsidP="005140FF">
      <w:pPr>
        <w:pStyle w:val="ListParagraph"/>
        <w:numPr>
          <w:ilvl w:val="0"/>
          <w:numId w:val="13"/>
        </w:numPr>
        <w:rPr>
          <w:szCs w:val="28"/>
        </w:rPr>
      </w:pPr>
      <w:r w:rsidRPr="005140FF">
        <w:rPr>
          <w:szCs w:val="28"/>
        </w:rPr>
        <w:t xml:space="preserve">Có nhóm </w:t>
      </w:r>
      <w:commentRangeStart w:id="14"/>
      <w:r w:rsidRPr="005140FF">
        <w:rPr>
          <w:szCs w:val="28"/>
        </w:rPr>
        <w:t xml:space="preserve">chat </w:t>
      </w:r>
      <w:commentRangeEnd w:id="14"/>
      <w:r w:rsidR="00707E6B">
        <w:rPr>
          <w:rStyle w:val="CommentReference"/>
        </w:rPr>
        <w:commentReference w:id="14"/>
      </w:r>
      <w:r w:rsidRPr="005140FF">
        <w:rPr>
          <w:szCs w:val="28"/>
        </w:rPr>
        <w:t xml:space="preserve">để tiện trao đổi giữa các thành viên trong nhóm, cùng nhau tìm ra giải pháp cho các vấn đề gặp phải trong quá trình triển khai. </w:t>
      </w:r>
    </w:p>
    <w:p w14:paraId="636DA930" w14:textId="332BF948" w:rsidR="00B31B0E" w:rsidRPr="005140FF" w:rsidRDefault="002B3136" w:rsidP="005140FF">
      <w:pPr>
        <w:pStyle w:val="ListParagraph"/>
        <w:numPr>
          <w:ilvl w:val="0"/>
          <w:numId w:val="13"/>
        </w:numPr>
        <w:rPr>
          <w:szCs w:val="28"/>
        </w:rPr>
      </w:pPr>
      <w:r>
        <w:rPr>
          <w:szCs w:val="28"/>
        </w:rPr>
        <w:t>Mỗi tuần họp nhóm online 2</w:t>
      </w:r>
      <w:r w:rsidR="00B31B0E" w:rsidRPr="005140FF">
        <w:rPr>
          <w:szCs w:val="28"/>
        </w:rPr>
        <w:t xml:space="preserve"> buổi và offline 2 buổi.</w:t>
      </w:r>
    </w:p>
    <w:p w14:paraId="7F98A4F2" w14:textId="46F2982A" w:rsidR="00FB32FF" w:rsidRPr="005140FF" w:rsidRDefault="00B31B0E" w:rsidP="00A44B97">
      <w:pPr>
        <w:rPr>
          <w:szCs w:val="28"/>
        </w:rPr>
      </w:pPr>
      <w:r w:rsidRPr="005140FF">
        <w:rPr>
          <w:szCs w:val="28"/>
        </w:rPr>
        <w:t xml:space="preserve">Để phát triển phần mềm, chúng em đã sử dụng nhiều phần mềm hỗ trợ như Netbean, Git, </w:t>
      </w:r>
      <w:commentRangeStart w:id="15"/>
      <w:r w:rsidRPr="005140FF">
        <w:rPr>
          <w:szCs w:val="28"/>
        </w:rPr>
        <w:t xml:space="preserve">SQL Server, ...   </w:t>
      </w:r>
      <w:r w:rsidR="00FB32FF" w:rsidRPr="005140FF">
        <w:rPr>
          <w:szCs w:val="28"/>
        </w:rPr>
        <w:t xml:space="preserve">    </w:t>
      </w:r>
      <w:commentRangeEnd w:id="15"/>
      <w:r w:rsidR="00707E6B">
        <w:rPr>
          <w:rStyle w:val="CommentReference"/>
        </w:rPr>
        <w:commentReference w:id="15"/>
      </w:r>
    </w:p>
    <w:p w14:paraId="1DFCD02D" w14:textId="02E9CF0F" w:rsidR="00FB32FF" w:rsidRPr="005140FF" w:rsidRDefault="00FB32FF" w:rsidP="00FA48E0">
      <w:pPr>
        <w:pStyle w:val="Heading2"/>
      </w:pPr>
      <w:bookmarkStart w:id="16" w:name="_Toc2749369"/>
      <w:bookmarkStart w:id="17" w:name="_Toc67317967"/>
      <w:bookmarkStart w:id="18" w:name="_Toc105340124"/>
      <w:r w:rsidRPr="005140FF">
        <w:t>Khảo sát hệ thống</w:t>
      </w:r>
      <w:bookmarkEnd w:id="16"/>
      <w:bookmarkEnd w:id="17"/>
      <w:bookmarkEnd w:id="18"/>
      <w:r w:rsidR="006E5078" w:rsidRPr="005140FF">
        <w:t xml:space="preserve"> </w:t>
      </w:r>
    </w:p>
    <w:p w14:paraId="06CB165C" w14:textId="77777777" w:rsidR="00FB32FF" w:rsidRPr="005140FF" w:rsidRDefault="00FB32FF" w:rsidP="00FA48E0">
      <w:pPr>
        <w:pStyle w:val="StyleTitre3Arial"/>
      </w:pPr>
      <w:bookmarkStart w:id="19" w:name="_Toc2749370"/>
      <w:bookmarkStart w:id="20" w:name="_Toc67317968"/>
      <w:bookmarkStart w:id="21" w:name="_Toc105340125"/>
      <w:bookmarkStart w:id="22" w:name="_Toc507831759"/>
      <w:r w:rsidRPr="005140FF">
        <w:t>Khảo sát sơ bộ</w:t>
      </w:r>
      <w:bookmarkEnd w:id="19"/>
      <w:bookmarkEnd w:id="20"/>
      <w:bookmarkEnd w:id="21"/>
    </w:p>
    <w:p w14:paraId="382569E4" w14:textId="77777777" w:rsidR="00FB32FF" w:rsidRPr="005140FF" w:rsidRDefault="00FB32FF" w:rsidP="0089732F">
      <w:pPr>
        <w:pStyle w:val="Heading4"/>
        <w:spacing w:before="0" w:after="0"/>
        <w:ind w:left="1170" w:hanging="450"/>
        <w:rPr>
          <w:rFonts w:ascii="Times New Roman" w:hAnsi="Times New Roman"/>
          <w:sz w:val="28"/>
          <w:szCs w:val="28"/>
        </w:rPr>
      </w:pPr>
      <w:r w:rsidRPr="005140FF">
        <w:rPr>
          <w:rFonts w:ascii="Times New Roman" w:hAnsi="Times New Roman"/>
          <w:sz w:val="28"/>
          <w:szCs w:val="28"/>
        </w:rPr>
        <w:t>Mục tiêu</w:t>
      </w:r>
    </w:p>
    <w:p w14:paraId="517CD737" w14:textId="3336224C" w:rsidR="00B31B0E" w:rsidRPr="005140FF" w:rsidRDefault="00B31B0E" w:rsidP="005140FF">
      <w:pPr>
        <w:pStyle w:val="ListParagraph"/>
        <w:numPr>
          <w:ilvl w:val="0"/>
          <w:numId w:val="5"/>
        </w:numPr>
        <w:rPr>
          <w:szCs w:val="28"/>
          <w:lang w:val="fr-FR" w:eastAsia="fr-FR"/>
        </w:rPr>
      </w:pPr>
      <w:r w:rsidRPr="005140FF">
        <w:rPr>
          <w:szCs w:val="28"/>
          <w:lang w:val="fr-FR" w:eastAsia="fr-FR"/>
        </w:rPr>
        <w:t xml:space="preserve">Nắm được quy trình </w:t>
      </w:r>
      <w:r w:rsidR="002B3136">
        <w:rPr>
          <w:szCs w:val="28"/>
          <w:lang w:val="fr-FR" w:eastAsia="fr-FR"/>
        </w:rPr>
        <w:t xml:space="preserve">xây dựng sổ tay; quy trình quản lý điểm thi, đăng ký học phần </w:t>
      </w:r>
      <w:r w:rsidRPr="005140FF">
        <w:rPr>
          <w:szCs w:val="28"/>
          <w:lang w:val="fr-FR" w:eastAsia="fr-FR"/>
        </w:rPr>
        <w:t>của</w:t>
      </w:r>
      <w:r w:rsidR="002B3136">
        <w:rPr>
          <w:szCs w:val="28"/>
          <w:lang w:val="fr-FR" w:eastAsia="fr-FR"/>
        </w:rPr>
        <w:t xml:space="preserve"> sinh viên</w:t>
      </w:r>
      <w:r w:rsidRPr="005140FF">
        <w:rPr>
          <w:szCs w:val="28"/>
          <w:lang w:val="fr-FR" w:eastAsia="fr-FR"/>
        </w:rPr>
        <w:t xml:space="preserve"> trường Đại học Công nghiệp Hà Nội.</w:t>
      </w:r>
    </w:p>
    <w:p w14:paraId="3D593AC3" w14:textId="74AA180C" w:rsidR="00B31B0E" w:rsidRPr="005140FF" w:rsidRDefault="00B31B0E" w:rsidP="005140FF">
      <w:pPr>
        <w:pStyle w:val="ListParagraph"/>
        <w:numPr>
          <w:ilvl w:val="0"/>
          <w:numId w:val="5"/>
        </w:numPr>
        <w:rPr>
          <w:szCs w:val="28"/>
          <w:lang w:val="fr-FR" w:eastAsia="fr-FR"/>
        </w:rPr>
      </w:pPr>
      <w:r w:rsidRPr="005140FF">
        <w:rPr>
          <w:szCs w:val="28"/>
          <w:lang w:val="fr-FR" w:eastAsia="fr-FR"/>
        </w:rPr>
        <w:t>Biết được những khó khăn gặp p</w:t>
      </w:r>
      <w:r w:rsidR="002B3136">
        <w:rPr>
          <w:szCs w:val="28"/>
          <w:lang w:val="fr-FR" w:eastAsia="fr-FR"/>
        </w:rPr>
        <w:t>hải trong việc xây dựng sổ tay giáo viên chủ nhiệm</w:t>
      </w:r>
      <w:r w:rsidRPr="005140FF">
        <w:rPr>
          <w:szCs w:val="28"/>
          <w:lang w:val="fr-FR" w:eastAsia="fr-FR"/>
        </w:rPr>
        <w:t>.</w:t>
      </w:r>
    </w:p>
    <w:p w14:paraId="5DD33410" w14:textId="77777777" w:rsidR="00FB32FF" w:rsidRPr="005140FF" w:rsidRDefault="00FB32FF" w:rsidP="00FA48E0">
      <w:pPr>
        <w:pStyle w:val="Heading4"/>
        <w:spacing w:before="0" w:after="0"/>
        <w:ind w:left="720" w:firstLine="0"/>
        <w:rPr>
          <w:rFonts w:ascii="Times New Roman" w:hAnsi="Times New Roman"/>
          <w:sz w:val="28"/>
          <w:szCs w:val="28"/>
        </w:rPr>
      </w:pPr>
      <w:r w:rsidRPr="005140FF">
        <w:rPr>
          <w:rFonts w:ascii="Times New Roman" w:hAnsi="Times New Roman"/>
          <w:sz w:val="28"/>
          <w:szCs w:val="28"/>
        </w:rPr>
        <w:t>Phương pháp</w:t>
      </w:r>
    </w:p>
    <w:p w14:paraId="6F8DA1FF" w14:textId="77777777" w:rsidR="005140FF" w:rsidRPr="005140FF" w:rsidRDefault="005140FF" w:rsidP="005140FF">
      <w:pPr>
        <w:rPr>
          <w:lang w:val="fr-FR" w:eastAsia="fr-FR"/>
        </w:rPr>
      </w:pPr>
    </w:p>
    <w:p w14:paraId="7DF6B426" w14:textId="5278A0DF" w:rsidR="00FB32FF" w:rsidRDefault="00FB32FF" w:rsidP="005140FF">
      <w:pPr>
        <w:ind w:firstLine="0"/>
        <w:jc w:val="left"/>
        <w:rPr>
          <w:szCs w:val="28"/>
          <w:lang w:val="fr-FR" w:eastAsia="fr-FR"/>
        </w:rPr>
      </w:pPr>
    </w:p>
    <w:p w14:paraId="78C0787B" w14:textId="77777777" w:rsidR="000A0E96" w:rsidRDefault="000A0E96" w:rsidP="005140FF">
      <w:pPr>
        <w:ind w:firstLine="0"/>
        <w:jc w:val="left"/>
        <w:rPr>
          <w:szCs w:val="28"/>
          <w:lang w:val="fr-FR" w:eastAsia="fr-FR"/>
        </w:rPr>
      </w:pPr>
    </w:p>
    <w:p w14:paraId="48EF62F6" w14:textId="77777777" w:rsidR="000A0E96" w:rsidRPr="005140FF" w:rsidRDefault="000A0E96" w:rsidP="005140FF">
      <w:pPr>
        <w:ind w:firstLine="0"/>
        <w:jc w:val="left"/>
        <w:rPr>
          <w:szCs w:val="28"/>
          <w:lang w:val="fr-FR" w:eastAsia="fr-FR"/>
        </w:rPr>
      </w:pPr>
    </w:p>
    <w:p w14:paraId="79826082" w14:textId="77777777" w:rsidR="00FB32FF" w:rsidRPr="005140FF" w:rsidRDefault="00FB32FF" w:rsidP="005140FF">
      <w:pPr>
        <w:pStyle w:val="Heading5"/>
        <w:spacing w:before="0" w:after="0"/>
        <w:rPr>
          <w:rFonts w:ascii="Times New Roman" w:hAnsi="Times New Roman"/>
          <w:sz w:val="28"/>
          <w:szCs w:val="28"/>
        </w:rPr>
      </w:pPr>
      <w:r w:rsidRPr="005140FF">
        <w:rPr>
          <w:rFonts w:ascii="Times New Roman" w:hAnsi="Times New Roman"/>
          <w:sz w:val="28"/>
          <w:szCs w:val="28"/>
        </w:rPr>
        <w:t>Điều tra</w:t>
      </w:r>
    </w:p>
    <w:tbl>
      <w:tblPr>
        <w:tblStyle w:val="TableGrid"/>
        <w:tblW w:w="0" w:type="auto"/>
        <w:tblLook w:val="04A0" w:firstRow="1" w:lastRow="0" w:firstColumn="1" w:lastColumn="0" w:noHBand="0" w:noVBand="1"/>
      </w:tblPr>
      <w:tblGrid>
        <w:gridCol w:w="9004"/>
      </w:tblGrid>
      <w:tr w:rsidR="00FB32FF" w:rsidRPr="005140FF" w14:paraId="198A42C6" w14:textId="77777777" w:rsidTr="00BA1999">
        <w:tc>
          <w:tcPr>
            <w:tcW w:w="8778" w:type="dxa"/>
          </w:tcPr>
          <w:p w14:paraId="19BD5284" w14:textId="644DFE57" w:rsidR="00FB32FF" w:rsidRPr="005140FF" w:rsidRDefault="00FB32FF" w:rsidP="005D3D6E">
            <w:pPr>
              <w:jc w:val="center"/>
              <w:rPr>
                <w:b/>
                <w:bCs/>
                <w:szCs w:val="28"/>
              </w:rPr>
            </w:pPr>
            <w:r w:rsidRPr="005140FF">
              <w:rPr>
                <w:b/>
                <w:bCs/>
                <w:szCs w:val="28"/>
              </w:rPr>
              <w:t xml:space="preserve">Phiếu điều tra về hoạt động của phần mềm </w:t>
            </w:r>
            <w:r w:rsidR="005D3D6E">
              <w:rPr>
                <w:b/>
                <w:bCs/>
                <w:szCs w:val="28"/>
              </w:rPr>
              <w:t>sổ tay giáo viên chủ nhiệm</w:t>
            </w:r>
          </w:p>
          <w:p w14:paraId="0F134C07" w14:textId="77777777" w:rsidR="00FB32FF" w:rsidRPr="005140FF" w:rsidRDefault="00FB32FF" w:rsidP="005140FF">
            <w:pPr>
              <w:rPr>
                <w:szCs w:val="28"/>
              </w:rPr>
            </w:pPr>
          </w:p>
          <w:p w14:paraId="72585340" w14:textId="77777777" w:rsidR="00FB32FF" w:rsidRPr="005140FF" w:rsidRDefault="00FB32FF" w:rsidP="005140FF">
            <w:pPr>
              <w:rPr>
                <w:szCs w:val="28"/>
              </w:rPr>
            </w:pPr>
            <w:r w:rsidRPr="005140FF">
              <w:rPr>
                <w:szCs w:val="28"/>
              </w:rPr>
              <w:t>Câu 1: Bạn cảm thấy giao diện người dùng như thế nào?</w:t>
            </w:r>
          </w:p>
          <w:p w14:paraId="417EAC9F" w14:textId="77777777" w:rsidR="00FB32FF" w:rsidRPr="005140FF" w:rsidRDefault="00FB32FF" w:rsidP="005140FF">
            <w:pPr>
              <w:pStyle w:val="ListParagraph"/>
              <w:numPr>
                <w:ilvl w:val="0"/>
                <w:numId w:val="9"/>
              </w:numPr>
              <w:rPr>
                <w:szCs w:val="28"/>
              </w:rPr>
            </w:pPr>
            <w:r w:rsidRPr="005140FF">
              <w:rPr>
                <w:szCs w:val="28"/>
              </w:rPr>
              <w:t>Rất hài lòng.</w:t>
            </w:r>
          </w:p>
          <w:p w14:paraId="33B118AB" w14:textId="77777777" w:rsidR="00FB32FF" w:rsidRPr="005140FF" w:rsidRDefault="00FB32FF" w:rsidP="005140FF">
            <w:pPr>
              <w:pStyle w:val="ListParagraph"/>
              <w:numPr>
                <w:ilvl w:val="0"/>
                <w:numId w:val="9"/>
              </w:numPr>
              <w:rPr>
                <w:szCs w:val="28"/>
              </w:rPr>
            </w:pPr>
            <w:r w:rsidRPr="005140FF">
              <w:rPr>
                <w:szCs w:val="28"/>
              </w:rPr>
              <w:t>Hài lòng.</w:t>
            </w:r>
          </w:p>
          <w:p w14:paraId="2C0C27D9" w14:textId="77777777" w:rsidR="00FB32FF" w:rsidRPr="005140FF" w:rsidRDefault="00FB32FF" w:rsidP="005140FF">
            <w:pPr>
              <w:pStyle w:val="ListParagraph"/>
              <w:numPr>
                <w:ilvl w:val="0"/>
                <w:numId w:val="9"/>
              </w:numPr>
              <w:rPr>
                <w:szCs w:val="28"/>
              </w:rPr>
            </w:pPr>
            <w:r w:rsidRPr="005140FF">
              <w:rPr>
                <w:szCs w:val="28"/>
              </w:rPr>
              <w:t>Không hài lòng.</w:t>
            </w:r>
          </w:p>
          <w:p w14:paraId="69616D7F" w14:textId="77777777" w:rsidR="00FB32FF" w:rsidRPr="005140FF" w:rsidRDefault="00FB32FF" w:rsidP="005140FF">
            <w:pPr>
              <w:pStyle w:val="ListParagraph"/>
              <w:numPr>
                <w:ilvl w:val="0"/>
                <w:numId w:val="9"/>
              </w:numPr>
              <w:rPr>
                <w:szCs w:val="28"/>
              </w:rPr>
            </w:pPr>
            <w:r w:rsidRPr="005140FF">
              <w:rPr>
                <w:szCs w:val="28"/>
              </w:rPr>
              <w:t>Rất không hài lòng.</w:t>
            </w:r>
          </w:p>
          <w:p w14:paraId="59B28DC8" w14:textId="77777777" w:rsidR="00FB32FF" w:rsidRPr="005140FF" w:rsidRDefault="00FB32FF" w:rsidP="005140FF">
            <w:pPr>
              <w:rPr>
                <w:szCs w:val="28"/>
              </w:rPr>
            </w:pPr>
          </w:p>
          <w:p w14:paraId="31F61A08" w14:textId="77777777" w:rsidR="00FB32FF" w:rsidRPr="005140FF" w:rsidRDefault="00FB32FF" w:rsidP="005140FF">
            <w:pPr>
              <w:rPr>
                <w:szCs w:val="28"/>
              </w:rPr>
            </w:pPr>
            <w:r w:rsidRPr="005140FF">
              <w:rPr>
                <w:szCs w:val="28"/>
              </w:rPr>
              <w:t>Câu 2: Bạn cảm thấy hệ thống cũ có dễ sử dụng không?</w:t>
            </w:r>
          </w:p>
          <w:p w14:paraId="49517FB8" w14:textId="77777777" w:rsidR="00FB32FF" w:rsidRPr="005140FF" w:rsidRDefault="00FB32FF" w:rsidP="005140FF">
            <w:pPr>
              <w:pStyle w:val="ListParagraph"/>
              <w:numPr>
                <w:ilvl w:val="0"/>
                <w:numId w:val="10"/>
              </w:numPr>
              <w:rPr>
                <w:szCs w:val="28"/>
              </w:rPr>
            </w:pPr>
            <w:r w:rsidRPr="005140FF">
              <w:rPr>
                <w:szCs w:val="28"/>
              </w:rPr>
              <w:t>Rất dễ sử dụng.</w:t>
            </w:r>
          </w:p>
          <w:p w14:paraId="569D9560" w14:textId="77777777" w:rsidR="00FB32FF" w:rsidRPr="005140FF" w:rsidRDefault="00FB32FF" w:rsidP="005140FF">
            <w:pPr>
              <w:pStyle w:val="ListParagraph"/>
              <w:numPr>
                <w:ilvl w:val="0"/>
                <w:numId w:val="10"/>
              </w:numPr>
              <w:rPr>
                <w:szCs w:val="28"/>
              </w:rPr>
            </w:pPr>
            <w:r w:rsidRPr="005140FF">
              <w:rPr>
                <w:szCs w:val="28"/>
              </w:rPr>
              <w:t>Dễ sử dụng.</w:t>
            </w:r>
          </w:p>
          <w:p w14:paraId="7678746A" w14:textId="77777777" w:rsidR="00FB32FF" w:rsidRPr="005140FF" w:rsidRDefault="00FB32FF" w:rsidP="005140FF">
            <w:pPr>
              <w:pStyle w:val="ListParagraph"/>
              <w:numPr>
                <w:ilvl w:val="0"/>
                <w:numId w:val="10"/>
              </w:numPr>
              <w:rPr>
                <w:szCs w:val="28"/>
              </w:rPr>
            </w:pPr>
            <w:r w:rsidRPr="005140FF">
              <w:rPr>
                <w:szCs w:val="28"/>
              </w:rPr>
              <w:t>Khó sử dụng.</w:t>
            </w:r>
          </w:p>
          <w:p w14:paraId="0616FFF8" w14:textId="77777777" w:rsidR="00FB32FF" w:rsidRPr="005140FF" w:rsidRDefault="00FB32FF" w:rsidP="005140FF">
            <w:pPr>
              <w:pStyle w:val="ListParagraph"/>
              <w:numPr>
                <w:ilvl w:val="0"/>
                <w:numId w:val="10"/>
              </w:numPr>
              <w:rPr>
                <w:szCs w:val="28"/>
              </w:rPr>
            </w:pPr>
            <w:r w:rsidRPr="005140FF">
              <w:rPr>
                <w:szCs w:val="28"/>
              </w:rPr>
              <w:t>Rất khó sử dụng.</w:t>
            </w:r>
          </w:p>
          <w:p w14:paraId="3B669181" w14:textId="77777777" w:rsidR="00FB32FF" w:rsidRPr="005140FF" w:rsidRDefault="00FB32FF" w:rsidP="005140FF">
            <w:pPr>
              <w:rPr>
                <w:szCs w:val="28"/>
              </w:rPr>
            </w:pPr>
          </w:p>
          <w:p w14:paraId="68E8D57B" w14:textId="2C795586" w:rsidR="00FB32FF" w:rsidRPr="005140FF" w:rsidRDefault="00FB32FF" w:rsidP="005140FF">
            <w:pPr>
              <w:rPr>
                <w:szCs w:val="28"/>
              </w:rPr>
            </w:pPr>
            <w:r w:rsidRPr="005140FF">
              <w:rPr>
                <w:szCs w:val="28"/>
              </w:rPr>
              <w:t xml:space="preserve">Câu 3: Bạn cảm thấy cách tổ chức </w:t>
            </w:r>
            <w:r w:rsidR="00ED239F" w:rsidRPr="005140FF">
              <w:rPr>
                <w:szCs w:val="28"/>
              </w:rPr>
              <w:t xml:space="preserve">quản lí </w:t>
            </w:r>
            <w:r w:rsidR="00647D00">
              <w:rPr>
                <w:szCs w:val="28"/>
              </w:rPr>
              <w:t>sinh viên</w:t>
            </w:r>
            <w:r w:rsidR="0030633E" w:rsidRPr="005140FF">
              <w:rPr>
                <w:szCs w:val="28"/>
              </w:rPr>
              <w:t xml:space="preserve"> </w:t>
            </w:r>
            <w:r w:rsidRPr="005140FF">
              <w:rPr>
                <w:szCs w:val="28"/>
              </w:rPr>
              <w:t>trên phần mềm như thế nào?</w:t>
            </w:r>
          </w:p>
          <w:p w14:paraId="4752C4CC" w14:textId="77777777" w:rsidR="00FB32FF" w:rsidRPr="005140FF" w:rsidRDefault="00FB32FF" w:rsidP="005140FF">
            <w:pPr>
              <w:pStyle w:val="ListParagraph"/>
              <w:numPr>
                <w:ilvl w:val="0"/>
                <w:numId w:val="11"/>
              </w:numPr>
              <w:rPr>
                <w:szCs w:val="28"/>
              </w:rPr>
            </w:pPr>
            <w:r w:rsidRPr="005140FF">
              <w:rPr>
                <w:szCs w:val="28"/>
              </w:rPr>
              <w:t>Rất thuận tiện.</w:t>
            </w:r>
          </w:p>
          <w:p w14:paraId="4D549C47" w14:textId="77777777" w:rsidR="00FB32FF" w:rsidRPr="005140FF" w:rsidRDefault="00FB32FF" w:rsidP="005140FF">
            <w:pPr>
              <w:pStyle w:val="ListParagraph"/>
              <w:numPr>
                <w:ilvl w:val="0"/>
                <w:numId w:val="11"/>
              </w:numPr>
              <w:rPr>
                <w:szCs w:val="28"/>
              </w:rPr>
            </w:pPr>
            <w:r w:rsidRPr="005140FF">
              <w:rPr>
                <w:szCs w:val="28"/>
              </w:rPr>
              <w:t>Bình thường.</w:t>
            </w:r>
          </w:p>
          <w:p w14:paraId="41FC2549" w14:textId="77777777" w:rsidR="00FB32FF" w:rsidRPr="005140FF" w:rsidRDefault="00FB32FF" w:rsidP="005140FF">
            <w:pPr>
              <w:pStyle w:val="ListParagraph"/>
              <w:numPr>
                <w:ilvl w:val="0"/>
                <w:numId w:val="11"/>
              </w:numPr>
              <w:rPr>
                <w:szCs w:val="28"/>
              </w:rPr>
            </w:pPr>
            <w:r w:rsidRPr="005140FF">
              <w:rPr>
                <w:szCs w:val="28"/>
              </w:rPr>
              <w:t>Tương đối khó khăn.</w:t>
            </w:r>
          </w:p>
          <w:p w14:paraId="012F4507" w14:textId="77777777" w:rsidR="00FB32FF" w:rsidRPr="005140FF" w:rsidRDefault="00FB32FF" w:rsidP="005140FF">
            <w:pPr>
              <w:pStyle w:val="ListParagraph"/>
              <w:numPr>
                <w:ilvl w:val="0"/>
                <w:numId w:val="11"/>
              </w:numPr>
              <w:rPr>
                <w:szCs w:val="28"/>
              </w:rPr>
            </w:pPr>
            <w:r w:rsidRPr="005140FF">
              <w:rPr>
                <w:szCs w:val="28"/>
              </w:rPr>
              <w:t>Rất khó khăn.</w:t>
            </w:r>
          </w:p>
          <w:p w14:paraId="7E1EDE6C" w14:textId="77777777" w:rsidR="00FB32FF" w:rsidRPr="005140FF" w:rsidRDefault="00FB32FF" w:rsidP="005140FF">
            <w:pPr>
              <w:ind w:left="360"/>
              <w:rPr>
                <w:szCs w:val="28"/>
              </w:rPr>
            </w:pPr>
          </w:p>
          <w:p w14:paraId="0147CEC6" w14:textId="0EBC8A8E" w:rsidR="00FB32FF" w:rsidRPr="005140FF" w:rsidRDefault="00D243A0" w:rsidP="005140FF">
            <w:pPr>
              <w:rPr>
                <w:szCs w:val="28"/>
              </w:rPr>
            </w:pPr>
            <w:r>
              <w:rPr>
                <w:szCs w:val="28"/>
              </w:rPr>
              <w:t>Câu 4</w:t>
            </w:r>
            <w:r w:rsidR="00FB32FF" w:rsidRPr="005140FF">
              <w:rPr>
                <w:szCs w:val="28"/>
              </w:rPr>
              <w:t xml:space="preserve">: Bạn cảm thấy </w:t>
            </w:r>
            <w:r w:rsidR="0030633E" w:rsidRPr="005140FF">
              <w:rPr>
                <w:szCs w:val="28"/>
              </w:rPr>
              <w:t xml:space="preserve">các </w:t>
            </w:r>
            <w:r w:rsidR="00FB32FF" w:rsidRPr="005140FF">
              <w:rPr>
                <w:szCs w:val="28"/>
              </w:rPr>
              <w:t xml:space="preserve">mục </w:t>
            </w:r>
            <w:r w:rsidR="00693B8B" w:rsidRPr="005140FF">
              <w:rPr>
                <w:szCs w:val="28"/>
              </w:rPr>
              <w:t xml:space="preserve">nêu trên </w:t>
            </w:r>
            <w:r w:rsidR="00FB32FF" w:rsidRPr="005140FF">
              <w:rPr>
                <w:szCs w:val="28"/>
              </w:rPr>
              <w:t>đã đầy đủ hay chưa? Nếu chưa thì cần bổ sung thêm những mục nào?</w:t>
            </w:r>
          </w:p>
          <w:p w14:paraId="3AD42705" w14:textId="77777777" w:rsidR="00FB32FF" w:rsidRPr="005140FF" w:rsidRDefault="00FB32FF" w:rsidP="005140FF">
            <w:pPr>
              <w:pStyle w:val="NoSpacing"/>
              <w:spacing w:line="360" w:lineRule="auto"/>
              <w:rPr>
                <w:szCs w:val="28"/>
              </w:rPr>
            </w:pPr>
            <w:r w:rsidRPr="005140FF">
              <w:rPr>
                <w:szCs w:val="28"/>
              </w:rPr>
              <w:t>..........................................................................................................................................................................................................................................................</w:t>
            </w:r>
            <w:r w:rsidRPr="005140FF">
              <w:rPr>
                <w:szCs w:val="28"/>
              </w:rPr>
              <w:lastRenderedPageBreak/>
              <w:t>..............................................................................................................................................................................................................................................</w:t>
            </w:r>
          </w:p>
          <w:p w14:paraId="77E9C148" w14:textId="2DCFBA29" w:rsidR="00FB32FF" w:rsidRPr="005140FF" w:rsidRDefault="00D243A0" w:rsidP="005140FF">
            <w:pPr>
              <w:rPr>
                <w:szCs w:val="28"/>
              </w:rPr>
            </w:pPr>
            <w:r>
              <w:rPr>
                <w:szCs w:val="28"/>
              </w:rPr>
              <w:t>Câu 5</w:t>
            </w:r>
            <w:r w:rsidR="00FB32FF" w:rsidRPr="005140FF">
              <w:rPr>
                <w:szCs w:val="28"/>
              </w:rPr>
              <w:t>: Trong quá trình sử dụng hệ thống cũ bạn có gặp phải lỗi gì không?</w:t>
            </w:r>
          </w:p>
          <w:p w14:paraId="5DA8E3FC" w14:textId="77777777" w:rsidR="00FB32FF" w:rsidRPr="005140FF" w:rsidRDefault="00FB32FF" w:rsidP="005140FF">
            <w:pPr>
              <w:pStyle w:val="NoSpacing"/>
              <w:spacing w:line="360" w:lineRule="auto"/>
              <w:rPr>
                <w:szCs w:val="28"/>
              </w:rPr>
            </w:pPr>
            <w:r w:rsidRPr="005140FF">
              <w:rPr>
                <w:szCs w:val="28"/>
              </w:rPr>
              <w:t>........................................................................................................................................................................................................................................................................................................................................................................................................................................................................................................</w:t>
            </w:r>
          </w:p>
          <w:p w14:paraId="333F2C10" w14:textId="060F30E7" w:rsidR="00FB32FF" w:rsidRPr="005140FF" w:rsidRDefault="00D243A0" w:rsidP="005140FF">
            <w:pPr>
              <w:rPr>
                <w:szCs w:val="28"/>
              </w:rPr>
            </w:pPr>
            <w:r>
              <w:rPr>
                <w:szCs w:val="28"/>
              </w:rPr>
              <w:t>Câu 6</w:t>
            </w:r>
            <w:r w:rsidR="00FB32FF" w:rsidRPr="005140FF">
              <w:rPr>
                <w:szCs w:val="28"/>
              </w:rPr>
              <w:t>: Hệ thống cần thêm chức năng gì để nâng cao trải nghiệm người dùng            ........................................................................................................................................................................................................................................................................................................................................................................................................................................................................................................</w:t>
            </w:r>
          </w:p>
        </w:tc>
      </w:tr>
    </w:tbl>
    <w:p w14:paraId="68305B0D" w14:textId="77777777" w:rsidR="00FB32FF" w:rsidRPr="005140FF" w:rsidRDefault="00FB32FF" w:rsidP="0089732F">
      <w:pPr>
        <w:pStyle w:val="Heading3"/>
        <w:spacing w:before="0" w:after="0"/>
        <w:ind w:hanging="644"/>
        <w:rPr>
          <w:szCs w:val="28"/>
          <w:u w:val="none"/>
        </w:rPr>
      </w:pPr>
      <w:bookmarkStart w:id="23" w:name="_Toc2749371"/>
      <w:bookmarkStart w:id="24" w:name="_Toc67317969"/>
      <w:bookmarkStart w:id="25" w:name="_Toc105340126"/>
      <w:r w:rsidRPr="005140FF">
        <w:rPr>
          <w:szCs w:val="28"/>
          <w:u w:val="none"/>
        </w:rPr>
        <w:lastRenderedPageBreak/>
        <w:t>Tài liệu đặc tả yêu cầu người dùng</w:t>
      </w:r>
      <w:bookmarkEnd w:id="23"/>
      <w:bookmarkEnd w:id="24"/>
      <w:bookmarkEnd w:id="25"/>
    </w:p>
    <w:p w14:paraId="2221F99C" w14:textId="31D75F8D" w:rsidR="00FB32FF" w:rsidRPr="005140FF" w:rsidRDefault="00FB32FF" w:rsidP="0089732F">
      <w:pPr>
        <w:pStyle w:val="Heading4"/>
        <w:spacing w:before="0" w:after="0"/>
        <w:ind w:hanging="428"/>
        <w:rPr>
          <w:rFonts w:ascii="Times New Roman" w:hAnsi="Times New Roman"/>
          <w:sz w:val="28"/>
          <w:szCs w:val="28"/>
        </w:rPr>
      </w:pPr>
      <w:r w:rsidRPr="005140FF">
        <w:rPr>
          <w:rFonts w:ascii="Times New Roman" w:hAnsi="Times New Roman"/>
          <w:sz w:val="28"/>
          <w:szCs w:val="28"/>
        </w:rPr>
        <w:t>Hoạt động của hệ thống</w:t>
      </w:r>
      <w:ins w:id="26" w:author="Vũ Thị Dương" w:date="2023-02-17T21:04:00Z">
        <w:r w:rsidR="00707E6B">
          <w:rPr>
            <w:rFonts w:ascii="Times New Roman" w:hAnsi="Times New Roman"/>
            <w:sz w:val="28"/>
            <w:szCs w:val="28"/>
          </w:rPr>
          <w:t xml:space="preserve"> mô tả sơ sài quá</w:t>
        </w:r>
      </w:ins>
    </w:p>
    <w:p w14:paraId="50456B72" w14:textId="2795FFC6" w:rsidR="00B31B0E" w:rsidRPr="005140FF" w:rsidRDefault="00B31B0E" w:rsidP="005140FF">
      <w:pPr>
        <w:rPr>
          <w:szCs w:val="28"/>
          <w:lang w:val="fr-FR" w:eastAsia="fr-FR"/>
        </w:rPr>
      </w:pPr>
      <w:r w:rsidRPr="005140FF">
        <w:rPr>
          <w:szCs w:val="28"/>
          <w:lang w:val="fr-FR" w:eastAsia="fr-FR"/>
        </w:rPr>
        <w:t xml:space="preserve">Trong quá trình tìm hiểu quy trình </w:t>
      </w:r>
      <w:r w:rsidR="002B3136">
        <w:rPr>
          <w:szCs w:val="28"/>
          <w:lang w:val="fr-FR" w:eastAsia="fr-FR"/>
        </w:rPr>
        <w:t>xây dựng sổ tay giáo viên chủ nhiệm</w:t>
      </w:r>
      <w:r w:rsidRPr="005140FF">
        <w:rPr>
          <w:szCs w:val="28"/>
          <w:lang w:val="fr-FR" w:eastAsia="fr-FR"/>
        </w:rPr>
        <w:t xml:space="preserve"> của trường Đại học Công nghiệp Hà Nội, nhóm chúng em đã thu thập được một số thông tin hữu ích cho phần mềm.</w:t>
      </w:r>
    </w:p>
    <w:p w14:paraId="15E46E8B" w14:textId="5BA7E02C" w:rsidR="00B31B0E" w:rsidRPr="00D243A0" w:rsidRDefault="002B3136" w:rsidP="00D243A0">
      <w:pPr>
        <w:pStyle w:val="ListParagraph"/>
        <w:numPr>
          <w:ilvl w:val="0"/>
          <w:numId w:val="20"/>
        </w:numPr>
        <w:rPr>
          <w:szCs w:val="28"/>
          <w:lang w:val="fr-FR" w:eastAsia="fr-FR"/>
        </w:rPr>
      </w:pPr>
      <w:r>
        <w:rPr>
          <w:szCs w:val="28"/>
          <w:lang w:val="fr-FR" w:eastAsia="fr-FR"/>
        </w:rPr>
        <w:t>Giáo viên chủ nhiệm</w:t>
      </w:r>
      <w:r w:rsidR="00B31B0E" w:rsidRPr="005140FF">
        <w:rPr>
          <w:szCs w:val="28"/>
          <w:lang w:val="fr-FR" w:eastAsia="fr-FR"/>
        </w:rPr>
        <w:t xml:space="preserve"> sẽ quản lý các </w:t>
      </w:r>
      <w:r>
        <w:rPr>
          <w:szCs w:val="28"/>
          <w:lang w:val="fr-FR" w:eastAsia="fr-FR"/>
        </w:rPr>
        <w:t>sinh viên</w:t>
      </w:r>
      <w:r w:rsidR="00B31B0E" w:rsidRPr="005140FF">
        <w:rPr>
          <w:szCs w:val="28"/>
          <w:lang w:val="fr-FR" w:eastAsia="fr-FR"/>
        </w:rPr>
        <w:t>,</w:t>
      </w:r>
      <w:r>
        <w:rPr>
          <w:szCs w:val="28"/>
          <w:lang w:val="fr-FR" w:eastAsia="fr-FR"/>
        </w:rPr>
        <w:t xml:space="preserve"> điểm rèn luyện, đăng ký-hủy học phần</w:t>
      </w:r>
      <w:r w:rsidR="00B31B0E" w:rsidRPr="005140FF">
        <w:rPr>
          <w:szCs w:val="28"/>
          <w:lang w:val="fr-FR" w:eastAsia="fr-FR"/>
        </w:rPr>
        <w:t xml:space="preserve"> và </w:t>
      </w:r>
      <w:r>
        <w:rPr>
          <w:szCs w:val="28"/>
          <w:lang w:val="fr-FR" w:eastAsia="fr-FR"/>
        </w:rPr>
        <w:t>quản lý lớp chủ nhiệm</w:t>
      </w:r>
      <w:r w:rsidR="00B31B0E" w:rsidRPr="005140FF">
        <w:rPr>
          <w:szCs w:val="28"/>
          <w:lang w:val="fr-FR" w:eastAsia="fr-FR"/>
        </w:rPr>
        <w:t> với chức năng chính là thêm, sửa, xoá.</w:t>
      </w:r>
      <w:ins w:id="27" w:author="Vũ Thị Dương" w:date="2023-02-17T21:04:00Z">
        <w:r w:rsidR="00707E6B">
          <w:rPr>
            <w:szCs w:val="28"/>
            <w:lang w:val="fr-FR" w:eastAsia="fr-FR"/>
          </w:rPr>
          <w:t> ? hỏi lại gv chủ nhiệm nhiều việc đã làm hoặc hỏi lại gv hướng dẫn</w:t>
        </w:r>
      </w:ins>
    </w:p>
    <w:p w14:paraId="77718A8F" w14:textId="19F722AF" w:rsidR="00B31B0E" w:rsidRPr="005140FF" w:rsidRDefault="00693FEF" w:rsidP="005140FF">
      <w:pPr>
        <w:pStyle w:val="ListParagraph"/>
        <w:numPr>
          <w:ilvl w:val="0"/>
          <w:numId w:val="20"/>
        </w:numPr>
        <w:rPr>
          <w:szCs w:val="28"/>
          <w:lang w:val="fr-FR" w:eastAsia="fr-FR"/>
        </w:rPr>
      </w:pPr>
      <w:r>
        <w:rPr>
          <w:szCs w:val="28"/>
          <w:lang w:val="fr-FR" w:eastAsia="fr-FR"/>
        </w:rPr>
        <w:t>Người quản trị có thể xem, thêm, xóa các tài khoản giáo viên chủ nhiệm và phân lớp cho giáo viên chủ nhiệm.</w:t>
      </w:r>
      <w:r w:rsidR="00B31B0E" w:rsidRPr="005140FF">
        <w:rPr>
          <w:szCs w:val="28"/>
          <w:lang w:val="fr-FR" w:eastAsia="fr-FR"/>
        </w:rPr>
        <w:t> </w:t>
      </w:r>
    </w:p>
    <w:p w14:paraId="6BCC2648" w14:textId="1D925364" w:rsidR="00FB32FF" w:rsidRPr="005140FF" w:rsidRDefault="00FB32FF" w:rsidP="0089732F">
      <w:pPr>
        <w:pStyle w:val="Heading4"/>
        <w:spacing w:before="0" w:after="0"/>
        <w:ind w:hanging="428"/>
        <w:rPr>
          <w:rFonts w:ascii="Times New Roman" w:hAnsi="Times New Roman"/>
          <w:sz w:val="28"/>
          <w:szCs w:val="28"/>
        </w:rPr>
      </w:pPr>
      <w:r w:rsidRPr="005140FF">
        <w:rPr>
          <w:rFonts w:ascii="Times New Roman" w:hAnsi="Times New Roman"/>
          <w:sz w:val="28"/>
          <w:szCs w:val="28"/>
        </w:rPr>
        <w:t>Các yêu cầu chức năng</w:t>
      </w:r>
    </w:p>
    <w:p w14:paraId="11E5978A" w14:textId="5FF0A2F4" w:rsidR="00FB32FF" w:rsidRPr="005140FF" w:rsidRDefault="00FB32FF" w:rsidP="005140FF">
      <w:pPr>
        <w:pStyle w:val="ListParagraph"/>
        <w:numPr>
          <w:ilvl w:val="0"/>
          <w:numId w:val="2"/>
        </w:numPr>
        <w:rPr>
          <w:szCs w:val="28"/>
          <w:lang w:val="fr-FR" w:eastAsia="fr-FR"/>
        </w:rPr>
      </w:pPr>
      <w:r w:rsidRPr="005140FF">
        <w:rPr>
          <w:szCs w:val="28"/>
          <w:lang w:val="fr-FR" w:eastAsia="fr-FR"/>
        </w:rPr>
        <w:t>Đăng nhập :</w:t>
      </w:r>
    </w:p>
    <w:p w14:paraId="2FF33485" w14:textId="07C02BD4" w:rsidR="00FB32FF" w:rsidRPr="005140FF" w:rsidRDefault="00FB32FF" w:rsidP="005140FF">
      <w:pPr>
        <w:pStyle w:val="ListParagraph"/>
        <w:numPr>
          <w:ilvl w:val="1"/>
          <w:numId w:val="2"/>
        </w:numPr>
        <w:rPr>
          <w:szCs w:val="28"/>
          <w:lang w:val="fr-FR" w:eastAsia="fr-FR"/>
        </w:rPr>
      </w:pPr>
      <w:r w:rsidRPr="005140FF">
        <w:rPr>
          <w:szCs w:val="28"/>
          <w:lang w:val="fr-FR" w:eastAsia="fr-FR"/>
        </w:rPr>
        <w:t xml:space="preserve">Cho phép người dùng là </w:t>
      </w:r>
      <w:commentRangeStart w:id="28"/>
      <w:r w:rsidRPr="005140FF">
        <w:rPr>
          <w:szCs w:val="28"/>
          <w:lang w:val="fr-FR" w:eastAsia="fr-FR"/>
        </w:rPr>
        <w:t xml:space="preserve">giảng viên, </w:t>
      </w:r>
      <w:commentRangeEnd w:id="28"/>
      <w:r w:rsidR="00707E6B">
        <w:rPr>
          <w:rStyle w:val="CommentReference"/>
        </w:rPr>
        <w:commentReference w:id="28"/>
      </w:r>
      <w:r w:rsidRPr="005140FF">
        <w:rPr>
          <w:szCs w:val="28"/>
          <w:lang w:val="fr-FR" w:eastAsia="fr-FR"/>
        </w:rPr>
        <w:t>quản trị viên đăng nhập.</w:t>
      </w:r>
    </w:p>
    <w:p w14:paraId="4E3DA32B" w14:textId="77777777" w:rsidR="00FB32FF" w:rsidRPr="005140FF" w:rsidRDefault="00FB32FF" w:rsidP="005140FF">
      <w:pPr>
        <w:pStyle w:val="ListParagraph"/>
        <w:numPr>
          <w:ilvl w:val="2"/>
          <w:numId w:val="2"/>
        </w:numPr>
        <w:rPr>
          <w:szCs w:val="28"/>
          <w:lang w:val="fr-FR" w:eastAsia="fr-FR"/>
        </w:rPr>
      </w:pPr>
      <w:r w:rsidRPr="005140FF">
        <w:rPr>
          <w:szCs w:val="28"/>
          <w:lang w:val="fr-FR" w:eastAsia="fr-FR"/>
        </w:rPr>
        <w:lastRenderedPageBreak/>
        <w:t>Với giảng viên và quản trị viên : Đăng nhập bằng email và mật khẩu.</w:t>
      </w:r>
    </w:p>
    <w:p w14:paraId="2DA974C0" w14:textId="77777777" w:rsidR="00FB32FF" w:rsidRPr="005140FF" w:rsidRDefault="00FB32FF" w:rsidP="005140FF">
      <w:pPr>
        <w:pStyle w:val="ListParagraph"/>
        <w:numPr>
          <w:ilvl w:val="1"/>
          <w:numId w:val="2"/>
        </w:numPr>
        <w:rPr>
          <w:szCs w:val="28"/>
          <w:lang w:val="fr-FR" w:eastAsia="fr-FR"/>
        </w:rPr>
      </w:pPr>
      <w:r w:rsidRPr="005140FF">
        <w:rPr>
          <w:szCs w:val="28"/>
          <w:lang w:val="fr-FR" w:eastAsia="fr-FR"/>
        </w:rPr>
        <w:t>Mật khẩu được mã hóa.</w:t>
      </w:r>
    </w:p>
    <w:p w14:paraId="060BFD75" w14:textId="0D52D6C8" w:rsidR="006E5078" w:rsidRPr="005140FF" w:rsidRDefault="00FB32FF" w:rsidP="005140FF">
      <w:pPr>
        <w:pStyle w:val="ListParagraph"/>
        <w:numPr>
          <w:ilvl w:val="0"/>
          <w:numId w:val="2"/>
        </w:numPr>
        <w:rPr>
          <w:szCs w:val="28"/>
          <w:lang w:val="fr-FR" w:eastAsia="fr-FR"/>
        </w:rPr>
      </w:pPr>
      <w:r w:rsidRPr="005140FF">
        <w:rPr>
          <w:szCs w:val="28"/>
          <w:lang w:val="fr-FR" w:eastAsia="fr-FR"/>
        </w:rPr>
        <w:t xml:space="preserve">Quản lý </w:t>
      </w:r>
      <w:r w:rsidR="00693FEF">
        <w:rPr>
          <w:szCs w:val="28"/>
          <w:lang w:val="fr-FR" w:eastAsia="fr-FR"/>
        </w:rPr>
        <w:t>lớp</w:t>
      </w:r>
      <w:r w:rsidRPr="005140FF">
        <w:rPr>
          <w:szCs w:val="28"/>
          <w:lang w:val="fr-FR" w:eastAsia="fr-FR"/>
        </w:rPr>
        <w:t xml:space="preserve"> : </w:t>
      </w:r>
    </w:p>
    <w:p w14:paraId="58F0B234" w14:textId="6C50F212" w:rsidR="00FB32FF" w:rsidRPr="005140FF" w:rsidRDefault="00693FEF" w:rsidP="005140FF">
      <w:pPr>
        <w:pStyle w:val="ListParagraph"/>
        <w:numPr>
          <w:ilvl w:val="0"/>
          <w:numId w:val="18"/>
        </w:numPr>
        <w:rPr>
          <w:szCs w:val="28"/>
          <w:lang w:val="fr-FR" w:eastAsia="fr-FR"/>
        </w:rPr>
      </w:pPr>
      <w:r>
        <w:rPr>
          <w:szCs w:val="28"/>
          <w:lang w:val="fr-FR" w:eastAsia="fr-FR"/>
        </w:rPr>
        <w:t>Cho phép giáo</w:t>
      </w:r>
      <w:r w:rsidR="00FB32FF" w:rsidRPr="005140FF">
        <w:rPr>
          <w:szCs w:val="28"/>
          <w:lang w:val="fr-FR" w:eastAsia="fr-FR"/>
        </w:rPr>
        <w:t xml:space="preserve"> viên </w:t>
      </w:r>
      <w:r>
        <w:rPr>
          <w:szCs w:val="28"/>
          <w:lang w:val="fr-FR" w:eastAsia="fr-FR"/>
        </w:rPr>
        <w:t>chủ nhiệm thêm,</w:t>
      </w:r>
      <w:r w:rsidR="00FB32FF" w:rsidRPr="005140FF">
        <w:rPr>
          <w:szCs w:val="28"/>
          <w:lang w:val="fr-FR" w:eastAsia="fr-FR"/>
        </w:rPr>
        <w:t xml:space="preserve"> xóa</w:t>
      </w:r>
      <w:r w:rsidR="00516F01" w:rsidRPr="005140FF">
        <w:rPr>
          <w:szCs w:val="28"/>
          <w:lang w:val="fr-FR" w:eastAsia="fr-FR"/>
        </w:rPr>
        <w:t>, tìm kiếm</w:t>
      </w:r>
      <w:r w:rsidR="00FB32FF" w:rsidRPr="005140FF">
        <w:rPr>
          <w:szCs w:val="28"/>
          <w:lang w:val="fr-FR" w:eastAsia="fr-FR"/>
        </w:rPr>
        <w:t xml:space="preserve"> </w:t>
      </w:r>
      <w:r>
        <w:rPr>
          <w:szCs w:val="28"/>
          <w:lang w:val="fr-FR" w:eastAsia="fr-FR"/>
        </w:rPr>
        <w:t>các sinh viên trong lớp chủ nhiệm</w:t>
      </w:r>
      <w:r w:rsidR="00516F01" w:rsidRPr="005140FF">
        <w:rPr>
          <w:szCs w:val="28"/>
          <w:lang w:val="fr-FR" w:eastAsia="fr-FR"/>
        </w:rPr>
        <w:t>.</w:t>
      </w:r>
      <w:ins w:id="29" w:author="Vũ Thị Dương" w:date="2023-02-17T21:05:00Z">
        <w:r w:rsidR="00707E6B">
          <w:rPr>
            <w:szCs w:val="28"/>
            <w:lang w:val="fr-FR" w:eastAsia="fr-FR"/>
          </w:rPr>
          <w:t xml:space="preserve"> thông tin ?</w:t>
        </w:r>
      </w:ins>
    </w:p>
    <w:p w14:paraId="24F16788" w14:textId="01B53F3A" w:rsidR="00FB32FF" w:rsidRPr="005140FF" w:rsidRDefault="00FB32FF" w:rsidP="005140FF">
      <w:pPr>
        <w:pStyle w:val="ListParagraph"/>
        <w:numPr>
          <w:ilvl w:val="0"/>
          <w:numId w:val="2"/>
        </w:numPr>
        <w:rPr>
          <w:szCs w:val="28"/>
          <w:lang w:val="fr-FR" w:eastAsia="fr-FR"/>
        </w:rPr>
      </w:pPr>
      <w:r w:rsidRPr="005140FF">
        <w:rPr>
          <w:szCs w:val="28"/>
          <w:lang w:val="fr-FR" w:eastAsia="fr-FR"/>
        </w:rPr>
        <w:t xml:space="preserve">Quản lý </w:t>
      </w:r>
      <w:r w:rsidR="00693FEF">
        <w:rPr>
          <w:szCs w:val="28"/>
          <w:lang w:val="fr-FR" w:eastAsia="fr-FR"/>
        </w:rPr>
        <w:t>sinh viên</w:t>
      </w:r>
      <w:r w:rsidRPr="005140FF">
        <w:rPr>
          <w:szCs w:val="28"/>
          <w:lang w:val="fr-FR" w:eastAsia="fr-FR"/>
        </w:rPr>
        <w:t> :</w:t>
      </w:r>
    </w:p>
    <w:p w14:paraId="49C24B89" w14:textId="48EFB30A" w:rsidR="006E5078" w:rsidRPr="005140FF" w:rsidRDefault="006E5078" w:rsidP="005140FF">
      <w:pPr>
        <w:pStyle w:val="ListParagraph"/>
        <w:numPr>
          <w:ilvl w:val="0"/>
          <w:numId w:val="17"/>
        </w:numPr>
        <w:rPr>
          <w:szCs w:val="28"/>
          <w:lang w:val="fr-FR" w:eastAsia="fr-FR"/>
        </w:rPr>
      </w:pPr>
      <w:r w:rsidRPr="005140FF">
        <w:rPr>
          <w:szCs w:val="28"/>
          <w:lang w:val="fr-FR" w:eastAsia="fr-FR"/>
        </w:rPr>
        <w:t>Cho phép</w:t>
      </w:r>
      <w:r w:rsidR="00693FEF">
        <w:rPr>
          <w:szCs w:val="28"/>
          <w:lang w:val="fr-FR" w:eastAsia="fr-FR"/>
        </w:rPr>
        <w:t xml:space="preserve"> thêm, sửa, xóa,</w:t>
      </w:r>
      <w:r w:rsidRPr="005140FF">
        <w:rPr>
          <w:szCs w:val="28"/>
          <w:lang w:val="fr-FR" w:eastAsia="fr-FR"/>
        </w:rPr>
        <w:t xml:space="preserve"> xem</w:t>
      </w:r>
      <w:r w:rsidR="00693FEF">
        <w:rPr>
          <w:szCs w:val="28"/>
          <w:lang w:val="fr-FR" w:eastAsia="fr-FR"/>
        </w:rPr>
        <w:t xml:space="preserve"> thông tin sinh viên trong lớp.</w:t>
      </w:r>
      <w:ins w:id="30" w:author="Vũ Thị Dương" w:date="2023-02-17T21:05:00Z">
        <w:r w:rsidR="00707E6B">
          <w:rPr>
            <w:szCs w:val="28"/>
            <w:lang w:val="fr-FR" w:eastAsia="fr-FR"/>
          </w:rPr>
          <w:t xml:space="preserve"> thông tin ?</w:t>
        </w:r>
      </w:ins>
    </w:p>
    <w:p w14:paraId="07473744" w14:textId="0107CBA0" w:rsidR="00516F01" w:rsidRPr="005140FF" w:rsidRDefault="00F37DB6" w:rsidP="005140FF">
      <w:pPr>
        <w:pStyle w:val="ListParagraph"/>
        <w:numPr>
          <w:ilvl w:val="0"/>
          <w:numId w:val="2"/>
        </w:numPr>
        <w:rPr>
          <w:szCs w:val="28"/>
          <w:lang w:val="fr-FR" w:eastAsia="fr-FR"/>
        </w:rPr>
      </w:pPr>
      <w:r>
        <w:rPr>
          <w:szCs w:val="28"/>
          <w:lang w:val="fr-FR" w:eastAsia="fr-FR"/>
        </w:rPr>
        <w:t>Quản lý điểm rèn luyện theo kỳ</w:t>
      </w:r>
      <w:r w:rsidR="00516F01" w:rsidRPr="005140FF">
        <w:rPr>
          <w:szCs w:val="28"/>
          <w:lang w:val="fr-FR" w:eastAsia="fr-FR"/>
        </w:rPr>
        <w:t> :</w:t>
      </w:r>
    </w:p>
    <w:p w14:paraId="2C40A941" w14:textId="1F7025E4" w:rsidR="00BD089F" w:rsidRPr="005140FF" w:rsidRDefault="006E5078" w:rsidP="005140FF">
      <w:pPr>
        <w:pStyle w:val="ListParagraph"/>
        <w:numPr>
          <w:ilvl w:val="0"/>
          <w:numId w:val="16"/>
        </w:numPr>
        <w:rPr>
          <w:szCs w:val="28"/>
          <w:lang w:val="fr-FR" w:eastAsia="fr-FR"/>
        </w:rPr>
      </w:pPr>
      <w:r w:rsidRPr="005140FF">
        <w:rPr>
          <w:szCs w:val="28"/>
          <w:lang w:val="fr-FR" w:eastAsia="fr-FR"/>
        </w:rPr>
        <w:t xml:space="preserve">Cho phép </w:t>
      </w:r>
      <w:r w:rsidR="00F37DB6">
        <w:rPr>
          <w:szCs w:val="28"/>
          <w:lang w:val="fr-FR" w:eastAsia="fr-FR"/>
        </w:rPr>
        <w:t xml:space="preserve">thêm, sửa, </w:t>
      </w:r>
      <w:r w:rsidRPr="005140FF">
        <w:rPr>
          <w:szCs w:val="28"/>
          <w:lang w:val="fr-FR" w:eastAsia="fr-FR"/>
        </w:rPr>
        <w:t xml:space="preserve">xem </w:t>
      </w:r>
      <w:r w:rsidR="00F37DB6">
        <w:rPr>
          <w:szCs w:val="28"/>
          <w:lang w:val="fr-FR" w:eastAsia="fr-FR"/>
        </w:rPr>
        <w:t>điểm rèn luyện theo kỳ của các sinh viên trong lớp chủ nhiệm</w:t>
      </w:r>
      <w:ins w:id="31" w:author="Vũ Thị Dương" w:date="2023-02-17T21:05:00Z">
        <w:r w:rsidR="00707E6B">
          <w:rPr>
            <w:szCs w:val="28"/>
            <w:lang w:val="fr-FR" w:eastAsia="fr-FR"/>
          </w:rPr>
          <w:t xml:space="preserve"> thông tin ?</w:t>
        </w:r>
      </w:ins>
    </w:p>
    <w:p w14:paraId="27872ACA" w14:textId="601134E9" w:rsidR="00516F01" w:rsidRPr="005140FF" w:rsidRDefault="00F37DB6" w:rsidP="005140FF">
      <w:pPr>
        <w:pStyle w:val="ListParagraph"/>
        <w:numPr>
          <w:ilvl w:val="0"/>
          <w:numId w:val="2"/>
        </w:numPr>
        <w:rPr>
          <w:szCs w:val="28"/>
          <w:lang w:val="fr-FR" w:eastAsia="fr-FR"/>
        </w:rPr>
      </w:pPr>
      <w:r>
        <w:rPr>
          <w:szCs w:val="28"/>
          <w:lang w:val="fr-FR" w:eastAsia="fr-FR"/>
        </w:rPr>
        <w:t>Quản lý các cuộc họp :</w:t>
      </w:r>
    </w:p>
    <w:p w14:paraId="422AD8D1" w14:textId="5C6E420C" w:rsidR="00516F01" w:rsidRPr="005140FF" w:rsidRDefault="00516F01" w:rsidP="005140FF">
      <w:pPr>
        <w:pStyle w:val="ListParagraph"/>
        <w:numPr>
          <w:ilvl w:val="1"/>
          <w:numId w:val="2"/>
        </w:numPr>
        <w:rPr>
          <w:szCs w:val="28"/>
          <w:lang w:val="fr-FR" w:eastAsia="fr-FR"/>
        </w:rPr>
      </w:pPr>
      <w:r w:rsidRPr="005140FF">
        <w:rPr>
          <w:szCs w:val="28"/>
          <w:lang w:val="fr-FR" w:eastAsia="fr-FR"/>
        </w:rPr>
        <w:t xml:space="preserve">Cho phép </w:t>
      </w:r>
      <w:r w:rsidR="00F37DB6">
        <w:rPr>
          <w:szCs w:val="28"/>
          <w:lang w:val="fr-FR" w:eastAsia="fr-FR"/>
        </w:rPr>
        <w:t xml:space="preserve">thêm, sửa, </w:t>
      </w:r>
      <w:r w:rsidRPr="005140FF">
        <w:rPr>
          <w:szCs w:val="28"/>
          <w:lang w:val="fr-FR" w:eastAsia="fr-FR"/>
        </w:rPr>
        <w:t>xem</w:t>
      </w:r>
      <w:r w:rsidR="00F37DB6">
        <w:rPr>
          <w:szCs w:val="28"/>
          <w:lang w:val="fr-FR" w:eastAsia="fr-FR"/>
        </w:rPr>
        <w:t xml:space="preserve"> thông tin các cuộc họp được chia theo kỳ</w:t>
      </w:r>
      <w:r w:rsidRPr="005140FF">
        <w:rPr>
          <w:szCs w:val="28"/>
          <w:lang w:val="fr-FR" w:eastAsia="fr-FR"/>
        </w:rPr>
        <w:t>.</w:t>
      </w:r>
      <w:ins w:id="32" w:author="Vũ Thị Dương" w:date="2023-02-17T21:05:00Z">
        <w:r w:rsidR="00707E6B">
          <w:rPr>
            <w:szCs w:val="28"/>
            <w:lang w:val="fr-FR" w:eastAsia="fr-FR"/>
          </w:rPr>
          <w:t xml:space="preserve"> thông tin ?</w:t>
        </w:r>
      </w:ins>
    </w:p>
    <w:p w14:paraId="1489E9BA" w14:textId="738AAA75" w:rsidR="00BA1999" w:rsidRPr="005140FF" w:rsidRDefault="00F37DB6" w:rsidP="005140FF">
      <w:pPr>
        <w:pStyle w:val="ListParagraph"/>
        <w:numPr>
          <w:ilvl w:val="0"/>
          <w:numId w:val="2"/>
        </w:numPr>
        <w:rPr>
          <w:szCs w:val="28"/>
          <w:lang w:val="fr-FR" w:eastAsia="fr-FR"/>
        </w:rPr>
      </w:pPr>
      <w:r>
        <w:rPr>
          <w:szCs w:val="28"/>
          <w:lang w:val="fr-FR" w:eastAsia="fr-FR"/>
        </w:rPr>
        <w:t>Quản lý học phần :</w:t>
      </w:r>
    </w:p>
    <w:p w14:paraId="6D55C3A1" w14:textId="0585E390" w:rsidR="00516F01" w:rsidRPr="005140FF" w:rsidRDefault="00F37DB6" w:rsidP="005140FF">
      <w:pPr>
        <w:pStyle w:val="ListParagraph"/>
        <w:numPr>
          <w:ilvl w:val="0"/>
          <w:numId w:val="19"/>
        </w:numPr>
        <w:rPr>
          <w:szCs w:val="28"/>
          <w:lang w:val="fr-FR" w:eastAsia="fr-FR"/>
        </w:rPr>
      </w:pPr>
      <w:r>
        <w:rPr>
          <w:szCs w:val="28"/>
          <w:lang w:val="fr-FR" w:eastAsia="fr-FR"/>
        </w:rPr>
        <w:t>Cho phép giáo</w:t>
      </w:r>
      <w:r w:rsidR="00BA1999" w:rsidRPr="005140FF">
        <w:rPr>
          <w:szCs w:val="28"/>
          <w:lang w:val="fr-FR" w:eastAsia="fr-FR"/>
        </w:rPr>
        <w:t xml:space="preserve"> viên và quản trị viên</w:t>
      </w:r>
      <w:r>
        <w:rPr>
          <w:szCs w:val="28"/>
          <w:lang w:val="fr-FR" w:eastAsia="fr-FR"/>
        </w:rPr>
        <w:t xml:space="preserve"> duyệt rút học phần cho sinh viên theo yêu cầu</w:t>
      </w:r>
      <w:r w:rsidR="00BA1999" w:rsidRPr="005140FF">
        <w:rPr>
          <w:szCs w:val="28"/>
          <w:lang w:val="fr-FR" w:eastAsia="fr-FR"/>
        </w:rPr>
        <w:t>.</w:t>
      </w:r>
      <w:ins w:id="33" w:author="Vũ Thị Dương" w:date="2023-02-17T21:05:00Z">
        <w:r w:rsidR="00707E6B">
          <w:rPr>
            <w:szCs w:val="28"/>
            <w:lang w:val="fr-FR" w:eastAsia="fr-FR"/>
          </w:rPr>
          <w:t xml:space="preserve"> thông tin ?</w:t>
        </w:r>
      </w:ins>
    </w:p>
    <w:p w14:paraId="3C4024AA" w14:textId="7E3AD3C1" w:rsidR="00FB32FF" w:rsidRPr="005140FF" w:rsidRDefault="00F37DB6" w:rsidP="005140FF">
      <w:pPr>
        <w:pStyle w:val="ListParagraph"/>
        <w:numPr>
          <w:ilvl w:val="0"/>
          <w:numId w:val="2"/>
        </w:numPr>
        <w:rPr>
          <w:szCs w:val="28"/>
          <w:lang w:val="fr-FR" w:eastAsia="fr-FR"/>
        </w:rPr>
      </w:pPr>
      <w:r>
        <w:rPr>
          <w:szCs w:val="28"/>
          <w:lang w:val="fr-FR" w:eastAsia="fr-FR"/>
        </w:rPr>
        <w:t>Báo cáo thống kê :</w:t>
      </w:r>
    </w:p>
    <w:p w14:paraId="03CB717E" w14:textId="49434D5F" w:rsidR="00FB32FF" w:rsidRPr="005140FF" w:rsidRDefault="00FB32FF" w:rsidP="005140FF">
      <w:pPr>
        <w:pStyle w:val="ListParagraph"/>
        <w:numPr>
          <w:ilvl w:val="1"/>
          <w:numId w:val="2"/>
        </w:numPr>
        <w:rPr>
          <w:szCs w:val="28"/>
          <w:lang w:val="fr-FR" w:eastAsia="fr-FR"/>
        </w:rPr>
      </w:pPr>
      <w:r w:rsidRPr="005140FF">
        <w:rPr>
          <w:szCs w:val="28"/>
          <w:lang w:val="fr-FR" w:eastAsia="fr-FR"/>
        </w:rPr>
        <w:t xml:space="preserve">Cho phép </w:t>
      </w:r>
      <w:r w:rsidR="00BA1999" w:rsidRPr="005140FF">
        <w:rPr>
          <w:szCs w:val="28"/>
          <w:lang w:val="fr-FR" w:eastAsia="fr-FR"/>
        </w:rPr>
        <w:t>gi</w:t>
      </w:r>
      <w:r w:rsidR="00DE1517">
        <w:rPr>
          <w:szCs w:val="28"/>
          <w:lang w:val="fr-FR" w:eastAsia="fr-FR"/>
        </w:rPr>
        <w:t>áo</w:t>
      </w:r>
      <w:r w:rsidR="00BA1999" w:rsidRPr="005140FF">
        <w:rPr>
          <w:szCs w:val="28"/>
          <w:lang w:val="fr-FR" w:eastAsia="fr-FR"/>
        </w:rPr>
        <w:t xml:space="preserve"> viên</w:t>
      </w:r>
      <w:r w:rsidRPr="005140FF">
        <w:rPr>
          <w:szCs w:val="28"/>
          <w:lang w:val="fr-FR" w:eastAsia="fr-FR"/>
        </w:rPr>
        <w:t xml:space="preserve"> </w:t>
      </w:r>
      <w:r w:rsidR="00DE1517">
        <w:rPr>
          <w:szCs w:val="28"/>
          <w:lang w:val="fr-FR" w:eastAsia="fr-FR"/>
        </w:rPr>
        <w:t>xuất báo cáo thống kê theo kỳ</w:t>
      </w:r>
      <w:ins w:id="34" w:author="Vũ Thị Dương" w:date="2023-02-17T21:05:00Z">
        <w:r w:rsidR="00707E6B">
          <w:rPr>
            <w:szCs w:val="28"/>
            <w:lang w:val="fr-FR" w:eastAsia="fr-FR"/>
          </w:rPr>
          <w:t xml:space="preserve"> thông tin ?</w:t>
        </w:r>
      </w:ins>
    </w:p>
    <w:p w14:paraId="148A245B" w14:textId="77777777" w:rsidR="00FB32FF" w:rsidRPr="005140FF" w:rsidRDefault="00FB32FF" w:rsidP="0089732F">
      <w:pPr>
        <w:pStyle w:val="Heading4"/>
        <w:spacing w:before="0" w:after="0"/>
        <w:ind w:hanging="428"/>
        <w:rPr>
          <w:rFonts w:ascii="Times New Roman" w:hAnsi="Times New Roman"/>
          <w:sz w:val="28"/>
          <w:szCs w:val="28"/>
        </w:rPr>
      </w:pPr>
      <w:r w:rsidRPr="005140FF">
        <w:rPr>
          <w:rFonts w:ascii="Times New Roman" w:hAnsi="Times New Roman"/>
          <w:sz w:val="28"/>
          <w:szCs w:val="28"/>
        </w:rPr>
        <w:t>Yêu cầu phi chức năng</w:t>
      </w:r>
    </w:p>
    <w:p w14:paraId="12A17E52" w14:textId="77777777" w:rsidR="00FB32FF" w:rsidRPr="005140FF" w:rsidRDefault="00FB32FF" w:rsidP="005140FF">
      <w:pPr>
        <w:pStyle w:val="ListParagraph"/>
        <w:numPr>
          <w:ilvl w:val="0"/>
          <w:numId w:val="3"/>
        </w:numPr>
        <w:rPr>
          <w:szCs w:val="28"/>
          <w:lang w:val="fr-FR" w:eastAsia="fr-FR"/>
        </w:rPr>
      </w:pPr>
      <w:r w:rsidRPr="005140FF">
        <w:rPr>
          <w:szCs w:val="28"/>
          <w:lang w:val="fr-FR" w:eastAsia="fr-FR"/>
        </w:rPr>
        <w:t>Hệ thống có tính bảo mật và phân quyền.</w:t>
      </w:r>
    </w:p>
    <w:p w14:paraId="5877B94C" w14:textId="77777777" w:rsidR="00FB32FF" w:rsidRPr="005140FF" w:rsidRDefault="00FB32FF" w:rsidP="005140FF">
      <w:pPr>
        <w:pStyle w:val="ListParagraph"/>
        <w:numPr>
          <w:ilvl w:val="0"/>
          <w:numId w:val="3"/>
        </w:numPr>
        <w:rPr>
          <w:szCs w:val="28"/>
          <w:lang w:val="fr-FR" w:eastAsia="fr-FR"/>
        </w:rPr>
      </w:pPr>
      <w:r w:rsidRPr="005140FF">
        <w:rPr>
          <w:szCs w:val="28"/>
          <w:lang w:val="fr-FR" w:eastAsia="fr-FR"/>
        </w:rPr>
        <w:t>Người sử dụng phần mềm được cấp thông tin đăng nhập và được phân quyền để tránh các trường hợp sửa đổi thông tin không thuộc phạm vi quyền hạn.</w:t>
      </w:r>
    </w:p>
    <w:p w14:paraId="040C8A94" w14:textId="655DA50D" w:rsidR="00FB32FF" w:rsidRPr="005140FF" w:rsidRDefault="00D243A0" w:rsidP="005140FF">
      <w:pPr>
        <w:pStyle w:val="ListParagraph"/>
        <w:numPr>
          <w:ilvl w:val="0"/>
          <w:numId w:val="3"/>
        </w:numPr>
        <w:rPr>
          <w:szCs w:val="28"/>
          <w:lang w:val="fr-FR" w:eastAsia="fr-FR"/>
        </w:rPr>
      </w:pPr>
      <w:r>
        <w:rPr>
          <w:szCs w:val="28"/>
          <w:lang w:val="fr-FR" w:eastAsia="fr-FR"/>
        </w:rPr>
        <w:t>Hệ thống thân thiện, dễ sử dụng</w:t>
      </w:r>
    </w:p>
    <w:bookmarkEnd w:id="22"/>
    <w:p w14:paraId="0BF8AFA4" w14:textId="77777777" w:rsidR="00BA3094" w:rsidRDefault="00BA3094" w:rsidP="00BA3094">
      <w:pPr>
        <w:pStyle w:val="NormalWeb"/>
        <w:numPr>
          <w:ilvl w:val="0"/>
          <w:numId w:val="3"/>
        </w:numPr>
        <w:jc w:val="both"/>
        <w:rPr>
          <w:ins w:id="35" w:author="Vũ Thị Dương" w:date="2023-02-17T21:05:00Z"/>
          <w:color w:val="000000"/>
          <w:sz w:val="28"/>
          <w:szCs w:val="28"/>
        </w:rPr>
      </w:pPr>
      <w:ins w:id="36" w:author="Vũ Thị Dương" w:date="2023-02-17T21:05:00Z">
        <w:r>
          <w:rPr>
            <w:color w:val="000000"/>
            <w:sz w:val="28"/>
            <w:szCs w:val="28"/>
          </w:rPr>
          <w:t>Lưu ý lùi đầu dòng và định dạng văn bản ko để lại nhiều khoảng trắng thừa</w:t>
        </w:r>
      </w:ins>
    </w:p>
    <w:p w14:paraId="573AB8ED" w14:textId="77777777" w:rsidR="00BA3094" w:rsidRDefault="00BA3094" w:rsidP="00BA3094">
      <w:pPr>
        <w:pStyle w:val="ListParagraph"/>
        <w:numPr>
          <w:ilvl w:val="0"/>
          <w:numId w:val="3"/>
        </w:numPr>
        <w:rPr>
          <w:ins w:id="37" w:author="Vũ Thị Dương" w:date="2023-02-17T21:06:00Z"/>
          <w:szCs w:val="28"/>
        </w:rPr>
      </w:pPr>
      <w:ins w:id="38" w:author="Vũ Thị Dương" w:date="2023-02-17T21:05:00Z">
        <w:r w:rsidRPr="00BA3094">
          <w:rPr>
            <w:szCs w:val="28"/>
          </w:rPr>
          <w:lastRenderedPageBreak/>
          <w:t>N</w:t>
        </w:r>
        <w:r w:rsidRPr="00BA3094">
          <w:rPr>
            <w:szCs w:val="28"/>
          </w:rPr>
          <w:t>hóm</w:t>
        </w:r>
        <w:r>
          <w:rPr>
            <w:szCs w:val="28"/>
          </w:rPr>
          <w:t xml:space="preserve"> cần mô tả chi tiết hơn nữa về thông tin </w:t>
        </w:r>
      </w:ins>
      <w:ins w:id="39" w:author="Vũ Thị Dương" w:date="2023-02-17T21:06:00Z">
        <w:r>
          <w:rPr>
            <w:szCs w:val="28"/>
          </w:rPr>
          <w:t>cần xây dựng để tìm dữ liệu</w:t>
        </w:r>
      </w:ins>
    </w:p>
    <w:p w14:paraId="5E76DD6D" w14:textId="49F1FFEC" w:rsidR="00BA3094" w:rsidRPr="00BA3094" w:rsidRDefault="00BA3094" w:rsidP="00BA3094">
      <w:pPr>
        <w:pStyle w:val="ListParagraph"/>
        <w:numPr>
          <w:ilvl w:val="0"/>
          <w:numId w:val="3"/>
        </w:numPr>
        <w:rPr>
          <w:ins w:id="40" w:author="Vũ Thị Dương" w:date="2023-02-17T21:05:00Z"/>
          <w:szCs w:val="28"/>
        </w:rPr>
      </w:pPr>
      <w:ins w:id="41" w:author="Vũ Thị Dương" w:date="2023-02-17T21:05:00Z">
        <w:r w:rsidRPr="00BA3094">
          <w:rPr>
            <w:szCs w:val="28"/>
          </w:rPr>
          <w:t>vẽ biểu đồ uc và các nội dung tiêp theo như hướng dẫn trong file btl</w:t>
        </w:r>
      </w:ins>
    </w:p>
    <w:p w14:paraId="111976F1" w14:textId="77777777" w:rsidR="00BA3094" w:rsidRPr="003D659D" w:rsidRDefault="00BA3094" w:rsidP="00BA3094">
      <w:pPr>
        <w:pStyle w:val="NormalWeb"/>
        <w:numPr>
          <w:ilvl w:val="0"/>
          <w:numId w:val="3"/>
        </w:numPr>
        <w:jc w:val="both"/>
        <w:rPr>
          <w:ins w:id="42" w:author="Vũ Thị Dương" w:date="2023-02-17T21:05:00Z"/>
          <w:color w:val="000000"/>
          <w:sz w:val="28"/>
          <w:szCs w:val="28"/>
        </w:rPr>
      </w:pPr>
    </w:p>
    <w:p w14:paraId="44BB31BF" w14:textId="125F4641" w:rsidR="00F102FB" w:rsidRPr="00E27052" w:rsidRDefault="00F102FB" w:rsidP="00D243A0">
      <w:pPr>
        <w:pStyle w:val="NormalWeb"/>
        <w:suppressAutoHyphens/>
        <w:spacing w:before="0" w:beforeAutospacing="0" w:after="0" w:afterAutospacing="0" w:line="360" w:lineRule="auto"/>
        <w:ind w:left="1440"/>
        <w:jc w:val="both"/>
        <w:textAlignment w:val="baseline"/>
        <w:rPr>
          <w:color w:val="000000"/>
          <w:sz w:val="28"/>
          <w:szCs w:val="28"/>
        </w:rPr>
      </w:pPr>
    </w:p>
    <w:sectPr w:rsidR="00F102FB" w:rsidRPr="00E27052" w:rsidSect="003777B0">
      <w:headerReference w:type="default" r:id="rId14"/>
      <w:pgSz w:w="11907" w:h="16840" w:code="9"/>
      <w:pgMar w:top="1418" w:right="1134" w:bottom="1134"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Vũ Thị Dương" w:date="2023-02-17T21:03:00Z" w:initials="VTD">
    <w:p w14:paraId="14A42DF7" w14:textId="77777777" w:rsidR="00707E6B" w:rsidRDefault="00707E6B" w:rsidP="00943126">
      <w:pPr>
        <w:pStyle w:val="CommentText"/>
        <w:ind w:firstLine="0"/>
        <w:jc w:val="left"/>
      </w:pPr>
      <w:r>
        <w:rPr>
          <w:rStyle w:val="CommentReference"/>
        </w:rPr>
        <w:annotationRef/>
      </w:r>
      <w:r>
        <w:t>???</w:t>
      </w:r>
    </w:p>
  </w:comment>
  <w:comment w:id="14" w:author="Vũ Thị Dương" w:date="2023-02-17T21:03:00Z" w:initials="VTD">
    <w:p w14:paraId="4FDB80D3" w14:textId="77777777" w:rsidR="00707E6B" w:rsidRDefault="00707E6B" w:rsidP="00302CCE">
      <w:pPr>
        <w:pStyle w:val="CommentText"/>
        <w:ind w:firstLine="0"/>
        <w:jc w:val="left"/>
      </w:pPr>
      <w:r>
        <w:rPr>
          <w:rStyle w:val="CommentReference"/>
        </w:rPr>
        <w:annotationRef/>
      </w:r>
      <w:r>
        <w:t>?</w:t>
      </w:r>
    </w:p>
  </w:comment>
  <w:comment w:id="15" w:author="Vũ Thị Dương" w:date="2023-02-17T21:03:00Z" w:initials="VTD">
    <w:p w14:paraId="64772362" w14:textId="77777777" w:rsidR="00707E6B" w:rsidRDefault="00707E6B" w:rsidP="00D223BF">
      <w:pPr>
        <w:pStyle w:val="CommentText"/>
        <w:ind w:firstLine="0"/>
        <w:jc w:val="left"/>
      </w:pPr>
      <w:r>
        <w:rPr>
          <w:rStyle w:val="CommentReference"/>
        </w:rPr>
        <w:annotationRef/>
      </w:r>
      <w:r>
        <w:t>?</w:t>
      </w:r>
    </w:p>
  </w:comment>
  <w:comment w:id="28" w:author="Vũ Thị Dương" w:date="2023-02-17T21:04:00Z" w:initials="VTD">
    <w:p w14:paraId="47B9CED9" w14:textId="77777777" w:rsidR="00707E6B" w:rsidRDefault="00707E6B" w:rsidP="004B2711">
      <w:pPr>
        <w:pStyle w:val="CommentText"/>
        <w:ind w:firstLine="0"/>
        <w:jc w:val="lef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A42DF7" w15:done="0"/>
  <w15:commentEx w15:paraId="4FDB80D3" w15:done="0"/>
  <w15:commentEx w15:paraId="64772362" w15:done="0"/>
  <w15:commentEx w15:paraId="47B9CE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A6A24" w16cex:dateUtc="2023-02-17T14:03:00Z"/>
  <w16cex:commentExtensible w16cex:durableId="279A6A31" w16cex:dateUtc="2023-02-17T14:03:00Z"/>
  <w16cex:commentExtensible w16cex:durableId="279A6A39" w16cex:dateUtc="2023-02-17T14:03:00Z"/>
  <w16cex:commentExtensible w16cex:durableId="279A6A78" w16cex:dateUtc="2023-02-17T1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A42DF7" w16cid:durableId="279A6A24"/>
  <w16cid:commentId w16cid:paraId="4FDB80D3" w16cid:durableId="279A6A31"/>
  <w16cid:commentId w16cid:paraId="64772362" w16cid:durableId="279A6A39"/>
  <w16cid:commentId w16cid:paraId="47B9CED9" w16cid:durableId="279A6A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B7544" w14:textId="77777777" w:rsidR="005B7D6A" w:rsidRDefault="005B7D6A">
      <w:pPr>
        <w:spacing w:line="240" w:lineRule="auto"/>
      </w:pPr>
      <w:r>
        <w:separator/>
      </w:r>
    </w:p>
  </w:endnote>
  <w:endnote w:type="continuationSeparator" w:id="0">
    <w:p w14:paraId="56FFF7A5" w14:textId="77777777" w:rsidR="005B7D6A" w:rsidRDefault="005B7D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47F68" w14:textId="77777777" w:rsidR="00647D00" w:rsidRDefault="00647D00" w:rsidP="00BA199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53D69" w14:textId="77777777" w:rsidR="005B7D6A" w:rsidRDefault="005B7D6A">
      <w:pPr>
        <w:spacing w:line="240" w:lineRule="auto"/>
      </w:pPr>
      <w:r>
        <w:separator/>
      </w:r>
    </w:p>
  </w:footnote>
  <w:footnote w:type="continuationSeparator" w:id="0">
    <w:p w14:paraId="4231306E" w14:textId="77777777" w:rsidR="005B7D6A" w:rsidRDefault="005B7D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8F2B2" w14:textId="2C65C24E" w:rsidR="00647D00" w:rsidRDefault="00647D00">
    <w:pPr>
      <w:pStyle w:val="Header"/>
      <w:jc w:val="right"/>
    </w:pPr>
  </w:p>
  <w:p w14:paraId="6AC4BF3A" w14:textId="77777777" w:rsidR="00647D00" w:rsidRDefault="00647D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0377121"/>
      <w:docPartObj>
        <w:docPartGallery w:val="Page Numbers (Top of Page)"/>
        <w:docPartUnique/>
      </w:docPartObj>
    </w:sdtPr>
    <w:sdtEndPr>
      <w:rPr>
        <w:noProof/>
      </w:rPr>
    </w:sdtEndPr>
    <w:sdtContent>
      <w:p w14:paraId="6E969582" w14:textId="1C96392B" w:rsidR="00647D00" w:rsidRDefault="00647D00">
        <w:pPr>
          <w:pStyle w:val="Header"/>
          <w:jc w:val="center"/>
        </w:pPr>
        <w:r>
          <w:fldChar w:fldCharType="begin"/>
        </w:r>
        <w:r>
          <w:instrText xml:space="preserve"> PAGE   \* MERGEFORMAT </w:instrText>
        </w:r>
        <w:r>
          <w:fldChar w:fldCharType="separate"/>
        </w:r>
        <w:r w:rsidR="00D243A0">
          <w:rPr>
            <w:noProof/>
          </w:rPr>
          <w:t>5</w:t>
        </w:r>
        <w:r>
          <w:rPr>
            <w:noProof/>
          </w:rPr>
          <w:fldChar w:fldCharType="end"/>
        </w:r>
      </w:p>
    </w:sdtContent>
  </w:sdt>
  <w:p w14:paraId="21F29DDB" w14:textId="77777777" w:rsidR="00647D00" w:rsidRDefault="00647D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D14"/>
    <w:multiLevelType w:val="hybridMultilevel"/>
    <w:tmpl w:val="CD2CB9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C5456"/>
    <w:multiLevelType w:val="multilevel"/>
    <w:tmpl w:val="7460151C"/>
    <w:lvl w:ilvl="0">
      <w:start w:val="1"/>
      <w:numFmt w:val="decimal"/>
      <w:pStyle w:val="Heading1"/>
      <w:lvlText w:val="PHẦN %1. "/>
      <w:lvlJc w:val="left"/>
      <w:pPr>
        <w:tabs>
          <w:tab w:val="num" w:pos="716"/>
        </w:tabs>
        <w:ind w:left="716" w:hanging="432"/>
      </w:pPr>
      <w:rPr>
        <w:rFonts w:hint="default"/>
      </w:rPr>
    </w:lvl>
    <w:lvl w:ilvl="1">
      <w:start w:val="1"/>
      <w:numFmt w:val="decimal"/>
      <w:pStyle w:val="Heading2"/>
      <w:suff w:val="space"/>
      <w:lvlText w:val="%1.%2. "/>
      <w:lvlJc w:val="left"/>
      <w:pPr>
        <w:ind w:left="1143" w:hanging="292"/>
      </w:pPr>
      <w:rPr>
        <w:rFonts w:hint="default"/>
      </w:rPr>
    </w:lvl>
    <w:lvl w:ilvl="2">
      <w:start w:val="1"/>
      <w:numFmt w:val="decimal"/>
      <w:pStyle w:val="Heading3"/>
      <w:suff w:val="space"/>
      <w:lvlText w:val="%1.%2.%3."/>
      <w:lvlJc w:val="left"/>
      <w:pPr>
        <w:ind w:left="1004" w:hanging="153"/>
      </w:pPr>
      <w:rPr>
        <w:rFonts w:hint="default"/>
      </w:rPr>
    </w:lvl>
    <w:lvl w:ilvl="3">
      <w:start w:val="1"/>
      <w:numFmt w:val="decimal"/>
      <w:pStyle w:val="Heading4"/>
      <w:suff w:val="space"/>
      <w:lvlText w:val="%1.%2.%3.%4."/>
      <w:lvlJc w:val="left"/>
      <w:pPr>
        <w:ind w:left="1148" w:hanging="13"/>
      </w:pPr>
      <w:rPr>
        <w:rFonts w:hint="default"/>
      </w:rPr>
    </w:lvl>
    <w:lvl w:ilvl="4">
      <w:start w:val="1"/>
      <w:numFmt w:val="decimal"/>
      <w:pStyle w:val="Heading5"/>
      <w:lvlText w:val="%1.%2.%3.%4.%5"/>
      <w:lvlJc w:val="left"/>
      <w:pPr>
        <w:tabs>
          <w:tab w:val="num" w:pos="1292"/>
        </w:tabs>
        <w:ind w:left="1292" w:hanging="1008"/>
      </w:pPr>
      <w:rPr>
        <w:rFonts w:hint="default"/>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2" w15:restartNumberingAfterBreak="0">
    <w:nsid w:val="028717BF"/>
    <w:multiLevelType w:val="multilevel"/>
    <w:tmpl w:val="861C89BA"/>
    <w:lvl w:ilvl="0">
      <w:start w:val="1"/>
      <w:numFmt w:val="bullet"/>
      <w:lvlText w:val=""/>
      <w:lvlJc w:val="left"/>
      <w:pPr>
        <w:tabs>
          <w:tab w:val="num" w:pos="720"/>
        </w:tabs>
        <w:ind w:left="720" w:hanging="360"/>
      </w:pPr>
      <w:rPr>
        <w:rFonts w:ascii="Symbol" w:hAnsi="Symbol" w:hint="default"/>
        <w:w w:val="99"/>
        <w:sz w:val="26"/>
        <w:szCs w:val="26"/>
        <w:lang w:eastAsia="en-US" w:bidi="ar-SA"/>
      </w:rPr>
    </w:lvl>
    <w:lvl w:ilv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440" w:hanging="360"/>
      </w:pPr>
      <w:rPr>
        <w:rFonts w:ascii="Symbol" w:hAnsi="Symbol" w:hint="default"/>
      </w:rPr>
    </w:lvl>
    <w:lvl w:ilvl="3">
      <w:start w:val="1"/>
      <w:numFmt w:val="bullet"/>
      <w:lvlText w:val="o"/>
      <w:lvlJc w:val="left"/>
      <w:pPr>
        <w:ind w:left="2880" w:hanging="360"/>
      </w:pPr>
      <w:rPr>
        <w:rFonts w:ascii="Courier New" w:hAnsi="Courier New" w:cs="Courier New" w:hint="default"/>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20F53"/>
    <w:multiLevelType w:val="hybridMultilevel"/>
    <w:tmpl w:val="2ADC8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392BEE"/>
    <w:multiLevelType w:val="hybridMultilevel"/>
    <w:tmpl w:val="F7ECB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417AAE"/>
    <w:multiLevelType w:val="hybridMultilevel"/>
    <w:tmpl w:val="F15AB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CB7E5E"/>
    <w:multiLevelType w:val="multilevel"/>
    <w:tmpl w:val="539CF792"/>
    <w:lvl w:ilvl="0">
      <w:start w:val="1"/>
      <w:numFmt w:val="bullet"/>
      <w:lvlText w:val=""/>
      <w:lvlJc w:val="left"/>
      <w:pPr>
        <w:tabs>
          <w:tab w:val="num" w:pos="720"/>
        </w:tabs>
        <w:ind w:left="720" w:hanging="360"/>
      </w:pPr>
      <w:rPr>
        <w:rFonts w:ascii="Symbol" w:hAnsi="Symbol" w:cs="Symbol" w:hint="default"/>
        <w:sz w:val="20"/>
      </w:rPr>
    </w:lvl>
    <w:lvl w:ilvl="1">
      <w:numFmt w:val="bullet"/>
      <w:lvlText w:val=""/>
      <w:lvlJc w:val="left"/>
      <w:pPr>
        <w:tabs>
          <w:tab w:val="num" w:pos="0"/>
        </w:tabs>
        <w:ind w:left="1440" w:hanging="360"/>
      </w:pPr>
      <w:rPr>
        <w:rFonts w:ascii="Wingdings" w:hAnsi="Wingdings" w:cs="Wingdings" w:hint="default"/>
      </w:rPr>
    </w:lvl>
    <w:lvl w:ilvl="2">
      <w:numFmt w:val="bullet"/>
      <w:lvlText w:val=""/>
      <w:lvlJc w:val="left"/>
      <w:pPr>
        <w:tabs>
          <w:tab w:val="num" w:pos="2160"/>
        </w:tabs>
        <w:ind w:left="2160" w:hanging="360"/>
      </w:pPr>
      <w:rPr>
        <w:rFonts w:ascii="Wingdings" w:hAnsi="Wingdings" w:cs="Wingdings" w:hint="default"/>
        <w:sz w:val="20"/>
      </w:rPr>
    </w:lvl>
    <w:lvl w:ilvl="3">
      <w:numFmt w:val="bullet"/>
      <w:lvlText w:val=""/>
      <w:lvlJc w:val="left"/>
      <w:pPr>
        <w:tabs>
          <w:tab w:val="num" w:pos="2880"/>
        </w:tabs>
        <w:ind w:left="2880" w:hanging="360"/>
      </w:pPr>
      <w:rPr>
        <w:rFonts w:ascii="Wingdings" w:hAnsi="Wingdings" w:cs="Wingdings" w:hint="default"/>
        <w:sz w:val="20"/>
      </w:rPr>
    </w:lvl>
    <w:lvl w:ilvl="4">
      <w:numFmt w:val="bullet"/>
      <w:lvlText w:val=""/>
      <w:lvlJc w:val="left"/>
      <w:pPr>
        <w:tabs>
          <w:tab w:val="num" w:pos="3600"/>
        </w:tabs>
        <w:ind w:left="3600" w:hanging="360"/>
      </w:pPr>
      <w:rPr>
        <w:rFonts w:ascii="Wingdings" w:hAnsi="Wingdings" w:cs="Wingdings" w:hint="default"/>
        <w:sz w:val="20"/>
      </w:rPr>
    </w:lvl>
    <w:lvl w:ilvl="5">
      <w:numFmt w:val="bullet"/>
      <w:lvlText w:val=""/>
      <w:lvlJc w:val="left"/>
      <w:pPr>
        <w:tabs>
          <w:tab w:val="num" w:pos="4320"/>
        </w:tabs>
        <w:ind w:left="4320" w:hanging="360"/>
      </w:pPr>
      <w:rPr>
        <w:rFonts w:ascii="Wingdings" w:hAnsi="Wingdings" w:cs="Wingdings" w:hint="default"/>
        <w:sz w:val="20"/>
      </w:rPr>
    </w:lvl>
    <w:lvl w:ilvl="6">
      <w:numFmt w:val="bullet"/>
      <w:lvlText w:val=""/>
      <w:lvlJc w:val="left"/>
      <w:pPr>
        <w:tabs>
          <w:tab w:val="num" w:pos="5040"/>
        </w:tabs>
        <w:ind w:left="5040" w:hanging="360"/>
      </w:pPr>
      <w:rPr>
        <w:rFonts w:ascii="Wingdings" w:hAnsi="Wingdings" w:cs="Wingdings" w:hint="default"/>
        <w:sz w:val="20"/>
      </w:rPr>
    </w:lvl>
    <w:lvl w:ilvl="7">
      <w:numFmt w:val="bullet"/>
      <w:lvlText w:val=""/>
      <w:lvlJc w:val="left"/>
      <w:pPr>
        <w:tabs>
          <w:tab w:val="num" w:pos="5760"/>
        </w:tabs>
        <w:ind w:left="5760" w:hanging="360"/>
      </w:pPr>
      <w:rPr>
        <w:rFonts w:ascii="Wingdings" w:hAnsi="Wingdings" w:cs="Wingdings" w:hint="default"/>
        <w:sz w:val="20"/>
      </w:rPr>
    </w:lvl>
    <w:lvl w:ilvl="8">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11A10A77"/>
    <w:multiLevelType w:val="hybridMultilevel"/>
    <w:tmpl w:val="6D0A8F06"/>
    <w:lvl w:ilvl="0" w:tplc="77766738">
      <w:start w:val="1"/>
      <w:numFmt w:val="upperRoman"/>
      <w:lvlText w:val="%1."/>
      <w:lvlJc w:val="left"/>
      <w:pPr>
        <w:ind w:left="349" w:hanging="250"/>
      </w:pPr>
      <w:rPr>
        <w:rFonts w:ascii="Times New Roman" w:eastAsia="Times New Roman" w:hAnsi="Times New Roman" w:cs="Times New Roman" w:hint="default"/>
        <w:b/>
        <w:bCs/>
        <w:w w:val="100"/>
        <w:sz w:val="28"/>
        <w:szCs w:val="28"/>
        <w:lang w:eastAsia="en-US" w:bidi="ar-SA"/>
      </w:rPr>
    </w:lvl>
    <w:lvl w:ilvl="1" w:tplc="479C9556">
      <w:start w:val="1"/>
      <w:numFmt w:val="decimal"/>
      <w:lvlText w:val="%2."/>
      <w:lvlJc w:val="left"/>
      <w:pPr>
        <w:ind w:left="381" w:hanging="281"/>
      </w:pPr>
      <w:rPr>
        <w:rFonts w:hint="default"/>
        <w:b/>
        <w:bCs/>
        <w:w w:val="100"/>
        <w:lang w:eastAsia="en-US" w:bidi="ar-SA"/>
      </w:rPr>
    </w:lvl>
    <w:lvl w:ilvl="2" w:tplc="73C4B2C2">
      <w:numFmt w:val="bullet"/>
      <w:lvlText w:val="-"/>
      <w:lvlJc w:val="left"/>
      <w:pPr>
        <w:ind w:left="362" w:hanging="152"/>
      </w:pPr>
      <w:rPr>
        <w:rFonts w:hint="default"/>
        <w:w w:val="99"/>
        <w:lang w:eastAsia="en-US" w:bidi="ar-SA"/>
      </w:rPr>
    </w:lvl>
    <w:lvl w:ilvl="3" w:tplc="4726FD68">
      <w:numFmt w:val="bullet"/>
      <w:lvlText w:val=""/>
      <w:lvlJc w:val="left"/>
      <w:pPr>
        <w:ind w:left="1430" w:hanging="360"/>
      </w:pPr>
      <w:rPr>
        <w:rFonts w:ascii="Symbol" w:eastAsia="Symbol" w:hAnsi="Symbol" w:cs="Symbol" w:hint="default"/>
        <w:w w:val="99"/>
        <w:sz w:val="26"/>
        <w:szCs w:val="26"/>
        <w:lang w:eastAsia="en-US" w:bidi="ar-SA"/>
      </w:rPr>
    </w:lvl>
    <w:lvl w:ilvl="4" w:tplc="17AA183C">
      <w:numFmt w:val="bullet"/>
      <w:lvlText w:val="o"/>
      <w:lvlJc w:val="left"/>
      <w:pPr>
        <w:ind w:left="2150" w:hanging="360"/>
      </w:pPr>
      <w:rPr>
        <w:rFonts w:ascii="Courier New" w:eastAsia="Courier New" w:hAnsi="Courier New" w:cs="Courier New" w:hint="default"/>
        <w:w w:val="99"/>
        <w:sz w:val="26"/>
        <w:szCs w:val="26"/>
        <w:lang w:eastAsia="en-US" w:bidi="ar-SA"/>
      </w:rPr>
    </w:lvl>
    <w:lvl w:ilvl="5" w:tplc="2B6073E2">
      <w:numFmt w:val="bullet"/>
      <w:lvlText w:val="•"/>
      <w:lvlJc w:val="left"/>
      <w:pPr>
        <w:ind w:left="2160" w:hanging="360"/>
      </w:pPr>
      <w:rPr>
        <w:rFonts w:hint="default"/>
        <w:lang w:eastAsia="en-US" w:bidi="ar-SA"/>
      </w:rPr>
    </w:lvl>
    <w:lvl w:ilvl="6" w:tplc="0F3CE138">
      <w:numFmt w:val="bullet"/>
      <w:lvlText w:val="•"/>
      <w:lvlJc w:val="left"/>
      <w:pPr>
        <w:ind w:left="3641" w:hanging="360"/>
      </w:pPr>
      <w:rPr>
        <w:rFonts w:hint="default"/>
        <w:lang w:eastAsia="en-US" w:bidi="ar-SA"/>
      </w:rPr>
    </w:lvl>
    <w:lvl w:ilvl="7" w:tplc="A7C4A044">
      <w:numFmt w:val="bullet"/>
      <w:lvlText w:val="•"/>
      <w:lvlJc w:val="left"/>
      <w:pPr>
        <w:ind w:left="5122" w:hanging="360"/>
      </w:pPr>
      <w:rPr>
        <w:rFonts w:hint="default"/>
        <w:lang w:eastAsia="en-US" w:bidi="ar-SA"/>
      </w:rPr>
    </w:lvl>
    <w:lvl w:ilvl="8" w:tplc="DCDCA24E">
      <w:numFmt w:val="bullet"/>
      <w:lvlText w:val="•"/>
      <w:lvlJc w:val="left"/>
      <w:pPr>
        <w:ind w:left="6603" w:hanging="360"/>
      </w:pPr>
      <w:rPr>
        <w:rFonts w:hint="default"/>
        <w:lang w:eastAsia="en-US" w:bidi="ar-SA"/>
      </w:rPr>
    </w:lvl>
  </w:abstractNum>
  <w:abstractNum w:abstractNumId="8" w15:restartNumberingAfterBreak="0">
    <w:nsid w:val="163B081C"/>
    <w:multiLevelType w:val="multilevel"/>
    <w:tmpl w:val="A5BC851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4870C1"/>
    <w:multiLevelType w:val="hybridMultilevel"/>
    <w:tmpl w:val="E19A851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A4D4206"/>
    <w:multiLevelType w:val="hybridMultilevel"/>
    <w:tmpl w:val="22BE37F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AC40767"/>
    <w:multiLevelType w:val="multilevel"/>
    <w:tmpl w:val="305468A8"/>
    <w:lvl w:ilvl="0">
      <w:start w:val="1"/>
      <w:numFmt w:val="bullet"/>
      <w:lvlText w:val=""/>
      <w:lvlJc w:val="left"/>
      <w:pPr>
        <w:tabs>
          <w:tab w:val="num" w:pos="720"/>
        </w:tabs>
        <w:ind w:left="720" w:hanging="360"/>
      </w:pPr>
      <w:rPr>
        <w:rFonts w:ascii="Symbol" w:hAnsi="Symbol" w:cs="Symbol" w:hint="default"/>
        <w:w w:val="99"/>
        <w:sz w:val="26"/>
        <w:szCs w:val="26"/>
        <w:lang w:val="vi-VN" w:eastAsia="en-US" w:bidi="ar-SA"/>
      </w:rPr>
    </w:lvl>
    <w:lvl w:ilv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0"/>
        </w:tabs>
        <w:ind w:left="1440" w:hanging="360"/>
      </w:pPr>
      <w:rPr>
        <w:rFonts w:ascii="Symbol" w:hAnsi="Symbol" w:cs="Symbol" w:hint="default"/>
      </w:rPr>
    </w:lvl>
    <w:lvl w:ilvl="3">
      <w:start w:val="1"/>
      <w:numFmt w:val="bullet"/>
      <w:lvlText w:val="o"/>
      <w:lvlJc w:val="left"/>
      <w:pPr>
        <w:tabs>
          <w:tab w:val="num" w:pos="0"/>
        </w:tabs>
        <w:ind w:left="2880" w:hanging="360"/>
      </w:pPr>
      <w:rPr>
        <w:rFonts w:ascii="Courier New" w:hAnsi="Courier New" w:cs="Courier New" w:hint="default"/>
      </w:rPr>
    </w:lvl>
    <w:lvl w:ilvl="4">
      <w:numFmt w:val="bullet"/>
      <w:lvlText w:val=""/>
      <w:lvlJc w:val="left"/>
      <w:pPr>
        <w:tabs>
          <w:tab w:val="num" w:pos="3600"/>
        </w:tabs>
        <w:ind w:left="3600" w:hanging="360"/>
      </w:pPr>
      <w:rPr>
        <w:rFonts w:ascii="Wingdings" w:hAnsi="Wingdings" w:cs="Wingdings" w:hint="default"/>
        <w:sz w:val="20"/>
      </w:rPr>
    </w:lvl>
    <w:lvl w:ilvl="5">
      <w:numFmt w:val="bullet"/>
      <w:lvlText w:val=""/>
      <w:lvlJc w:val="left"/>
      <w:pPr>
        <w:tabs>
          <w:tab w:val="num" w:pos="4320"/>
        </w:tabs>
        <w:ind w:left="4320" w:hanging="360"/>
      </w:pPr>
      <w:rPr>
        <w:rFonts w:ascii="Wingdings" w:hAnsi="Wingdings" w:cs="Wingdings" w:hint="default"/>
        <w:sz w:val="20"/>
      </w:rPr>
    </w:lvl>
    <w:lvl w:ilvl="6">
      <w:numFmt w:val="bullet"/>
      <w:lvlText w:val=""/>
      <w:lvlJc w:val="left"/>
      <w:pPr>
        <w:tabs>
          <w:tab w:val="num" w:pos="5040"/>
        </w:tabs>
        <w:ind w:left="5040" w:hanging="360"/>
      </w:pPr>
      <w:rPr>
        <w:rFonts w:ascii="Wingdings" w:hAnsi="Wingdings" w:cs="Wingdings" w:hint="default"/>
        <w:sz w:val="20"/>
      </w:rPr>
    </w:lvl>
    <w:lvl w:ilvl="7">
      <w:numFmt w:val="bullet"/>
      <w:lvlText w:val=""/>
      <w:lvlJc w:val="left"/>
      <w:pPr>
        <w:tabs>
          <w:tab w:val="num" w:pos="5760"/>
        </w:tabs>
        <w:ind w:left="5760" w:hanging="360"/>
      </w:pPr>
      <w:rPr>
        <w:rFonts w:ascii="Wingdings" w:hAnsi="Wingdings" w:cs="Wingdings" w:hint="default"/>
        <w:sz w:val="20"/>
      </w:rPr>
    </w:lvl>
    <w:lvl w:ilvl="8">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1EDD3CB2"/>
    <w:multiLevelType w:val="hybridMultilevel"/>
    <w:tmpl w:val="50CC2C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0E5E60"/>
    <w:multiLevelType w:val="hybridMultilevel"/>
    <w:tmpl w:val="BA8ACE4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96D7B69"/>
    <w:multiLevelType w:val="hybridMultilevel"/>
    <w:tmpl w:val="4830DBBC"/>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29A42680"/>
    <w:multiLevelType w:val="hybridMultilevel"/>
    <w:tmpl w:val="5D08525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9E5781A"/>
    <w:multiLevelType w:val="hybridMultilevel"/>
    <w:tmpl w:val="BE50A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0F35F6"/>
    <w:multiLevelType w:val="hybridMultilevel"/>
    <w:tmpl w:val="9A1E0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A106AB9"/>
    <w:multiLevelType w:val="hybridMultilevel"/>
    <w:tmpl w:val="A74EE428"/>
    <w:lvl w:ilvl="0" w:tplc="FFFFFFFF">
      <w:start w:val="1"/>
      <w:numFmt w:val="bullet"/>
      <w:lvlText w:val=""/>
      <w:lvlJc w:val="left"/>
      <w:pPr>
        <w:ind w:left="257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4014" w:hanging="360"/>
      </w:pPr>
      <w:rPr>
        <w:rFonts w:ascii="Wingdings" w:hAnsi="Wingdings" w:hint="default"/>
      </w:rPr>
    </w:lvl>
    <w:lvl w:ilvl="3" w:tplc="FFFFFFFF">
      <w:start w:val="1"/>
      <w:numFmt w:val="bullet"/>
      <w:lvlText w:val=""/>
      <w:lvlJc w:val="left"/>
      <w:pPr>
        <w:ind w:left="4734" w:hanging="360"/>
      </w:pPr>
      <w:rPr>
        <w:rFonts w:ascii="Symbol" w:hAnsi="Symbol" w:hint="default"/>
      </w:rPr>
    </w:lvl>
    <w:lvl w:ilvl="4" w:tplc="FFFFFFFF" w:tentative="1">
      <w:start w:val="1"/>
      <w:numFmt w:val="bullet"/>
      <w:lvlText w:val="o"/>
      <w:lvlJc w:val="left"/>
      <w:pPr>
        <w:ind w:left="5454" w:hanging="360"/>
      </w:pPr>
      <w:rPr>
        <w:rFonts w:ascii="Courier New" w:hAnsi="Courier New" w:cs="Courier New" w:hint="default"/>
      </w:rPr>
    </w:lvl>
    <w:lvl w:ilvl="5" w:tplc="FFFFFFFF" w:tentative="1">
      <w:start w:val="1"/>
      <w:numFmt w:val="bullet"/>
      <w:lvlText w:val=""/>
      <w:lvlJc w:val="left"/>
      <w:pPr>
        <w:ind w:left="6174" w:hanging="360"/>
      </w:pPr>
      <w:rPr>
        <w:rFonts w:ascii="Wingdings" w:hAnsi="Wingdings" w:hint="default"/>
      </w:rPr>
    </w:lvl>
    <w:lvl w:ilvl="6" w:tplc="FFFFFFFF" w:tentative="1">
      <w:start w:val="1"/>
      <w:numFmt w:val="bullet"/>
      <w:lvlText w:val=""/>
      <w:lvlJc w:val="left"/>
      <w:pPr>
        <w:ind w:left="6894" w:hanging="360"/>
      </w:pPr>
      <w:rPr>
        <w:rFonts w:ascii="Symbol" w:hAnsi="Symbol" w:hint="default"/>
      </w:rPr>
    </w:lvl>
    <w:lvl w:ilvl="7" w:tplc="FFFFFFFF" w:tentative="1">
      <w:start w:val="1"/>
      <w:numFmt w:val="bullet"/>
      <w:lvlText w:val="o"/>
      <w:lvlJc w:val="left"/>
      <w:pPr>
        <w:ind w:left="7614" w:hanging="360"/>
      </w:pPr>
      <w:rPr>
        <w:rFonts w:ascii="Courier New" w:hAnsi="Courier New" w:cs="Courier New" w:hint="default"/>
      </w:rPr>
    </w:lvl>
    <w:lvl w:ilvl="8" w:tplc="FFFFFFFF" w:tentative="1">
      <w:start w:val="1"/>
      <w:numFmt w:val="bullet"/>
      <w:lvlText w:val=""/>
      <w:lvlJc w:val="left"/>
      <w:pPr>
        <w:ind w:left="8334" w:hanging="360"/>
      </w:pPr>
      <w:rPr>
        <w:rFonts w:ascii="Wingdings" w:hAnsi="Wingdings" w:hint="default"/>
      </w:rPr>
    </w:lvl>
  </w:abstractNum>
  <w:abstractNum w:abstractNumId="19" w15:restartNumberingAfterBreak="0">
    <w:nsid w:val="2AFE07FE"/>
    <w:multiLevelType w:val="hybridMultilevel"/>
    <w:tmpl w:val="310CFAEE"/>
    <w:lvl w:ilvl="0" w:tplc="AB008A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AC0F44"/>
    <w:multiLevelType w:val="multilevel"/>
    <w:tmpl w:val="E0A6C1D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440" w:hanging="360"/>
      </w:pPr>
      <w:rPr>
        <w:rFonts w:ascii="Symbol" w:hAnsi="Symbol" w:hint="default"/>
      </w:rPr>
    </w:lvl>
    <w:lvl w:ilvl="3">
      <w:start w:val="1"/>
      <w:numFmt w:val="bullet"/>
      <w:lvlText w:val="o"/>
      <w:lvlJc w:val="left"/>
      <w:pPr>
        <w:ind w:left="2880" w:hanging="360"/>
      </w:pPr>
      <w:rPr>
        <w:rFonts w:ascii="Courier New" w:hAnsi="Courier New" w:cs="Courier New" w:hint="default"/>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F530B1"/>
    <w:multiLevelType w:val="multilevel"/>
    <w:tmpl w:val="848C68A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2F2A158A"/>
    <w:multiLevelType w:val="hybridMultilevel"/>
    <w:tmpl w:val="135AD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06D11D0"/>
    <w:multiLevelType w:val="hybridMultilevel"/>
    <w:tmpl w:val="262A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1C61B7"/>
    <w:multiLevelType w:val="multilevel"/>
    <w:tmpl w:val="0F4E867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15:restartNumberingAfterBreak="0">
    <w:nsid w:val="347D535E"/>
    <w:multiLevelType w:val="hybridMultilevel"/>
    <w:tmpl w:val="1638E07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37B44069"/>
    <w:multiLevelType w:val="hybridMultilevel"/>
    <w:tmpl w:val="B19094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7BB4D16"/>
    <w:multiLevelType w:val="hybridMultilevel"/>
    <w:tmpl w:val="27FEC8C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02D4511"/>
    <w:multiLevelType w:val="hybridMultilevel"/>
    <w:tmpl w:val="D6D06E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40AB3450"/>
    <w:multiLevelType w:val="multilevel"/>
    <w:tmpl w:val="2B88647A"/>
    <w:lvl w:ilvl="0">
      <w:start w:val="1"/>
      <w:numFmt w:val="bullet"/>
      <w:lvlText w:val="o"/>
      <w:lvlJc w:val="left"/>
      <w:pPr>
        <w:tabs>
          <w:tab w:val="num" w:pos="1080"/>
        </w:tabs>
        <w:ind w:left="1080" w:hanging="360"/>
      </w:pPr>
      <w:rPr>
        <w:rFonts w:ascii="Courier New" w:hAnsi="Courier New" w:cs="Courier New" w:hint="default"/>
        <w:sz w:val="20"/>
      </w:rPr>
    </w:lvl>
    <w:lvl w:ilvl="1">
      <w:numFmt w:val="bullet"/>
      <w:lvlText w:val="o"/>
      <w:lvlJc w:val="left"/>
      <w:pPr>
        <w:tabs>
          <w:tab w:val="num" w:pos="1800"/>
        </w:tabs>
        <w:ind w:left="1800" w:hanging="360"/>
      </w:pPr>
      <w:rPr>
        <w:rFonts w:ascii="Courier New" w:hAnsi="Courier New" w:cs="Courier New" w:hint="default"/>
        <w:sz w:val="20"/>
      </w:rPr>
    </w:lvl>
    <w:lvl w:ilvl="2">
      <w:numFmt w:val="bullet"/>
      <w:lvlText w:val=""/>
      <w:lvlJc w:val="left"/>
      <w:pPr>
        <w:tabs>
          <w:tab w:val="num" w:pos="2520"/>
        </w:tabs>
        <w:ind w:left="2520" w:hanging="360"/>
      </w:pPr>
      <w:rPr>
        <w:rFonts w:ascii="Wingdings" w:hAnsi="Wingdings" w:cs="Wingdings" w:hint="default"/>
        <w:sz w:val="20"/>
      </w:rPr>
    </w:lvl>
    <w:lvl w:ilvl="3">
      <w:numFmt w:val="bullet"/>
      <w:lvlText w:val=""/>
      <w:lvlJc w:val="left"/>
      <w:pPr>
        <w:tabs>
          <w:tab w:val="num" w:pos="3240"/>
        </w:tabs>
        <w:ind w:left="3240" w:hanging="360"/>
      </w:pPr>
      <w:rPr>
        <w:rFonts w:ascii="Wingdings" w:hAnsi="Wingdings" w:cs="Wingdings" w:hint="default"/>
        <w:sz w:val="20"/>
      </w:rPr>
    </w:lvl>
    <w:lvl w:ilvl="4">
      <w:numFmt w:val="bullet"/>
      <w:lvlText w:val=""/>
      <w:lvlJc w:val="left"/>
      <w:pPr>
        <w:tabs>
          <w:tab w:val="num" w:pos="3960"/>
        </w:tabs>
        <w:ind w:left="3960" w:hanging="360"/>
      </w:pPr>
      <w:rPr>
        <w:rFonts w:ascii="Wingdings" w:hAnsi="Wingdings" w:cs="Wingdings" w:hint="default"/>
        <w:sz w:val="20"/>
      </w:rPr>
    </w:lvl>
    <w:lvl w:ilvl="5">
      <w:numFmt w:val="bullet"/>
      <w:lvlText w:val=""/>
      <w:lvlJc w:val="left"/>
      <w:pPr>
        <w:tabs>
          <w:tab w:val="num" w:pos="4680"/>
        </w:tabs>
        <w:ind w:left="4680" w:hanging="360"/>
      </w:pPr>
      <w:rPr>
        <w:rFonts w:ascii="Wingdings" w:hAnsi="Wingdings" w:cs="Wingdings" w:hint="default"/>
        <w:sz w:val="20"/>
      </w:rPr>
    </w:lvl>
    <w:lvl w:ilvl="6">
      <w:numFmt w:val="bullet"/>
      <w:lvlText w:val=""/>
      <w:lvlJc w:val="left"/>
      <w:pPr>
        <w:tabs>
          <w:tab w:val="num" w:pos="5400"/>
        </w:tabs>
        <w:ind w:left="5400" w:hanging="360"/>
      </w:pPr>
      <w:rPr>
        <w:rFonts w:ascii="Wingdings" w:hAnsi="Wingdings" w:cs="Wingdings" w:hint="default"/>
        <w:sz w:val="20"/>
      </w:rPr>
    </w:lvl>
    <w:lvl w:ilvl="7">
      <w:numFmt w:val="bullet"/>
      <w:lvlText w:val=""/>
      <w:lvlJc w:val="left"/>
      <w:pPr>
        <w:tabs>
          <w:tab w:val="num" w:pos="6120"/>
        </w:tabs>
        <w:ind w:left="6120" w:hanging="360"/>
      </w:pPr>
      <w:rPr>
        <w:rFonts w:ascii="Wingdings" w:hAnsi="Wingdings" w:cs="Wingdings" w:hint="default"/>
        <w:sz w:val="20"/>
      </w:rPr>
    </w:lvl>
    <w:lvl w:ilvl="8">
      <w:numFmt w:val="bullet"/>
      <w:lvlText w:val=""/>
      <w:lvlJc w:val="left"/>
      <w:pPr>
        <w:tabs>
          <w:tab w:val="num" w:pos="6840"/>
        </w:tabs>
        <w:ind w:left="6840" w:hanging="360"/>
      </w:pPr>
      <w:rPr>
        <w:rFonts w:ascii="Wingdings" w:hAnsi="Wingdings" w:cs="Wingdings" w:hint="default"/>
        <w:sz w:val="20"/>
      </w:rPr>
    </w:lvl>
  </w:abstractNum>
  <w:abstractNum w:abstractNumId="30" w15:restartNumberingAfterBreak="0">
    <w:nsid w:val="44E13559"/>
    <w:multiLevelType w:val="hybridMultilevel"/>
    <w:tmpl w:val="C5EC662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46317A4C"/>
    <w:multiLevelType w:val="hybridMultilevel"/>
    <w:tmpl w:val="50D6A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8F7178"/>
    <w:multiLevelType w:val="hybridMultilevel"/>
    <w:tmpl w:val="A558B4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4A6A767E"/>
    <w:multiLevelType w:val="hybridMultilevel"/>
    <w:tmpl w:val="2D96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9C3EAD"/>
    <w:multiLevelType w:val="multilevel"/>
    <w:tmpl w:val="51660B5C"/>
    <w:lvl w:ilvl="0">
      <w:start w:val="1"/>
      <w:numFmt w:val="bullet"/>
      <w:lvlText w:val="o"/>
      <w:lvlJc w:val="left"/>
      <w:pPr>
        <w:tabs>
          <w:tab w:val="num" w:pos="0"/>
        </w:tabs>
        <w:ind w:left="1440" w:hanging="360"/>
      </w:pPr>
      <w:rPr>
        <w:rFonts w:ascii="Courier New" w:hAnsi="Courier New" w:cs="Courier New" w:hint="default"/>
        <w:w w:val="99"/>
        <w:sz w:val="26"/>
        <w:szCs w:val="26"/>
        <w:lang w:val="vi-VN" w:eastAsia="en-US" w:bidi="ar-SA"/>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5" w15:restartNumberingAfterBreak="0">
    <w:nsid w:val="4D13290D"/>
    <w:multiLevelType w:val="hybridMultilevel"/>
    <w:tmpl w:val="4A9A84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060443D"/>
    <w:multiLevelType w:val="multilevel"/>
    <w:tmpl w:val="1A6AC0A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7" w15:restartNumberingAfterBreak="0">
    <w:nsid w:val="50DD718B"/>
    <w:multiLevelType w:val="hybridMultilevel"/>
    <w:tmpl w:val="5D96D44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51057B39"/>
    <w:multiLevelType w:val="multilevel"/>
    <w:tmpl w:val="29283308"/>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9" w15:restartNumberingAfterBreak="0">
    <w:nsid w:val="5AD021C2"/>
    <w:multiLevelType w:val="hybridMultilevel"/>
    <w:tmpl w:val="06C28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E2454B9"/>
    <w:multiLevelType w:val="hybridMultilevel"/>
    <w:tmpl w:val="B6A460A0"/>
    <w:lvl w:ilvl="0" w:tplc="04090003">
      <w:start w:val="1"/>
      <w:numFmt w:val="bullet"/>
      <w:lvlText w:val="o"/>
      <w:lvlJc w:val="left"/>
      <w:pPr>
        <w:ind w:left="1440" w:hanging="360"/>
      </w:pPr>
      <w:rPr>
        <w:rFonts w:ascii="Courier New" w:hAnsi="Courier New" w:cs="Courier New" w:hint="default"/>
        <w:w w:val="99"/>
        <w:sz w:val="26"/>
        <w:szCs w:val="26"/>
        <w:lang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F371DFE"/>
    <w:multiLevelType w:val="multilevel"/>
    <w:tmpl w:val="8126F722"/>
    <w:lvl w:ilvl="0">
      <w:start w:val="1"/>
      <w:numFmt w:val="bullet"/>
      <w:lvlText w:val=""/>
      <w:lvlJc w:val="left"/>
      <w:pPr>
        <w:tabs>
          <w:tab w:val="num" w:pos="720"/>
        </w:tabs>
        <w:ind w:left="720" w:hanging="360"/>
      </w:pPr>
      <w:rPr>
        <w:rFonts w:ascii="Symbol" w:hAnsi="Symbol" w:cs="Symbol" w:hint="default"/>
        <w:sz w:val="20"/>
      </w:rPr>
    </w:lvl>
    <w:lvl w:ilv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0"/>
        </w:tabs>
        <w:ind w:left="1440" w:hanging="360"/>
      </w:pPr>
      <w:rPr>
        <w:rFonts w:ascii="Symbol" w:hAnsi="Symbol" w:cs="Symbol" w:hint="default"/>
      </w:rPr>
    </w:lvl>
    <w:lvl w:ilvl="3">
      <w:start w:val="1"/>
      <w:numFmt w:val="bullet"/>
      <w:lvlText w:val="o"/>
      <w:lvlJc w:val="left"/>
      <w:pPr>
        <w:tabs>
          <w:tab w:val="num" w:pos="0"/>
        </w:tabs>
        <w:ind w:left="2880" w:hanging="360"/>
      </w:pPr>
      <w:rPr>
        <w:rFonts w:ascii="Courier New" w:hAnsi="Courier New" w:cs="Courier New" w:hint="default"/>
      </w:rPr>
    </w:lvl>
    <w:lvl w:ilvl="4">
      <w:numFmt w:val="bullet"/>
      <w:lvlText w:val=""/>
      <w:lvlJc w:val="left"/>
      <w:pPr>
        <w:tabs>
          <w:tab w:val="num" w:pos="3600"/>
        </w:tabs>
        <w:ind w:left="3600" w:hanging="360"/>
      </w:pPr>
      <w:rPr>
        <w:rFonts w:ascii="Wingdings" w:hAnsi="Wingdings" w:cs="Wingdings" w:hint="default"/>
        <w:sz w:val="20"/>
      </w:rPr>
    </w:lvl>
    <w:lvl w:ilvl="5">
      <w:numFmt w:val="bullet"/>
      <w:lvlText w:val=""/>
      <w:lvlJc w:val="left"/>
      <w:pPr>
        <w:tabs>
          <w:tab w:val="num" w:pos="4320"/>
        </w:tabs>
        <w:ind w:left="4320" w:hanging="360"/>
      </w:pPr>
      <w:rPr>
        <w:rFonts w:ascii="Wingdings" w:hAnsi="Wingdings" w:cs="Wingdings" w:hint="default"/>
        <w:sz w:val="20"/>
      </w:rPr>
    </w:lvl>
    <w:lvl w:ilvl="6">
      <w:numFmt w:val="bullet"/>
      <w:lvlText w:val=""/>
      <w:lvlJc w:val="left"/>
      <w:pPr>
        <w:tabs>
          <w:tab w:val="num" w:pos="5040"/>
        </w:tabs>
        <w:ind w:left="5040" w:hanging="360"/>
      </w:pPr>
      <w:rPr>
        <w:rFonts w:ascii="Wingdings" w:hAnsi="Wingdings" w:cs="Wingdings" w:hint="default"/>
        <w:sz w:val="20"/>
      </w:rPr>
    </w:lvl>
    <w:lvl w:ilvl="7">
      <w:numFmt w:val="bullet"/>
      <w:lvlText w:val=""/>
      <w:lvlJc w:val="left"/>
      <w:pPr>
        <w:tabs>
          <w:tab w:val="num" w:pos="5760"/>
        </w:tabs>
        <w:ind w:left="5760" w:hanging="360"/>
      </w:pPr>
      <w:rPr>
        <w:rFonts w:ascii="Wingdings" w:hAnsi="Wingdings" w:cs="Wingdings" w:hint="default"/>
        <w:sz w:val="20"/>
      </w:rPr>
    </w:lvl>
    <w:lvl w:ilvl="8">
      <w:numFmt w:val="bullet"/>
      <w:lvlText w:val=""/>
      <w:lvlJc w:val="left"/>
      <w:pPr>
        <w:tabs>
          <w:tab w:val="num" w:pos="6480"/>
        </w:tabs>
        <w:ind w:left="6480" w:hanging="360"/>
      </w:pPr>
      <w:rPr>
        <w:rFonts w:ascii="Wingdings" w:hAnsi="Wingdings" w:cs="Wingdings" w:hint="default"/>
        <w:sz w:val="20"/>
      </w:rPr>
    </w:lvl>
  </w:abstractNum>
  <w:abstractNum w:abstractNumId="42" w15:restartNumberingAfterBreak="0">
    <w:nsid w:val="5FF75C59"/>
    <w:multiLevelType w:val="hybridMultilevel"/>
    <w:tmpl w:val="9972408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601E2FEC"/>
    <w:multiLevelType w:val="multilevel"/>
    <w:tmpl w:val="531231F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4" w15:restartNumberingAfterBreak="0">
    <w:nsid w:val="60AC6C7C"/>
    <w:multiLevelType w:val="hybridMultilevel"/>
    <w:tmpl w:val="EC02C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22F7AC7"/>
    <w:multiLevelType w:val="multilevel"/>
    <w:tmpl w:val="0F4E867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6" w15:restartNumberingAfterBreak="0">
    <w:nsid w:val="62576019"/>
    <w:multiLevelType w:val="hybridMultilevel"/>
    <w:tmpl w:val="DA9C42B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7" w15:restartNumberingAfterBreak="0">
    <w:nsid w:val="63EF24A6"/>
    <w:multiLevelType w:val="multilevel"/>
    <w:tmpl w:val="B3067EFC"/>
    <w:lvl w:ilvl="0">
      <w:start w:val="1"/>
      <w:numFmt w:val="bullet"/>
      <w:lvlText w:val="o"/>
      <w:lvlJc w:val="left"/>
      <w:pPr>
        <w:tabs>
          <w:tab w:val="num" w:pos="1080"/>
        </w:tabs>
        <w:ind w:left="1080" w:hanging="360"/>
      </w:pPr>
      <w:rPr>
        <w:rFonts w:ascii="Courier New" w:hAnsi="Courier New" w:cs="Courier New" w:hint="default"/>
        <w:sz w:val="20"/>
      </w:rPr>
    </w:lvl>
    <w:lvl w:ilvl="1" w:tentative="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659A073A"/>
    <w:multiLevelType w:val="hybridMultilevel"/>
    <w:tmpl w:val="66F64B9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667B4F11"/>
    <w:multiLevelType w:val="hybridMultilevel"/>
    <w:tmpl w:val="831AFF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8D32E18"/>
    <w:multiLevelType w:val="hybridMultilevel"/>
    <w:tmpl w:val="0A06D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A004721"/>
    <w:multiLevelType w:val="hybridMultilevel"/>
    <w:tmpl w:val="E5D84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6A8B32A9"/>
    <w:multiLevelType w:val="hybridMultilevel"/>
    <w:tmpl w:val="E55812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AEA6349"/>
    <w:multiLevelType w:val="multilevel"/>
    <w:tmpl w:val="65F4BC9C"/>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4" w15:restartNumberingAfterBreak="0">
    <w:nsid w:val="6C9E3331"/>
    <w:multiLevelType w:val="hybridMultilevel"/>
    <w:tmpl w:val="2536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0DC7921"/>
    <w:multiLevelType w:val="hybridMultilevel"/>
    <w:tmpl w:val="81C033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60163FD"/>
    <w:multiLevelType w:val="multilevel"/>
    <w:tmpl w:val="43E079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7" w15:restartNumberingAfterBreak="0">
    <w:nsid w:val="76101174"/>
    <w:multiLevelType w:val="hybridMultilevel"/>
    <w:tmpl w:val="9C40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7BC47DC"/>
    <w:multiLevelType w:val="hybridMultilevel"/>
    <w:tmpl w:val="2D62631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9" w15:restartNumberingAfterBreak="0">
    <w:nsid w:val="78E83551"/>
    <w:multiLevelType w:val="hybridMultilevel"/>
    <w:tmpl w:val="3D868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9E33CFC"/>
    <w:multiLevelType w:val="multilevel"/>
    <w:tmpl w:val="B36A970A"/>
    <w:lvl w:ilvl="0">
      <w:start w:val="1"/>
      <w:numFmt w:val="upperRoman"/>
      <w:lvlText w:val="%1."/>
      <w:lvlJc w:val="left"/>
      <w:pPr>
        <w:tabs>
          <w:tab w:val="num" w:pos="0"/>
        </w:tabs>
        <w:ind w:left="349" w:hanging="250"/>
      </w:pPr>
      <w:rPr>
        <w:rFonts w:ascii="Times New Roman" w:eastAsia="Times New Roman" w:hAnsi="Times New Roman" w:cs="Times New Roman"/>
        <w:b/>
        <w:bCs/>
        <w:w w:val="100"/>
        <w:sz w:val="28"/>
        <w:szCs w:val="28"/>
        <w:lang w:val="vi-VN" w:eastAsia="en-US" w:bidi="ar-SA"/>
      </w:rPr>
    </w:lvl>
    <w:lvl w:ilvl="1">
      <w:start w:val="1"/>
      <w:numFmt w:val="decimal"/>
      <w:lvlText w:val="%2."/>
      <w:lvlJc w:val="left"/>
      <w:pPr>
        <w:tabs>
          <w:tab w:val="num" w:pos="0"/>
        </w:tabs>
        <w:ind w:left="381" w:hanging="281"/>
      </w:pPr>
      <w:rPr>
        <w:b/>
        <w:bCs/>
        <w:w w:val="100"/>
        <w:lang w:val="vi-VN" w:eastAsia="en-US" w:bidi="ar-SA"/>
      </w:rPr>
    </w:lvl>
    <w:lvl w:ilvl="2">
      <w:numFmt w:val="bullet"/>
      <w:lvlText w:val="-"/>
      <w:lvlJc w:val="left"/>
      <w:pPr>
        <w:tabs>
          <w:tab w:val="num" w:pos="0"/>
        </w:tabs>
        <w:ind w:left="362" w:hanging="152"/>
      </w:pPr>
      <w:rPr>
        <w:rFonts w:ascii="OpenSymbol" w:hAnsi="OpenSymbol" w:cs="OpenSymbol" w:hint="default"/>
        <w:w w:val="99"/>
        <w:lang w:val="vi-VN" w:eastAsia="en-US" w:bidi="ar-SA"/>
      </w:rPr>
    </w:lvl>
    <w:lvl w:ilvl="3">
      <w:numFmt w:val="bullet"/>
      <w:lvlText w:val=""/>
      <w:lvlJc w:val="left"/>
      <w:pPr>
        <w:tabs>
          <w:tab w:val="num" w:pos="0"/>
        </w:tabs>
        <w:ind w:left="1430" w:hanging="360"/>
      </w:pPr>
      <w:rPr>
        <w:rFonts w:ascii="Symbol" w:hAnsi="Symbol" w:cs="Symbol" w:hint="default"/>
        <w:w w:val="99"/>
        <w:sz w:val="26"/>
        <w:szCs w:val="26"/>
        <w:lang w:val="vi-VN" w:eastAsia="en-US" w:bidi="ar-SA"/>
      </w:rPr>
    </w:lvl>
    <w:lvl w:ilvl="4">
      <w:numFmt w:val="bullet"/>
      <w:lvlText w:val="o"/>
      <w:lvlJc w:val="left"/>
      <w:pPr>
        <w:tabs>
          <w:tab w:val="num" w:pos="0"/>
        </w:tabs>
        <w:ind w:left="2150" w:hanging="360"/>
      </w:pPr>
      <w:rPr>
        <w:rFonts w:ascii="Courier New" w:hAnsi="Courier New" w:cs="Courier New" w:hint="default"/>
        <w:w w:val="99"/>
        <w:sz w:val="26"/>
        <w:szCs w:val="26"/>
        <w:lang w:val="vi-VN" w:eastAsia="en-US" w:bidi="ar-SA"/>
      </w:rPr>
    </w:lvl>
    <w:lvl w:ilvl="5">
      <w:numFmt w:val="bullet"/>
      <w:lvlText w:val=""/>
      <w:lvlJc w:val="left"/>
      <w:pPr>
        <w:tabs>
          <w:tab w:val="num" w:pos="0"/>
        </w:tabs>
        <w:ind w:left="2160" w:hanging="360"/>
      </w:pPr>
      <w:rPr>
        <w:rFonts w:ascii="Symbol" w:hAnsi="Symbol" w:cs="Symbol" w:hint="default"/>
        <w:lang w:val="vi-VN" w:eastAsia="en-US" w:bidi="ar-SA"/>
      </w:rPr>
    </w:lvl>
    <w:lvl w:ilvl="6">
      <w:numFmt w:val="bullet"/>
      <w:lvlText w:val=""/>
      <w:lvlJc w:val="left"/>
      <w:pPr>
        <w:tabs>
          <w:tab w:val="num" w:pos="0"/>
        </w:tabs>
        <w:ind w:left="3641" w:hanging="360"/>
      </w:pPr>
      <w:rPr>
        <w:rFonts w:ascii="Symbol" w:hAnsi="Symbol" w:cs="Symbol" w:hint="default"/>
        <w:lang w:val="vi-VN" w:eastAsia="en-US" w:bidi="ar-SA"/>
      </w:rPr>
    </w:lvl>
    <w:lvl w:ilvl="7">
      <w:numFmt w:val="bullet"/>
      <w:lvlText w:val=""/>
      <w:lvlJc w:val="left"/>
      <w:pPr>
        <w:tabs>
          <w:tab w:val="num" w:pos="0"/>
        </w:tabs>
        <w:ind w:left="5122" w:hanging="360"/>
      </w:pPr>
      <w:rPr>
        <w:rFonts w:ascii="Symbol" w:hAnsi="Symbol" w:cs="Symbol" w:hint="default"/>
        <w:lang w:val="vi-VN" w:eastAsia="en-US" w:bidi="ar-SA"/>
      </w:rPr>
    </w:lvl>
    <w:lvl w:ilvl="8">
      <w:numFmt w:val="bullet"/>
      <w:lvlText w:val=""/>
      <w:lvlJc w:val="left"/>
      <w:pPr>
        <w:tabs>
          <w:tab w:val="num" w:pos="0"/>
        </w:tabs>
        <w:ind w:left="6603" w:hanging="360"/>
      </w:pPr>
      <w:rPr>
        <w:rFonts w:ascii="Symbol" w:hAnsi="Symbol" w:cs="Symbol" w:hint="default"/>
        <w:lang w:val="vi-VN" w:eastAsia="en-US" w:bidi="ar-SA"/>
      </w:rPr>
    </w:lvl>
  </w:abstractNum>
  <w:abstractNum w:abstractNumId="61" w15:restartNumberingAfterBreak="0">
    <w:nsid w:val="79FB6655"/>
    <w:multiLevelType w:val="hybridMultilevel"/>
    <w:tmpl w:val="3E7C7A3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2" w15:restartNumberingAfterBreak="0">
    <w:nsid w:val="7A0A3772"/>
    <w:multiLevelType w:val="hybridMultilevel"/>
    <w:tmpl w:val="2A0C97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D3655F2"/>
    <w:multiLevelType w:val="hybridMultilevel"/>
    <w:tmpl w:val="B69608DC"/>
    <w:lvl w:ilvl="0" w:tplc="AB008A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D963E21"/>
    <w:multiLevelType w:val="multilevel"/>
    <w:tmpl w:val="94CA824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379163178">
    <w:abstractNumId w:val="1"/>
  </w:num>
  <w:num w:numId="2" w16cid:durableId="710807723">
    <w:abstractNumId w:val="62"/>
  </w:num>
  <w:num w:numId="3" w16cid:durableId="902838120">
    <w:abstractNumId w:val="22"/>
  </w:num>
  <w:num w:numId="4" w16cid:durableId="1771241959">
    <w:abstractNumId w:val="50"/>
  </w:num>
  <w:num w:numId="5" w16cid:durableId="200171132">
    <w:abstractNumId w:val="4"/>
  </w:num>
  <w:num w:numId="6" w16cid:durableId="933128527">
    <w:abstractNumId w:val="19"/>
  </w:num>
  <w:num w:numId="7" w16cid:durableId="417293897">
    <w:abstractNumId w:val="31"/>
  </w:num>
  <w:num w:numId="8" w16cid:durableId="2041858382">
    <w:abstractNumId w:val="63"/>
  </w:num>
  <w:num w:numId="9" w16cid:durableId="1014188940">
    <w:abstractNumId w:val="49"/>
  </w:num>
  <w:num w:numId="10" w16cid:durableId="1714847283">
    <w:abstractNumId w:val="52"/>
  </w:num>
  <w:num w:numId="11" w16cid:durableId="1735590980">
    <w:abstractNumId w:val="12"/>
  </w:num>
  <w:num w:numId="12" w16cid:durableId="1256744209">
    <w:abstractNumId w:val="0"/>
  </w:num>
  <w:num w:numId="13" w16cid:durableId="549849134">
    <w:abstractNumId w:val="51"/>
  </w:num>
  <w:num w:numId="14" w16cid:durableId="1467162416">
    <w:abstractNumId w:val="7"/>
  </w:num>
  <w:num w:numId="15" w16cid:durableId="27679149">
    <w:abstractNumId w:val="10"/>
  </w:num>
  <w:num w:numId="16" w16cid:durableId="930773930">
    <w:abstractNumId w:val="61"/>
  </w:num>
  <w:num w:numId="17" w16cid:durableId="407768202">
    <w:abstractNumId w:val="9"/>
  </w:num>
  <w:num w:numId="18" w16cid:durableId="839195376">
    <w:abstractNumId w:val="25"/>
  </w:num>
  <w:num w:numId="19" w16cid:durableId="764378281">
    <w:abstractNumId w:val="27"/>
  </w:num>
  <w:num w:numId="20" w16cid:durableId="867329060">
    <w:abstractNumId w:val="46"/>
  </w:num>
  <w:num w:numId="21" w16cid:durableId="840044212">
    <w:abstractNumId w:val="58"/>
  </w:num>
  <w:num w:numId="22" w16cid:durableId="1463840256">
    <w:abstractNumId w:val="37"/>
  </w:num>
  <w:num w:numId="23" w16cid:durableId="136579361">
    <w:abstractNumId w:val="8"/>
  </w:num>
  <w:num w:numId="24" w16cid:durableId="1222449931">
    <w:abstractNumId w:val="20"/>
  </w:num>
  <w:num w:numId="25" w16cid:durableId="137304580">
    <w:abstractNumId w:val="2"/>
  </w:num>
  <w:num w:numId="26" w16cid:durableId="1349721177">
    <w:abstractNumId w:val="47"/>
  </w:num>
  <w:num w:numId="27" w16cid:durableId="336738684">
    <w:abstractNumId w:val="40"/>
  </w:num>
  <w:num w:numId="28" w16cid:durableId="14238145">
    <w:abstractNumId w:val="55"/>
  </w:num>
  <w:num w:numId="29" w16cid:durableId="2031878946">
    <w:abstractNumId w:val="59"/>
  </w:num>
  <w:num w:numId="30" w16cid:durableId="1448810245">
    <w:abstractNumId w:val="26"/>
  </w:num>
  <w:num w:numId="31" w16cid:durableId="1800225986">
    <w:abstractNumId w:val="16"/>
  </w:num>
  <w:num w:numId="32" w16cid:durableId="1185250521">
    <w:abstractNumId w:val="33"/>
  </w:num>
  <w:num w:numId="33" w16cid:durableId="1382317774">
    <w:abstractNumId w:val="24"/>
  </w:num>
  <w:num w:numId="34" w16cid:durableId="1662390556">
    <w:abstractNumId w:val="43"/>
  </w:num>
  <w:num w:numId="35" w16cid:durableId="1254321424">
    <w:abstractNumId w:val="45"/>
  </w:num>
  <w:num w:numId="36" w16cid:durableId="1628513085">
    <w:abstractNumId w:val="36"/>
  </w:num>
  <w:num w:numId="37" w16cid:durableId="637420793">
    <w:abstractNumId w:val="28"/>
  </w:num>
  <w:num w:numId="38" w16cid:durableId="1960717198">
    <w:abstractNumId w:val="35"/>
  </w:num>
  <w:num w:numId="39" w16cid:durableId="1907567324">
    <w:abstractNumId w:val="3"/>
  </w:num>
  <w:num w:numId="40" w16cid:durableId="1251816853">
    <w:abstractNumId w:val="54"/>
  </w:num>
  <w:num w:numId="41" w16cid:durableId="1804545152">
    <w:abstractNumId w:val="23"/>
  </w:num>
  <w:num w:numId="42" w16cid:durableId="2069569383">
    <w:abstractNumId w:val="15"/>
  </w:num>
  <w:num w:numId="43" w16cid:durableId="793059038">
    <w:abstractNumId w:val="5"/>
  </w:num>
  <w:num w:numId="44" w16cid:durableId="1114179271">
    <w:abstractNumId w:val="30"/>
  </w:num>
  <w:num w:numId="45" w16cid:durableId="681509862">
    <w:abstractNumId w:val="14"/>
  </w:num>
  <w:num w:numId="46" w16cid:durableId="1200708320">
    <w:abstractNumId w:val="32"/>
  </w:num>
  <w:num w:numId="47" w16cid:durableId="1740594431">
    <w:abstractNumId w:val="18"/>
  </w:num>
  <w:num w:numId="48" w16cid:durableId="661154691">
    <w:abstractNumId w:val="39"/>
  </w:num>
  <w:num w:numId="49" w16cid:durableId="1464277148">
    <w:abstractNumId w:val="17"/>
  </w:num>
  <w:num w:numId="50" w16cid:durableId="1233001679">
    <w:abstractNumId w:val="44"/>
  </w:num>
  <w:num w:numId="51" w16cid:durableId="167909235">
    <w:abstractNumId w:val="42"/>
  </w:num>
  <w:num w:numId="52" w16cid:durableId="737438341">
    <w:abstractNumId w:val="60"/>
  </w:num>
  <w:num w:numId="53" w16cid:durableId="1742871076">
    <w:abstractNumId w:val="6"/>
  </w:num>
  <w:num w:numId="54" w16cid:durableId="1621450106">
    <w:abstractNumId w:val="41"/>
  </w:num>
  <w:num w:numId="55" w16cid:durableId="810515411">
    <w:abstractNumId w:val="11"/>
  </w:num>
  <w:num w:numId="56" w16cid:durableId="1659269136">
    <w:abstractNumId w:val="29"/>
  </w:num>
  <w:num w:numId="57" w16cid:durableId="1006323054">
    <w:abstractNumId w:val="34"/>
  </w:num>
  <w:num w:numId="58" w16cid:durableId="2109110190">
    <w:abstractNumId w:val="53"/>
  </w:num>
  <w:num w:numId="59" w16cid:durableId="103309047">
    <w:abstractNumId w:val="21"/>
  </w:num>
  <w:num w:numId="60" w16cid:durableId="1179929127">
    <w:abstractNumId w:val="38"/>
  </w:num>
  <w:num w:numId="61" w16cid:durableId="1863202632">
    <w:abstractNumId w:val="64"/>
  </w:num>
  <w:num w:numId="62" w16cid:durableId="1051732887">
    <w:abstractNumId w:val="56"/>
  </w:num>
  <w:num w:numId="63" w16cid:durableId="25525262">
    <w:abstractNumId w:val="57"/>
  </w:num>
  <w:num w:numId="64" w16cid:durableId="587542177">
    <w:abstractNumId w:val="48"/>
  </w:num>
  <w:num w:numId="65" w16cid:durableId="80762711">
    <w:abstractNumId w:val="13"/>
  </w:num>
  <w:numIdMacAtCleanup w:val="6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ũ Thị Dương">
    <w15:presenceInfo w15:providerId="AD" w15:userId="S::duongvt@haui.edu.vn::e06acfce-9a32-4d47-a53d-9b46277453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32FF"/>
    <w:rsid w:val="00004EA1"/>
    <w:rsid w:val="00026D9A"/>
    <w:rsid w:val="000345B3"/>
    <w:rsid w:val="0004663B"/>
    <w:rsid w:val="00056A1E"/>
    <w:rsid w:val="00072EAA"/>
    <w:rsid w:val="00075511"/>
    <w:rsid w:val="00080080"/>
    <w:rsid w:val="00090C95"/>
    <w:rsid w:val="0009624F"/>
    <w:rsid w:val="000A0E96"/>
    <w:rsid w:val="000B1935"/>
    <w:rsid w:val="000C42A1"/>
    <w:rsid w:val="000E7760"/>
    <w:rsid w:val="000F51AB"/>
    <w:rsid w:val="00102786"/>
    <w:rsid w:val="00113D2C"/>
    <w:rsid w:val="00116761"/>
    <w:rsid w:val="00117BF9"/>
    <w:rsid w:val="00130164"/>
    <w:rsid w:val="00135DA0"/>
    <w:rsid w:val="00137205"/>
    <w:rsid w:val="0015098D"/>
    <w:rsid w:val="00150C54"/>
    <w:rsid w:val="00166A19"/>
    <w:rsid w:val="00167C88"/>
    <w:rsid w:val="00176FE8"/>
    <w:rsid w:val="00177892"/>
    <w:rsid w:val="00182A92"/>
    <w:rsid w:val="00197B7B"/>
    <w:rsid w:val="001A223F"/>
    <w:rsid w:val="001A725F"/>
    <w:rsid w:val="001C006D"/>
    <w:rsid w:val="001C6EF2"/>
    <w:rsid w:val="001F5764"/>
    <w:rsid w:val="00202C2B"/>
    <w:rsid w:val="002040B3"/>
    <w:rsid w:val="00211C73"/>
    <w:rsid w:val="0021690C"/>
    <w:rsid w:val="00222615"/>
    <w:rsid w:val="00223130"/>
    <w:rsid w:val="00231183"/>
    <w:rsid w:val="0023273F"/>
    <w:rsid w:val="002422AE"/>
    <w:rsid w:val="00262995"/>
    <w:rsid w:val="002941CB"/>
    <w:rsid w:val="002B3136"/>
    <w:rsid w:val="002B6FAB"/>
    <w:rsid w:val="002C4E09"/>
    <w:rsid w:val="002D0E39"/>
    <w:rsid w:val="002F34C9"/>
    <w:rsid w:val="00301604"/>
    <w:rsid w:val="0030633E"/>
    <w:rsid w:val="00325D76"/>
    <w:rsid w:val="00330FBD"/>
    <w:rsid w:val="0034066C"/>
    <w:rsid w:val="00371573"/>
    <w:rsid w:val="0037425F"/>
    <w:rsid w:val="003764CD"/>
    <w:rsid w:val="003777B0"/>
    <w:rsid w:val="00381A41"/>
    <w:rsid w:val="00397E9C"/>
    <w:rsid w:val="003A0821"/>
    <w:rsid w:val="003B41E9"/>
    <w:rsid w:val="003C0463"/>
    <w:rsid w:val="003D3B9F"/>
    <w:rsid w:val="003E095E"/>
    <w:rsid w:val="003F0A81"/>
    <w:rsid w:val="003F5059"/>
    <w:rsid w:val="00401A50"/>
    <w:rsid w:val="004060EC"/>
    <w:rsid w:val="004065D9"/>
    <w:rsid w:val="0042347A"/>
    <w:rsid w:val="0046282C"/>
    <w:rsid w:val="00475C34"/>
    <w:rsid w:val="00496D66"/>
    <w:rsid w:val="004A013D"/>
    <w:rsid w:val="004B56E2"/>
    <w:rsid w:val="004E232F"/>
    <w:rsid w:val="004F7123"/>
    <w:rsid w:val="005140FF"/>
    <w:rsid w:val="00516F01"/>
    <w:rsid w:val="00517292"/>
    <w:rsid w:val="0052464A"/>
    <w:rsid w:val="00525432"/>
    <w:rsid w:val="00552641"/>
    <w:rsid w:val="00553701"/>
    <w:rsid w:val="00553EF9"/>
    <w:rsid w:val="00594788"/>
    <w:rsid w:val="00597AAD"/>
    <w:rsid w:val="005B2D36"/>
    <w:rsid w:val="005B7D6A"/>
    <w:rsid w:val="005D3D6E"/>
    <w:rsid w:val="005D4657"/>
    <w:rsid w:val="00634E41"/>
    <w:rsid w:val="00647D00"/>
    <w:rsid w:val="00660EFD"/>
    <w:rsid w:val="00662D51"/>
    <w:rsid w:val="00693B8B"/>
    <w:rsid w:val="00693FEF"/>
    <w:rsid w:val="006A0873"/>
    <w:rsid w:val="006B4AE3"/>
    <w:rsid w:val="006D1D0C"/>
    <w:rsid w:val="006D61ED"/>
    <w:rsid w:val="006E5078"/>
    <w:rsid w:val="006E5087"/>
    <w:rsid w:val="007031C5"/>
    <w:rsid w:val="007079E2"/>
    <w:rsid w:val="00707E6B"/>
    <w:rsid w:val="00734880"/>
    <w:rsid w:val="007351A7"/>
    <w:rsid w:val="00735C12"/>
    <w:rsid w:val="00737666"/>
    <w:rsid w:val="007669FF"/>
    <w:rsid w:val="00796443"/>
    <w:rsid w:val="007B3E5E"/>
    <w:rsid w:val="007F3AE1"/>
    <w:rsid w:val="00815E6A"/>
    <w:rsid w:val="00856C1D"/>
    <w:rsid w:val="0086296B"/>
    <w:rsid w:val="00864B1A"/>
    <w:rsid w:val="00887BD3"/>
    <w:rsid w:val="0089732F"/>
    <w:rsid w:val="008A77CC"/>
    <w:rsid w:val="008B03B2"/>
    <w:rsid w:val="008B4C8A"/>
    <w:rsid w:val="008F44C4"/>
    <w:rsid w:val="00910935"/>
    <w:rsid w:val="00945808"/>
    <w:rsid w:val="009646D8"/>
    <w:rsid w:val="00984103"/>
    <w:rsid w:val="00984BEF"/>
    <w:rsid w:val="009A0670"/>
    <w:rsid w:val="009A1A2F"/>
    <w:rsid w:val="009B760E"/>
    <w:rsid w:val="009B78C6"/>
    <w:rsid w:val="009C0FFF"/>
    <w:rsid w:val="009C487D"/>
    <w:rsid w:val="00A02E52"/>
    <w:rsid w:val="00A30188"/>
    <w:rsid w:val="00A31F44"/>
    <w:rsid w:val="00A44B97"/>
    <w:rsid w:val="00A44F91"/>
    <w:rsid w:val="00A6091E"/>
    <w:rsid w:val="00A70227"/>
    <w:rsid w:val="00AA10C2"/>
    <w:rsid w:val="00AA3E27"/>
    <w:rsid w:val="00AB05A2"/>
    <w:rsid w:val="00B26EEC"/>
    <w:rsid w:val="00B31B0E"/>
    <w:rsid w:val="00B40953"/>
    <w:rsid w:val="00B7322C"/>
    <w:rsid w:val="00BA1999"/>
    <w:rsid w:val="00BA3094"/>
    <w:rsid w:val="00BA36C4"/>
    <w:rsid w:val="00BA70A6"/>
    <w:rsid w:val="00BD089F"/>
    <w:rsid w:val="00BD69D2"/>
    <w:rsid w:val="00BD6A60"/>
    <w:rsid w:val="00BE0FC7"/>
    <w:rsid w:val="00BE37F4"/>
    <w:rsid w:val="00BE7F48"/>
    <w:rsid w:val="00BF19EF"/>
    <w:rsid w:val="00BF5093"/>
    <w:rsid w:val="00C03A45"/>
    <w:rsid w:val="00C138E9"/>
    <w:rsid w:val="00C17C5C"/>
    <w:rsid w:val="00C33906"/>
    <w:rsid w:val="00C7045E"/>
    <w:rsid w:val="00C77E25"/>
    <w:rsid w:val="00C95E99"/>
    <w:rsid w:val="00CB46C6"/>
    <w:rsid w:val="00CC1779"/>
    <w:rsid w:val="00CD251C"/>
    <w:rsid w:val="00CE0FA7"/>
    <w:rsid w:val="00CF5CA8"/>
    <w:rsid w:val="00D051CA"/>
    <w:rsid w:val="00D14216"/>
    <w:rsid w:val="00D1576B"/>
    <w:rsid w:val="00D16D50"/>
    <w:rsid w:val="00D243A0"/>
    <w:rsid w:val="00D36E7C"/>
    <w:rsid w:val="00D41991"/>
    <w:rsid w:val="00D45D87"/>
    <w:rsid w:val="00D51FE2"/>
    <w:rsid w:val="00D616B1"/>
    <w:rsid w:val="00D61E3D"/>
    <w:rsid w:val="00D62D42"/>
    <w:rsid w:val="00D667EF"/>
    <w:rsid w:val="00D8533D"/>
    <w:rsid w:val="00D90FA0"/>
    <w:rsid w:val="00DB20E1"/>
    <w:rsid w:val="00DE1517"/>
    <w:rsid w:val="00DF2DA7"/>
    <w:rsid w:val="00E131F9"/>
    <w:rsid w:val="00E174B7"/>
    <w:rsid w:val="00E267A7"/>
    <w:rsid w:val="00E27052"/>
    <w:rsid w:val="00E435A1"/>
    <w:rsid w:val="00E51737"/>
    <w:rsid w:val="00E54933"/>
    <w:rsid w:val="00E624DB"/>
    <w:rsid w:val="00E64982"/>
    <w:rsid w:val="00E83B43"/>
    <w:rsid w:val="00E8520F"/>
    <w:rsid w:val="00E908F9"/>
    <w:rsid w:val="00EA6941"/>
    <w:rsid w:val="00EB6199"/>
    <w:rsid w:val="00EC3F34"/>
    <w:rsid w:val="00ED239F"/>
    <w:rsid w:val="00F04A0A"/>
    <w:rsid w:val="00F04EE0"/>
    <w:rsid w:val="00F102FB"/>
    <w:rsid w:val="00F21456"/>
    <w:rsid w:val="00F26D54"/>
    <w:rsid w:val="00F34592"/>
    <w:rsid w:val="00F37DB6"/>
    <w:rsid w:val="00F675F4"/>
    <w:rsid w:val="00F83B39"/>
    <w:rsid w:val="00F8629D"/>
    <w:rsid w:val="00F919FA"/>
    <w:rsid w:val="00F96EFB"/>
    <w:rsid w:val="00FA48E0"/>
    <w:rsid w:val="00FA6187"/>
    <w:rsid w:val="00FB32FF"/>
    <w:rsid w:val="00FB41CE"/>
    <w:rsid w:val="00FC2EEA"/>
    <w:rsid w:val="00FD708A"/>
    <w:rsid w:val="00FE1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58457"/>
  <w15:docId w15:val="{5393456A-0D4B-488D-954F-5FD55DA9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2FF"/>
    <w:pPr>
      <w:spacing w:after="0" w:line="360" w:lineRule="auto"/>
      <w:ind w:firstLine="720"/>
      <w:jc w:val="both"/>
    </w:pPr>
    <w:rPr>
      <w:rFonts w:ascii="Times New Roman" w:eastAsia="Times New Roman" w:hAnsi="Times New Roman" w:cs="Times New Roman"/>
      <w:sz w:val="28"/>
      <w:szCs w:val="24"/>
    </w:rPr>
  </w:style>
  <w:style w:type="paragraph" w:styleId="Heading1">
    <w:name w:val="heading 1"/>
    <w:basedOn w:val="Normal"/>
    <w:next w:val="Normal"/>
    <w:link w:val="Heading1Char"/>
    <w:autoRedefine/>
    <w:qFormat/>
    <w:rsid w:val="0089732F"/>
    <w:pPr>
      <w:keepNext/>
      <w:numPr>
        <w:numId w:val="1"/>
      </w:numPr>
      <w:jc w:val="center"/>
      <w:outlineLvl w:val="0"/>
    </w:pPr>
    <w:rPr>
      <w:b/>
      <w:kern w:val="28"/>
      <w:szCs w:val="28"/>
      <w:lang w:val="fr-FR" w:eastAsia="fr-FR"/>
    </w:rPr>
  </w:style>
  <w:style w:type="paragraph" w:styleId="Heading2">
    <w:name w:val="heading 2"/>
    <w:basedOn w:val="Normal"/>
    <w:next w:val="Normal"/>
    <w:link w:val="Heading2Char"/>
    <w:autoRedefine/>
    <w:qFormat/>
    <w:rsid w:val="00FA48E0"/>
    <w:pPr>
      <w:keepNext/>
      <w:numPr>
        <w:ilvl w:val="1"/>
        <w:numId w:val="1"/>
      </w:numPr>
      <w:ind w:hanging="783"/>
      <w:outlineLvl w:val="1"/>
    </w:pPr>
    <w:rPr>
      <w:b/>
      <w:szCs w:val="28"/>
      <w:lang w:val="fr-FR" w:eastAsia="fr-FR"/>
    </w:rPr>
  </w:style>
  <w:style w:type="paragraph" w:styleId="Heading3">
    <w:name w:val="heading 3"/>
    <w:basedOn w:val="Normal"/>
    <w:next w:val="Normal"/>
    <w:link w:val="Heading3Char"/>
    <w:qFormat/>
    <w:rsid w:val="00FB32FF"/>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link w:val="Heading4Char"/>
    <w:qFormat/>
    <w:rsid w:val="00FB32FF"/>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link w:val="Heading5Char"/>
    <w:qFormat/>
    <w:rsid w:val="00FB32FF"/>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link w:val="Heading6Char"/>
    <w:qFormat/>
    <w:rsid w:val="00FB32FF"/>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link w:val="Heading7Char"/>
    <w:qFormat/>
    <w:rsid w:val="00FB32FF"/>
    <w:pPr>
      <w:keepNext/>
      <w:numPr>
        <w:ilvl w:val="6"/>
        <w:numId w:val="1"/>
      </w:numPr>
      <w:outlineLvl w:val="6"/>
    </w:pPr>
    <w:rPr>
      <w:rFonts w:ascii="Tahoma" w:hAnsi="Tahoma"/>
      <w:b/>
      <w:sz w:val="22"/>
      <w:szCs w:val="20"/>
      <w:lang w:val="fr-FR" w:eastAsia="fr-FR"/>
    </w:rPr>
  </w:style>
  <w:style w:type="paragraph" w:styleId="Heading8">
    <w:name w:val="heading 8"/>
    <w:basedOn w:val="Normal"/>
    <w:next w:val="Normal"/>
    <w:link w:val="Heading8Char"/>
    <w:qFormat/>
    <w:rsid w:val="00FB32FF"/>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link w:val="Heading9Char"/>
    <w:qFormat/>
    <w:rsid w:val="00FB32FF"/>
    <w:pPr>
      <w:keepNext/>
      <w:numPr>
        <w:ilvl w:val="8"/>
        <w:numId w:val="1"/>
      </w:numPr>
      <w:pBdr>
        <w:top w:val="single" w:sz="18" w:space="1" w:color="auto"/>
        <w:left w:val="single" w:sz="18" w:space="1" w:color="auto"/>
        <w:bottom w:val="single" w:sz="18" w:space="1" w:color="auto"/>
        <w:right w:val="single" w:sz="18" w:space="1" w:color="auto"/>
      </w:pBdr>
      <w:shd w:val="pct5" w:color="auto" w:fill="auto"/>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732F"/>
    <w:rPr>
      <w:rFonts w:ascii="Times New Roman" w:eastAsia="Times New Roman" w:hAnsi="Times New Roman" w:cs="Times New Roman"/>
      <w:b/>
      <w:kern w:val="28"/>
      <w:sz w:val="28"/>
      <w:szCs w:val="28"/>
      <w:lang w:val="fr-FR" w:eastAsia="fr-FR"/>
    </w:rPr>
  </w:style>
  <w:style w:type="character" w:customStyle="1" w:styleId="Heading2Char">
    <w:name w:val="Heading 2 Char"/>
    <w:basedOn w:val="DefaultParagraphFont"/>
    <w:link w:val="Heading2"/>
    <w:rsid w:val="00FA48E0"/>
    <w:rPr>
      <w:rFonts w:ascii="Times New Roman" w:eastAsia="Times New Roman" w:hAnsi="Times New Roman" w:cs="Times New Roman"/>
      <w:b/>
      <w:sz w:val="28"/>
      <w:szCs w:val="28"/>
      <w:lang w:val="fr-FR" w:eastAsia="fr-FR"/>
    </w:rPr>
  </w:style>
  <w:style w:type="character" w:customStyle="1" w:styleId="Heading3Char">
    <w:name w:val="Heading 3 Char"/>
    <w:basedOn w:val="DefaultParagraphFont"/>
    <w:link w:val="Heading3"/>
    <w:rsid w:val="00FB32FF"/>
    <w:rPr>
      <w:rFonts w:ascii="Times New Roman" w:eastAsia="Times New Roman" w:hAnsi="Times New Roman" w:cs="Times New Roman"/>
      <w:b/>
      <w:sz w:val="28"/>
      <w:szCs w:val="20"/>
      <w:u w:val="single"/>
      <w:lang w:val="fr-FR" w:eastAsia="fr-FR"/>
    </w:rPr>
  </w:style>
  <w:style w:type="character" w:customStyle="1" w:styleId="Heading4Char">
    <w:name w:val="Heading 4 Char"/>
    <w:basedOn w:val="DefaultParagraphFont"/>
    <w:link w:val="Heading4"/>
    <w:rsid w:val="00FB32FF"/>
    <w:rPr>
      <w:rFonts w:ascii="Arial" w:eastAsia="Times New Roman" w:hAnsi="Arial" w:cs="Times New Roman"/>
      <w:b/>
      <w:szCs w:val="20"/>
      <w:lang w:val="fr-FR" w:eastAsia="fr-FR"/>
    </w:rPr>
  </w:style>
  <w:style w:type="character" w:customStyle="1" w:styleId="Heading5Char">
    <w:name w:val="Heading 5 Char"/>
    <w:basedOn w:val="DefaultParagraphFont"/>
    <w:link w:val="Heading5"/>
    <w:rsid w:val="00FB32FF"/>
    <w:rPr>
      <w:rFonts w:ascii="Arial" w:eastAsia="Times New Roman" w:hAnsi="Arial" w:cs="Times New Roman"/>
      <w:b/>
      <w:sz w:val="20"/>
      <w:szCs w:val="20"/>
      <w:lang w:val="fr-FR" w:eastAsia="fr-FR"/>
    </w:rPr>
  </w:style>
  <w:style w:type="character" w:customStyle="1" w:styleId="Heading6Char">
    <w:name w:val="Heading 6 Char"/>
    <w:basedOn w:val="DefaultParagraphFont"/>
    <w:link w:val="Heading6"/>
    <w:rsid w:val="00FB32FF"/>
    <w:rPr>
      <w:rFonts w:ascii="Times" w:eastAsia="Times New Roman" w:hAnsi="Times" w:cs="Times New Roman"/>
      <w:sz w:val="20"/>
      <w:szCs w:val="20"/>
      <w:lang w:val="fr-FR" w:eastAsia="fr-FR"/>
    </w:rPr>
  </w:style>
  <w:style w:type="character" w:customStyle="1" w:styleId="Heading7Char">
    <w:name w:val="Heading 7 Char"/>
    <w:basedOn w:val="DefaultParagraphFont"/>
    <w:link w:val="Heading7"/>
    <w:rsid w:val="00FB32FF"/>
    <w:rPr>
      <w:rFonts w:ascii="Tahoma" w:eastAsia="Times New Roman" w:hAnsi="Tahoma" w:cs="Times New Roman"/>
      <w:b/>
      <w:szCs w:val="20"/>
      <w:lang w:val="fr-FR" w:eastAsia="fr-FR"/>
    </w:rPr>
  </w:style>
  <w:style w:type="character" w:customStyle="1" w:styleId="Heading8Char">
    <w:name w:val="Heading 8 Char"/>
    <w:basedOn w:val="DefaultParagraphFont"/>
    <w:link w:val="Heading8"/>
    <w:rsid w:val="00FB32FF"/>
    <w:rPr>
      <w:rFonts w:ascii="Tahoma" w:eastAsia="Times New Roman" w:hAnsi="Tahoma" w:cs="Times New Roman"/>
      <w:b/>
      <w:sz w:val="28"/>
      <w:szCs w:val="20"/>
      <w:shd w:val="pct5" w:color="auto" w:fill="auto"/>
      <w:lang w:val="fr-FR" w:eastAsia="fr-FR"/>
    </w:rPr>
  </w:style>
  <w:style w:type="character" w:customStyle="1" w:styleId="Heading9Char">
    <w:name w:val="Heading 9 Char"/>
    <w:basedOn w:val="DefaultParagraphFont"/>
    <w:link w:val="Heading9"/>
    <w:rsid w:val="00FB32FF"/>
    <w:rPr>
      <w:rFonts w:ascii="Times New Roman" w:eastAsia="Times New Roman" w:hAnsi="Times New Roman" w:cs="Times New Roman"/>
      <w:b/>
      <w:szCs w:val="20"/>
      <w:shd w:val="pct5" w:color="auto" w:fill="auto"/>
      <w:lang w:val="fr-FR" w:eastAsia="fr-FR"/>
    </w:rPr>
  </w:style>
  <w:style w:type="table" w:styleId="TableGrid">
    <w:name w:val="Table Grid"/>
    <w:basedOn w:val="TableNormal"/>
    <w:rsid w:val="00FB32F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FB32FF"/>
    <w:pPr>
      <w:tabs>
        <w:tab w:val="center" w:pos="4536"/>
        <w:tab w:val="right" w:pos="9072"/>
      </w:tabs>
    </w:pPr>
    <w:rPr>
      <w:szCs w:val="20"/>
      <w:lang w:val="fr-FR" w:eastAsia="fr-FR"/>
    </w:rPr>
  </w:style>
  <w:style w:type="character" w:customStyle="1" w:styleId="HeaderChar">
    <w:name w:val="Header Char"/>
    <w:basedOn w:val="DefaultParagraphFont"/>
    <w:link w:val="Header"/>
    <w:uiPriority w:val="99"/>
    <w:rsid w:val="00FB32FF"/>
    <w:rPr>
      <w:rFonts w:ascii="Times New Roman" w:eastAsia="Times New Roman" w:hAnsi="Times New Roman" w:cs="Times New Roman"/>
      <w:sz w:val="28"/>
      <w:szCs w:val="20"/>
      <w:lang w:val="fr-FR" w:eastAsia="fr-FR"/>
    </w:rPr>
  </w:style>
  <w:style w:type="paragraph" w:styleId="Footer">
    <w:name w:val="footer"/>
    <w:basedOn w:val="Normal"/>
    <w:link w:val="FooterChar"/>
    <w:rsid w:val="00FB32FF"/>
    <w:pPr>
      <w:tabs>
        <w:tab w:val="center" w:pos="4536"/>
        <w:tab w:val="right" w:pos="9072"/>
      </w:tabs>
    </w:pPr>
    <w:rPr>
      <w:szCs w:val="20"/>
      <w:lang w:val="fr-FR" w:eastAsia="fr-FR"/>
    </w:rPr>
  </w:style>
  <w:style w:type="character" w:customStyle="1" w:styleId="FooterChar">
    <w:name w:val="Footer Char"/>
    <w:basedOn w:val="DefaultParagraphFont"/>
    <w:link w:val="Footer"/>
    <w:rsid w:val="00FB32FF"/>
    <w:rPr>
      <w:rFonts w:ascii="Times New Roman" w:eastAsia="Times New Roman" w:hAnsi="Times New Roman" w:cs="Times New Roman"/>
      <w:sz w:val="28"/>
      <w:szCs w:val="20"/>
      <w:lang w:val="fr-FR" w:eastAsia="fr-FR"/>
    </w:rPr>
  </w:style>
  <w:style w:type="paragraph" w:styleId="TOC1">
    <w:name w:val="toc 1"/>
    <w:basedOn w:val="Normal"/>
    <w:next w:val="Normal"/>
    <w:autoRedefine/>
    <w:uiPriority w:val="39"/>
    <w:rsid w:val="00FB32FF"/>
    <w:pPr>
      <w:spacing w:before="120" w:after="120"/>
    </w:pPr>
    <w:rPr>
      <w:b/>
      <w:szCs w:val="20"/>
      <w:lang w:val="fr-FR" w:eastAsia="fr-FR"/>
    </w:rPr>
  </w:style>
  <w:style w:type="paragraph" w:styleId="TOC2">
    <w:name w:val="toc 2"/>
    <w:basedOn w:val="Normal"/>
    <w:next w:val="Normal"/>
    <w:autoRedefine/>
    <w:uiPriority w:val="39"/>
    <w:rsid w:val="00FB32FF"/>
    <w:pPr>
      <w:ind w:left="240"/>
    </w:pPr>
    <w:rPr>
      <w:sz w:val="22"/>
      <w:szCs w:val="22"/>
      <w:lang w:val="fr-FR" w:eastAsia="fr-FR"/>
    </w:rPr>
  </w:style>
  <w:style w:type="paragraph" w:styleId="TOC3">
    <w:name w:val="toc 3"/>
    <w:basedOn w:val="Normal"/>
    <w:next w:val="Normal"/>
    <w:autoRedefine/>
    <w:uiPriority w:val="39"/>
    <w:rsid w:val="00FB32FF"/>
    <w:pPr>
      <w:ind w:left="480"/>
    </w:pPr>
    <w:rPr>
      <w:i/>
      <w:sz w:val="20"/>
      <w:szCs w:val="20"/>
      <w:lang w:val="fr-FR" w:eastAsia="fr-FR"/>
    </w:rPr>
  </w:style>
  <w:style w:type="paragraph" w:customStyle="1" w:styleId="StyleTitre3Arial">
    <w:name w:val="Style Titre 3 + Arial"/>
    <w:basedOn w:val="Heading3"/>
    <w:autoRedefine/>
    <w:rsid w:val="00FA48E0"/>
    <w:pPr>
      <w:spacing w:before="0" w:after="0"/>
      <w:ind w:hanging="464"/>
    </w:pPr>
    <w:rPr>
      <w:bCs/>
      <w:sz w:val="26"/>
      <w:u w:val="none"/>
    </w:rPr>
  </w:style>
  <w:style w:type="character" w:styleId="PageNumber">
    <w:name w:val="page number"/>
    <w:basedOn w:val="DefaultParagraphFont"/>
    <w:rsid w:val="00FB32FF"/>
  </w:style>
  <w:style w:type="paragraph" w:customStyle="1" w:styleId="bib">
    <w:name w:val="bib"/>
    <w:basedOn w:val="Normal"/>
    <w:rsid w:val="00FB32FF"/>
    <w:pPr>
      <w:keepLines/>
      <w:spacing w:after="240"/>
      <w:ind w:left="1134" w:hanging="1134"/>
    </w:pPr>
    <w:rPr>
      <w:sz w:val="20"/>
      <w:szCs w:val="20"/>
      <w:lang w:val="fr-FR" w:eastAsia="fr-FR"/>
    </w:rPr>
  </w:style>
  <w:style w:type="paragraph" w:styleId="Caption">
    <w:name w:val="caption"/>
    <w:basedOn w:val="Normal"/>
    <w:next w:val="Normal"/>
    <w:qFormat/>
    <w:rsid w:val="00FB32FF"/>
    <w:pPr>
      <w:jc w:val="center"/>
    </w:pPr>
    <w:rPr>
      <w:bCs/>
      <w:i/>
      <w:sz w:val="22"/>
      <w:szCs w:val="20"/>
      <w:lang w:val="fr-FR" w:eastAsia="fr-FR"/>
    </w:rPr>
  </w:style>
  <w:style w:type="paragraph" w:styleId="BodyText">
    <w:name w:val="Body Text"/>
    <w:basedOn w:val="Normal"/>
    <w:link w:val="BodyTextChar"/>
    <w:rsid w:val="00FB32FF"/>
    <w:rPr>
      <w:sz w:val="26"/>
      <w:szCs w:val="26"/>
    </w:rPr>
  </w:style>
  <w:style w:type="character" w:customStyle="1" w:styleId="BodyTextChar">
    <w:name w:val="Body Text Char"/>
    <w:basedOn w:val="DefaultParagraphFont"/>
    <w:link w:val="BodyText"/>
    <w:rsid w:val="00FB32FF"/>
    <w:rPr>
      <w:rFonts w:ascii="Times New Roman" w:eastAsia="Times New Roman" w:hAnsi="Times New Roman" w:cs="Times New Roman"/>
      <w:sz w:val="26"/>
      <w:szCs w:val="26"/>
    </w:rPr>
  </w:style>
  <w:style w:type="paragraph" w:styleId="ListParagraph">
    <w:name w:val="List Paragraph"/>
    <w:basedOn w:val="Normal"/>
    <w:uiPriority w:val="1"/>
    <w:qFormat/>
    <w:rsid w:val="00FB32FF"/>
    <w:pPr>
      <w:ind w:left="720"/>
      <w:contextualSpacing/>
    </w:pPr>
  </w:style>
  <w:style w:type="character" w:styleId="Hyperlink">
    <w:name w:val="Hyperlink"/>
    <w:basedOn w:val="DefaultParagraphFont"/>
    <w:uiPriority w:val="99"/>
    <w:unhideWhenUsed/>
    <w:rsid w:val="00FB32FF"/>
    <w:rPr>
      <w:color w:val="0563C1" w:themeColor="hyperlink"/>
      <w:u w:val="single"/>
    </w:rPr>
  </w:style>
  <w:style w:type="paragraph" w:styleId="TOCHeading">
    <w:name w:val="TOC Heading"/>
    <w:basedOn w:val="Heading1"/>
    <w:next w:val="Normal"/>
    <w:uiPriority w:val="39"/>
    <w:unhideWhenUsed/>
    <w:qFormat/>
    <w:rsid w:val="00FB32FF"/>
    <w:pPr>
      <w:keepLines/>
      <w:numPr>
        <w:numId w:val="0"/>
      </w:numPr>
      <w:spacing w:line="259" w:lineRule="auto"/>
      <w:outlineLvl w:val="9"/>
    </w:pPr>
    <w:rPr>
      <w:rFonts w:asciiTheme="majorHAnsi" w:eastAsiaTheme="majorEastAsia" w:hAnsiTheme="majorHAnsi" w:cstheme="majorBidi"/>
      <w:b w:val="0"/>
      <w:color w:val="2F5496" w:themeColor="accent1" w:themeShade="BF"/>
      <w:kern w:val="0"/>
      <w:sz w:val="32"/>
      <w:szCs w:val="32"/>
      <w:lang w:val="en-US" w:eastAsia="en-US"/>
    </w:rPr>
  </w:style>
  <w:style w:type="paragraph" w:styleId="NoSpacing">
    <w:name w:val="No Spacing"/>
    <w:uiPriority w:val="1"/>
    <w:qFormat/>
    <w:rsid w:val="00FB32FF"/>
    <w:pPr>
      <w:spacing w:after="0" w:line="240" w:lineRule="auto"/>
      <w:jc w:val="both"/>
    </w:pPr>
    <w:rPr>
      <w:rFonts w:ascii="Times New Roman" w:eastAsia="Times New Roman" w:hAnsi="Times New Roman" w:cs="Times New Roman"/>
      <w:sz w:val="28"/>
      <w:szCs w:val="24"/>
    </w:rPr>
  </w:style>
  <w:style w:type="paragraph" w:customStyle="1" w:styleId="TableParagraph">
    <w:name w:val="Table Paragraph"/>
    <w:basedOn w:val="Normal"/>
    <w:uiPriority w:val="1"/>
    <w:qFormat/>
    <w:rsid w:val="00202C2B"/>
    <w:pPr>
      <w:widowControl w:val="0"/>
      <w:autoSpaceDE w:val="0"/>
      <w:autoSpaceDN w:val="0"/>
      <w:spacing w:line="240" w:lineRule="auto"/>
      <w:ind w:firstLine="0"/>
      <w:jc w:val="left"/>
    </w:pPr>
    <w:rPr>
      <w:rFonts w:ascii="Arial" w:eastAsia="Arial" w:hAnsi="Arial" w:cs="Arial"/>
      <w:sz w:val="22"/>
      <w:szCs w:val="22"/>
    </w:rPr>
  </w:style>
  <w:style w:type="paragraph" w:styleId="NormalWeb">
    <w:name w:val="Normal (Web)"/>
    <w:basedOn w:val="Normal"/>
    <w:uiPriority w:val="99"/>
    <w:unhideWhenUsed/>
    <w:qFormat/>
    <w:rsid w:val="00075511"/>
    <w:pPr>
      <w:spacing w:before="100" w:beforeAutospacing="1" w:after="100" w:afterAutospacing="1" w:line="240" w:lineRule="auto"/>
      <w:ind w:firstLine="0"/>
      <w:jc w:val="left"/>
    </w:pPr>
    <w:rPr>
      <w:sz w:val="24"/>
    </w:rPr>
  </w:style>
  <w:style w:type="character" w:customStyle="1" w:styleId="apple-tab-span">
    <w:name w:val="apple-tab-span"/>
    <w:basedOn w:val="DefaultParagraphFont"/>
    <w:rsid w:val="00075511"/>
  </w:style>
  <w:style w:type="character" w:styleId="PlaceholderText">
    <w:name w:val="Placeholder Text"/>
    <w:basedOn w:val="DefaultParagraphFont"/>
    <w:uiPriority w:val="99"/>
    <w:semiHidden/>
    <w:rsid w:val="003D3B9F"/>
    <w:rPr>
      <w:color w:val="808080"/>
    </w:rPr>
  </w:style>
  <w:style w:type="character" w:customStyle="1" w:styleId="UnresolvedMention1">
    <w:name w:val="Unresolved Mention1"/>
    <w:basedOn w:val="DefaultParagraphFont"/>
    <w:uiPriority w:val="99"/>
    <w:semiHidden/>
    <w:unhideWhenUsed/>
    <w:rsid w:val="00FC2EEA"/>
    <w:rPr>
      <w:color w:val="605E5C"/>
      <w:shd w:val="clear" w:color="auto" w:fill="E1DFDD"/>
    </w:rPr>
  </w:style>
  <w:style w:type="paragraph" w:styleId="BalloonText">
    <w:name w:val="Balloon Text"/>
    <w:basedOn w:val="Normal"/>
    <w:link w:val="BalloonTextChar"/>
    <w:uiPriority w:val="99"/>
    <w:semiHidden/>
    <w:unhideWhenUsed/>
    <w:rsid w:val="005D3D6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D6E"/>
    <w:rPr>
      <w:rFonts w:ascii="Tahoma" w:eastAsia="Times New Roman" w:hAnsi="Tahoma" w:cs="Tahoma"/>
      <w:sz w:val="16"/>
      <w:szCs w:val="16"/>
    </w:rPr>
  </w:style>
  <w:style w:type="paragraph" w:styleId="Revision">
    <w:name w:val="Revision"/>
    <w:hidden/>
    <w:uiPriority w:val="99"/>
    <w:semiHidden/>
    <w:rsid w:val="00984BEF"/>
    <w:pPr>
      <w:spacing w:after="0" w:line="240" w:lineRule="auto"/>
    </w:pPr>
    <w:rPr>
      <w:rFonts w:ascii="Times New Roman" w:eastAsia="Times New Roman" w:hAnsi="Times New Roman" w:cs="Times New Roman"/>
      <w:sz w:val="28"/>
      <w:szCs w:val="24"/>
    </w:rPr>
  </w:style>
  <w:style w:type="character" w:styleId="CommentReference">
    <w:name w:val="annotation reference"/>
    <w:basedOn w:val="DefaultParagraphFont"/>
    <w:uiPriority w:val="99"/>
    <w:semiHidden/>
    <w:unhideWhenUsed/>
    <w:rsid w:val="00707E6B"/>
    <w:rPr>
      <w:sz w:val="16"/>
      <w:szCs w:val="16"/>
    </w:rPr>
  </w:style>
  <w:style w:type="paragraph" w:styleId="CommentText">
    <w:name w:val="annotation text"/>
    <w:basedOn w:val="Normal"/>
    <w:link w:val="CommentTextChar"/>
    <w:uiPriority w:val="99"/>
    <w:unhideWhenUsed/>
    <w:rsid w:val="00707E6B"/>
    <w:pPr>
      <w:spacing w:line="240" w:lineRule="auto"/>
    </w:pPr>
    <w:rPr>
      <w:sz w:val="20"/>
      <w:szCs w:val="20"/>
    </w:rPr>
  </w:style>
  <w:style w:type="character" w:customStyle="1" w:styleId="CommentTextChar">
    <w:name w:val="Comment Text Char"/>
    <w:basedOn w:val="DefaultParagraphFont"/>
    <w:link w:val="CommentText"/>
    <w:uiPriority w:val="99"/>
    <w:rsid w:val="00707E6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07E6B"/>
    <w:rPr>
      <w:b/>
      <w:bCs/>
    </w:rPr>
  </w:style>
  <w:style w:type="character" w:customStyle="1" w:styleId="CommentSubjectChar">
    <w:name w:val="Comment Subject Char"/>
    <w:basedOn w:val="CommentTextChar"/>
    <w:link w:val="CommentSubject"/>
    <w:uiPriority w:val="99"/>
    <w:semiHidden/>
    <w:rsid w:val="00707E6B"/>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83869">
      <w:bodyDiv w:val="1"/>
      <w:marLeft w:val="0"/>
      <w:marRight w:val="0"/>
      <w:marTop w:val="0"/>
      <w:marBottom w:val="0"/>
      <w:divBdr>
        <w:top w:val="none" w:sz="0" w:space="0" w:color="auto"/>
        <w:left w:val="none" w:sz="0" w:space="0" w:color="auto"/>
        <w:bottom w:val="none" w:sz="0" w:space="0" w:color="auto"/>
        <w:right w:val="none" w:sz="0" w:space="0" w:color="auto"/>
      </w:divBdr>
    </w:div>
    <w:div w:id="614531124">
      <w:bodyDiv w:val="1"/>
      <w:marLeft w:val="0"/>
      <w:marRight w:val="0"/>
      <w:marTop w:val="0"/>
      <w:marBottom w:val="0"/>
      <w:divBdr>
        <w:top w:val="none" w:sz="0" w:space="0" w:color="auto"/>
        <w:left w:val="none" w:sz="0" w:space="0" w:color="auto"/>
        <w:bottom w:val="none" w:sz="0" w:space="0" w:color="auto"/>
        <w:right w:val="none" w:sz="0" w:space="0" w:color="auto"/>
      </w:divBdr>
    </w:div>
    <w:div w:id="800004568">
      <w:bodyDiv w:val="1"/>
      <w:marLeft w:val="0"/>
      <w:marRight w:val="0"/>
      <w:marTop w:val="0"/>
      <w:marBottom w:val="0"/>
      <w:divBdr>
        <w:top w:val="none" w:sz="0" w:space="0" w:color="auto"/>
        <w:left w:val="none" w:sz="0" w:space="0" w:color="auto"/>
        <w:bottom w:val="none" w:sz="0" w:space="0" w:color="auto"/>
        <w:right w:val="none" w:sz="0" w:space="0" w:color="auto"/>
      </w:divBdr>
    </w:div>
    <w:div w:id="1116144801">
      <w:bodyDiv w:val="1"/>
      <w:marLeft w:val="0"/>
      <w:marRight w:val="0"/>
      <w:marTop w:val="0"/>
      <w:marBottom w:val="0"/>
      <w:divBdr>
        <w:top w:val="none" w:sz="0" w:space="0" w:color="auto"/>
        <w:left w:val="none" w:sz="0" w:space="0" w:color="auto"/>
        <w:bottom w:val="none" w:sz="0" w:space="0" w:color="auto"/>
        <w:right w:val="none" w:sz="0" w:space="0" w:color="auto"/>
      </w:divBdr>
    </w:div>
    <w:div w:id="1550457032">
      <w:bodyDiv w:val="1"/>
      <w:marLeft w:val="0"/>
      <w:marRight w:val="0"/>
      <w:marTop w:val="0"/>
      <w:marBottom w:val="0"/>
      <w:divBdr>
        <w:top w:val="none" w:sz="0" w:space="0" w:color="auto"/>
        <w:left w:val="none" w:sz="0" w:space="0" w:color="auto"/>
        <w:bottom w:val="none" w:sz="0" w:space="0" w:color="auto"/>
        <w:right w:val="none" w:sz="0" w:space="0" w:color="auto"/>
      </w:divBdr>
    </w:div>
    <w:div w:id="1868368235">
      <w:bodyDiv w:val="1"/>
      <w:marLeft w:val="0"/>
      <w:marRight w:val="0"/>
      <w:marTop w:val="0"/>
      <w:marBottom w:val="0"/>
      <w:divBdr>
        <w:top w:val="none" w:sz="0" w:space="0" w:color="auto"/>
        <w:left w:val="none" w:sz="0" w:space="0" w:color="auto"/>
        <w:bottom w:val="none" w:sz="0" w:space="0" w:color="auto"/>
        <w:right w:val="none" w:sz="0" w:space="0" w:color="auto"/>
      </w:divBdr>
    </w:div>
    <w:div w:id="202797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8D9F1-F2DA-4A55-91E4-DA4E1F851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1151</TotalTime>
  <Pages>8</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Huyền Nguyễn</dc:creator>
  <cp:keywords/>
  <dc:description/>
  <cp:lastModifiedBy>Vũ Thị Dương</cp:lastModifiedBy>
  <cp:revision>68</cp:revision>
  <dcterms:created xsi:type="dcterms:W3CDTF">2022-06-03T11:07:00Z</dcterms:created>
  <dcterms:modified xsi:type="dcterms:W3CDTF">2023-02-17T14:06:00Z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2022-06-02T10:23:20Z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954e9641-b940-45e4-83bf-7a8875ca3701</vt:lpwstr>
  </property>
  <property fmtid="{D5CDD505-2E9C-101B-9397-08002B2CF9AE}" pid="7" name="MSIP_Label_defa4170-0d19-0005-0004-bc88714345d2_ActionId">
    <vt:lpwstr>f7c9d92b-068c-4290-a95b-6043c0b4572b</vt:lpwstr>
  </property>
  <property fmtid="{D5CDD505-2E9C-101B-9397-08002B2CF9AE}" pid="8" name="MSIP_Label_defa4170-0d19-0005-0004-bc88714345d2_ContentBits">
    <vt:lpwstr>0</vt:lpwstr>
  </property>
</Properties>
</file>