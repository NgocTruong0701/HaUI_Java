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6771" w14:textId="107AA94B" w:rsidR="00ED569D" w:rsidRPr="00200897" w:rsidRDefault="00A72F61" w:rsidP="00ED569D">
      <w:pPr>
        <w:spacing w:line="240" w:lineRule="auto"/>
        <w:jc w:val="center"/>
        <w:rPr>
          <w:b/>
          <w:szCs w:val="28"/>
        </w:rPr>
      </w:pPr>
      <w:bookmarkStart w:id="0" w:name="_Hlk105359564"/>
      <w:r>
        <w:rPr>
          <w:noProof/>
        </w:rPr>
        <w:drawing>
          <wp:anchor distT="0" distB="0" distL="0" distR="0" simplePos="0" relativeHeight="251659264" behindDoc="1" locked="0" layoutInCell="1" allowOverlap="1" wp14:anchorId="4CBD6B0A" wp14:editId="3F47C05A">
            <wp:simplePos x="0" y="0"/>
            <wp:positionH relativeFrom="margin">
              <wp:posOffset>-207755</wp:posOffset>
            </wp:positionH>
            <wp:positionV relativeFrom="paragraph">
              <wp:posOffset>-531523</wp:posOffset>
            </wp:positionV>
            <wp:extent cx="6222723" cy="9166860"/>
            <wp:effectExtent l="19050" t="19050" r="26035" b="15240"/>
            <wp:wrapNone/>
            <wp:docPr id="56" name="image4.jpg" descr="Shape, square&#10;&#10;Description automatically generated"/>
            <wp:cNvGraphicFramePr/>
            <a:graphic xmlns:a="http://schemas.openxmlformats.org/drawingml/2006/main">
              <a:graphicData uri="http://schemas.openxmlformats.org/drawingml/2006/picture">
                <pic:pic xmlns:pic="http://schemas.openxmlformats.org/drawingml/2006/picture">
                  <pic:nvPicPr>
                    <pic:cNvPr id="56" name="image4.jpg" descr="Shape, square&#10;&#10;Description automatically generated"/>
                    <pic:cNvPicPr preferRelativeResize="0"/>
                  </pic:nvPicPr>
                  <pic:blipFill>
                    <a:blip r:embed="rId8"/>
                    <a:srcRect/>
                    <a:stretch>
                      <a:fillRect/>
                    </a:stretch>
                  </pic:blipFill>
                  <pic:spPr>
                    <a:xfrm>
                      <a:off x="0" y="0"/>
                      <a:ext cx="6224405" cy="9169338"/>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r w:rsidR="00ED569D" w:rsidRPr="00200897">
        <w:rPr>
          <w:b/>
          <w:szCs w:val="28"/>
        </w:rPr>
        <w:t>TRƯỜNG ĐẠI HỌC CÔNG NGHIỆP HÀ NỘI</w:t>
      </w:r>
    </w:p>
    <w:p w14:paraId="1F2056A9" w14:textId="77777777" w:rsidR="00ED569D" w:rsidRPr="00200897" w:rsidRDefault="00ED569D" w:rsidP="00ED569D">
      <w:pPr>
        <w:spacing w:line="240" w:lineRule="auto"/>
        <w:ind w:left="2160" w:firstLine="720"/>
        <w:rPr>
          <w:b/>
          <w:szCs w:val="28"/>
        </w:rPr>
      </w:pPr>
      <w:r w:rsidRPr="00200897">
        <w:rPr>
          <w:b/>
          <w:szCs w:val="28"/>
        </w:rPr>
        <w:t>KHOA CÔNG NGHỆ THÔNG TIN</w:t>
      </w:r>
    </w:p>
    <w:p w14:paraId="36A94792" w14:textId="77777777" w:rsidR="00ED569D" w:rsidRPr="00200897" w:rsidRDefault="00ED569D" w:rsidP="00ED569D">
      <w:pPr>
        <w:ind w:firstLine="2835"/>
        <w:rPr>
          <w:b/>
          <w:szCs w:val="28"/>
        </w:rPr>
      </w:pPr>
      <w:r w:rsidRPr="00200897">
        <w:rPr>
          <w:b/>
          <w:szCs w:val="28"/>
        </w:rPr>
        <w:t>---------------------------------------</w:t>
      </w:r>
    </w:p>
    <w:p w14:paraId="172B6C08" w14:textId="77777777" w:rsidR="00ED569D" w:rsidRPr="00844AF9" w:rsidRDefault="00ED569D" w:rsidP="00ED569D">
      <w:pPr>
        <w:jc w:val="center"/>
        <w:rPr>
          <w:szCs w:val="28"/>
          <w:lang w:val="vi-VN"/>
        </w:rPr>
      </w:pPr>
      <w:r w:rsidRPr="00844AF9">
        <w:rPr>
          <w:szCs w:val="28"/>
        </w:rPr>
        <w:t>BÁO CÁO THÍ</w:t>
      </w:r>
      <w:r w:rsidRPr="00844AF9">
        <w:rPr>
          <w:szCs w:val="28"/>
          <w:lang w:val="vi-VN"/>
        </w:rPr>
        <w:t xml:space="preserve"> NGHIỆM/THỰC NGHIỆM</w:t>
      </w:r>
    </w:p>
    <w:p w14:paraId="3CC32BF7" w14:textId="79604F60" w:rsidR="00887CAA" w:rsidRDefault="00ED569D" w:rsidP="00887CAA">
      <w:pPr>
        <w:jc w:val="center"/>
        <w:rPr>
          <w:szCs w:val="28"/>
        </w:rPr>
      </w:pPr>
      <w:r w:rsidRPr="00844AF9">
        <w:rPr>
          <w:szCs w:val="28"/>
        </w:rPr>
        <w:t>LẬP TRÌNH JAVA</w:t>
      </w:r>
    </w:p>
    <w:p w14:paraId="7ED213FA" w14:textId="77777777" w:rsidR="00EB29D1" w:rsidRPr="00844AF9" w:rsidRDefault="00EB29D1" w:rsidP="00887CAA">
      <w:pPr>
        <w:jc w:val="center"/>
        <w:rPr>
          <w:szCs w:val="28"/>
        </w:rPr>
      </w:pPr>
    </w:p>
    <w:p w14:paraId="46C7F5EE" w14:textId="4CBFEFFA" w:rsidR="00ED569D" w:rsidRDefault="00887CAA" w:rsidP="00887CAA">
      <w:pPr>
        <w:jc w:val="center"/>
        <w:rPr>
          <w:b/>
          <w:bCs/>
          <w:szCs w:val="28"/>
        </w:rPr>
      </w:pPr>
      <w:r>
        <w:rPr>
          <w:b/>
          <w:bCs/>
          <w:szCs w:val="28"/>
        </w:rPr>
        <w:t>XÂY DỰNG PHẦN MỀM QUẢN LÝ BIÊN SOẠN VÀ PHÁT HÀNH GIÁO TRÌNH TRƯỜNG ĐHCN HÀ NỘI</w:t>
      </w:r>
    </w:p>
    <w:p w14:paraId="7A661D4A" w14:textId="77777777" w:rsidR="00887CAA" w:rsidRPr="00200897" w:rsidRDefault="00887CAA" w:rsidP="00887CAA">
      <w:pPr>
        <w:jc w:val="center"/>
        <w:rPr>
          <w:b/>
          <w:bCs/>
          <w:szCs w:val="28"/>
        </w:rPr>
      </w:pPr>
    </w:p>
    <w:p w14:paraId="00328D65" w14:textId="77777777" w:rsidR="00ED569D" w:rsidRPr="00200897" w:rsidRDefault="00ED569D" w:rsidP="00ED569D">
      <w:pPr>
        <w:ind w:left="1440" w:firstLine="720"/>
        <w:rPr>
          <w:b/>
          <w:i/>
          <w:szCs w:val="28"/>
        </w:rPr>
      </w:pPr>
      <w:r w:rsidRPr="00200897">
        <w:rPr>
          <w:b/>
          <w:szCs w:val="28"/>
        </w:rPr>
        <w:t>GVHD:</w:t>
      </w:r>
      <w:r w:rsidRPr="00200897">
        <w:rPr>
          <w:b/>
          <w:szCs w:val="28"/>
        </w:rPr>
        <w:tab/>
      </w:r>
      <w:r w:rsidRPr="00200897">
        <w:rPr>
          <w:b/>
          <w:szCs w:val="28"/>
        </w:rPr>
        <w:tab/>
      </w:r>
      <w:r w:rsidRPr="00200897">
        <w:rPr>
          <w:b/>
          <w:i/>
          <w:szCs w:val="28"/>
        </w:rPr>
        <w:t>ThS. Vũ Thị Dương</w:t>
      </w:r>
    </w:p>
    <w:p w14:paraId="2E671EAE" w14:textId="77777777" w:rsidR="00ED569D" w:rsidRPr="00200897" w:rsidRDefault="00ED569D" w:rsidP="00ED569D">
      <w:pPr>
        <w:ind w:left="1440" w:firstLine="720"/>
        <w:rPr>
          <w:b/>
          <w:szCs w:val="28"/>
        </w:rPr>
      </w:pPr>
      <w:r w:rsidRPr="00200897">
        <w:rPr>
          <w:b/>
          <w:szCs w:val="28"/>
        </w:rPr>
        <w:t xml:space="preserve">Sinh viên:  </w:t>
      </w:r>
    </w:p>
    <w:p w14:paraId="4510BB86" w14:textId="3C8CF81F" w:rsidR="00ED569D" w:rsidRPr="00200897" w:rsidRDefault="00887CAA" w:rsidP="00ED569D">
      <w:pPr>
        <w:pStyle w:val="ListParagraph"/>
        <w:numPr>
          <w:ilvl w:val="0"/>
          <w:numId w:val="34"/>
        </w:numPr>
        <w:ind w:left="4669"/>
        <w:rPr>
          <w:bCs/>
          <w:szCs w:val="28"/>
        </w:rPr>
      </w:pPr>
      <w:r>
        <w:rPr>
          <w:bCs/>
          <w:szCs w:val="28"/>
        </w:rPr>
        <w:t>Phạm Vũ Anh Đức</w:t>
      </w:r>
      <w:r w:rsidR="00ED569D">
        <w:rPr>
          <w:bCs/>
          <w:szCs w:val="28"/>
          <w:lang w:val="vi-VN"/>
        </w:rPr>
        <w:t xml:space="preserve"> </w:t>
      </w:r>
      <w:r w:rsidR="00ED569D">
        <w:rPr>
          <w:bCs/>
          <w:szCs w:val="28"/>
          <w:lang w:val="vi-VN"/>
        </w:rPr>
        <w:tab/>
      </w:r>
    </w:p>
    <w:p w14:paraId="2DF6E264" w14:textId="7055B945" w:rsidR="00ED569D" w:rsidRPr="00200897" w:rsidRDefault="00887CAA" w:rsidP="00ED569D">
      <w:pPr>
        <w:pStyle w:val="ListParagraph"/>
        <w:numPr>
          <w:ilvl w:val="0"/>
          <w:numId w:val="34"/>
        </w:numPr>
        <w:ind w:left="4669"/>
        <w:rPr>
          <w:bCs/>
          <w:szCs w:val="28"/>
        </w:rPr>
      </w:pPr>
      <w:r>
        <w:rPr>
          <w:bCs/>
          <w:szCs w:val="28"/>
        </w:rPr>
        <w:t>Trần Thanh Phong</w:t>
      </w:r>
      <w:r w:rsidR="00ED569D">
        <w:rPr>
          <w:bCs/>
          <w:szCs w:val="28"/>
          <w:lang w:val="vi-VN"/>
        </w:rPr>
        <w:t xml:space="preserve"> </w:t>
      </w:r>
      <w:r w:rsidR="00ED569D">
        <w:rPr>
          <w:bCs/>
          <w:szCs w:val="28"/>
          <w:lang w:val="vi-VN"/>
        </w:rPr>
        <w:tab/>
        <w:t xml:space="preserve"> </w:t>
      </w:r>
      <w:r w:rsidR="00ED569D">
        <w:rPr>
          <w:bCs/>
          <w:szCs w:val="28"/>
          <w:lang w:val="vi-VN"/>
        </w:rPr>
        <w:tab/>
      </w:r>
    </w:p>
    <w:p w14:paraId="7357E094" w14:textId="46C333FE" w:rsidR="00ED569D" w:rsidRPr="00200897" w:rsidRDefault="00887CAA" w:rsidP="00ED569D">
      <w:pPr>
        <w:pStyle w:val="ListParagraph"/>
        <w:numPr>
          <w:ilvl w:val="0"/>
          <w:numId w:val="34"/>
        </w:numPr>
        <w:ind w:left="4669" w:right="-93"/>
        <w:rPr>
          <w:bCs/>
          <w:szCs w:val="28"/>
        </w:rPr>
      </w:pPr>
      <w:r>
        <w:rPr>
          <w:bCs/>
          <w:szCs w:val="28"/>
        </w:rPr>
        <w:t>Phạm Trung Hiếu</w:t>
      </w:r>
      <w:r w:rsidR="00ED569D">
        <w:rPr>
          <w:bCs/>
          <w:szCs w:val="28"/>
          <w:lang w:val="vi-VN"/>
        </w:rPr>
        <w:tab/>
      </w:r>
    </w:p>
    <w:p w14:paraId="0D4F8E32" w14:textId="173C7917" w:rsidR="00ED569D" w:rsidRPr="00200897" w:rsidRDefault="00887CAA" w:rsidP="00ED569D">
      <w:pPr>
        <w:pStyle w:val="ListParagraph"/>
        <w:numPr>
          <w:ilvl w:val="0"/>
          <w:numId w:val="34"/>
        </w:numPr>
        <w:ind w:left="4669"/>
        <w:rPr>
          <w:bCs/>
          <w:szCs w:val="28"/>
        </w:rPr>
      </w:pPr>
      <w:r>
        <w:rPr>
          <w:bCs/>
          <w:szCs w:val="28"/>
        </w:rPr>
        <w:t>Đặng Thanh Hải</w:t>
      </w:r>
    </w:p>
    <w:p w14:paraId="504FF195" w14:textId="77777777" w:rsidR="00EB29D1" w:rsidRPr="00EB29D1" w:rsidRDefault="00887CAA" w:rsidP="00ED569D">
      <w:pPr>
        <w:pStyle w:val="ListParagraph"/>
        <w:numPr>
          <w:ilvl w:val="0"/>
          <w:numId w:val="34"/>
        </w:numPr>
        <w:ind w:left="4669"/>
        <w:rPr>
          <w:bCs/>
          <w:szCs w:val="28"/>
        </w:rPr>
      </w:pPr>
      <w:r>
        <w:rPr>
          <w:bCs/>
          <w:szCs w:val="28"/>
        </w:rPr>
        <w:t>Nguyễn Văn Quân</w:t>
      </w:r>
      <w:r w:rsidR="00ED569D">
        <w:rPr>
          <w:bCs/>
          <w:szCs w:val="28"/>
          <w:lang w:val="vi-VN"/>
        </w:rPr>
        <w:t xml:space="preserve"> </w:t>
      </w:r>
      <w:r w:rsidR="00ED569D">
        <w:rPr>
          <w:bCs/>
          <w:szCs w:val="28"/>
          <w:lang w:val="vi-VN"/>
        </w:rPr>
        <w:tab/>
      </w:r>
    </w:p>
    <w:p w14:paraId="400ED487" w14:textId="5C5552A2" w:rsidR="00ED569D" w:rsidRPr="00200897" w:rsidRDefault="00ED569D" w:rsidP="00EB29D1">
      <w:pPr>
        <w:pStyle w:val="ListParagraph"/>
        <w:ind w:left="4669"/>
        <w:rPr>
          <w:bCs/>
          <w:szCs w:val="28"/>
        </w:rPr>
      </w:pPr>
      <w:r>
        <w:rPr>
          <w:bCs/>
          <w:szCs w:val="28"/>
          <w:lang w:val="vi-VN"/>
        </w:rPr>
        <w:tab/>
      </w:r>
    </w:p>
    <w:p w14:paraId="13FC1A02" w14:textId="63FFA7CF" w:rsidR="00ED569D" w:rsidRPr="00200897" w:rsidRDefault="00ED569D" w:rsidP="00ED569D">
      <w:pPr>
        <w:ind w:left="1440" w:firstLine="720"/>
        <w:rPr>
          <w:b/>
          <w:szCs w:val="28"/>
        </w:rPr>
      </w:pPr>
      <w:r w:rsidRPr="00200897">
        <w:rPr>
          <w:b/>
          <w:szCs w:val="28"/>
        </w:rPr>
        <w:t>Nhóm:</w:t>
      </w:r>
      <w:r w:rsidRPr="00200897">
        <w:rPr>
          <w:b/>
          <w:szCs w:val="28"/>
        </w:rPr>
        <w:tab/>
      </w:r>
      <w:r w:rsidRPr="00200897">
        <w:rPr>
          <w:b/>
          <w:szCs w:val="28"/>
        </w:rPr>
        <w:tab/>
      </w:r>
      <w:r w:rsidR="00887CAA">
        <w:rPr>
          <w:b/>
          <w:szCs w:val="28"/>
        </w:rPr>
        <w:t>12</w:t>
      </w:r>
    </w:p>
    <w:p w14:paraId="465FDEF8" w14:textId="32AF615C" w:rsidR="00844AF9" w:rsidRDefault="00ED569D" w:rsidP="00ED569D">
      <w:pPr>
        <w:ind w:left="1440" w:firstLine="720"/>
        <w:rPr>
          <w:b/>
          <w:szCs w:val="28"/>
        </w:rPr>
      </w:pPr>
      <w:r w:rsidRPr="00200897">
        <w:rPr>
          <w:b/>
          <w:szCs w:val="28"/>
        </w:rPr>
        <w:t>Lớp:</w:t>
      </w:r>
      <w:r w:rsidRPr="00200897">
        <w:rPr>
          <w:b/>
          <w:szCs w:val="28"/>
        </w:rPr>
        <w:tab/>
      </w:r>
      <w:r w:rsidRPr="00200897">
        <w:rPr>
          <w:b/>
          <w:szCs w:val="28"/>
        </w:rPr>
        <w:tab/>
      </w:r>
      <w:r w:rsidR="00844AF9">
        <w:rPr>
          <w:b/>
          <w:szCs w:val="28"/>
        </w:rPr>
        <w:t xml:space="preserve">          </w:t>
      </w:r>
      <w:r w:rsidR="00844AF9" w:rsidRPr="00844AF9">
        <w:rPr>
          <w:b/>
          <w:szCs w:val="28"/>
        </w:rPr>
        <w:t>20223IT6019001</w:t>
      </w:r>
    </w:p>
    <w:p w14:paraId="15E124AF" w14:textId="7E63667E" w:rsidR="00ED569D" w:rsidRPr="00200897" w:rsidRDefault="00ED569D" w:rsidP="00ED569D">
      <w:pPr>
        <w:ind w:left="1440" w:firstLine="720"/>
        <w:rPr>
          <w:b/>
          <w:szCs w:val="28"/>
        </w:rPr>
      </w:pPr>
      <w:r w:rsidRPr="00200897">
        <w:rPr>
          <w:b/>
          <w:szCs w:val="28"/>
        </w:rPr>
        <w:t xml:space="preserve">Khóa: </w:t>
      </w:r>
      <w:r w:rsidRPr="00200897">
        <w:rPr>
          <w:b/>
          <w:szCs w:val="28"/>
        </w:rPr>
        <w:tab/>
      </w:r>
      <w:r w:rsidRPr="00200897">
        <w:rPr>
          <w:b/>
          <w:szCs w:val="28"/>
        </w:rPr>
        <w:tab/>
      </w:r>
      <w:r>
        <w:rPr>
          <w:b/>
          <w:szCs w:val="28"/>
        </w:rPr>
        <w:t>1</w:t>
      </w:r>
      <w:r w:rsidR="00887CAA">
        <w:rPr>
          <w:b/>
          <w:szCs w:val="28"/>
        </w:rPr>
        <w:t>5</w:t>
      </w:r>
    </w:p>
    <w:p w14:paraId="7948FB0D" w14:textId="77777777" w:rsidR="00ED569D" w:rsidRPr="00200897" w:rsidRDefault="00ED569D" w:rsidP="00ED569D">
      <w:pPr>
        <w:ind w:firstLine="2835"/>
        <w:rPr>
          <w:b/>
          <w:szCs w:val="28"/>
        </w:rPr>
      </w:pPr>
    </w:p>
    <w:p w14:paraId="7FD42BBD" w14:textId="76D44691" w:rsidR="00ED569D" w:rsidRDefault="00ED569D" w:rsidP="00ED569D">
      <w:pPr>
        <w:ind w:firstLine="2835"/>
        <w:rPr>
          <w:b/>
          <w:szCs w:val="28"/>
        </w:rPr>
      </w:pPr>
    </w:p>
    <w:p w14:paraId="48A418C5" w14:textId="464BB5A1" w:rsidR="00887CAA" w:rsidRDefault="00F15A27" w:rsidP="00F15A27">
      <w:pPr>
        <w:tabs>
          <w:tab w:val="left" w:pos="4650"/>
        </w:tabs>
        <w:ind w:firstLine="2835"/>
        <w:rPr>
          <w:b/>
          <w:szCs w:val="28"/>
        </w:rPr>
      </w:pPr>
      <w:ins w:id="1" w:author="Vũ Thị Dương" w:date="2023-02-17T21:08:00Z">
        <w:r>
          <w:rPr>
            <w:b/>
            <w:szCs w:val="28"/>
          </w:rPr>
          <w:t>Bìa ok</w:t>
        </w:r>
      </w:ins>
      <w:r>
        <w:rPr>
          <w:b/>
          <w:szCs w:val="28"/>
        </w:rPr>
        <w:tab/>
      </w:r>
    </w:p>
    <w:p w14:paraId="0E57550F" w14:textId="4766D86C" w:rsidR="00887CAA" w:rsidRDefault="00887CAA" w:rsidP="00ED569D">
      <w:pPr>
        <w:ind w:firstLine="2835"/>
        <w:rPr>
          <w:b/>
          <w:szCs w:val="28"/>
        </w:rPr>
      </w:pPr>
    </w:p>
    <w:p w14:paraId="4F897502" w14:textId="77777777" w:rsidR="00887CAA" w:rsidRPr="00200897" w:rsidRDefault="00887CAA" w:rsidP="00ED569D">
      <w:pPr>
        <w:ind w:firstLine="2835"/>
        <w:rPr>
          <w:b/>
          <w:szCs w:val="28"/>
        </w:rPr>
      </w:pPr>
    </w:p>
    <w:p w14:paraId="2B0430B7" w14:textId="000C53A9" w:rsidR="00887CAA" w:rsidRPr="00200897" w:rsidRDefault="00ED569D" w:rsidP="00887CAA">
      <w:pPr>
        <w:ind w:left="765" w:firstLine="2835"/>
        <w:rPr>
          <w:b/>
          <w:szCs w:val="28"/>
        </w:rPr>
      </w:pPr>
      <w:r w:rsidRPr="00200897">
        <w:rPr>
          <w:b/>
          <w:szCs w:val="28"/>
        </w:rPr>
        <w:t xml:space="preserve">Hà Nội – Năm </w:t>
      </w:r>
      <w:r>
        <w:rPr>
          <w:b/>
          <w:szCs w:val="28"/>
        </w:rPr>
        <w:t>202</w:t>
      </w:r>
      <w:r w:rsidR="00887CAA">
        <w:rPr>
          <w:b/>
          <w:szCs w:val="28"/>
        </w:rPr>
        <w:t>3</w:t>
      </w:r>
    </w:p>
    <w:bookmarkEnd w:id="0" w:displacedByCustomXml="next"/>
    <w:sdt>
      <w:sdtPr>
        <w:rPr>
          <w:rFonts w:ascii="Times New Roman" w:eastAsiaTheme="minorHAnsi" w:hAnsi="Times New Roman" w:cstheme="minorBidi"/>
          <w:color w:val="auto"/>
          <w:sz w:val="28"/>
          <w:szCs w:val="22"/>
        </w:rPr>
        <w:id w:val="907741851"/>
        <w:docPartObj>
          <w:docPartGallery w:val="Table of Contents"/>
          <w:docPartUnique/>
        </w:docPartObj>
      </w:sdtPr>
      <w:sdtEndPr>
        <w:rPr>
          <w:b/>
          <w:bCs/>
          <w:noProof/>
        </w:rPr>
      </w:sdtEndPr>
      <w:sdtContent>
        <w:p w14:paraId="3E01574D" w14:textId="30192F7D" w:rsidR="006A6A0A" w:rsidRPr="003C6B2D" w:rsidRDefault="006A6A0A" w:rsidP="003C6B2D">
          <w:pPr>
            <w:pStyle w:val="TOCHeading"/>
            <w:jc w:val="center"/>
            <w:rPr>
              <w:rFonts w:ascii="Times New Roman" w:eastAsiaTheme="minorHAnsi" w:hAnsi="Times New Roman" w:cstheme="minorBidi"/>
              <w:color w:val="auto"/>
              <w:sz w:val="28"/>
              <w:szCs w:val="22"/>
            </w:rPr>
          </w:pPr>
          <w:r w:rsidRPr="006A6A0A">
            <w:rPr>
              <w:rFonts w:ascii="Times New Roman" w:hAnsi="Times New Roman" w:cs="Times New Roman"/>
              <w:color w:val="auto"/>
            </w:rPr>
            <w:t>MỤC LỤC</w:t>
          </w:r>
        </w:p>
        <w:p w14:paraId="5BEC9134" w14:textId="7ED76CB4" w:rsidR="00F007C8" w:rsidRDefault="006A6A0A">
          <w:pPr>
            <w:pStyle w:val="TOC1"/>
            <w:tabs>
              <w:tab w:val="left" w:pos="1320"/>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127271656" w:history="1">
            <w:r w:rsidR="00F007C8" w:rsidRPr="00EC796C">
              <w:rPr>
                <w:rStyle w:val="Hyperlink"/>
                <w:b/>
                <w:bCs/>
                <w:noProof/>
              </w:rPr>
              <w:t>PHẦN 1.</w:t>
            </w:r>
            <w:r w:rsidR="00F007C8">
              <w:rPr>
                <w:rFonts w:asciiTheme="minorHAnsi" w:eastAsiaTheme="minorEastAsia" w:hAnsiTheme="minorHAnsi"/>
                <w:noProof/>
                <w:sz w:val="22"/>
              </w:rPr>
              <w:tab/>
            </w:r>
            <w:r w:rsidR="00F007C8" w:rsidRPr="00EC796C">
              <w:rPr>
                <w:rStyle w:val="Hyperlink"/>
                <w:b/>
                <w:bCs/>
                <w:noProof/>
              </w:rPr>
              <w:t xml:space="preserve">MỞ </w:t>
            </w:r>
            <w:r w:rsidR="00F007C8" w:rsidRPr="00EC796C">
              <w:rPr>
                <w:rStyle w:val="Hyperlink"/>
                <w:b/>
                <w:bCs/>
                <w:noProof/>
                <w:lang w:val="vi-VN"/>
              </w:rPr>
              <w:t>ĐẦU</w:t>
            </w:r>
            <w:r w:rsidR="00F007C8">
              <w:rPr>
                <w:noProof/>
                <w:webHidden/>
              </w:rPr>
              <w:tab/>
            </w:r>
            <w:r w:rsidR="00F007C8">
              <w:rPr>
                <w:noProof/>
                <w:webHidden/>
              </w:rPr>
              <w:fldChar w:fldCharType="begin"/>
            </w:r>
            <w:r w:rsidR="00F007C8">
              <w:rPr>
                <w:noProof/>
                <w:webHidden/>
              </w:rPr>
              <w:instrText xml:space="preserve"> PAGEREF _Toc127271656 \h </w:instrText>
            </w:r>
            <w:r w:rsidR="00F007C8">
              <w:rPr>
                <w:noProof/>
                <w:webHidden/>
              </w:rPr>
            </w:r>
            <w:r w:rsidR="00F007C8">
              <w:rPr>
                <w:noProof/>
                <w:webHidden/>
              </w:rPr>
              <w:fldChar w:fldCharType="separate"/>
            </w:r>
            <w:r w:rsidR="0014539A">
              <w:rPr>
                <w:noProof/>
                <w:webHidden/>
              </w:rPr>
              <w:t>3</w:t>
            </w:r>
            <w:r w:rsidR="00F007C8">
              <w:rPr>
                <w:noProof/>
                <w:webHidden/>
              </w:rPr>
              <w:fldChar w:fldCharType="end"/>
            </w:r>
          </w:hyperlink>
        </w:p>
        <w:p w14:paraId="1D8B5D32" w14:textId="1F7E82F3" w:rsidR="00F007C8" w:rsidRDefault="00000000">
          <w:pPr>
            <w:pStyle w:val="TOC2"/>
            <w:tabs>
              <w:tab w:val="right" w:leader="dot" w:pos="9111"/>
            </w:tabs>
            <w:rPr>
              <w:rFonts w:asciiTheme="minorHAnsi" w:eastAsiaTheme="minorEastAsia" w:hAnsiTheme="minorHAnsi"/>
              <w:noProof/>
              <w:sz w:val="22"/>
            </w:rPr>
          </w:pPr>
          <w:hyperlink w:anchor="_Toc127271657" w:history="1">
            <w:r w:rsidR="00F007C8" w:rsidRPr="00EC796C">
              <w:rPr>
                <w:rStyle w:val="Hyperlink"/>
                <w:noProof/>
              </w:rPr>
              <w:t>1.1. Mục đích</w:t>
            </w:r>
            <w:r w:rsidR="00F007C8">
              <w:rPr>
                <w:noProof/>
                <w:webHidden/>
              </w:rPr>
              <w:tab/>
            </w:r>
            <w:r w:rsidR="00F007C8">
              <w:rPr>
                <w:noProof/>
                <w:webHidden/>
              </w:rPr>
              <w:fldChar w:fldCharType="begin"/>
            </w:r>
            <w:r w:rsidR="00F007C8">
              <w:rPr>
                <w:noProof/>
                <w:webHidden/>
              </w:rPr>
              <w:instrText xml:space="preserve"> PAGEREF _Toc127271657 \h </w:instrText>
            </w:r>
            <w:r w:rsidR="00F007C8">
              <w:rPr>
                <w:noProof/>
                <w:webHidden/>
              </w:rPr>
            </w:r>
            <w:r w:rsidR="00F007C8">
              <w:rPr>
                <w:noProof/>
                <w:webHidden/>
              </w:rPr>
              <w:fldChar w:fldCharType="separate"/>
            </w:r>
            <w:r w:rsidR="0014539A">
              <w:rPr>
                <w:noProof/>
                <w:webHidden/>
              </w:rPr>
              <w:t>3</w:t>
            </w:r>
            <w:r w:rsidR="00F007C8">
              <w:rPr>
                <w:noProof/>
                <w:webHidden/>
              </w:rPr>
              <w:fldChar w:fldCharType="end"/>
            </w:r>
          </w:hyperlink>
        </w:p>
        <w:p w14:paraId="068310D3" w14:textId="64E5358D" w:rsidR="00F007C8" w:rsidRDefault="00000000">
          <w:pPr>
            <w:pStyle w:val="TOC2"/>
            <w:tabs>
              <w:tab w:val="right" w:leader="dot" w:pos="9111"/>
            </w:tabs>
            <w:rPr>
              <w:rFonts w:asciiTheme="minorHAnsi" w:eastAsiaTheme="minorEastAsia" w:hAnsiTheme="minorHAnsi"/>
              <w:noProof/>
              <w:sz w:val="22"/>
            </w:rPr>
          </w:pPr>
          <w:hyperlink w:anchor="_Toc127271658" w:history="1">
            <w:r w:rsidR="00F007C8" w:rsidRPr="00EC796C">
              <w:rPr>
                <w:rStyle w:val="Hyperlink"/>
                <w:noProof/>
              </w:rPr>
              <w:t>1.2. Lý do chọn đề tài</w:t>
            </w:r>
            <w:r w:rsidR="00F007C8">
              <w:rPr>
                <w:noProof/>
                <w:webHidden/>
              </w:rPr>
              <w:tab/>
            </w:r>
            <w:r w:rsidR="00F007C8">
              <w:rPr>
                <w:noProof/>
                <w:webHidden/>
              </w:rPr>
              <w:fldChar w:fldCharType="begin"/>
            </w:r>
            <w:r w:rsidR="00F007C8">
              <w:rPr>
                <w:noProof/>
                <w:webHidden/>
              </w:rPr>
              <w:instrText xml:space="preserve"> PAGEREF _Toc127271658 \h </w:instrText>
            </w:r>
            <w:r w:rsidR="00F007C8">
              <w:rPr>
                <w:noProof/>
                <w:webHidden/>
              </w:rPr>
            </w:r>
            <w:r w:rsidR="00F007C8">
              <w:rPr>
                <w:noProof/>
                <w:webHidden/>
              </w:rPr>
              <w:fldChar w:fldCharType="separate"/>
            </w:r>
            <w:r w:rsidR="0014539A">
              <w:rPr>
                <w:noProof/>
                <w:webHidden/>
              </w:rPr>
              <w:t>3</w:t>
            </w:r>
            <w:r w:rsidR="00F007C8">
              <w:rPr>
                <w:noProof/>
                <w:webHidden/>
              </w:rPr>
              <w:fldChar w:fldCharType="end"/>
            </w:r>
          </w:hyperlink>
        </w:p>
        <w:p w14:paraId="6D2910F8" w14:textId="7E7E8F6F" w:rsidR="00F007C8" w:rsidRDefault="00000000">
          <w:pPr>
            <w:pStyle w:val="TOC2"/>
            <w:tabs>
              <w:tab w:val="right" w:leader="dot" w:pos="9111"/>
            </w:tabs>
            <w:rPr>
              <w:rFonts w:asciiTheme="minorHAnsi" w:eastAsiaTheme="minorEastAsia" w:hAnsiTheme="minorHAnsi"/>
              <w:noProof/>
              <w:sz w:val="22"/>
            </w:rPr>
          </w:pPr>
          <w:hyperlink w:anchor="_Toc127271659" w:history="1">
            <w:r w:rsidR="00F007C8" w:rsidRPr="00EC796C">
              <w:rPr>
                <w:rStyle w:val="Hyperlink"/>
                <w:noProof/>
              </w:rPr>
              <w:t>1.3. Các kiến thức cơ bản</w:t>
            </w:r>
            <w:r w:rsidR="00F007C8">
              <w:rPr>
                <w:noProof/>
                <w:webHidden/>
              </w:rPr>
              <w:tab/>
            </w:r>
            <w:r w:rsidR="00F007C8">
              <w:rPr>
                <w:noProof/>
                <w:webHidden/>
              </w:rPr>
              <w:fldChar w:fldCharType="begin"/>
            </w:r>
            <w:r w:rsidR="00F007C8">
              <w:rPr>
                <w:noProof/>
                <w:webHidden/>
              </w:rPr>
              <w:instrText xml:space="preserve"> PAGEREF _Toc127271659 \h </w:instrText>
            </w:r>
            <w:r w:rsidR="00F007C8">
              <w:rPr>
                <w:noProof/>
                <w:webHidden/>
              </w:rPr>
            </w:r>
            <w:r w:rsidR="00F007C8">
              <w:rPr>
                <w:noProof/>
                <w:webHidden/>
              </w:rPr>
              <w:fldChar w:fldCharType="separate"/>
            </w:r>
            <w:r w:rsidR="0014539A">
              <w:rPr>
                <w:noProof/>
                <w:webHidden/>
              </w:rPr>
              <w:t>3</w:t>
            </w:r>
            <w:r w:rsidR="00F007C8">
              <w:rPr>
                <w:noProof/>
                <w:webHidden/>
              </w:rPr>
              <w:fldChar w:fldCharType="end"/>
            </w:r>
          </w:hyperlink>
        </w:p>
        <w:p w14:paraId="5B7CDB46" w14:textId="4ED37757" w:rsidR="00F007C8" w:rsidRDefault="00000000">
          <w:pPr>
            <w:pStyle w:val="TOC2"/>
            <w:tabs>
              <w:tab w:val="right" w:leader="dot" w:pos="9111"/>
            </w:tabs>
            <w:rPr>
              <w:rFonts w:asciiTheme="minorHAnsi" w:eastAsiaTheme="minorEastAsia" w:hAnsiTheme="minorHAnsi"/>
              <w:noProof/>
              <w:sz w:val="22"/>
            </w:rPr>
          </w:pPr>
          <w:hyperlink w:anchor="_Toc127271660" w:history="1">
            <w:r w:rsidR="00F007C8" w:rsidRPr="00EC796C">
              <w:rPr>
                <w:rStyle w:val="Hyperlink"/>
                <w:noProof/>
              </w:rPr>
              <w:t>1.4. Các kỹ năng đã có để thực hiện chủ đề nghiên cứu</w:t>
            </w:r>
            <w:r w:rsidR="00F007C8">
              <w:rPr>
                <w:noProof/>
                <w:webHidden/>
              </w:rPr>
              <w:tab/>
            </w:r>
            <w:r w:rsidR="00F007C8">
              <w:rPr>
                <w:noProof/>
                <w:webHidden/>
              </w:rPr>
              <w:fldChar w:fldCharType="begin"/>
            </w:r>
            <w:r w:rsidR="00F007C8">
              <w:rPr>
                <w:noProof/>
                <w:webHidden/>
              </w:rPr>
              <w:instrText xml:space="preserve"> PAGEREF _Toc127271660 \h </w:instrText>
            </w:r>
            <w:r w:rsidR="00F007C8">
              <w:rPr>
                <w:noProof/>
                <w:webHidden/>
              </w:rPr>
            </w:r>
            <w:r w:rsidR="00F007C8">
              <w:rPr>
                <w:noProof/>
                <w:webHidden/>
              </w:rPr>
              <w:fldChar w:fldCharType="separate"/>
            </w:r>
            <w:r w:rsidR="0014539A">
              <w:rPr>
                <w:noProof/>
                <w:webHidden/>
              </w:rPr>
              <w:t>4</w:t>
            </w:r>
            <w:r w:rsidR="00F007C8">
              <w:rPr>
                <w:noProof/>
                <w:webHidden/>
              </w:rPr>
              <w:fldChar w:fldCharType="end"/>
            </w:r>
          </w:hyperlink>
        </w:p>
        <w:p w14:paraId="5FF4FCE5" w14:textId="196DD251" w:rsidR="00F007C8" w:rsidRDefault="00000000">
          <w:pPr>
            <w:pStyle w:val="TOC1"/>
            <w:tabs>
              <w:tab w:val="left" w:pos="1320"/>
              <w:tab w:val="right" w:leader="dot" w:pos="9111"/>
            </w:tabs>
            <w:rPr>
              <w:rFonts w:asciiTheme="minorHAnsi" w:eastAsiaTheme="minorEastAsia" w:hAnsiTheme="minorHAnsi"/>
              <w:noProof/>
              <w:sz w:val="22"/>
            </w:rPr>
          </w:pPr>
          <w:hyperlink w:anchor="_Toc127271661" w:history="1">
            <w:r w:rsidR="00F007C8" w:rsidRPr="00EC796C">
              <w:rPr>
                <w:rStyle w:val="Hyperlink"/>
                <w:b/>
                <w:bCs/>
                <w:noProof/>
              </w:rPr>
              <w:t>PHẦN 2.</w:t>
            </w:r>
            <w:r w:rsidR="00F007C8">
              <w:rPr>
                <w:rFonts w:asciiTheme="minorHAnsi" w:eastAsiaTheme="minorEastAsia" w:hAnsiTheme="minorHAnsi"/>
                <w:noProof/>
                <w:sz w:val="22"/>
              </w:rPr>
              <w:tab/>
            </w:r>
            <w:r w:rsidR="00F007C8" w:rsidRPr="00EC796C">
              <w:rPr>
                <w:rStyle w:val="Hyperlink"/>
                <w:b/>
                <w:bCs/>
                <w:noProof/>
              </w:rPr>
              <w:t>KẾT QUẢ NGHIÊN CỨU</w:t>
            </w:r>
            <w:r w:rsidR="00F007C8">
              <w:rPr>
                <w:noProof/>
                <w:webHidden/>
              </w:rPr>
              <w:tab/>
            </w:r>
            <w:r w:rsidR="00F007C8">
              <w:rPr>
                <w:noProof/>
                <w:webHidden/>
              </w:rPr>
              <w:fldChar w:fldCharType="begin"/>
            </w:r>
            <w:r w:rsidR="00F007C8">
              <w:rPr>
                <w:noProof/>
                <w:webHidden/>
              </w:rPr>
              <w:instrText xml:space="preserve"> PAGEREF _Toc127271661 \h </w:instrText>
            </w:r>
            <w:r w:rsidR="00F007C8">
              <w:rPr>
                <w:noProof/>
                <w:webHidden/>
              </w:rPr>
            </w:r>
            <w:r w:rsidR="00F007C8">
              <w:rPr>
                <w:noProof/>
                <w:webHidden/>
              </w:rPr>
              <w:fldChar w:fldCharType="separate"/>
            </w:r>
            <w:r w:rsidR="0014539A">
              <w:rPr>
                <w:noProof/>
                <w:webHidden/>
              </w:rPr>
              <w:t>4</w:t>
            </w:r>
            <w:r w:rsidR="00F007C8">
              <w:rPr>
                <w:noProof/>
                <w:webHidden/>
              </w:rPr>
              <w:fldChar w:fldCharType="end"/>
            </w:r>
          </w:hyperlink>
        </w:p>
        <w:p w14:paraId="5496CFAE" w14:textId="608FBDCC" w:rsidR="00F007C8" w:rsidRDefault="00000000">
          <w:pPr>
            <w:pStyle w:val="TOC2"/>
            <w:tabs>
              <w:tab w:val="right" w:leader="dot" w:pos="9111"/>
            </w:tabs>
            <w:rPr>
              <w:rFonts w:asciiTheme="minorHAnsi" w:eastAsiaTheme="minorEastAsia" w:hAnsiTheme="minorHAnsi"/>
              <w:noProof/>
              <w:sz w:val="22"/>
            </w:rPr>
          </w:pPr>
          <w:hyperlink w:anchor="_Toc127271662" w:history="1">
            <w:r w:rsidR="00F007C8" w:rsidRPr="00EC796C">
              <w:rPr>
                <w:rStyle w:val="Hyperlink"/>
                <w:noProof/>
              </w:rPr>
              <w:t>2.1. Giới thiệu</w:t>
            </w:r>
            <w:r w:rsidR="00F007C8">
              <w:rPr>
                <w:noProof/>
                <w:webHidden/>
              </w:rPr>
              <w:tab/>
            </w:r>
            <w:r w:rsidR="00F007C8">
              <w:rPr>
                <w:noProof/>
                <w:webHidden/>
              </w:rPr>
              <w:fldChar w:fldCharType="begin"/>
            </w:r>
            <w:r w:rsidR="00F007C8">
              <w:rPr>
                <w:noProof/>
                <w:webHidden/>
              </w:rPr>
              <w:instrText xml:space="preserve"> PAGEREF _Toc127271662 \h </w:instrText>
            </w:r>
            <w:r w:rsidR="00F007C8">
              <w:rPr>
                <w:noProof/>
                <w:webHidden/>
              </w:rPr>
            </w:r>
            <w:r w:rsidR="00F007C8">
              <w:rPr>
                <w:noProof/>
                <w:webHidden/>
              </w:rPr>
              <w:fldChar w:fldCharType="separate"/>
            </w:r>
            <w:r w:rsidR="0014539A">
              <w:rPr>
                <w:noProof/>
                <w:webHidden/>
              </w:rPr>
              <w:t>4</w:t>
            </w:r>
            <w:r w:rsidR="00F007C8">
              <w:rPr>
                <w:noProof/>
                <w:webHidden/>
              </w:rPr>
              <w:fldChar w:fldCharType="end"/>
            </w:r>
          </w:hyperlink>
        </w:p>
        <w:p w14:paraId="38AA3508" w14:textId="61DDF62D" w:rsidR="00F007C8" w:rsidRDefault="00000000">
          <w:pPr>
            <w:pStyle w:val="TOC2"/>
            <w:tabs>
              <w:tab w:val="right" w:leader="dot" w:pos="9111"/>
            </w:tabs>
            <w:rPr>
              <w:rFonts w:asciiTheme="minorHAnsi" w:eastAsiaTheme="minorEastAsia" w:hAnsiTheme="minorHAnsi"/>
              <w:noProof/>
              <w:sz w:val="22"/>
            </w:rPr>
          </w:pPr>
          <w:hyperlink w:anchor="_Toc127271663" w:history="1">
            <w:r w:rsidR="00F007C8" w:rsidRPr="00EC796C">
              <w:rPr>
                <w:rStyle w:val="Hyperlink"/>
                <w:noProof/>
              </w:rPr>
              <w:t>2.2. Khảo sát hệ thống</w:t>
            </w:r>
            <w:r w:rsidR="00F007C8">
              <w:rPr>
                <w:noProof/>
                <w:webHidden/>
              </w:rPr>
              <w:tab/>
            </w:r>
            <w:r w:rsidR="00F007C8">
              <w:rPr>
                <w:noProof/>
                <w:webHidden/>
              </w:rPr>
              <w:fldChar w:fldCharType="begin"/>
            </w:r>
            <w:r w:rsidR="00F007C8">
              <w:rPr>
                <w:noProof/>
                <w:webHidden/>
              </w:rPr>
              <w:instrText xml:space="preserve"> PAGEREF _Toc127271663 \h </w:instrText>
            </w:r>
            <w:r w:rsidR="00F007C8">
              <w:rPr>
                <w:noProof/>
                <w:webHidden/>
              </w:rPr>
            </w:r>
            <w:r w:rsidR="00F007C8">
              <w:rPr>
                <w:noProof/>
                <w:webHidden/>
              </w:rPr>
              <w:fldChar w:fldCharType="separate"/>
            </w:r>
            <w:r w:rsidR="0014539A">
              <w:rPr>
                <w:noProof/>
                <w:webHidden/>
              </w:rPr>
              <w:t>4</w:t>
            </w:r>
            <w:r w:rsidR="00F007C8">
              <w:rPr>
                <w:noProof/>
                <w:webHidden/>
              </w:rPr>
              <w:fldChar w:fldCharType="end"/>
            </w:r>
          </w:hyperlink>
        </w:p>
        <w:p w14:paraId="74C1402E" w14:textId="1B52ADD8" w:rsidR="00F007C8" w:rsidRDefault="00000000">
          <w:pPr>
            <w:pStyle w:val="TOC3"/>
            <w:tabs>
              <w:tab w:val="right" w:leader="dot" w:pos="9111"/>
            </w:tabs>
            <w:rPr>
              <w:rFonts w:asciiTheme="minorHAnsi" w:eastAsiaTheme="minorEastAsia" w:hAnsiTheme="minorHAnsi"/>
              <w:noProof/>
              <w:sz w:val="22"/>
            </w:rPr>
          </w:pPr>
          <w:hyperlink w:anchor="_Toc127271664" w:history="1">
            <w:r w:rsidR="00F007C8" w:rsidRPr="00EC796C">
              <w:rPr>
                <w:rStyle w:val="Hyperlink"/>
                <w:noProof/>
              </w:rPr>
              <w:t>2.2.1. Khảo sát sơ bộ</w:t>
            </w:r>
            <w:r w:rsidR="00F007C8">
              <w:rPr>
                <w:noProof/>
                <w:webHidden/>
              </w:rPr>
              <w:tab/>
            </w:r>
            <w:r w:rsidR="00F007C8">
              <w:rPr>
                <w:noProof/>
                <w:webHidden/>
              </w:rPr>
              <w:fldChar w:fldCharType="begin"/>
            </w:r>
            <w:r w:rsidR="00F007C8">
              <w:rPr>
                <w:noProof/>
                <w:webHidden/>
              </w:rPr>
              <w:instrText xml:space="preserve"> PAGEREF _Toc127271664 \h </w:instrText>
            </w:r>
            <w:r w:rsidR="00F007C8">
              <w:rPr>
                <w:noProof/>
                <w:webHidden/>
              </w:rPr>
            </w:r>
            <w:r w:rsidR="00F007C8">
              <w:rPr>
                <w:noProof/>
                <w:webHidden/>
              </w:rPr>
              <w:fldChar w:fldCharType="separate"/>
            </w:r>
            <w:r w:rsidR="0014539A">
              <w:rPr>
                <w:noProof/>
                <w:webHidden/>
              </w:rPr>
              <w:t>6</w:t>
            </w:r>
            <w:r w:rsidR="00F007C8">
              <w:rPr>
                <w:noProof/>
                <w:webHidden/>
              </w:rPr>
              <w:fldChar w:fldCharType="end"/>
            </w:r>
          </w:hyperlink>
        </w:p>
        <w:p w14:paraId="34C82178" w14:textId="3B9F38C0" w:rsidR="00F007C8" w:rsidRDefault="00000000">
          <w:pPr>
            <w:pStyle w:val="TOC3"/>
            <w:tabs>
              <w:tab w:val="right" w:leader="dot" w:pos="9111"/>
            </w:tabs>
            <w:rPr>
              <w:rFonts w:asciiTheme="minorHAnsi" w:eastAsiaTheme="minorEastAsia" w:hAnsiTheme="minorHAnsi"/>
              <w:noProof/>
              <w:sz w:val="22"/>
            </w:rPr>
          </w:pPr>
          <w:hyperlink w:anchor="_Toc127271665" w:history="1">
            <w:r w:rsidR="00F007C8" w:rsidRPr="00EC796C">
              <w:rPr>
                <w:rStyle w:val="Hyperlink"/>
                <w:noProof/>
              </w:rPr>
              <w:t>2.2.2. Tài liệu đặc tả yêu cầu</w:t>
            </w:r>
            <w:r w:rsidR="00F007C8">
              <w:rPr>
                <w:noProof/>
                <w:webHidden/>
              </w:rPr>
              <w:tab/>
            </w:r>
            <w:r w:rsidR="00F007C8">
              <w:rPr>
                <w:noProof/>
                <w:webHidden/>
              </w:rPr>
              <w:fldChar w:fldCharType="begin"/>
            </w:r>
            <w:r w:rsidR="00F007C8">
              <w:rPr>
                <w:noProof/>
                <w:webHidden/>
              </w:rPr>
              <w:instrText xml:space="preserve"> PAGEREF _Toc127271665 \h </w:instrText>
            </w:r>
            <w:r w:rsidR="00F007C8">
              <w:rPr>
                <w:noProof/>
                <w:webHidden/>
              </w:rPr>
            </w:r>
            <w:r w:rsidR="00F007C8">
              <w:rPr>
                <w:noProof/>
                <w:webHidden/>
              </w:rPr>
              <w:fldChar w:fldCharType="separate"/>
            </w:r>
            <w:r w:rsidR="0014539A">
              <w:rPr>
                <w:noProof/>
                <w:webHidden/>
              </w:rPr>
              <w:t>7</w:t>
            </w:r>
            <w:r w:rsidR="00F007C8">
              <w:rPr>
                <w:noProof/>
                <w:webHidden/>
              </w:rPr>
              <w:fldChar w:fldCharType="end"/>
            </w:r>
          </w:hyperlink>
        </w:p>
        <w:p w14:paraId="7CB8BCB3" w14:textId="4AF51080" w:rsidR="00F007C8" w:rsidRDefault="00000000">
          <w:pPr>
            <w:pStyle w:val="TOC2"/>
            <w:tabs>
              <w:tab w:val="right" w:leader="dot" w:pos="9111"/>
            </w:tabs>
            <w:rPr>
              <w:rFonts w:asciiTheme="minorHAnsi" w:eastAsiaTheme="minorEastAsia" w:hAnsiTheme="minorHAnsi"/>
              <w:noProof/>
              <w:sz w:val="22"/>
            </w:rPr>
          </w:pPr>
          <w:hyperlink w:anchor="_Toc127271666" w:history="1">
            <w:r w:rsidR="00F007C8" w:rsidRPr="00EC796C">
              <w:rPr>
                <w:rStyle w:val="Hyperlink"/>
                <w:noProof/>
              </w:rPr>
              <w:t>2.3. Thiết kế hệ thống</w:t>
            </w:r>
            <w:r w:rsidR="00F007C8">
              <w:rPr>
                <w:noProof/>
                <w:webHidden/>
              </w:rPr>
              <w:tab/>
            </w:r>
            <w:r w:rsidR="00F007C8">
              <w:rPr>
                <w:noProof/>
                <w:webHidden/>
              </w:rPr>
              <w:fldChar w:fldCharType="begin"/>
            </w:r>
            <w:r w:rsidR="00F007C8">
              <w:rPr>
                <w:noProof/>
                <w:webHidden/>
              </w:rPr>
              <w:instrText xml:space="preserve"> PAGEREF _Toc127271666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562C2380" w14:textId="70C9D4E2" w:rsidR="00F007C8" w:rsidRDefault="00000000">
          <w:pPr>
            <w:pStyle w:val="TOC3"/>
            <w:tabs>
              <w:tab w:val="right" w:leader="dot" w:pos="9111"/>
            </w:tabs>
            <w:rPr>
              <w:rFonts w:asciiTheme="minorHAnsi" w:eastAsiaTheme="minorEastAsia" w:hAnsiTheme="minorHAnsi"/>
              <w:noProof/>
              <w:sz w:val="22"/>
            </w:rPr>
          </w:pPr>
          <w:hyperlink w:anchor="_Toc127271667" w:history="1">
            <w:r w:rsidR="00F007C8" w:rsidRPr="00EC796C">
              <w:rPr>
                <w:rStyle w:val="Hyperlink"/>
                <w:noProof/>
              </w:rPr>
              <w:t>2.3.1. Mô hình hóa chức năng hệ thống</w:t>
            </w:r>
            <w:r w:rsidR="00F007C8">
              <w:rPr>
                <w:noProof/>
                <w:webHidden/>
              </w:rPr>
              <w:tab/>
            </w:r>
            <w:r w:rsidR="00F007C8">
              <w:rPr>
                <w:noProof/>
                <w:webHidden/>
              </w:rPr>
              <w:fldChar w:fldCharType="begin"/>
            </w:r>
            <w:r w:rsidR="00F007C8">
              <w:rPr>
                <w:noProof/>
                <w:webHidden/>
              </w:rPr>
              <w:instrText xml:space="preserve"> PAGEREF _Toc127271667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765AC4BB" w14:textId="2A960CF3" w:rsidR="00F007C8" w:rsidRDefault="00000000">
          <w:pPr>
            <w:pStyle w:val="TOC3"/>
            <w:tabs>
              <w:tab w:val="right" w:leader="dot" w:pos="9111"/>
            </w:tabs>
            <w:rPr>
              <w:rFonts w:asciiTheme="minorHAnsi" w:eastAsiaTheme="minorEastAsia" w:hAnsiTheme="minorHAnsi"/>
              <w:noProof/>
              <w:sz w:val="22"/>
            </w:rPr>
          </w:pPr>
          <w:hyperlink w:anchor="_Toc127271668" w:history="1">
            <w:r w:rsidR="00F007C8" w:rsidRPr="00EC796C">
              <w:rPr>
                <w:rStyle w:val="Hyperlink"/>
                <w:noProof/>
              </w:rPr>
              <w:t>2.3.2. Mô hình hóa dữ liệu và giao diện hệ thống</w:t>
            </w:r>
            <w:r w:rsidR="00F007C8">
              <w:rPr>
                <w:noProof/>
                <w:webHidden/>
              </w:rPr>
              <w:tab/>
            </w:r>
            <w:r w:rsidR="00F007C8">
              <w:rPr>
                <w:noProof/>
                <w:webHidden/>
              </w:rPr>
              <w:fldChar w:fldCharType="begin"/>
            </w:r>
            <w:r w:rsidR="00F007C8">
              <w:rPr>
                <w:noProof/>
                <w:webHidden/>
              </w:rPr>
              <w:instrText xml:space="preserve"> PAGEREF _Toc127271668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133A34F8" w14:textId="77138C8F" w:rsidR="00F007C8" w:rsidRDefault="00000000">
          <w:pPr>
            <w:pStyle w:val="TOC2"/>
            <w:tabs>
              <w:tab w:val="right" w:leader="dot" w:pos="9111"/>
            </w:tabs>
            <w:rPr>
              <w:rFonts w:asciiTheme="minorHAnsi" w:eastAsiaTheme="minorEastAsia" w:hAnsiTheme="minorHAnsi"/>
              <w:noProof/>
              <w:sz w:val="22"/>
            </w:rPr>
          </w:pPr>
          <w:hyperlink w:anchor="_Toc127271669" w:history="1">
            <w:r w:rsidR="00F007C8" w:rsidRPr="00EC796C">
              <w:rPr>
                <w:rStyle w:val="Hyperlink"/>
                <w:noProof/>
              </w:rPr>
              <w:t>2.4. Thực hiện bài toán</w:t>
            </w:r>
            <w:r w:rsidR="00F007C8">
              <w:rPr>
                <w:noProof/>
                <w:webHidden/>
              </w:rPr>
              <w:tab/>
            </w:r>
            <w:r w:rsidR="00F007C8">
              <w:rPr>
                <w:noProof/>
                <w:webHidden/>
              </w:rPr>
              <w:fldChar w:fldCharType="begin"/>
            </w:r>
            <w:r w:rsidR="00F007C8">
              <w:rPr>
                <w:noProof/>
                <w:webHidden/>
              </w:rPr>
              <w:instrText xml:space="preserve"> PAGEREF _Toc127271669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3B0ECB76" w14:textId="71A68278" w:rsidR="00F007C8" w:rsidRDefault="00000000">
          <w:pPr>
            <w:pStyle w:val="TOC3"/>
            <w:tabs>
              <w:tab w:val="right" w:leader="dot" w:pos="9111"/>
            </w:tabs>
            <w:rPr>
              <w:rFonts w:asciiTheme="minorHAnsi" w:eastAsiaTheme="minorEastAsia" w:hAnsiTheme="minorHAnsi"/>
              <w:noProof/>
              <w:sz w:val="22"/>
            </w:rPr>
          </w:pPr>
          <w:hyperlink w:anchor="_Toc127271670" w:history="1">
            <w:r w:rsidR="00F007C8" w:rsidRPr="00EC796C">
              <w:rPr>
                <w:rStyle w:val="Hyperlink"/>
                <w:noProof/>
              </w:rPr>
              <w:t>2.4.1. Tên sinh viên - nội dung thực hiện</w:t>
            </w:r>
            <w:r w:rsidR="00F007C8">
              <w:rPr>
                <w:noProof/>
                <w:webHidden/>
              </w:rPr>
              <w:tab/>
            </w:r>
            <w:r w:rsidR="00F007C8">
              <w:rPr>
                <w:noProof/>
                <w:webHidden/>
              </w:rPr>
              <w:fldChar w:fldCharType="begin"/>
            </w:r>
            <w:r w:rsidR="00F007C8">
              <w:rPr>
                <w:noProof/>
                <w:webHidden/>
              </w:rPr>
              <w:instrText xml:space="preserve"> PAGEREF _Toc127271670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41A03EA4" w14:textId="352B5307" w:rsidR="00F007C8" w:rsidRDefault="00000000">
          <w:pPr>
            <w:pStyle w:val="TOC3"/>
            <w:tabs>
              <w:tab w:val="right" w:leader="dot" w:pos="9111"/>
            </w:tabs>
            <w:rPr>
              <w:rFonts w:asciiTheme="minorHAnsi" w:eastAsiaTheme="minorEastAsia" w:hAnsiTheme="minorHAnsi"/>
              <w:noProof/>
              <w:sz w:val="22"/>
            </w:rPr>
          </w:pPr>
          <w:hyperlink w:anchor="_Toc127271671" w:history="1">
            <w:r w:rsidR="00F007C8" w:rsidRPr="00EC796C">
              <w:rPr>
                <w:rStyle w:val="Hyperlink"/>
                <w:noProof/>
              </w:rPr>
              <w:t>2.4.2. Tên sinh viên - nội dung thực hiện</w:t>
            </w:r>
            <w:r w:rsidR="00F007C8">
              <w:rPr>
                <w:noProof/>
                <w:webHidden/>
              </w:rPr>
              <w:tab/>
            </w:r>
            <w:r w:rsidR="00F007C8">
              <w:rPr>
                <w:noProof/>
                <w:webHidden/>
              </w:rPr>
              <w:fldChar w:fldCharType="begin"/>
            </w:r>
            <w:r w:rsidR="00F007C8">
              <w:rPr>
                <w:noProof/>
                <w:webHidden/>
              </w:rPr>
              <w:instrText xml:space="preserve"> PAGEREF _Toc127271671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3B8FEC13" w14:textId="27F05644" w:rsidR="00F007C8" w:rsidRDefault="00000000">
          <w:pPr>
            <w:pStyle w:val="TOC1"/>
            <w:tabs>
              <w:tab w:val="right" w:leader="dot" w:pos="9111"/>
            </w:tabs>
            <w:rPr>
              <w:rFonts w:asciiTheme="minorHAnsi" w:eastAsiaTheme="minorEastAsia" w:hAnsiTheme="minorHAnsi"/>
              <w:noProof/>
              <w:sz w:val="22"/>
            </w:rPr>
          </w:pPr>
          <w:hyperlink w:anchor="_Toc127271672" w:history="1">
            <w:r w:rsidR="00F007C8" w:rsidRPr="00EC796C">
              <w:rPr>
                <w:rStyle w:val="Hyperlink"/>
                <w:b/>
                <w:noProof/>
              </w:rPr>
              <w:t>PHẦN 3. KẾT LUẬN VÀ BÀI HỌC KINH NGHIỆM</w:t>
            </w:r>
            <w:r w:rsidR="00F007C8">
              <w:rPr>
                <w:noProof/>
                <w:webHidden/>
              </w:rPr>
              <w:tab/>
            </w:r>
            <w:r w:rsidR="00F007C8">
              <w:rPr>
                <w:noProof/>
                <w:webHidden/>
              </w:rPr>
              <w:fldChar w:fldCharType="begin"/>
            </w:r>
            <w:r w:rsidR="00F007C8">
              <w:rPr>
                <w:noProof/>
                <w:webHidden/>
              </w:rPr>
              <w:instrText xml:space="preserve"> PAGEREF _Toc127271672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1B606E38" w14:textId="5136C4CD" w:rsidR="00F007C8" w:rsidRDefault="00000000">
          <w:pPr>
            <w:pStyle w:val="TOC2"/>
            <w:tabs>
              <w:tab w:val="right" w:leader="dot" w:pos="9111"/>
            </w:tabs>
            <w:rPr>
              <w:rFonts w:asciiTheme="minorHAnsi" w:eastAsiaTheme="minorEastAsia" w:hAnsiTheme="minorHAnsi"/>
              <w:noProof/>
              <w:sz w:val="22"/>
            </w:rPr>
          </w:pPr>
          <w:hyperlink w:anchor="_Toc127271673" w:history="1">
            <w:r w:rsidR="00F007C8" w:rsidRPr="00EC796C">
              <w:rPr>
                <w:rStyle w:val="Hyperlink"/>
                <w:noProof/>
              </w:rPr>
              <w:t>3.1. Nội dung đã thực hiện.</w:t>
            </w:r>
            <w:r w:rsidR="00F007C8">
              <w:rPr>
                <w:noProof/>
                <w:webHidden/>
              </w:rPr>
              <w:tab/>
            </w:r>
            <w:r w:rsidR="00F007C8">
              <w:rPr>
                <w:noProof/>
                <w:webHidden/>
              </w:rPr>
              <w:fldChar w:fldCharType="begin"/>
            </w:r>
            <w:r w:rsidR="00F007C8">
              <w:rPr>
                <w:noProof/>
                <w:webHidden/>
              </w:rPr>
              <w:instrText xml:space="preserve"> PAGEREF _Toc127271673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5D712199" w14:textId="5F136AD4" w:rsidR="00F007C8" w:rsidRDefault="00000000">
          <w:pPr>
            <w:pStyle w:val="TOC2"/>
            <w:tabs>
              <w:tab w:val="right" w:leader="dot" w:pos="9111"/>
            </w:tabs>
            <w:rPr>
              <w:rFonts w:asciiTheme="minorHAnsi" w:eastAsiaTheme="minorEastAsia" w:hAnsiTheme="minorHAnsi"/>
              <w:noProof/>
              <w:sz w:val="22"/>
            </w:rPr>
          </w:pPr>
          <w:hyperlink w:anchor="_Toc127271674" w:history="1">
            <w:r w:rsidR="00F007C8" w:rsidRPr="00EC796C">
              <w:rPr>
                <w:rStyle w:val="Hyperlink"/>
                <w:noProof/>
              </w:rPr>
              <w:t>3.2. Hướng phát triển.</w:t>
            </w:r>
            <w:r w:rsidR="00F007C8">
              <w:rPr>
                <w:noProof/>
                <w:webHidden/>
              </w:rPr>
              <w:tab/>
            </w:r>
            <w:r w:rsidR="00F007C8">
              <w:rPr>
                <w:noProof/>
                <w:webHidden/>
              </w:rPr>
              <w:fldChar w:fldCharType="begin"/>
            </w:r>
            <w:r w:rsidR="00F007C8">
              <w:rPr>
                <w:noProof/>
                <w:webHidden/>
              </w:rPr>
              <w:instrText xml:space="preserve"> PAGEREF _Toc127271674 \h </w:instrText>
            </w:r>
            <w:r w:rsidR="00F007C8">
              <w:rPr>
                <w:noProof/>
                <w:webHidden/>
              </w:rPr>
            </w:r>
            <w:r w:rsidR="00F007C8">
              <w:rPr>
                <w:noProof/>
                <w:webHidden/>
              </w:rPr>
              <w:fldChar w:fldCharType="separate"/>
            </w:r>
            <w:r w:rsidR="0014539A">
              <w:rPr>
                <w:noProof/>
                <w:webHidden/>
              </w:rPr>
              <w:t>9</w:t>
            </w:r>
            <w:r w:rsidR="00F007C8">
              <w:rPr>
                <w:noProof/>
                <w:webHidden/>
              </w:rPr>
              <w:fldChar w:fldCharType="end"/>
            </w:r>
          </w:hyperlink>
        </w:p>
        <w:p w14:paraId="5D378B73" w14:textId="7CEF4BD4" w:rsidR="00F007C8" w:rsidRDefault="006A6A0A" w:rsidP="005B2658">
          <w:pPr>
            <w:rPr>
              <w:b/>
              <w:bCs/>
              <w:noProof/>
            </w:rPr>
          </w:pPr>
          <w:r>
            <w:rPr>
              <w:b/>
              <w:bCs/>
              <w:noProof/>
            </w:rPr>
            <w:fldChar w:fldCharType="end"/>
          </w:r>
        </w:p>
        <w:p w14:paraId="4CAE3DBE" w14:textId="77777777" w:rsidR="00F007C8" w:rsidRDefault="00F007C8" w:rsidP="005B2658"/>
        <w:p w14:paraId="78FC7EE2" w14:textId="3B299B4C" w:rsidR="00F007C8" w:rsidRDefault="00F007C8" w:rsidP="005B2658"/>
        <w:p w14:paraId="463788C7" w14:textId="77777777" w:rsidR="00F007C8" w:rsidRDefault="00F007C8" w:rsidP="005B2658"/>
        <w:p w14:paraId="3FB6EFF5" w14:textId="77777777" w:rsidR="00F007C8" w:rsidRDefault="00F007C8" w:rsidP="005B2658"/>
        <w:p w14:paraId="10C6F246" w14:textId="705D208F" w:rsidR="00667318" w:rsidRPr="005B2658" w:rsidRDefault="00000000" w:rsidP="005B2658"/>
      </w:sdtContent>
    </w:sdt>
    <w:p w14:paraId="3DC24966" w14:textId="0EA2D969" w:rsidR="000B5EBD" w:rsidRPr="00EE152F" w:rsidRDefault="000B5EBD" w:rsidP="00551375">
      <w:pPr>
        <w:pStyle w:val="Heading1"/>
        <w:numPr>
          <w:ilvl w:val="0"/>
          <w:numId w:val="3"/>
        </w:numPr>
        <w:spacing w:before="50" w:after="40"/>
        <w:jc w:val="center"/>
        <w:rPr>
          <w:b/>
          <w:bCs/>
          <w:sz w:val="36"/>
          <w:szCs w:val="36"/>
        </w:rPr>
      </w:pPr>
      <w:bookmarkStart w:id="2" w:name="_Toc69498568"/>
      <w:bookmarkStart w:id="3" w:name="_Toc71835408"/>
      <w:bookmarkStart w:id="4" w:name="_Toc71835545"/>
      <w:bookmarkStart w:id="5" w:name="_Toc71835655"/>
      <w:bookmarkStart w:id="6" w:name="_Toc71835718"/>
      <w:bookmarkStart w:id="7" w:name="_Toc72098480"/>
      <w:bookmarkStart w:id="8" w:name="_Toc72098828"/>
      <w:bookmarkStart w:id="9" w:name="_Toc72099092"/>
      <w:bookmarkStart w:id="10" w:name="_Toc72099131"/>
      <w:bookmarkStart w:id="11" w:name="_Toc127271656"/>
      <w:r w:rsidRPr="00EE152F">
        <w:rPr>
          <w:b/>
          <w:bCs/>
          <w:sz w:val="36"/>
          <w:szCs w:val="36"/>
        </w:rPr>
        <w:lastRenderedPageBreak/>
        <w:t xml:space="preserve">MỞ </w:t>
      </w:r>
      <w:bookmarkEnd w:id="2"/>
      <w:bookmarkEnd w:id="3"/>
      <w:bookmarkEnd w:id="4"/>
      <w:bookmarkEnd w:id="5"/>
      <w:bookmarkEnd w:id="6"/>
      <w:bookmarkEnd w:id="7"/>
      <w:bookmarkEnd w:id="8"/>
      <w:bookmarkEnd w:id="9"/>
      <w:bookmarkEnd w:id="10"/>
      <w:r w:rsidR="000A3E7A">
        <w:rPr>
          <w:b/>
          <w:bCs/>
          <w:sz w:val="36"/>
          <w:szCs w:val="36"/>
          <w:lang w:val="vi-VN"/>
        </w:rPr>
        <w:t>ĐẦU</w:t>
      </w:r>
      <w:bookmarkEnd w:id="11"/>
    </w:p>
    <w:p w14:paraId="1E8F2828" w14:textId="77777777" w:rsidR="009817ED" w:rsidRPr="00EE152F" w:rsidRDefault="009817ED" w:rsidP="009817ED">
      <w:pPr>
        <w:pStyle w:val="Heading2"/>
        <w:numPr>
          <w:ilvl w:val="1"/>
          <w:numId w:val="3"/>
        </w:numPr>
        <w:tabs>
          <w:tab w:val="num" w:pos="360"/>
        </w:tabs>
        <w:spacing w:before="50" w:after="40"/>
        <w:ind w:left="284"/>
      </w:pPr>
      <w:bookmarkStart w:id="12" w:name="_Toc69497897"/>
      <w:bookmarkStart w:id="13" w:name="_Toc69498464"/>
      <w:bookmarkStart w:id="14" w:name="_Toc69498569"/>
      <w:bookmarkStart w:id="15" w:name="_Toc71835409"/>
      <w:bookmarkStart w:id="16" w:name="_Toc71835546"/>
      <w:bookmarkStart w:id="17" w:name="_Toc71835656"/>
      <w:bookmarkStart w:id="18" w:name="_Toc71835719"/>
      <w:bookmarkStart w:id="19" w:name="_Toc72098481"/>
      <w:bookmarkStart w:id="20" w:name="_Toc72098829"/>
      <w:bookmarkStart w:id="21" w:name="_Toc72099093"/>
      <w:bookmarkStart w:id="22" w:name="_Toc72099132"/>
      <w:bookmarkStart w:id="23" w:name="_Toc127271657"/>
      <w:bookmarkStart w:id="24" w:name="_Toc67317965"/>
      <w:bookmarkStart w:id="25" w:name="_Toc67320938"/>
      <w:bookmarkStart w:id="26" w:name="_Toc69497901"/>
      <w:bookmarkStart w:id="27" w:name="_Toc69498468"/>
      <w:bookmarkStart w:id="28" w:name="_Toc69498573"/>
      <w:bookmarkStart w:id="29" w:name="_Toc71835413"/>
      <w:bookmarkStart w:id="30" w:name="_Toc71835550"/>
      <w:bookmarkStart w:id="31" w:name="_Toc71835660"/>
      <w:bookmarkStart w:id="32" w:name="_Toc71835723"/>
      <w:bookmarkStart w:id="33" w:name="_Toc72098485"/>
      <w:bookmarkStart w:id="34" w:name="_Toc72098833"/>
      <w:bookmarkStart w:id="35" w:name="_Toc72099097"/>
      <w:bookmarkStart w:id="36" w:name="_Toc72099136"/>
      <w:r w:rsidRPr="00EE152F">
        <w:t>Mục đích</w:t>
      </w:r>
      <w:bookmarkEnd w:id="12"/>
      <w:bookmarkEnd w:id="13"/>
      <w:bookmarkEnd w:id="14"/>
      <w:bookmarkEnd w:id="15"/>
      <w:bookmarkEnd w:id="16"/>
      <w:bookmarkEnd w:id="17"/>
      <w:bookmarkEnd w:id="18"/>
      <w:bookmarkEnd w:id="19"/>
      <w:bookmarkEnd w:id="20"/>
      <w:bookmarkEnd w:id="21"/>
      <w:bookmarkEnd w:id="22"/>
      <w:bookmarkEnd w:id="23"/>
    </w:p>
    <w:p w14:paraId="7504502F" w14:textId="65C437C6" w:rsidR="009817ED" w:rsidRPr="00EE152F" w:rsidRDefault="009817ED" w:rsidP="00CD4FE8">
      <w:pPr>
        <w:spacing w:after="0" w:line="360" w:lineRule="auto"/>
        <w:ind w:firstLine="720"/>
        <w:jc w:val="both"/>
        <w:rPr>
          <w:rFonts w:cs="Times New Roman"/>
          <w:szCs w:val="28"/>
        </w:rPr>
      </w:pPr>
      <w:r w:rsidRPr="00EE152F">
        <w:rPr>
          <w:rFonts w:cs="Times New Roman"/>
          <w:szCs w:val="28"/>
        </w:rPr>
        <w:t>Trong thời đại công nghệ thông tin phát triển mạnh mẽ như hiện nay, việc tin học hóa công</w:t>
      </w:r>
      <w:r w:rsidR="00B02200">
        <w:rPr>
          <w:rFonts w:cs="Times New Roman"/>
          <w:szCs w:val="28"/>
        </w:rPr>
        <w:t xml:space="preserve"> việc</w:t>
      </w:r>
      <w:r w:rsidRPr="00EE152F">
        <w:rPr>
          <w:rFonts w:cs="Times New Roman"/>
          <w:szCs w:val="28"/>
        </w:rPr>
        <w:t xml:space="preserve"> </w:t>
      </w:r>
      <w:r>
        <w:rPr>
          <w:rFonts w:cs="Times New Roman"/>
          <w:szCs w:val="28"/>
        </w:rPr>
        <w:t>quản lý biên soạn và phát hành giáo trình</w:t>
      </w:r>
      <w:r w:rsidRPr="00EE152F">
        <w:rPr>
          <w:rFonts w:cs="Times New Roman"/>
          <w:szCs w:val="28"/>
        </w:rPr>
        <w:t xml:space="preserve"> trong các trường đại học là rất cần thiết</w:t>
      </w:r>
      <w:r>
        <w:rPr>
          <w:rFonts w:cs="Times New Roman"/>
          <w:szCs w:val="28"/>
        </w:rPr>
        <w:t>, v</w:t>
      </w:r>
      <w:r w:rsidRPr="00EE152F">
        <w:rPr>
          <w:rFonts w:cs="Times New Roman"/>
          <w:szCs w:val="28"/>
        </w:rPr>
        <w:t>iệc ứng dụng công nghệ thông tin sẽ tiết kiệm thờ</w:t>
      </w:r>
      <w:r>
        <w:rPr>
          <w:rFonts w:cs="Times New Roman"/>
          <w:szCs w:val="28"/>
        </w:rPr>
        <w:t>i gian, thuân tiện trong việc quản lý và giảm thiểu các chi phí</w:t>
      </w:r>
      <w:r w:rsidRPr="00EE152F">
        <w:rPr>
          <w:rFonts w:cs="Times New Roman"/>
          <w:szCs w:val="28"/>
        </w:rPr>
        <w:t xml:space="preserve">. Với mục đích tạo ra một hệ </w:t>
      </w:r>
      <w:r>
        <w:rPr>
          <w:rFonts w:cs="Times New Roman"/>
          <w:szCs w:val="28"/>
        </w:rPr>
        <w:t xml:space="preserve">thống </w:t>
      </w:r>
      <w:r w:rsidRPr="00EE152F">
        <w:rPr>
          <w:rFonts w:cs="Times New Roman"/>
          <w:szCs w:val="28"/>
        </w:rPr>
        <w:t>hỗ trợ tốt công việc quản lý</w:t>
      </w:r>
      <w:r>
        <w:rPr>
          <w:rFonts w:cs="Times New Roman"/>
          <w:szCs w:val="28"/>
        </w:rPr>
        <w:t>, biên soạn và phát hành</w:t>
      </w:r>
      <w:r w:rsidRPr="00EE152F">
        <w:rPr>
          <w:rFonts w:cs="Times New Roman"/>
          <w:szCs w:val="28"/>
        </w:rPr>
        <w:t xml:space="preserve"> </w:t>
      </w:r>
      <w:r>
        <w:rPr>
          <w:rFonts w:cs="Times New Roman"/>
          <w:szCs w:val="28"/>
        </w:rPr>
        <w:t>giáo trình</w:t>
      </w:r>
      <w:r w:rsidRPr="00EE152F">
        <w:rPr>
          <w:rFonts w:cs="Times New Roman"/>
          <w:szCs w:val="28"/>
        </w:rPr>
        <w:t xml:space="preserve"> của phòng </w:t>
      </w:r>
      <w:r>
        <w:rPr>
          <w:rFonts w:cs="Times New Roman"/>
          <w:szCs w:val="28"/>
        </w:rPr>
        <w:t>công nghệ khoa học</w:t>
      </w:r>
      <w:r w:rsidRPr="00EE152F">
        <w:rPr>
          <w:rFonts w:cs="Times New Roman"/>
          <w:szCs w:val="28"/>
        </w:rPr>
        <w:t xml:space="preserve"> nên nhóm chúng em chọn đề tài xây dựng phần mềm </w:t>
      </w:r>
      <w:r>
        <w:rPr>
          <w:rFonts w:cs="Times New Roman"/>
          <w:szCs w:val="28"/>
        </w:rPr>
        <w:t>quả</w:t>
      </w:r>
      <w:r w:rsidRPr="00EE152F">
        <w:rPr>
          <w:rFonts w:cs="Times New Roman"/>
          <w:szCs w:val="28"/>
        </w:rPr>
        <w:t>n</w:t>
      </w:r>
      <w:r>
        <w:rPr>
          <w:rFonts w:cs="Times New Roman"/>
          <w:szCs w:val="28"/>
        </w:rPr>
        <w:t xml:space="preserve"> lý biên soạn và phát hành giáo trình </w:t>
      </w:r>
      <w:r w:rsidRPr="00EE152F">
        <w:rPr>
          <w:rFonts w:cs="Times New Roman"/>
          <w:szCs w:val="28"/>
        </w:rPr>
        <w:t xml:space="preserve">của trường Đại học Công nghiệp Hà Nội. </w:t>
      </w:r>
    </w:p>
    <w:p w14:paraId="41850A1E" w14:textId="2E02A44B" w:rsidR="009817ED" w:rsidRPr="00EE152F" w:rsidRDefault="009817ED" w:rsidP="009817ED">
      <w:pPr>
        <w:pStyle w:val="Heading2"/>
        <w:numPr>
          <w:ilvl w:val="1"/>
          <w:numId w:val="3"/>
        </w:numPr>
        <w:tabs>
          <w:tab w:val="num" w:pos="360"/>
        </w:tabs>
        <w:ind w:left="426" w:hanging="426"/>
      </w:pPr>
      <w:bookmarkStart w:id="37" w:name="_Toc69497898"/>
      <w:bookmarkStart w:id="38" w:name="_Toc69498465"/>
      <w:bookmarkStart w:id="39" w:name="_Toc69498570"/>
      <w:bookmarkStart w:id="40" w:name="_Toc71835410"/>
      <w:bookmarkStart w:id="41" w:name="_Toc71835547"/>
      <w:bookmarkStart w:id="42" w:name="_Toc71835657"/>
      <w:bookmarkStart w:id="43" w:name="_Toc71835720"/>
      <w:bookmarkStart w:id="44" w:name="_Toc72098482"/>
      <w:bookmarkStart w:id="45" w:name="_Toc72098830"/>
      <w:bookmarkStart w:id="46" w:name="_Toc72099094"/>
      <w:bookmarkStart w:id="47" w:name="_Toc72099133"/>
      <w:bookmarkStart w:id="48" w:name="_Toc127271658"/>
      <w:r w:rsidRPr="00EE152F">
        <w:t>Lý do chọn đề tài</w:t>
      </w:r>
      <w:bookmarkEnd w:id="37"/>
      <w:bookmarkEnd w:id="38"/>
      <w:bookmarkEnd w:id="39"/>
      <w:bookmarkEnd w:id="40"/>
      <w:bookmarkEnd w:id="41"/>
      <w:bookmarkEnd w:id="42"/>
      <w:bookmarkEnd w:id="43"/>
      <w:bookmarkEnd w:id="44"/>
      <w:bookmarkEnd w:id="45"/>
      <w:bookmarkEnd w:id="46"/>
      <w:bookmarkEnd w:id="47"/>
      <w:bookmarkEnd w:id="48"/>
    </w:p>
    <w:p w14:paraId="27E2023B" w14:textId="77777777" w:rsidR="009817ED" w:rsidRDefault="009817ED" w:rsidP="00CD4FE8">
      <w:pPr>
        <w:spacing w:after="0" w:line="360" w:lineRule="auto"/>
        <w:ind w:firstLine="720"/>
        <w:jc w:val="both"/>
        <w:rPr>
          <w:rFonts w:cs="Times New Roman"/>
          <w:szCs w:val="28"/>
        </w:rPr>
      </w:pPr>
      <w:r>
        <w:rPr>
          <w:rFonts w:cs="Times New Roman"/>
          <w:szCs w:val="28"/>
        </w:rPr>
        <w:t xml:space="preserve">Hằng năm, các trường đại học đều phải lưu trữ hàng nghìn bộ giáo trình cũng như việc quản lý biên soạn và phát hành giáo trình mới. Do vậy để giảm thiểu việc sai sót, thời gian và chi phí cho phòng công nghệ khoa học việc xây dựng hệ thống quản lý biên soạn và phát hành giáo trình là cần thiết. </w:t>
      </w:r>
    </w:p>
    <w:p w14:paraId="247C6967" w14:textId="157203C0" w:rsidR="009817ED" w:rsidRDefault="009817ED" w:rsidP="00CD4FE8">
      <w:pPr>
        <w:spacing w:after="0" w:line="360" w:lineRule="auto"/>
        <w:ind w:firstLine="720"/>
        <w:jc w:val="both"/>
        <w:rPr>
          <w:ins w:id="49" w:author="Vũ Thị Dương" w:date="2023-02-17T21:08:00Z"/>
          <w:rFonts w:cs="Times New Roman"/>
          <w:szCs w:val="28"/>
        </w:rPr>
      </w:pPr>
      <w:r w:rsidRPr="00EE152F">
        <w:rPr>
          <w:rFonts w:cs="Times New Roman"/>
          <w:szCs w:val="28"/>
        </w:rPr>
        <w:t xml:space="preserve">Hệ thống </w:t>
      </w:r>
      <w:r>
        <w:rPr>
          <w:rFonts w:cs="Times New Roman"/>
          <w:szCs w:val="28"/>
        </w:rPr>
        <w:t>quản lý biên soạn và phát hành</w:t>
      </w:r>
      <w:r w:rsidRPr="00EE152F">
        <w:rPr>
          <w:rFonts w:cs="Times New Roman"/>
          <w:szCs w:val="28"/>
        </w:rPr>
        <w:t xml:space="preserve"> có thể là một sản phẩm ứng dụng vào thực tế cho bất cứ trường đại học nào. Từ việc nghiên cứu </w:t>
      </w:r>
      <w:r>
        <w:rPr>
          <w:rFonts w:cs="Times New Roman"/>
          <w:szCs w:val="28"/>
        </w:rPr>
        <w:t>quá trình biên soạn và phát hành giáo trình</w:t>
      </w:r>
      <w:r w:rsidRPr="00EE152F">
        <w:rPr>
          <w:rFonts w:cs="Times New Roman"/>
          <w:szCs w:val="28"/>
        </w:rPr>
        <w:t xml:space="preserve"> của trường Đại học Công nghiệp Hà Nội cùng với kiến thức mà chúng em có được trong quá trình học tậ</w:t>
      </w:r>
      <w:r>
        <w:rPr>
          <w:rFonts w:cs="Times New Roman"/>
          <w:szCs w:val="28"/>
        </w:rPr>
        <w:t>p, chúng em hi</w:t>
      </w:r>
      <w:r w:rsidRPr="00EE152F">
        <w:rPr>
          <w:rFonts w:cs="Times New Roman"/>
          <w:szCs w:val="28"/>
        </w:rPr>
        <w:t xml:space="preserve"> vọng hệ thống </w:t>
      </w:r>
      <w:r>
        <w:rPr>
          <w:rFonts w:cs="Times New Roman"/>
          <w:szCs w:val="28"/>
        </w:rPr>
        <w:t>này sẽ</w:t>
      </w:r>
      <w:r w:rsidRPr="00EE152F">
        <w:rPr>
          <w:rFonts w:cs="Times New Roman"/>
          <w:szCs w:val="28"/>
        </w:rPr>
        <w:t xml:space="preserve"> là một sản phẩm chất lượng và</w:t>
      </w:r>
      <w:r>
        <w:rPr>
          <w:rFonts w:cs="Times New Roman"/>
          <w:szCs w:val="28"/>
        </w:rPr>
        <w:t xml:space="preserve"> đáp ứng</w:t>
      </w:r>
      <w:r w:rsidRPr="00EE152F">
        <w:rPr>
          <w:rFonts w:cs="Times New Roman"/>
          <w:szCs w:val="28"/>
        </w:rPr>
        <w:t xml:space="preserve"> tốt chức năng của nó khi đưa vào áp dụng thực tế.</w:t>
      </w:r>
    </w:p>
    <w:p w14:paraId="5206A102" w14:textId="270BA9E1" w:rsidR="00F15A27" w:rsidRPr="00EE152F" w:rsidRDefault="00F15A27" w:rsidP="00CD4FE8">
      <w:pPr>
        <w:spacing w:after="0" w:line="360" w:lineRule="auto"/>
        <w:ind w:firstLine="720"/>
        <w:jc w:val="both"/>
        <w:rPr>
          <w:rFonts w:cs="Times New Roman"/>
          <w:szCs w:val="28"/>
        </w:rPr>
      </w:pPr>
      <w:ins w:id="50" w:author="Vũ Thị Dương" w:date="2023-02-17T21:08:00Z">
        <w:r>
          <w:rPr>
            <w:rFonts w:cs="Times New Roman"/>
            <w:szCs w:val="28"/>
          </w:rPr>
          <w:t>ok</w:t>
        </w:r>
      </w:ins>
    </w:p>
    <w:p w14:paraId="53E45155" w14:textId="77777777" w:rsidR="009817ED" w:rsidRPr="00EE152F" w:rsidRDefault="009817ED" w:rsidP="009817ED">
      <w:pPr>
        <w:pStyle w:val="Heading2"/>
        <w:numPr>
          <w:ilvl w:val="1"/>
          <w:numId w:val="3"/>
        </w:numPr>
        <w:tabs>
          <w:tab w:val="num" w:pos="360"/>
        </w:tabs>
        <w:ind w:left="426" w:hanging="426"/>
      </w:pPr>
      <w:bookmarkStart w:id="51" w:name="_Toc71835411"/>
      <w:bookmarkStart w:id="52" w:name="_Toc71835548"/>
      <w:bookmarkStart w:id="53" w:name="_Toc71835658"/>
      <w:bookmarkStart w:id="54" w:name="_Toc71835721"/>
      <w:bookmarkStart w:id="55" w:name="_Toc72098483"/>
      <w:bookmarkStart w:id="56" w:name="_Toc72098831"/>
      <w:bookmarkStart w:id="57" w:name="_Toc72099095"/>
      <w:bookmarkStart w:id="58" w:name="_Toc72099134"/>
      <w:bookmarkStart w:id="59" w:name="_Toc127271659"/>
      <w:r w:rsidRPr="00EE152F">
        <w:t>Các kiến thức cơ bản</w:t>
      </w:r>
      <w:bookmarkEnd w:id="51"/>
      <w:bookmarkEnd w:id="52"/>
      <w:bookmarkEnd w:id="53"/>
      <w:bookmarkEnd w:id="54"/>
      <w:bookmarkEnd w:id="55"/>
      <w:bookmarkEnd w:id="56"/>
      <w:bookmarkEnd w:id="57"/>
      <w:bookmarkEnd w:id="58"/>
      <w:bookmarkEnd w:id="59"/>
    </w:p>
    <w:p w14:paraId="79111D91" w14:textId="77777777" w:rsidR="009817ED" w:rsidRPr="00EE152F" w:rsidRDefault="009817ED" w:rsidP="00CD4FE8">
      <w:pPr>
        <w:pStyle w:val="ListParagraph"/>
        <w:spacing w:after="0" w:line="360" w:lineRule="auto"/>
        <w:ind w:left="0"/>
        <w:contextualSpacing w:val="0"/>
        <w:jc w:val="both"/>
        <w:rPr>
          <w:rFonts w:cs="Times New Roman"/>
          <w:szCs w:val="28"/>
        </w:rPr>
      </w:pPr>
      <w:r w:rsidRPr="00EE152F">
        <w:rPr>
          <w:rFonts w:cs="Times New Roman"/>
          <w:szCs w:val="28"/>
        </w:rPr>
        <w:t>Tổng hợp các kiến thức cơ bản cần có để thực hiện xây dựng hệ thống gồm:</w:t>
      </w:r>
    </w:p>
    <w:p w14:paraId="20A82EE7" w14:textId="77777777" w:rsidR="009817ED" w:rsidRPr="00EE152F" w:rsidRDefault="009817ED" w:rsidP="009817ED">
      <w:pPr>
        <w:pStyle w:val="ListParagraph"/>
        <w:numPr>
          <w:ilvl w:val="0"/>
          <w:numId w:val="4"/>
        </w:numPr>
        <w:spacing w:after="0" w:line="360" w:lineRule="auto"/>
        <w:contextualSpacing w:val="0"/>
        <w:jc w:val="both"/>
        <w:rPr>
          <w:rFonts w:cs="Times New Roman"/>
          <w:szCs w:val="28"/>
        </w:rPr>
      </w:pPr>
      <w:r w:rsidRPr="00EE152F">
        <w:rPr>
          <w:rFonts w:cs="Times New Roman"/>
          <w:szCs w:val="28"/>
        </w:rPr>
        <w:t>Kiến thức về lập trình hướng đối tượng và sử dụng ngôn ngữ lập trình Java để trình bày.</w:t>
      </w:r>
    </w:p>
    <w:p w14:paraId="6F1C04B2" w14:textId="3E6B5B52" w:rsidR="009817ED" w:rsidRPr="00EE152F" w:rsidRDefault="009817ED" w:rsidP="009817ED">
      <w:pPr>
        <w:pStyle w:val="ListParagraph"/>
        <w:numPr>
          <w:ilvl w:val="0"/>
          <w:numId w:val="4"/>
        </w:numPr>
        <w:spacing w:after="0" w:line="360" w:lineRule="auto"/>
        <w:contextualSpacing w:val="0"/>
        <w:jc w:val="both"/>
        <w:rPr>
          <w:rFonts w:cs="Times New Roman"/>
          <w:szCs w:val="28"/>
        </w:rPr>
      </w:pPr>
      <w:r w:rsidRPr="00EE152F">
        <w:rPr>
          <w:rFonts w:cs="Times New Roman"/>
          <w:szCs w:val="28"/>
        </w:rPr>
        <w:t xml:space="preserve">Kiến thức cơ bản về Java bao gồm: lớp, đối tượng, xử lý giao diện, kết nối với </w:t>
      </w:r>
      <w:r w:rsidRPr="00F15A27">
        <w:rPr>
          <w:rFonts w:cs="Times New Roman"/>
          <w:strike/>
          <w:szCs w:val="28"/>
          <w:rPrChange w:id="60" w:author="Vũ Thị Dương" w:date="2023-02-17T21:08:00Z">
            <w:rPr>
              <w:rFonts w:cs="Times New Roman"/>
              <w:szCs w:val="28"/>
            </w:rPr>
          </w:rPrChange>
        </w:rPr>
        <w:t>cơ sở dữ liệu</w:t>
      </w:r>
      <w:r w:rsidRPr="00EE152F">
        <w:rPr>
          <w:rFonts w:cs="Times New Roman"/>
          <w:szCs w:val="28"/>
        </w:rPr>
        <w:t>,</w:t>
      </w:r>
      <w:r>
        <w:rPr>
          <w:rFonts w:cs="Times New Roman"/>
          <w:szCs w:val="28"/>
        </w:rPr>
        <w:t xml:space="preserve"> </w:t>
      </w:r>
      <w:r w:rsidRPr="00EE152F">
        <w:rPr>
          <w:rFonts w:cs="Times New Roman"/>
          <w:szCs w:val="28"/>
        </w:rPr>
        <w:t>…</w:t>
      </w:r>
    </w:p>
    <w:p w14:paraId="20ED0405" w14:textId="77777777" w:rsidR="009817ED" w:rsidRPr="00EE152F" w:rsidRDefault="009817ED" w:rsidP="009817ED">
      <w:pPr>
        <w:pStyle w:val="Heading2"/>
        <w:numPr>
          <w:ilvl w:val="1"/>
          <w:numId w:val="3"/>
        </w:numPr>
        <w:tabs>
          <w:tab w:val="num" w:pos="360"/>
        </w:tabs>
        <w:ind w:left="284"/>
      </w:pPr>
      <w:bookmarkStart w:id="61" w:name="_Toc69497900"/>
      <w:bookmarkStart w:id="62" w:name="_Toc69498467"/>
      <w:bookmarkStart w:id="63" w:name="_Toc69498572"/>
      <w:bookmarkStart w:id="64" w:name="_Toc71835412"/>
      <w:bookmarkStart w:id="65" w:name="_Toc71835549"/>
      <w:bookmarkStart w:id="66" w:name="_Toc71835659"/>
      <w:bookmarkStart w:id="67" w:name="_Toc71835722"/>
      <w:bookmarkStart w:id="68" w:name="_Toc72098484"/>
      <w:bookmarkStart w:id="69" w:name="_Toc72098832"/>
      <w:bookmarkStart w:id="70" w:name="_Toc72099096"/>
      <w:bookmarkStart w:id="71" w:name="_Toc72099135"/>
      <w:bookmarkStart w:id="72" w:name="_Toc127271660"/>
      <w:r w:rsidRPr="00EE152F">
        <w:lastRenderedPageBreak/>
        <w:t>Các kỹ năng đã có để thực hiện chủ đề nghiên cứu</w:t>
      </w:r>
      <w:bookmarkEnd w:id="61"/>
      <w:bookmarkEnd w:id="62"/>
      <w:bookmarkEnd w:id="63"/>
      <w:bookmarkEnd w:id="64"/>
      <w:bookmarkEnd w:id="65"/>
      <w:bookmarkEnd w:id="66"/>
      <w:bookmarkEnd w:id="67"/>
      <w:bookmarkEnd w:id="68"/>
      <w:bookmarkEnd w:id="69"/>
      <w:bookmarkEnd w:id="70"/>
      <w:bookmarkEnd w:id="71"/>
      <w:bookmarkEnd w:id="72"/>
    </w:p>
    <w:p w14:paraId="3FC00843" w14:textId="01597376" w:rsidR="009817ED" w:rsidRPr="00EE152F" w:rsidRDefault="009817ED" w:rsidP="00CD4FE8">
      <w:pPr>
        <w:spacing w:after="0" w:line="360" w:lineRule="auto"/>
        <w:ind w:firstLine="709"/>
        <w:jc w:val="both"/>
        <w:rPr>
          <w:rFonts w:cs="Times New Roman"/>
        </w:rPr>
      </w:pPr>
      <w:r>
        <w:rPr>
          <w:rFonts w:cs="Times New Roman"/>
        </w:rPr>
        <w:t>Nhóm thực hiện m</w:t>
      </w:r>
      <w:r w:rsidRPr="00EE152F">
        <w:rPr>
          <w:rFonts w:cs="Times New Roman"/>
        </w:rPr>
        <w:t xml:space="preserve">ô tả </w:t>
      </w:r>
      <w:r>
        <w:rPr>
          <w:rFonts w:cs="Times New Roman"/>
        </w:rPr>
        <w:t>và xây dựng phần mềm quản lý biên soạn và phát hành giáo trình</w:t>
      </w:r>
      <w:r w:rsidR="00B02200">
        <w:rPr>
          <w:rFonts w:cs="Times New Roman"/>
        </w:rPr>
        <w:t xml:space="preserve"> </w:t>
      </w:r>
      <w:r w:rsidR="00B02200" w:rsidRPr="00D423D7">
        <w:t>trường ĐHCN Hà nội</w:t>
      </w:r>
      <w:r>
        <w:rPr>
          <w:rFonts w:cs="Times New Roman"/>
        </w:rPr>
        <w:t xml:space="preserve"> </w:t>
      </w:r>
      <w:r w:rsidRPr="00EE152F">
        <w:rPr>
          <w:rFonts w:cs="Times New Roman"/>
        </w:rPr>
        <w:t xml:space="preserve">cùng với những kiến thức và kỹ năng dưới đây: </w:t>
      </w:r>
    </w:p>
    <w:p w14:paraId="4509C104" w14:textId="77777777" w:rsidR="009817ED" w:rsidRPr="00EE152F" w:rsidRDefault="009817ED" w:rsidP="00CD4FE8">
      <w:pPr>
        <w:pStyle w:val="ListParagraph"/>
        <w:spacing w:after="0" w:line="360" w:lineRule="auto"/>
        <w:ind w:left="0"/>
        <w:contextualSpacing w:val="0"/>
        <w:jc w:val="both"/>
        <w:rPr>
          <w:rFonts w:cs="Times New Roman"/>
          <w:szCs w:val="28"/>
        </w:rPr>
      </w:pPr>
      <w:r>
        <w:rPr>
          <w:rFonts w:cs="Times New Roman"/>
          <w:szCs w:val="28"/>
        </w:rPr>
        <w:t>Về k</w:t>
      </w:r>
      <w:r w:rsidRPr="00EE152F">
        <w:rPr>
          <w:rFonts w:cs="Times New Roman"/>
          <w:szCs w:val="28"/>
        </w:rPr>
        <w:t>iến thức</w:t>
      </w:r>
      <w:r>
        <w:rPr>
          <w:rFonts w:cs="Times New Roman"/>
          <w:szCs w:val="28"/>
        </w:rPr>
        <w:t>:</w:t>
      </w:r>
    </w:p>
    <w:p w14:paraId="223E85A8" w14:textId="77777777" w:rsidR="009817ED" w:rsidRPr="00EE152F" w:rsidRDefault="009817ED" w:rsidP="009817ED">
      <w:pPr>
        <w:pStyle w:val="ListParagraph"/>
        <w:numPr>
          <w:ilvl w:val="0"/>
          <w:numId w:val="4"/>
        </w:numPr>
        <w:spacing w:after="0" w:line="360" w:lineRule="auto"/>
        <w:contextualSpacing w:val="0"/>
        <w:jc w:val="both"/>
        <w:rPr>
          <w:rFonts w:cs="Times New Roman"/>
          <w:szCs w:val="28"/>
        </w:rPr>
      </w:pPr>
      <w:r w:rsidRPr="00EE152F">
        <w:rPr>
          <w:rFonts w:cs="Times New Roman"/>
          <w:szCs w:val="28"/>
        </w:rPr>
        <w:t>Kiến thức cơ bản lập trình Java</w:t>
      </w:r>
    </w:p>
    <w:p w14:paraId="539A3148" w14:textId="77777777" w:rsidR="009817ED" w:rsidRDefault="009817ED" w:rsidP="009817ED">
      <w:pPr>
        <w:pStyle w:val="ListParagraph"/>
        <w:numPr>
          <w:ilvl w:val="0"/>
          <w:numId w:val="4"/>
        </w:numPr>
        <w:spacing w:after="0" w:line="360" w:lineRule="auto"/>
        <w:contextualSpacing w:val="0"/>
        <w:jc w:val="both"/>
        <w:rPr>
          <w:rFonts w:cs="Times New Roman"/>
          <w:szCs w:val="28"/>
        </w:rPr>
      </w:pPr>
      <w:r w:rsidRPr="00EE152F">
        <w:rPr>
          <w:rFonts w:cs="Times New Roman"/>
          <w:szCs w:val="28"/>
        </w:rPr>
        <w:t xml:space="preserve">Thành thạo ngôn ngữ Java và một số công cụ viết mã nguồn </w:t>
      </w:r>
    </w:p>
    <w:p w14:paraId="5D617A49" w14:textId="77777777" w:rsidR="009817ED" w:rsidRPr="00EE152F" w:rsidRDefault="009817ED" w:rsidP="009817ED">
      <w:pPr>
        <w:pStyle w:val="ListParagraph"/>
        <w:numPr>
          <w:ilvl w:val="0"/>
          <w:numId w:val="4"/>
        </w:numPr>
        <w:spacing w:after="0" w:line="360" w:lineRule="auto"/>
        <w:contextualSpacing w:val="0"/>
        <w:jc w:val="both"/>
        <w:rPr>
          <w:rFonts w:cs="Times New Roman"/>
          <w:szCs w:val="28"/>
        </w:rPr>
      </w:pPr>
      <w:r>
        <w:rPr>
          <w:rFonts w:cs="Times New Roman"/>
          <w:szCs w:val="28"/>
        </w:rPr>
        <w:t>Thành thạo c</w:t>
      </w:r>
      <w:r w:rsidRPr="00EE152F">
        <w:rPr>
          <w:rFonts w:cs="Times New Roman"/>
          <w:szCs w:val="28"/>
        </w:rPr>
        <w:t>ông cụ IBM Rational Rose để thiết kế phần mềm.</w:t>
      </w:r>
    </w:p>
    <w:p w14:paraId="7F9D2845" w14:textId="77777777" w:rsidR="009817ED" w:rsidRPr="00EE152F" w:rsidRDefault="009817ED" w:rsidP="009817ED">
      <w:pPr>
        <w:pStyle w:val="ListParagraph"/>
        <w:numPr>
          <w:ilvl w:val="0"/>
          <w:numId w:val="4"/>
        </w:numPr>
        <w:spacing w:after="0" w:line="360" w:lineRule="auto"/>
        <w:contextualSpacing w:val="0"/>
        <w:jc w:val="both"/>
        <w:rPr>
          <w:rFonts w:cs="Times New Roman"/>
          <w:szCs w:val="28"/>
        </w:rPr>
      </w:pPr>
      <w:r>
        <w:rPr>
          <w:rFonts w:cs="Times New Roman"/>
          <w:szCs w:val="28"/>
        </w:rPr>
        <w:t>S</w:t>
      </w:r>
      <w:r w:rsidRPr="00EE152F">
        <w:rPr>
          <w:rFonts w:cs="Times New Roman"/>
          <w:szCs w:val="28"/>
        </w:rPr>
        <w:t>ử dụng các kiến thức ở môn “Phân tích thiết kế hệ thống”,</w:t>
      </w:r>
      <w:r>
        <w:rPr>
          <w:rFonts w:cs="Times New Roman"/>
          <w:szCs w:val="28"/>
        </w:rPr>
        <w:t xml:space="preserve"> “</w:t>
      </w:r>
      <w:r w:rsidRPr="00EE152F">
        <w:rPr>
          <w:rFonts w:cs="Times New Roman"/>
          <w:szCs w:val="28"/>
        </w:rPr>
        <w:t>Thiết kế cơ sở dữ liệu” để mô tả, phân tích, thiết kế cơ sở dữ liệu và giao diện</w:t>
      </w:r>
      <w:r>
        <w:rPr>
          <w:rFonts w:cs="Times New Roman"/>
          <w:szCs w:val="28"/>
        </w:rPr>
        <w:t xml:space="preserve"> của hệ thống một cách tổng quan</w:t>
      </w:r>
      <w:r w:rsidRPr="00EE152F">
        <w:rPr>
          <w:rFonts w:cs="Times New Roman"/>
          <w:szCs w:val="28"/>
        </w:rPr>
        <w:t>.</w:t>
      </w:r>
    </w:p>
    <w:p w14:paraId="4B1ED288" w14:textId="77777777" w:rsidR="009817ED" w:rsidRPr="00EE152F" w:rsidRDefault="009817ED" w:rsidP="00CD4FE8">
      <w:pPr>
        <w:spacing w:after="0" w:line="360" w:lineRule="auto"/>
        <w:jc w:val="both"/>
        <w:rPr>
          <w:rFonts w:cs="Times New Roman"/>
          <w:szCs w:val="28"/>
        </w:rPr>
      </w:pPr>
      <w:r>
        <w:rPr>
          <w:rFonts w:cs="Times New Roman"/>
          <w:szCs w:val="28"/>
        </w:rPr>
        <w:t>Về k</w:t>
      </w:r>
      <w:r w:rsidRPr="00EE152F">
        <w:rPr>
          <w:rFonts w:cs="Times New Roman"/>
          <w:szCs w:val="28"/>
        </w:rPr>
        <w:t>ỹ năng:</w:t>
      </w:r>
    </w:p>
    <w:p w14:paraId="787F81CC" w14:textId="77777777" w:rsidR="009817ED" w:rsidRPr="00AA2F80" w:rsidRDefault="009817ED" w:rsidP="009817ED">
      <w:pPr>
        <w:pStyle w:val="ListParagraph"/>
        <w:numPr>
          <w:ilvl w:val="0"/>
          <w:numId w:val="4"/>
        </w:numPr>
        <w:spacing w:after="0" w:line="360" w:lineRule="auto"/>
        <w:contextualSpacing w:val="0"/>
        <w:jc w:val="both"/>
        <w:rPr>
          <w:rFonts w:cs="Times New Roman"/>
          <w:szCs w:val="28"/>
        </w:rPr>
      </w:pPr>
      <w:r w:rsidRPr="00EE152F">
        <w:rPr>
          <w:rFonts w:cs="Times New Roman"/>
          <w:szCs w:val="28"/>
        </w:rPr>
        <w:t>Các kỹ năng làm việc nhóm, thuyết trình, tổng hợp kiến thức, lập bảng biểu thực hiện công việc.</w:t>
      </w:r>
    </w:p>
    <w:p w14:paraId="6BE61213" w14:textId="04D6ED76" w:rsidR="003C6B2D" w:rsidRPr="00F15A27" w:rsidRDefault="009817ED" w:rsidP="00DA03FB">
      <w:pPr>
        <w:spacing w:after="0" w:line="360" w:lineRule="auto"/>
        <w:ind w:firstLine="709"/>
        <w:jc w:val="both"/>
        <w:rPr>
          <w:ins w:id="73" w:author="Vũ Thị Dương" w:date="2023-02-17T21:09:00Z"/>
          <w:rFonts w:cs="Times New Roman"/>
          <w:strike/>
          <w:szCs w:val="28"/>
          <w:rPrChange w:id="74" w:author="Vũ Thị Dương" w:date="2023-02-17T21:09:00Z">
            <w:rPr>
              <w:ins w:id="75" w:author="Vũ Thị Dương" w:date="2023-02-17T21:09:00Z"/>
              <w:rFonts w:cs="Times New Roman"/>
              <w:szCs w:val="28"/>
            </w:rPr>
          </w:rPrChange>
        </w:rPr>
      </w:pPr>
      <w:r w:rsidRPr="00F15A27">
        <w:rPr>
          <w:rFonts w:cs="Times New Roman"/>
          <w:strike/>
          <w:szCs w:val="28"/>
          <w:rPrChange w:id="76" w:author="Vũ Thị Dương" w:date="2023-02-17T21:09:00Z">
            <w:rPr>
              <w:rFonts w:cs="Times New Roman"/>
              <w:szCs w:val="28"/>
            </w:rPr>
          </w:rPrChange>
        </w:rPr>
        <w:t xml:space="preserve">Bài tập lớn được hoàn thành từ các kiến thức, kỹ năng có được trong quá trình học tập và trong thời gian có hạn cùng với sự chỉ dẫn tận tình của cô </w:t>
      </w:r>
      <w:r w:rsidRPr="00F15A27">
        <w:rPr>
          <w:rFonts w:cs="Times New Roman"/>
          <w:b/>
          <w:bCs/>
          <w:strike/>
          <w:szCs w:val="28"/>
          <w:rPrChange w:id="77" w:author="Vũ Thị Dương" w:date="2023-02-17T21:09:00Z">
            <w:rPr>
              <w:rFonts w:cs="Times New Roman"/>
              <w:b/>
              <w:bCs/>
              <w:szCs w:val="28"/>
            </w:rPr>
          </w:rPrChange>
        </w:rPr>
        <w:t>Vũ Thị Dương</w:t>
      </w:r>
      <w:r w:rsidRPr="00F15A27">
        <w:rPr>
          <w:rFonts w:cs="Times New Roman"/>
          <w:strike/>
          <w:szCs w:val="28"/>
          <w:rPrChange w:id="78" w:author="Vũ Thị Dương" w:date="2023-02-17T21:09:00Z">
            <w:rPr>
              <w:rFonts w:cs="Times New Roman"/>
              <w:szCs w:val="28"/>
            </w:rPr>
          </w:rPrChange>
        </w:rPr>
        <w:t xml:space="preserve"> giúp chúng em hoàn thành phần mềm </w:t>
      </w:r>
      <w:r w:rsidRPr="00F15A27">
        <w:rPr>
          <w:rFonts w:cs="Times New Roman"/>
          <w:strike/>
          <w:rPrChange w:id="79" w:author="Vũ Thị Dương" w:date="2023-02-17T21:09:00Z">
            <w:rPr>
              <w:rFonts w:cs="Times New Roman"/>
            </w:rPr>
          </w:rPrChange>
        </w:rPr>
        <w:t>quản lý biên soạn và phát hành giáo trình</w:t>
      </w:r>
      <w:r w:rsidR="00B02200" w:rsidRPr="00F15A27">
        <w:rPr>
          <w:rFonts w:cs="Times New Roman"/>
          <w:strike/>
          <w:rPrChange w:id="80" w:author="Vũ Thị Dương" w:date="2023-02-17T21:09:00Z">
            <w:rPr>
              <w:rFonts w:cs="Times New Roman"/>
            </w:rPr>
          </w:rPrChange>
        </w:rPr>
        <w:t xml:space="preserve"> </w:t>
      </w:r>
      <w:r w:rsidR="00B02200" w:rsidRPr="00F15A27">
        <w:rPr>
          <w:strike/>
          <w:rPrChange w:id="81" w:author="Vũ Thị Dương" w:date="2023-02-17T21:09:00Z">
            <w:rPr/>
          </w:rPrChange>
        </w:rPr>
        <w:t>trường ĐHCN Hà nội</w:t>
      </w:r>
      <w:r w:rsidRPr="00F15A27">
        <w:rPr>
          <w:rFonts w:cs="Times New Roman"/>
          <w:strike/>
          <w:szCs w:val="28"/>
          <w:rPrChange w:id="82" w:author="Vũ Thị Dương" w:date="2023-02-17T21:09:00Z">
            <w:rPr>
              <w:rFonts w:cs="Times New Roman"/>
              <w:szCs w:val="28"/>
            </w:rPr>
          </w:rPrChange>
        </w:rPr>
        <w:t xml:space="preserve"> chúng em tin rằng sẽ làm thỏa mãn yêu cầu đã đề ra và tạo ra được kết quả tốt nhất</w:t>
      </w:r>
    </w:p>
    <w:p w14:paraId="44606803" w14:textId="7C933869" w:rsidR="00F15A27" w:rsidRPr="00DA03FB" w:rsidRDefault="00F15A27" w:rsidP="00DA03FB">
      <w:pPr>
        <w:spacing w:after="0" w:line="360" w:lineRule="auto"/>
        <w:ind w:firstLine="709"/>
        <w:jc w:val="both"/>
        <w:rPr>
          <w:rFonts w:cs="Times New Roman"/>
          <w:szCs w:val="28"/>
        </w:rPr>
      </w:pPr>
      <w:ins w:id="83" w:author="Vũ Thị Dương" w:date="2023-02-17T21:09:00Z">
        <w:r>
          <w:rPr>
            <w:rFonts w:cs="Times New Roman"/>
            <w:szCs w:val="28"/>
          </w:rPr>
          <w:t>ok</w:t>
        </w:r>
      </w:ins>
    </w:p>
    <w:p w14:paraId="6A713F19" w14:textId="77777777" w:rsidR="003C6B2D" w:rsidRDefault="003C6B2D" w:rsidP="00CD4FE8"/>
    <w:p w14:paraId="23484F06" w14:textId="3BA14C54" w:rsidR="00F007C8" w:rsidRPr="00EE152F" w:rsidRDefault="00F007C8" w:rsidP="00EC0E20">
      <w:pPr>
        <w:pStyle w:val="Heading1"/>
        <w:numPr>
          <w:ilvl w:val="0"/>
          <w:numId w:val="3"/>
        </w:numPr>
        <w:jc w:val="center"/>
        <w:rPr>
          <w:b/>
          <w:bCs/>
          <w:sz w:val="36"/>
          <w:szCs w:val="36"/>
        </w:rPr>
      </w:pPr>
      <w:bookmarkStart w:id="84" w:name="_Toc127270730"/>
      <w:bookmarkStart w:id="85" w:name="_Toc127271661"/>
      <w:bookmarkEnd w:id="24"/>
      <w:bookmarkEnd w:id="25"/>
      <w:bookmarkEnd w:id="26"/>
      <w:bookmarkEnd w:id="27"/>
      <w:bookmarkEnd w:id="28"/>
      <w:bookmarkEnd w:id="29"/>
      <w:bookmarkEnd w:id="30"/>
      <w:bookmarkEnd w:id="31"/>
      <w:bookmarkEnd w:id="32"/>
      <w:bookmarkEnd w:id="33"/>
      <w:bookmarkEnd w:id="34"/>
      <w:bookmarkEnd w:id="35"/>
      <w:bookmarkEnd w:id="36"/>
      <w:r w:rsidRPr="00EE152F">
        <w:rPr>
          <w:b/>
          <w:bCs/>
          <w:sz w:val="36"/>
          <w:szCs w:val="36"/>
        </w:rPr>
        <w:t>KẾT QUẢ NGHIÊN CỨU</w:t>
      </w:r>
      <w:bookmarkEnd w:id="84"/>
      <w:bookmarkEnd w:id="85"/>
    </w:p>
    <w:p w14:paraId="280C5AAB" w14:textId="053746D6" w:rsidR="00F007C8" w:rsidRPr="00EE152F" w:rsidRDefault="00F007C8" w:rsidP="00EC0E20">
      <w:pPr>
        <w:pStyle w:val="Heading2"/>
        <w:numPr>
          <w:ilvl w:val="1"/>
          <w:numId w:val="3"/>
        </w:numPr>
        <w:ind w:left="284"/>
      </w:pPr>
      <w:bookmarkStart w:id="86" w:name="_Toc2749368"/>
      <w:bookmarkStart w:id="87" w:name="_Toc67317966"/>
      <w:bookmarkStart w:id="88" w:name="_Toc67320939"/>
      <w:bookmarkStart w:id="89" w:name="_Toc69497902"/>
      <w:bookmarkStart w:id="90" w:name="_Toc69498469"/>
      <w:bookmarkStart w:id="91" w:name="_Toc69498574"/>
      <w:bookmarkStart w:id="92" w:name="_Toc71835414"/>
      <w:bookmarkStart w:id="93" w:name="_Toc71835551"/>
      <w:bookmarkStart w:id="94" w:name="_Toc71835661"/>
      <w:bookmarkStart w:id="95" w:name="_Toc71835724"/>
      <w:bookmarkStart w:id="96" w:name="_Toc72098486"/>
      <w:bookmarkStart w:id="97" w:name="_Toc72098834"/>
      <w:bookmarkStart w:id="98" w:name="_Toc72099098"/>
      <w:bookmarkStart w:id="99" w:name="_Toc72099137"/>
      <w:bookmarkStart w:id="100" w:name="_Toc127270731"/>
      <w:bookmarkStart w:id="101" w:name="_Toc127271662"/>
      <w:r w:rsidRPr="00EE152F">
        <w:t>Giới thiệu</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42A31583" w14:textId="58D80AEE" w:rsidR="00295966" w:rsidRDefault="00295966" w:rsidP="00295966">
      <w:pPr>
        <w:rPr>
          <w:ins w:id="102" w:author="Vũ Thị Dương" w:date="2023-02-17T21:10:00Z"/>
        </w:rPr>
      </w:pPr>
      <w:bookmarkStart w:id="103" w:name="_Toc127270732"/>
      <w:bookmarkStart w:id="104" w:name="_Toc127271663"/>
      <w:r>
        <w:t>- Các vấn đề chính cần giải quyết:</w:t>
      </w:r>
    </w:p>
    <w:p w14:paraId="7328301D" w14:textId="24122DD8" w:rsidR="00F15A27" w:rsidRDefault="00F15A27" w:rsidP="00295966">
      <w:ins w:id="105" w:author="Vũ Thị Dương" w:date="2023-02-17T21:10:00Z">
        <w:r>
          <w:t>Tổ chức viết lại chứ sao lại copy cả gợi ý còn viết tắt của tôi vào đây?</w:t>
        </w:r>
      </w:ins>
    </w:p>
    <w:p w14:paraId="057D1371" w14:textId="18130FE8" w:rsidR="00295966" w:rsidRPr="00DB0613" w:rsidRDefault="00295966" w:rsidP="00295966">
      <w:pPr>
        <w:pStyle w:val="ListParagraph"/>
        <w:numPr>
          <w:ilvl w:val="0"/>
          <w:numId w:val="44"/>
        </w:numPr>
        <w:spacing w:after="0" w:line="360" w:lineRule="auto"/>
        <w:rPr>
          <w:rFonts w:cs="Times New Roman"/>
        </w:rPr>
      </w:pPr>
      <w:r w:rsidRPr="00DB0613">
        <w:rPr>
          <w:rFonts w:cs="Times New Roman"/>
          <w:color w:val="000000"/>
        </w:rPr>
        <w:lastRenderedPageBreak/>
        <w:t>Quản lý quy trình: danh sách giáo trình được viết theo năm, phòng khoa học công nghệ đưa thông báo</w:t>
      </w:r>
      <w:r w:rsidR="00434757">
        <w:rPr>
          <w:rFonts w:cs="Times New Roman"/>
          <w:color w:val="000000"/>
        </w:rPr>
        <w:t xml:space="preserve"> </w:t>
      </w:r>
      <w:commentRangeStart w:id="106"/>
      <m:oMath>
        <m:r>
          <w:rPr>
            <w:rFonts w:ascii="Cambria Math" w:hAnsi="Cambria Math" w:cs="Times New Roman"/>
            <w:color w:val="000000"/>
          </w:rPr>
          <m:t>→</m:t>
        </m:r>
        <w:commentRangeEnd w:id="106"/>
        <m:r>
          <m:rPr>
            <m:sty m:val="p"/>
          </m:rPr>
          <w:rPr>
            <w:rStyle w:val="CommentReference"/>
          </w:rPr>
          <w:commentReference w:id="106"/>
        </m:r>
      </m:oMath>
      <w:r w:rsidRPr="00DB0613">
        <w:rPr>
          <w:rFonts w:cs="Times New Roman"/>
          <w:color w:val="000000"/>
        </w:rPr>
        <w:t xml:space="preserve"> các khoa tổ chức gửi tới tổ môn đăng ký biên soạn dựa theo yêu cầu của khoa; </w:t>
      </w:r>
      <w:commentRangeStart w:id="107"/>
      <w:r w:rsidRPr="00DB0613">
        <w:rPr>
          <w:rFonts w:cs="Times New Roman"/>
          <w:color w:val="000000"/>
        </w:rPr>
        <w:t>gv</w:t>
      </w:r>
      <w:commentRangeEnd w:id="107"/>
      <w:r w:rsidR="00F15A27">
        <w:rPr>
          <w:rStyle w:val="CommentReference"/>
        </w:rPr>
        <w:commentReference w:id="107"/>
      </w:r>
      <w:r w:rsidRPr="00DB0613">
        <w:rPr>
          <w:rFonts w:cs="Times New Roman"/>
          <w:color w:val="000000"/>
        </w:rPr>
        <w:t xml:space="preserve"> đăng ký; tổ chức thực hiện thủ tục gửi về phòng khoa học công nghệ;</w:t>
      </w:r>
    </w:p>
    <w:p w14:paraId="2A5F8927" w14:textId="77777777" w:rsidR="00295966" w:rsidRPr="00DB0613" w:rsidRDefault="00295966" w:rsidP="00295966">
      <w:pPr>
        <w:pStyle w:val="ListParagraph"/>
        <w:numPr>
          <w:ilvl w:val="0"/>
          <w:numId w:val="44"/>
        </w:numPr>
        <w:spacing w:after="0" w:line="360" w:lineRule="auto"/>
        <w:rPr>
          <w:rFonts w:cs="Times New Roman"/>
        </w:rPr>
      </w:pPr>
      <w:r w:rsidRPr="00DB0613">
        <w:rPr>
          <w:rFonts w:cs="Times New Roman"/>
          <w:color w:val="000000"/>
        </w:rPr>
        <w:t xml:space="preserve">Quản lý thông tin giáo trình: chủ biên, </w:t>
      </w:r>
      <w:commentRangeStart w:id="108"/>
      <w:r w:rsidRPr="00DB0613">
        <w:rPr>
          <w:rFonts w:cs="Times New Roman"/>
          <w:color w:val="000000"/>
        </w:rPr>
        <w:t xml:space="preserve">gv </w:t>
      </w:r>
      <w:commentRangeEnd w:id="108"/>
      <w:r w:rsidR="00F15A27">
        <w:rPr>
          <w:rStyle w:val="CommentReference"/>
        </w:rPr>
        <w:commentReference w:id="108"/>
      </w:r>
      <w:r w:rsidRPr="00DB0613">
        <w:rPr>
          <w:rFonts w:cs="Times New Roman"/>
          <w:color w:val="000000"/>
        </w:rPr>
        <w:t>tham gia, nội dung, giai đoạn thực hiện</w:t>
      </w:r>
    </w:p>
    <w:p w14:paraId="2E1D725D" w14:textId="77777777" w:rsidR="00295966" w:rsidRPr="00DB0613" w:rsidRDefault="00295966" w:rsidP="00295966">
      <w:pPr>
        <w:pStyle w:val="ListParagraph"/>
        <w:numPr>
          <w:ilvl w:val="0"/>
          <w:numId w:val="44"/>
        </w:numPr>
        <w:spacing w:after="0" w:line="360" w:lineRule="auto"/>
        <w:rPr>
          <w:rFonts w:cs="Times New Roman"/>
        </w:rPr>
      </w:pPr>
      <w:r w:rsidRPr="00DB0613">
        <w:rPr>
          <w:rFonts w:cs="Times New Roman"/>
          <w:color w:val="000000"/>
        </w:rPr>
        <w:t>Quản lý quá trình biên soạn và xuất bản;</w:t>
      </w:r>
    </w:p>
    <w:p w14:paraId="3AB9216B" w14:textId="77777777" w:rsidR="00295966" w:rsidRPr="00DB0613" w:rsidRDefault="00295966" w:rsidP="00295966">
      <w:pPr>
        <w:pStyle w:val="ListParagraph"/>
        <w:numPr>
          <w:ilvl w:val="0"/>
          <w:numId w:val="44"/>
        </w:numPr>
        <w:spacing w:after="0" w:line="360" w:lineRule="auto"/>
        <w:rPr>
          <w:rFonts w:cs="Times New Roman"/>
        </w:rPr>
      </w:pPr>
      <w:r w:rsidRPr="00DB0613">
        <w:rPr>
          <w:rFonts w:cs="Times New Roman"/>
          <w:color w:val="000000"/>
        </w:rPr>
        <w:t>Quản lý số lượng tồn/bán hàng năm</w:t>
      </w:r>
    </w:p>
    <w:p w14:paraId="6B43D239" w14:textId="77777777" w:rsidR="00295966" w:rsidRDefault="00295966" w:rsidP="00295966">
      <w:pPr>
        <w:jc w:val="both"/>
      </w:pPr>
      <w:r>
        <w:t xml:space="preserve">- Tên dự án cần xây dựng: </w:t>
      </w:r>
      <w:r w:rsidRPr="00D423D7">
        <w:t>Xây dựng phần mềm quản lý biên soạn và phát hành giáo trình trường ĐHCN Hà nội</w:t>
      </w:r>
      <w:r>
        <w:t>.</w:t>
      </w:r>
    </w:p>
    <w:p w14:paraId="23E4B212" w14:textId="77777777" w:rsidR="00295966" w:rsidRDefault="00295966" w:rsidP="00295966">
      <w:pPr>
        <w:jc w:val="both"/>
        <w:rPr>
          <w:lang w:eastAsia="ja-JP"/>
        </w:rPr>
      </w:pPr>
      <w:r>
        <w:t xml:space="preserve">- Mô hình phát triển phần mềm: </w:t>
      </w:r>
      <w:r>
        <w:rPr>
          <w:lang w:eastAsia="ja-JP"/>
        </w:rPr>
        <w:t>mô hình thác nước để xây dựng phần mềm.</w:t>
      </w:r>
    </w:p>
    <w:p w14:paraId="17901C9B" w14:textId="77777777" w:rsidR="00295966" w:rsidRDefault="00295966" w:rsidP="00295966">
      <w:pPr>
        <w:spacing w:line="240" w:lineRule="auto"/>
        <w:rPr>
          <w:rFonts w:eastAsia="Times New Roman" w:cs="Times New Roman"/>
          <w:sz w:val="24"/>
          <w:szCs w:val="24"/>
        </w:rPr>
      </w:pPr>
    </w:p>
    <w:tbl>
      <w:tblPr>
        <w:tblW w:w="0" w:type="auto"/>
        <w:tblLook w:val="04A0" w:firstRow="1" w:lastRow="0" w:firstColumn="1" w:lastColumn="0" w:noHBand="0" w:noVBand="1"/>
      </w:tblPr>
      <w:tblGrid>
        <w:gridCol w:w="1114"/>
        <w:gridCol w:w="2567"/>
        <w:gridCol w:w="5097"/>
      </w:tblGrid>
      <w:tr w:rsidR="00295966" w14:paraId="0F7053F5"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0EA62567" w14:textId="77777777" w:rsidR="00295966" w:rsidRDefault="00295966" w:rsidP="00EA0DDF">
            <w:pPr>
              <w:rPr>
                <w:rFonts w:eastAsia="Times New Roman" w:cs="Times New Roman"/>
                <w:sz w:val="24"/>
                <w:szCs w:val="24"/>
              </w:rPr>
            </w:pPr>
          </w:p>
        </w:tc>
        <w:tc>
          <w:tcPr>
            <w:tcW w:w="2567" w:type="dxa"/>
            <w:tcBorders>
              <w:top w:val="single" w:sz="4" w:space="0" w:color="000000"/>
              <w:left w:val="single" w:sz="4" w:space="0" w:color="000000"/>
              <w:bottom w:val="single" w:sz="4" w:space="0" w:color="000000"/>
              <w:right w:val="single" w:sz="4" w:space="0" w:color="000000"/>
            </w:tcBorders>
            <w:hideMark/>
          </w:tcPr>
          <w:p w14:paraId="16F591A6" w14:textId="77777777" w:rsidR="00295966" w:rsidRDefault="00295966" w:rsidP="00EA0DDF">
            <w:pPr>
              <w:pStyle w:val="NormalWeb"/>
              <w:spacing w:before="0" w:beforeAutospacing="0" w:after="0" w:afterAutospacing="0" w:line="360" w:lineRule="auto"/>
              <w:jc w:val="center"/>
              <w:rPr>
                <w:sz w:val="28"/>
                <w:szCs w:val="28"/>
              </w:rPr>
            </w:pPr>
            <w:r>
              <w:rPr>
                <w:b/>
                <w:bCs/>
                <w:color w:val="000000"/>
                <w:sz w:val="28"/>
                <w:szCs w:val="28"/>
              </w:rPr>
              <w:t>Mô hình thác nước</w:t>
            </w:r>
          </w:p>
        </w:tc>
        <w:tc>
          <w:tcPr>
            <w:tcW w:w="5097" w:type="dxa"/>
            <w:tcBorders>
              <w:top w:val="single" w:sz="4" w:space="0" w:color="000000"/>
              <w:left w:val="single" w:sz="4" w:space="0" w:color="000000"/>
              <w:bottom w:val="single" w:sz="4" w:space="0" w:color="000000"/>
              <w:right w:val="single" w:sz="4" w:space="0" w:color="000000"/>
            </w:tcBorders>
            <w:hideMark/>
          </w:tcPr>
          <w:p w14:paraId="65E14DBE" w14:textId="77777777" w:rsidR="00295966" w:rsidRDefault="00295966" w:rsidP="00EA0DDF">
            <w:pPr>
              <w:pStyle w:val="NormalWeb"/>
              <w:spacing w:before="0" w:beforeAutospacing="0" w:after="0" w:afterAutospacing="0" w:line="360" w:lineRule="auto"/>
              <w:jc w:val="center"/>
              <w:rPr>
                <w:sz w:val="28"/>
                <w:szCs w:val="28"/>
              </w:rPr>
            </w:pPr>
            <w:r>
              <w:rPr>
                <w:b/>
                <w:bCs/>
                <w:color w:val="000000"/>
                <w:sz w:val="28"/>
                <w:szCs w:val="28"/>
              </w:rPr>
              <w:t>Mô tả chi tiết</w:t>
            </w:r>
          </w:p>
        </w:tc>
      </w:tr>
      <w:tr w:rsidR="00295966" w14:paraId="5E001182"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6351A0FD" w14:textId="77777777" w:rsidR="00295966" w:rsidRDefault="00295966" w:rsidP="00EA0DDF">
            <w:pPr>
              <w:pStyle w:val="NormalWeb"/>
              <w:spacing w:before="0" w:beforeAutospacing="0" w:after="0" w:afterAutospacing="0" w:line="360" w:lineRule="auto"/>
              <w:jc w:val="center"/>
              <w:rPr>
                <w:sz w:val="28"/>
                <w:szCs w:val="28"/>
              </w:rPr>
            </w:pPr>
            <w:r>
              <w:rPr>
                <w:color w:val="000000"/>
                <w:sz w:val="28"/>
                <w:szCs w:val="28"/>
              </w:rPr>
              <w:t>Bước 1</w:t>
            </w:r>
          </w:p>
        </w:tc>
        <w:tc>
          <w:tcPr>
            <w:tcW w:w="2567" w:type="dxa"/>
            <w:tcBorders>
              <w:top w:val="single" w:sz="4" w:space="0" w:color="000000"/>
              <w:left w:val="single" w:sz="4" w:space="0" w:color="000000"/>
              <w:bottom w:val="single" w:sz="4" w:space="0" w:color="000000"/>
              <w:right w:val="single" w:sz="4" w:space="0" w:color="000000"/>
            </w:tcBorders>
            <w:hideMark/>
          </w:tcPr>
          <w:p w14:paraId="4D99F296"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Định nghĩa yêu cầu: Phân tích và xác định yêu cầu</w:t>
            </w:r>
          </w:p>
        </w:tc>
        <w:tc>
          <w:tcPr>
            <w:tcW w:w="5097" w:type="dxa"/>
            <w:tcBorders>
              <w:top w:val="single" w:sz="4" w:space="0" w:color="000000"/>
              <w:left w:val="single" w:sz="4" w:space="0" w:color="000000"/>
              <w:bottom w:val="single" w:sz="4" w:space="0" w:color="000000"/>
              <w:right w:val="single" w:sz="4" w:space="0" w:color="000000"/>
            </w:tcBorders>
            <w:hideMark/>
          </w:tcPr>
          <w:p w14:paraId="25FC34D1"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Thu thập, phân tích và xác định yêu cầu phần mềm:</w:t>
            </w:r>
          </w:p>
          <w:p w14:paraId="578304F9"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Yêu cầu chức năng:</w:t>
            </w:r>
            <w:r>
              <w:rPr>
                <w:color w:val="000000"/>
                <w:sz w:val="28"/>
                <w:szCs w:val="28"/>
              </w:rPr>
              <w:br/>
            </w:r>
            <w:r>
              <w:rPr>
                <w:rStyle w:val="apple-tab-span"/>
                <w:rFonts w:eastAsiaTheme="majorEastAsia"/>
                <w:color w:val="000000"/>
                <w:sz w:val="28"/>
                <w:szCs w:val="28"/>
              </w:rPr>
              <w:tab/>
            </w:r>
            <w:r>
              <w:rPr>
                <w:color w:val="000000"/>
                <w:sz w:val="28"/>
                <w:szCs w:val="28"/>
              </w:rPr>
              <w:t>+ Yêu cầu nghiệp vụ</w:t>
            </w:r>
            <w:r>
              <w:rPr>
                <w:color w:val="000000"/>
                <w:sz w:val="28"/>
                <w:szCs w:val="28"/>
              </w:rPr>
              <w:br/>
            </w:r>
            <w:r>
              <w:rPr>
                <w:rStyle w:val="apple-tab-span"/>
                <w:rFonts w:eastAsiaTheme="majorEastAsia"/>
                <w:color w:val="000000"/>
                <w:sz w:val="28"/>
                <w:szCs w:val="28"/>
              </w:rPr>
              <w:tab/>
            </w:r>
            <w:r>
              <w:rPr>
                <w:color w:val="000000"/>
                <w:sz w:val="28"/>
                <w:szCs w:val="28"/>
              </w:rPr>
              <w:t>+ Yêu cầu hệ thống</w:t>
            </w:r>
            <w:r>
              <w:rPr>
                <w:color w:val="000000"/>
                <w:sz w:val="28"/>
                <w:szCs w:val="28"/>
              </w:rPr>
              <w:br/>
              <w:t>- Yêu cầu phi chức năng</w:t>
            </w:r>
          </w:p>
          <w:p w14:paraId="5862B67F"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Miền ứng dụng</w:t>
            </w:r>
          </w:p>
        </w:tc>
      </w:tr>
      <w:tr w:rsidR="00295966" w14:paraId="0041A8FF"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43AC8D3B" w14:textId="77777777" w:rsidR="00295966" w:rsidRDefault="00295966" w:rsidP="00EA0DDF">
            <w:pPr>
              <w:pStyle w:val="NormalWeb"/>
              <w:spacing w:before="0" w:beforeAutospacing="0" w:after="0" w:afterAutospacing="0" w:line="360" w:lineRule="auto"/>
              <w:jc w:val="center"/>
              <w:rPr>
                <w:sz w:val="28"/>
                <w:szCs w:val="28"/>
              </w:rPr>
            </w:pPr>
            <w:r>
              <w:rPr>
                <w:color w:val="000000"/>
                <w:sz w:val="28"/>
                <w:szCs w:val="28"/>
              </w:rPr>
              <w:t>Bước 2</w:t>
            </w:r>
          </w:p>
        </w:tc>
        <w:tc>
          <w:tcPr>
            <w:tcW w:w="2567" w:type="dxa"/>
            <w:tcBorders>
              <w:top w:val="single" w:sz="4" w:space="0" w:color="000000"/>
              <w:left w:val="single" w:sz="4" w:space="0" w:color="000000"/>
              <w:bottom w:val="single" w:sz="4" w:space="0" w:color="000000"/>
              <w:right w:val="single" w:sz="4" w:space="0" w:color="000000"/>
            </w:tcBorders>
            <w:hideMark/>
          </w:tcPr>
          <w:p w14:paraId="4DB2E494"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Thiết kế hệ thống</w:t>
            </w:r>
          </w:p>
        </w:tc>
        <w:tc>
          <w:tcPr>
            <w:tcW w:w="5097" w:type="dxa"/>
            <w:tcBorders>
              <w:top w:val="single" w:sz="4" w:space="0" w:color="000000"/>
              <w:left w:val="single" w:sz="4" w:space="0" w:color="000000"/>
              <w:bottom w:val="single" w:sz="4" w:space="0" w:color="000000"/>
              <w:right w:val="single" w:sz="4" w:space="0" w:color="000000"/>
            </w:tcBorders>
            <w:hideMark/>
          </w:tcPr>
          <w:p w14:paraId="62F7DAEE"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Thiết kế kiến trúc – Architectural design</w:t>
            </w:r>
          </w:p>
          <w:p w14:paraId="5996BC25"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Đặc tả trừu tượng – Abstract specification</w:t>
            </w:r>
          </w:p>
          <w:p w14:paraId="06BCAF90"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Thiết kế giao diện – Interface design</w:t>
            </w:r>
          </w:p>
          <w:p w14:paraId="0FA7CBCE"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Thiết kế thành phần – Component design </w:t>
            </w:r>
          </w:p>
          <w:p w14:paraId="334262EC"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Thiết kế cấu trúc dữ liệu – Data structure design</w:t>
            </w:r>
          </w:p>
          <w:p w14:paraId="14D9BD59"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Thiết kế thuật toán – Algorithm design</w:t>
            </w:r>
          </w:p>
        </w:tc>
      </w:tr>
      <w:tr w:rsidR="00295966" w14:paraId="19ABB0E8"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71FCF1CF" w14:textId="77777777" w:rsidR="00295966" w:rsidRDefault="00295966" w:rsidP="00EA0DDF">
            <w:pPr>
              <w:pStyle w:val="NormalWeb"/>
              <w:spacing w:before="0" w:beforeAutospacing="0" w:after="0" w:afterAutospacing="0" w:line="360" w:lineRule="auto"/>
              <w:jc w:val="center"/>
              <w:rPr>
                <w:sz w:val="28"/>
                <w:szCs w:val="28"/>
              </w:rPr>
            </w:pPr>
            <w:r>
              <w:rPr>
                <w:color w:val="000000"/>
                <w:sz w:val="28"/>
                <w:szCs w:val="28"/>
              </w:rPr>
              <w:lastRenderedPageBreak/>
              <w:t>Bước 3</w:t>
            </w:r>
          </w:p>
        </w:tc>
        <w:tc>
          <w:tcPr>
            <w:tcW w:w="2567" w:type="dxa"/>
            <w:tcBorders>
              <w:top w:val="single" w:sz="4" w:space="0" w:color="000000"/>
              <w:left w:val="single" w:sz="4" w:space="0" w:color="000000"/>
              <w:bottom w:val="single" w:sz="4" w:space="0" w:color="000000"/>
              <w:right w:val="single" w:sz="4" w:space="0" w:color="000000"/>
            </w:tcBorders>
            <w:hideMark/>
          </w:tcPr>
          <w:p w14:paraId="0FD594BB"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Cài đặt và kiểm thử đơn vị</w:t>
            </w:r>
          </w:p>
        </w:tc>
        <w:tc>
          <w:tcPr>
            <w:tcW w:w="5097" w:type="dxa"/>
            <w:tcBorders>
              <w:top w:val="single" w:sz="4" w:space="0" w:color="000000"/>
              <w:left w:val="single" w:sz="4" w:space="0" w:color="000000"/>
              <w:bottom w:val="single" w:sz="4" w:space="0" w:color="000000"/>
              <w:right w:val="single" w:sz="4" w:space="0" w:color="000000"/>
            </w:tcBorders>
            <w:hideMark/>
          </w:tcPr>
          <w:p w14:paraId="0FB77578"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Cài đặt</w:t>
            </w:r>
          </w:p>
          <w:p w14:paraId="0C224487"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Kiểm thử đơn vị</w:t>
            </w:r>
          </w:p>
        </w:tc>
      </w:tr>
      <w:tr w:rsidR="00295966" w14:paraId="34B3442C"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6AAE8128" w14:textId="77777777" w:rsidR="00295966" w:rsidRDefault="00295966" w:rsidP="00EA0DDF">
            <w:pPr>
              <w:pStyle w:val="NormalWeb"/>
              <w:spacing w:before="0" w:beforeAutospacing="0" w:after="0" w:afterAutospacing="0" w:line="360" w:lineRule="auto"/>
              <w:jc w:val="center"/>
              <w:rPr>
                <w:sz w:val="28"/>
                <w:szCs w:val="28"/>
              </w:rPr>
            </w:pPr>
            <w:r>
              <w:rPr>
                <w:color w:val="000000"/>
                <w:sz w:val="28"/>
                <w:szCs w:val="28"/>
              </w:rPr>
              <w:t>Bước 4</w:t>
            </w:r>
          </w:p>
        </w:tc>
        <w:tc>
          <w:tcPr>
            <w:tcW w:w="2567" w:type="dxa"/>
            <w:tcBorders>
              <w:top w:val="single" w:sz="4" w:space="0" w:color="000000"/>
              <w:left w:val="single" w:sz="4" w:space="0" w:color="000000"/>
              <w:bottom w:val="single" w:sz="4" w:space="0" w:color="000000"/>
              <w:right w:val="single" w:sz="4" w:space="0" w:color="000000"/>
            </w:tcBorders>
            <w:hideMark/>
          </w:tcPr>
          <w:p w14:paraId="439DC34F"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Tích hợp và kiểm thử hệ thống</w:t>
            </w:r>
          </w:p>
        </w:tc>
        <w:tc>
          <w:tcPr>
            <w:tcW w:w="5097" w:type="dxa"/>
            <w:tcBorders>
              <w:top w:val="single" w:sz="4" w:space="0" w:color="000000"/>
              <w:left w:val="single" w:sz="4" w:space="0" w:color="000000"/>
              <w:bottom w:val="single" w:sz="4" w:space="0" w:color="000000"/>
              <w:right w:val="single" w:sz="4" w:space="0" w:color="000000"/>
            </w:tcBorders>
            <w:hideMark/>
          </w:tcPr>
          <w:p w14:paraId="165A7722"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Kiểm thử tích hợp</w:t>
            </w:r>
          </w:p>
          <w:p w14:paraId="27990721"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 Kiểm thử hệ thống</w:t>
            </w:r>
          </w:p>
        </w:tc>
      </w:tr>
      <w:tr w:rsidR="00295966" w14:paraId="00BC02E6" w14:textId="77777777" w:rsidTr="00EA0DDF">
        <w:tc>
          <w:tcPr>
            <w:tcW w:w="1114" w:type="dxa"/>
            <w:tcBorders>
              <w:top w:val="single" w:sz="4" w:space="0" w:color="000000"/>
              <w:left w:val="single" w:sz="4" w:space="0" w:color="000000"/>
              <w:bottom w:val="single" w:sz="4" w:space="0" w:color="000000"/>
              <w:right w:val="single" w:sz="4" w:space="0" w:color="000000"/>
            </w:tcBorders>
            <w:hideMark/>
          </w:tcPr>
          <w:p w14:paraId="5C4B14E3" w14:textId="77777777" w:rsidR="00295966" w:rsidRDefault="00295966" w:rsidP="00EA0DDF">
            <w:pPr>
              <w:pStyle w:val="NormalWeb"/>
              <w:spacing w:before="0" w:beforeAutospacing="0" w:after="0" w:afterAutospacing="0" w:line="360" w:lineRule="auto"/>
              <w:jc w:val="center"/>
              <w:rPr>
                <w:sz w:val="28"/>
                <w:szCs w:val="28"/>
              </w:rPr>
            </w:pPr>
            <w:r>
              <w:rPr>
                <w:color w:val="000000"/>
                <w:sz w:val="28"/>
                <w:szCs w:val="28"/>
              </w:rPr>
              <w:t>Bước 5</w:t>
            </w:r>
          </w:p>
        </w:tc>
        <w:tc>
          <w:tcPr>
            <w:tcW w:w="2567" w:type="dxa"/>
            <w:tcBorders>
              <w:top w:val="single" w:sz="4" w:space="0" w:color="000000"/>
              <w:left w:val="single" w:sz="4" w:space="0" w:color="000000"/>
              <w:bottom w:val="single" w:sz="4" w:space="0" w:color="000000"/>
              <w:right w:val="single" w:sz="4" w:space="0" w:color="000000"/>
            </w:tcBorders>
            <w:hideMark/>
          </w:tcPr>
          <w:p w14:paraId="476D3E8D"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Vận hành và bảo trì</w:t>
            </w:r>
          </w:p>
        </w:tc>
        <w:tc>
          <w:tcPr>
            <w:tcW w:w="5097" w:type="dxa"/>
            <w:tcBorders>
              <w:top w:val="single" w:sz="4" w:space="0" w:color="000000"/>
              <w:left w:val="single" w:sz="4" w:space="0" w:color="000000"/>
              <w:bottom w:val="single" w:sz="4" w:space="0" w:color="000000"/>
              <w:right w:val="single" w:sz="4" w:space="0" w:color="000000"/>
            </w:tcBorders>
            <w:hideMark/>
          </w:tcPr>
          <w:p w14:paraId="45058B40" w14:textId="77777777" w:rsidR="00295966" w:rsidRDefault="00295966" w:rsidP="00EA0DDF">
            <w:pPr>
              <w:pStyle w:val="NormalWeb"/>
              <w:spacing w:before="0" w:beforeAutospacing="0" w:after="0" w:afterAutospacing="0" w:line="360" w:lineRule="auto"/>
              <w:rPr>
                <w:sz w:val="28"/>
                <w:szCs w:val="28"/>
              </w:rPr>
            </w:pPr>
            <w:r>
              <w:rPr>
                <w:color w:val="000000"/>
                <w:sz w:val="28"/>
                <w:szCs w:val="28"/>
              </w:rPr>
              <w:t>Bàn giao cho khách hàng (Bàn gian, vận hành và bảo trì)</w:t>
            </w:r>
          </w:p>
        </w:tc>
      </w:tr>
    </w:tbl>
    <w:p w14:paraId="47C7F391" w14:textId="77777777" w:rsidR="00295966" w:rsidRDefault="00295966" w:rsidP="00295966"/>
    <w:p w14:paraId="5CD7DC7D" w14:textId="77777777" w:rsidR="00295966" w:rsidRDefault="00295966" w:rsidP="00295966">
      <w:pPr>
        <w:jc w:val="both"/>
      </w:pPr>
      <w:r>
        <w:t>- Sản phẩm sau khi hoàn thành là một sản phẩm ứng dụng chạy được, hoàn toàn có thể đưa vào thực tế để sử dụng.</w:t>
      </w:r>
    </w:p>
    <w:p w14:paraId="60329268" w14:textId="77777777" w:rsidR="00295966" w:rsidRDefault="00295966" w:rsidP="00295966">
      <w:pPr>
        <w:jc w:val="both"/>
      </w:pPr>
      <w:r>
        <w:t>- Phần mềm được viết bằng công cụ NetBeans. Bởi NetBeans là một IDE nguồn mở, có thể chạy trên hệ điều hành khác nhau, dễ dàng cài đặt và sử dụng. Đặc biệt NetBeans rất phù hợp để viết Java Swing.</w:t>
      </w:r>
    </w:p>
    <w:p w14:paraId="747CEA13" w14:textId="729425DE" w:rsidR="00F007C8" w:rsidRPr="00EE152F" w:rsidRDefault="00F007C8" w:rsidP="00EC0E20">
      <w:pPr>
        <w:pStyle w:val="Heading2"/>
        <w:numPr>
          <w:ilvl w:val="1"/>
          <w:numId w:val="3"/>
        </w:numPr>
        <w:ind w:left="1276" w:hanging="1276"/>
      </w:pPr>
      <w:r>
        <w:t>Khảo sát hệ thống</w:t>
      </w:r>
      <w:bookmarkEnd w:id="103"/>
      <w:bookmarkEnd w:id="104"/>
    </w:p>
    <w:p w14:paraId="772CCA78" w14:textId="77777777" w:rsidR="00F007C8" w:rsidRDefault="00F007C8" w:rsidP="00EC0E20">
      <w:pPr>
        <w:pStyle w:val="Heading3"/>
        <w:numPr>
          <w:ilvl w:val="2"/>
          <w:numId w:val="0"/>
        </w:numPr>
        <w:ind w:left="567"/>
        <w:rPr>
          <w:color w:val="000000" w:themeColor="text1"/>
          <w:szCs w:val="28"/>
        </w:rPr>
      </w:pPr>
      <w:bookmarkStart w:id="109" w:name="_Toc105484754"/>
      <w:bookmarkStart w:id="110" w:name="_Toc127270733"/>
      <w:bookmarkStart w:id="111" w:name="_Toc127271664"/>
      <w:bookmarkStart w:id="112" w:name="_Toc105484755"/>
      <w:bookmarkStart w:id="113" w:name="_Toc71835425"/>
      <w:bookmarkStart w:id="114" w:name="_Toc71835558"/>
      <w:bookmarkStart w:id="115" w:name="_Toc71835668"/>
      <w:bookmarkStart w:id="116" w:name="_Toc71835731"/>
      <w:bookmarkStart w:id="117" w:name="_Toc72098494"/>
      <w:bookmarkStart w:id="118" w:name="_Toc72098838"/>
      <w:bookmarkStart w:id="119" w:name="_Toc72099102"/>
      <w:bookmarkStart w:id="120" w:name="_Toc72099141"/>
      <w:r>
        <w:rPr>
          <w:color w:val="000000" w:themeColor="text1"/>
          <w:szCs w:val="28"/>
        </w:rPr>
        <w:t>2.2.1. Khảo sát sơ bộ</w:t>
      </w:r>
      <w:bookmarkEnd w:id="109"/>
      <w:bookmarkEnd w:id="110"/>
      <w:bookmarkEnd w:id="111"/>
    </w:p>
    <w:p w14:paraId="64E7904A" w14:textId="202A77EA" w:rsidR="00F007C8" w:rsidRPr="00F007C8" w:rsidRDefault="00F007C8" w:rsidP="00F007C8">
      <w:pPr>
        <w:ind w:left="567" w:firstLine="567"/>
        <w:rPr>
          <w:color w:val="000000" w:themeColor="text1"/>
          <w:szCs w:val="28"/>
          <w:lang w:val="vi-VN" w:eastAsia="fr-FR"/>
        </w:rPr>
      </w:pPr>
      <w:r>
        <w:rPr>
          <w:color w:val="000000" w:themeColor="text1"/>
          <w:szCs w:val="28"/>
          <w:lang w:val="vi-VN" w:eastAsia="fr-FR"/>
        </w:rPr>
        <w:t>Chương trình sẽ có</w:t>
      </w:r>
      <w:r>
        <w:rPr>
          <w:color w:val="000000" w:themeColor="text1"/>
          <w:szCs w:val="28"/>
          <w:lang w:eastAsia="fr-FR"/>
        </w:rPr>
        <w:t xml:space="preserve"> 2</w:t>
      </w:r>
      <w:r>
        <w:rPr>
          <w:color w:val="000000" w:themeColor="text1"/>
          <w:szCs w:val="28"/>
          <w:lang w:val="vi-VN" w:eastAsia="fr-FR"/>
        </w:rPr>
        <w:t xml:space="preserve"> loại file chính là file chương trình và file lưu trữ cơ sở dữ liệu.</w:t>
      </w:r>
    </w:p>
    <w:p w14:paraId="229757E0" w14:textId="77777777" w:rsidR="00F007C8" w:rsidRDefault="00F007C8" w:rsidP="00EC0E20">
      <w:pPr>
        <w:ind w:left="774" w:hanging="774"/>
        <w:rPr>
          <w:color w:val="000000" w:themeColor="text1"/>
          <w:szCs w:val="28"/>
        </w:rPr>
      </w:pPr>
      <w:r>
        <w:rPr>
          <w:color w:val="000000" w:themeColor="text1"/>
          <w:szCs w:val="28"/>
        </w:rPr>
        <w:t xml:space="preserve">Nội dung phỏng vấn: </w:t>
      </w:r>
    </w:p>
    <w:tbl>
      <w:tblPr>
        <w:tblStyle w:val="TableGrid"/>
        <w:tblW w:w="0" w:type="auto"/>
        <w:tblLook w:val="04A0" w:firstRow="1" w:lastRow="0" w:firstColumn="1" w:lastColumn="0" w:noHBand="0" w:noVBand="1"/>
      </w:tblPr>
      <w:tblGrid>
        <w:gridCol w:w="4518"/>
        <w:gridCol w:w="4544"/>
      </w:tblGrid>
      <w:tr w:rsidR="00F007C8" w14:paraId="2D49D5DF" w14:textId="77777777" w:rsidTr="006D3FCC">
        <w:tc>
          <w:tcPr>
            <w:tcW w:w="4518" w:type="dxa"/>
            <w:tcBorders>
              <w:top w:val="single" w:sz="4" w:space="0" w:color="auto"/>
              <w:left w:val="single" w:sz="4" w:space="0" w:color="auto"/>
              <w:bottom w:val="single" w:sz="4" w:space="0" w:color="auto"/>
              <w:right w:val="single" w:sz="4" w:space="0" w:color="auto"/>
            </w:tcBorders>
          </w:tcPr>
          <w:p w14:paraId="231302EB" w14:textId="77777777" w:rsidR="00F007C8" w:rsidRDefault="00F007C8" w:rsidP="00EC0E20">
            <w:pPr>
              <w:jc w:val="center"/>
              <w:rPr>
                <w:color w:val="000000" w:themeColor="text1"/>
                <w:szCs w:val="28"/>
              </w:rPr>
            </w:pPr>
            <w:r>
              <w:rPr>
                <w:color w:val="000000" w:themeColor="text1"/>
                <w:sz w:val="28"/>
                <w:szCs w:val="28"/>
              </w:rPr>
              <w:t>Câu hỏi</w:t>
            </w:r>
          </w:p>
        </w:tc>
        <w:tc>
          <w:tcPr>
            <w:tcW w:w="4544" w:type="dxa"/>
            <w:tcBorders>
              <w:top w:val="single" w:sz="4" w:space="0" w:color="auto"/>
              <w:left w:val="single" w:sz="4" w:space="0" w:color="auto"/>
              <w:bottom w:val="single" w:sz="4" w:space="0" w:color="auto"/>
              <w:right w:val="single" w:sz="4" w:space="0" w:color="auto"/>
            </w:tcBorders>
          </w:tcPr>
          <w:p w14:paraId="2B63C358" w14:textId="77777777" w:rsidR="00F007C8" w:rsidRDefault="00F007C8" w:rsidP="00EC0E20">
            <w:pPr>
              <w:jc w:val="center"/>
              <w:rPr>
                <w:color w:val="000000" w:themeColor="text1"/>
                <w:szCs w:val="28"/>
              </w:rPr>
            </w:pPr>
            <w:r>
              <w:rPr>
                <w:color w:val="000000" w:themeColor="text1"/>
                <w:sz w:val="28"/>
                <w:szCs w:val="28"/>
              </w:rPr>
              <w:t>Trả lời</w:t>
            </w:r>
          </w:p>
        </w:tc>
      </w:tr>
      <w:tr w:rsidR="00F007C8" w14:paraId="0D579A0B" w14:textId="77777777" w:rsidTr="006D3FCC">
        <w:tc>
          <w:tcPr>
            <w:tcW w:w="4518" w:type="dxa"/>
            <w:tcBorders>
              <w:top w:val="single" w:sz="4" w:space="0" w:color="auto"/>
              <w:left w:val="single" w:sz="4" w:space="0" w:color="auto"/>
              <w:bottom w:val="single" w:sz="4" w:space="0" w:color="auto"/>
              <w:right w:val="single" w:sz="4" w:space="0" w:color="auto"/>
            </w:tcBorders>
          </w:tcPr>
          <w:p w14:paraId="049E89C2" w14:textId="77777777" w:rsidR="00F007C8" w:rsidRDefault="00F007C8" w:rsidP="00EC0E20">
            <w:pPr>
              <w:rPr>
                <w:color w:val="000000" w:themeColor="text1"/>
                <w:szCs w:val="28"/>
              </w:rPr>
            </w:pPr>
            <w:r>
              <w:rPr>
                <w:color w:val="000000" w:themeColor="text1"/>
                <w:sz w:val="28"/>
                <w:szCs w:val="28"/>
              </w:rPr>
              <w:t>Người hỏi: Thành viên nhóm 12</w:t>
            </w:r>
          </w:p>
        </w:tc>
        <w:tc>
          <w:tcPr>
            <w:tcW w:w="4544" w:type="dxa"/>
            <w:tcBorders>
              <w:top w:val="single" w:sz="4" w:space="0" w:color="auto"/>
              <w:left w:val="single" w:sz="4" w:space="0" w:color="auto"/>
              <w:bottom w:val="single" w:sz="4" w:space="0" w:color="auto"/>
              <w:right w:val="single" w:sz="4" w:space="0" w:color="auto"/>
            </w:tcBorders>
          </w:tcPr>
          <w:p w14:paraId="51177E5D" w14:textId="77777777" w:rsidR="00F007C8" w:rsidRDefault="00F007C8" w:rsidP="00EC0E20">
            <w:pPr>
              <w:rPr>
                <w:color w:val="000000" w:themeColor="text1"/>
                <w:szCs w:val="28"/>
              </w:rPr>
            </w:pPr>
            <w:r>
              <w:rPr>
                <w:color w:val="000000" w:themeColor="text1"/>
                <w:sz w:val="28"/>
                <w:szCs w:val="28"/>
              </w:rPr>
              <w:t>Người được phỏng vấn</w:t>
            </w:r>
          </w:p>
        </w:tc>
      </w:tr>
      <w:tr w:rsidR="00F007C8" w14:paraId="2C6795E9" w14:textId="77777777" w:rsidTr="006D3FCC">
        <w:tc>
          <w:tcPr>
            <w:tcW w:w="4518" w:type="dxa"/>
            <w:tcBorders>
              <w:top w:val="single" w:sz="4" w:space="0" w:color="auto"/>
              <w:left w:val="single" w:sz="4" w:space="0" w:color="auto"/>
              <w:bottom w:val="single" w:sz="4" w:space="0" w:color="auto"/>
              <w:right w:val="single" w:sz="4" w:space="0" w:color="auto"/>
            </w:tcBorders>
          </w:tcPr>
          <w:p w14:paraId="74BD4CD1" w14:textId="77777777" w:rsidR="00F007C8" w:rsidRDefault="00F007C8" w:rsidP="00EC0E20">
            <w:pPr>
              <w:rPr>
                <w:color w:val="000000" w:themeColor="text1"/>
                <w:szCs w:val="28"/>
              </w:rPr>
            </w:pPr>
            <w:r>
              <w:rPr>
                <w:color w:val="000000" w:themeColor="text1"/>
                <w:sz w:val="28"/>
                <w:szCs w:val="28"/>
              </w:rPr>
              <w:t>Câu 1: Mục đích chính của việc quản lý biên soạn và phát hành giáo trình là gì?</w:t>
            </w:r>
          </w:p>
        </w:tc>
        <w:tc>
          <w:tcPr>
            <w:tcW w:w="4544" w:type="dxa"/>
            <w:tcBorders>
              <w:top w:val="single" w:sz="4" w:space="0" w:color="auto"/>
              <w:left w:val="single" w:sz="4" w:space="0" w:color="auto"/>
              <w:bottom w:val="single" w:sz="4" w:space="0" w:color="auto"/>
              <w:right w:val="single" w:sz="4" w:space="0" w:color="auto"/>
            </w:tcBorders>
          </w:tcPr>
          <w:p w14:paraId="1D38F04E" w14:textId="77777777" w:rsidR="00F007C8" w:rsidRDefault="00F007C8" w:rsidP="00EC0E20">
            <w:pPr>
              <w:rPr>
                <w:color w:val="000000" w:themeColor="text1"/>
                <w:szCs w:val="28"/>
              </w:rPr>
            </w:pPr>
            <w:r>
              <w:rPr>
                <w:color w:val="000000" w:themeColor="text1"/>
                <w:sz w:val="28"/>
                <w:szCs w:val="28"/>
              </w:rPr>
              <w:t>Mục đích: Lập và quản lý được số lượng giáo trình, quá trình biên soạn và xuất bản và quản lý số lượng tồn/bán hàng năm.</w:t>
            </w:r>
          </w:p>
        </w:tc>
      </w:tr>
      <w:tr w:rsidR="00F007C8" w14:paraId="2B5E7BE2" w14:textId="77777777" w:rsidTr="006D3FCC">
        <w:tc>
          <w:tcPr>
            <w:tcW w:w="4518" w:type="dxa"/>
            <w:tcBorders>
              <w:top w:val="single" w:sz="4" w:space="0" w:color="auto"/>
              <w:left w:val="single" w:sz="4" w:space="0" w:color="auto"/>
              <w:bottom w:val="single" w:sz="4" w:space="0" w:color="auto"/>
              <w:right w:val="single" w:sz="4" w:space="0" w:color="auto"/>
            </w:tcBorders>
          </w:tcPr>
          <w:p w14:paraId="1CEEE09E" w14:textId="77777777" w:rsidR="00F007C8" w:rsidRDefault="00F007C8" w:rsidP="00EC0E20">
            <w:pPr>
              <w:rPr>
                <w:color w:val="000000" w:themeColor="text1"/>
                <w:szCs w:val="28"/>
              </w:rPr>
            </w:pPr>
            <w:r>
              <w:rPr>
                <w:color w:val="000000" w:themeColor="text1"/>
                <w:sz w:val="28"/>
                <w:szCs w:val="28"/>
              </w:rPr>
              <w:t xml:space="preserve">Câu 2: </w:t>
            </w:r>
            <w:r>
              <w:rPr>
                <w:color w:val="000000" w:themeColor="text1"/>
                <w:sz w:val="28"/>
                <w:szCs w:val="28"/>
                <w:lang w:val="vi-VN"/>
              </w:rPr>
              <w:t>H</w:t>
            </w:r>
            <w:r>
              <w:rPr>
                <w:color w:val="000000" w:themeColor="text1"/>
                <w:sz w:val="28"/>
                <w:szCs w:val="28"/>
              </w:rPr>
              <w:t>ãy cho biết, hiện nay việc quản lý giáo trình ở trường Đại học Công nghiệp Hà Nội được thực hiện như thế nào?</w:t>
            </w:r>
          </w:p>
        </w:tc>
        <w:tc>
          <w:tcPr>
            <w:tcW w:w="4544" w:type="dxa"/>
            <w:tcBorders>
              <w:top w:val="single" w:sz="4" w:space="0" w:color="auto"/>
              <w:left w:val="single" w:sz="4" w:space="0" w:color="auto"/>
              <w:bottom w:val="single" w:sz="4" w:space="0" w:color="auto"/>
              <w:right w:val="single" w:sz="4" w:space="0" w:color="auto"/>
            </w:tcBorders>
          </w:tcPr>
          <w:p w14:paraId="132BC021" w14:textId="77777777" w:rsidR="00F007C8" w:rsidRDefault="00F007C8" w:rsidP="00EC0E20">
            <w:pPr>
              <w:rPr>
                <w:color w:val="000000" w:themeColor="text1"/>
                <w:szCs w:val="28"/>
              </w:rPr>
            </w:pPr>
            <w:r>
              <w:rPr>
                <w:color w:val="000000" w:themeColor="text1"/>
                <w:sz w:val="28"/>
                <w:szCs w:val="28"/>
              </w:rPr>
              <w:t>Hiện nay, ở trường Đại học Công nghiệp Hà Nội thực hiện việc quản lý giáo trình thông qua việc quản lý:</w:t>
            </w:r>
          </w:p>
          <w:p w14:paraId="10766458" w14:textId="77777777" w:rsidR="00F007C8" w:rsidRDefault="00F007C8" w:rsidP="00F007C8">
            <w:pPr>
              <w:pStyle w:val="ListParagraph"/>
              <w:widowControl w:val="0"/>
              <w:numPr>
                <w:ilvl w:val="0"/>
                <w:numId w:val="40"/>
              </w:numPr>
              <w:spacing w:line="360" w:lineRule="auto"/>
              <w:ind w:left="504"/>
              <w:rPr>
                <w:color w:val="000000" w:themeColor="text1"/>
                <w:szCs w:val="28"/>
              </w:rPr>
            </w:pPr>
            <w:r>
              <w:rPr>
                <w:color w:val="000000" w:themeColor="text1"/>
                <w:sz w:val="28"/>
                <w:szCs w:val="28"/>
              </w:rPr>
              <w:t>Quản lý biên soạn giáo trình</w:t>
            </w:r>
          </w:p>
          <w:p w14:paraId="28F439D8" w14:textId="77777777" w:rsidR="00F007C8" w:rsidRDefault="00F007C8" w:rsidP="00F007C8">
            <w:pPr>
              <w:pStyle w:val="ListParagraph"/>
              <w:widowControl w:val="0"/>
              <w:numPr>
                <w:ilvl w:val="0"/>
                <w:numId w:val="40"/>
              </w:numPr>
              <w:spacing w:line="360" w:lineRule="auto"/>
              <w:ind w:left="504"/>
              <w:rPr>
                <w:color w:val="000000" w:themeColor="text1"/>
                <w:szCs w:val="28"/>
              </w:rPr>
            </w:pPr>
            <w:r>
              <w:rPr>
                <w:color w:val="000000" w:themeColor="text1"/>
                <w:sz w:val="28"/>
                <w:szCs w:val="28"/>
              </w:rPr>
              <w:t>Quản lý thành viên nhóm biên soạn.</w:t>
            </w:r>
          </w:p>
          <w:p w14:paraId="3C5BDDF3" w14:textId="77777777" w:rsidR="00F007C8" w:rsidRDefault="00F007C8" w:rsidP="00F007C8">
            <w:pPr>
              <w:pStyle w:val="ListParagraph"/>
              <w:widowControl w:val="0"/>
              <w:numPr>
                <w:ilvl w:val="0"/>
                <w:numId w:val="40"/>
              </w:numPr>
              <w:spacing w:line="360" w:lineRule="auto"/>
              <w:ind w:left="504"/>
              <w:rPr>
                <w:color w:val="000000" w:themeColor="text1"/>
                <w:szCs w:val="28"/>
              </w:rPr>
            </w:pPr>
            <w:r>
              <w:rPr>
                <w:color w:val="000000" w:themeColor="text1"/>
                <w:sz w:val="28"/>
                <w:szCs w:val="28"/>
              </w:rPr>
              <w:t xml:space="preserve">Quản lý thời gian biên soạn giáo </w:t>
            </w:r>
            <w:r>
              <w:rPr>
                <w:color w:val="000000" w:themeColor="text1"/>
                <w:sz w:val="28"/>
                <w:szCs w:val="28"/>
              </w:rPr>
              <w:lastRenderedPageBreak/>
              <w:t>trình.</w:t>
            </w:r>
          </w:p>
        </w:tc>
      </w:tr>
      <w:tr w:rsidR="00F007C8" w14:paraId="4E6F5E8D" w14:textId="77777777" w:rsidTr="006D3FCC">
        <w:tc>
          <w:tcPr>
            <w:tcW w:w="4518" w:type="dxa"/>
            <w:tcBorders>
              <w:top w:val="single" w:sz="4" w:space="0" w:color="auto"/>
              <w:left w:val="single" w:sz="4" w:space="0" w:color="auto"/>
              <w:bottom w:val="single" w:sz="4" w:space="0" w:color="auto"/>
              <w:right w:val="single" w:sz="4" w:space="0" w:color="auto"/>
            </w:tcBorders>
          </w:tcPr>
          <w:p w14:paraId="62C36750" w14:textId="77777777" w:rsidR="00F007C8" w:rsidRDefault="00F007C8" w:rsidP="00EC0E20">
            <w:pPr>
              <w:rPr>
                <w:color w:val="000000" w:themeColor="text1"/>
                <w:szCs w:val="28"/>
              </w:rPr>
            </w:pPr>
            <w:r>
              <w:rPr>
                <w:color w:val="000000" w:themeColor="text1"/>
                <w:sz w:val="28"/>
                <w:szCs w:val="28"/>
              </w:rPr>
              <w:lastRenderedPageBreak/>
              <w:t>Câu 3: Trường Đại học Công nghiệp Hà Nội thực hiện việc tiếp nhận và phát hành giáo trình thế nào?</w:t>
            </w:r>
          </w:p>
        </w:tc>
        <w:tc>
          <w:tcPr>
            <w:tcW w:w="4544" w:type="dxa"/>
            <w:tcBorders>
              <w:top w:val="single" w:sz="4" w:space="0" w:color="auto"/>
              <w:left w:val="single" w:sz="4" w:space="0" w:color="auto"/>
              <w:bottom w:val="single" w:sz="4" w:space="0" w:color="auto"/>
              <w:right w:val="single" w:sz="4" w:space="0" w:color="auto"/>
            </w:tcBorders>
          </w:tcPr>
          <w:p w14:paraId="7D5F5C93" w14:textId="77777777" w:rsidR="00F007C8" w:rsidRDefault="00F007C8" w:rsidP="00EC0E20">
            <w:pPr>
              <w:rPr>
                <w:color w:val="000000" w:themeColor="text1"/>
                <w:szCs w:val="28"/>
              </w:rPr>
            </w:pPr>
            <w:r>
              <w:rPr>
                <w:color w:val="000000" w:themeColor="text1"/>
                <w:sz w:val="28"/>
                <w:szCs w:val="28"/>
              </w:rPr>
              <w:t>Trường Đại học Công nghiệp Hà Nội thực hiện việc tiếp nhận thông qua biên bản họp hội đồng thẩm định nghiệm thu giáo trình.</w:t>
            </w:r>
          </w:p>
        </w:tc>
      </w:tr>
      <w:tr w:rsidR="00F007C8" w14:paraId="3B35606F" w14:textId="77777777" w:rsidTr="006D3FCC">
        <w:tc>
          <w:tcPr>
            <w:tcW w:w="4518" w:type="dxa"/>
            <w:tcBorders>
              <w:top w:val="single" w:sz="4" w:space="0" w:color="auto"/>
              <w:left w:val="single" w:sz="4" w:space="0" w:color="auto"/>
              <w:bottom w:val="single" w:sz="4" w:space="0" w:color="auto"/>
              <w:right w:val="single" w:sz="4" w:space="0" w:color="auto"/>
            </w:tcBorders>
          </w:tcPr>
          <w:p w14:paraId="218B1779" w14:textId="77777777" w:rsidR="00F007C8" w:rsidRDefault="00F007C8" w:rsidP="00EC0E20">
            <w:pPr>
              <w:rPr>
                <w:color w:val="000000" w:themeColor="text1"/>
                <w:szCs w:val="28"/>
              </w:rPr>
            </w:pPr>
            <w:r>
              <w:rPr>
                <w:color w:val="000000" w:themeColor="text1"/>
                <w:sz w:val="28"/>
                <w:szCs w:val="28"/>
              </w:rPr>
              <w:t>Câu 4: Việc lưu trữ quản lý hiện nay thực hiện qua hình thức nào, có khó khăn và thuận lợi ra sao?</w:t>
            </w:r>
          </w:p>
        </w:tc>
        <w:tc>
          <w:tcPr>
            <w:tcW w:w="4544" w:type="dxa"/>
            <w:tcBorders>
              <w:top w:val="single" w:sz="4" w:space="0" w:color="auto"/>
              <w:left w:val="single" w:sz="4" w:space="0" w:color="auto"/>
              <w:bottom w:val="single" w:sz="4" w:space="0" w:color="auto"/>
              <w:right w:val="single" w:sz="4" w:space="0" w:color="auto"/>
            </w:tcBorders>
          </w:tcPr>
          <w:p w14:paraId="70104509" w14:textId="77777777" w:rsidR="00F007C8" w:rsidRDefault="00F007C8" w:rsidP="00EC0E20">
            <w:pPr>
              <w:rPr>
                <w:color w:val="000000" w:themeColor="text1"/>
                <w:szCs w:val="28"/>
              </w:rPr>
            </w:pPr>
            <w:r>
              <w:rPr>
                <w:color w:val="000000" w:themeColor="text1"/>
                <w:sz w:val="28"/>
                <w:szCs w:val="28"/>
              </w:rPr>
              <w:t>Hiện nay, việc lưu trữ thông tin vẫn một phần thông qua lưu trữ sổ sách mà chưa được tin học hóa hoàn toàn, dẫn tới việc tra cứu một số thông tin tốn nhiều thời gian, rườm ra.</w:t>
            </w:r>
          </w:p>
        </w:tc>
      </w:tr>
      <w:tr w:rsidR="00F007C8" w14:paraId="5B7646AF" w14:textId="77777777" w:rsidTr="006D3FCC">
        <w:tc>
          <w:tcPr>
            <w:tcW w:w="4518" w:type="dxa"/>
            <w:tcBorders>
              <w:top w:val="single" w:sz="4" w:space="0" w:color="auto"/>
              <w:left w:val="single" w:sz="4" w:space="0" w:color="auto"/>
              <w:bottom w:val="single" w:sz="4" w:space="0" w:color="auto"/>
              <w:right w:val="single" w:sz="4" w:space="0" w:color="auto"/>
            </w:tcBorders>
          </w:tcPr>
          <w:p w14:paraId="09C14709" w14:textId="77777777" w:rsidR="00F007C8" w:rsidRDefault="00F007C8" w:rsidP="00EC0E20">
            <w:pPr>
              <w:rPr>
                <w:color w:val="000000" w:themeColor="text1"/>
                <w:szCs w:val="28"/>
              </w:rPr>
            </w:pPr>
            <w:r>
              <w:rPr>
                <w:color w:val="000000" w:themeColor="text1"/>
                <w:sz w:val="28"/>
                <w:szCs w:val="28"/>
              </w:rPr>
              <w:t>Câu 5: Nếu việc quản lý biên soạn và phát hành giáo trình được tin học hóa thì cô có yêu cầu gì đối với hệ thống?</w:t>
            </w:r>
          </w:p>
        </w:tc>
        <w:tc>
          <w:tcPr>
            <w:tcW w:w="4544" w:type="dxa"/>
            <w:tcBorders>
              <w:top w:val="single" w:sz="4" w:space="0" w:color="auto"/>
              <w:left w:val="single" w:sz="4" w:space="0" w:color="auto"/>
              <w:bottom w:val="single" w:sz="4" w:space="0" w:color="auto"/>
              <w:right w:val="single" w:sz="4" w:space="0" w:color="auto"/>
            </w:tcBorders>
          </w:tcPr>
          <w:p w14:paraId="56CEED66" w14:textId="77777777" w:rsidR="00F007C8" w:rsidRDefault="00F007C8" w:rsidP="00EC0E20">
            <w:pPr>
              <w:rPr>
                <w:color w:val="000000" w:themeColor="text1"/>
                <w:szCs w:val="28"/>
              </w:rPr>
            </w:pPr>
            <w:r>
              <w:rPr>
                <w:color w:val="000000" w:themeColor="text1"/>
                <w:sz w:val="28"/>
                <w:szCs w:val="28"/>
              </w:rPr>
              <w:t>Hệ thống phải đảm bảo đầy đủ các chức năng nêu trên, dễ dàng sử dụng, đảm bảo tính chính xác và không tốn thời gian.</w:t>
            </w:r>
          </w:p>
        </w:tc>
      </w:tr>
    </w:tbl>
    <w:p w14:paraId="205834EF" w14:textId="77777777" w:rsidR="00F007C8" w:rsidRDefault="00F007C8" w:rsidP="00EC0E20"/>
    <w:p w14:paraId="72F36C45" w14:textId="77777777" w:rsidR="00F007C8" w:rsidRPr="00A651A5" w:rsidRDefault="00F007C8" w:rsidP="00EC0E20">
      <w:pPr>
        <w:pStyle w:val="Heading3"/>
        <w:numPr>
          <w:ilvl w:val="0"/>
          <w:numId w:val="0"/>
        </w:numPr>
        <w:ind w:left="567"/>
        <w:rPr>
          <w:color w:val="000000" w:themeColor="text1"/>
          <w:szCs w:val="28"/>
        </w:rPr>
      </w:pPr>
      <w:bookmarkStart w:id="121" w:name="_Toc127270734"/>
      <w:bookmarkStart w:id="122" w:name="_Toc127271665"/>
      <w:r w:rsidRPr="00A651A5">
        <w:rPr>
          <w:color w:val="000000" w:themeColor="text1"/>
          <w:szCs w:val="28"/>
        </w:rPr>
        <w:t>2.2.2. Tài liệu đặc tả yêu cầu</w:t>
      </w:r>
      <w:bookmarkEnd w:id="112"/>
      <w:bookmarkEnd w:id="121"/>
      <w:bookmarkEnd w:id="122"/>
    </w:p>
    <w:p w14:paraId="7F8D7CC9" w14:textId="77777777" w:rsidR="00F007C8" w:rsidRPr="00A651A5" w:rsidRDefault="00F007C8" w:rsidP="00F007C8">
      <w:pPr>
        <w:ind w:left="567" w:firstLine="567"/>
        <w:rPr>
          <w:b/>
          <w:bCs/>
          <w:color w:val="000000" w:themeColor="text1"/>
          <w:szCs w:val="28"/>
          <w:lang w:val="vi-VN"/>
        </w:rPr>
      </w:pPr>
      <w:r w:rsidRPr="00A651A5">
        <w:rPr>
          <w:b/>
          <w:bCs/>
          <w:color w:val="000000" w:themeColor="text1"/>
          <w:szCs w:val="28"/>
          <w:lang w:val="vi-VN"/>
        </w:rPr>
        <w:t xml:space="preserve">a) Giới thiệu: </w:t>
      </w:r>
    </w:p>
    <w:p w14:paraId="71F9369C" w14:textId="5FE14697" w:rsidR="00F007C8" w:rsidRPr="007130B7" w:rsidRDefault="007130B7" w:rsidP="007130B7">
      <w:pPr>
        <w:rPr>
          <w:color w:val="000000" w:themeColor="text1"/>
          <w:szCs w:val="28"/>
          <w:lang w:val="vi-VN"/>
        </w:rPr>
      </w:pPr>
      <w:r>
        <w:rPr>
          <w:color w:val="000000" w:themeColor="text1"/>
          <w:szCs w:val="28"/>
          <w:lang w:val="en-GB"/>
        </w:rPr>
        <w:t xml:space="preserve">      </w:t>
      </w:r>
      <w:r w:rsidRPr="007130B7">
        <w:rPr>
          <w:color w:val="000000" w:themeColor="text1"/>
          <w:szCs w:val="28"/>
          <w:lang w:val="en-GB"/>
        </w:rPr>
        <w:t xml:space="preserve">- </w:t>
      </w:r>
      <w:r w:rsidR="00F007C8" w:rsidRPr="007130B7">
        <w:rPr>
          <w:color w:val="000000" w:themeColor="text1"/>
          <w:szCs w:val="28"/>
          <w:lang w:val="vi-VN"/>
        </w:rPr>
        <w:t>Mục đích: Quản lý</w:t>
      </w:r>
      <w:r w:rsidR="00F007C8" w:rsidRPr="007130B7">
        <w:rPr>
          <w:color w:val="000000" w:themeColor="text1"/>
          <w:szCs w:val="28"/>
        </w:rPr>
        <w:t xml:space="preserve"> biên soạn và phát hành giáo trình trường DHCN Hà Nội</w:t>
      </w:r>
      <w:r w:rsidR="00F007C8" w:rsidRPr="007130B7">
        <w:rPr>
          <w:color w:val="000000" w:themeColor="text1"/>
          <w:szCs w:val="28"/>
          <w:lang w:val="vi-VN"/>
        </w:rPr>
        <w:t>.</w:t>
      </w:r>
    </w:p>
    <w:p w14:paraId="00B0E7CD" w14:textId="2411EFBA" w:rsidR="00F007C8" w:rsidRPr="00A651A5" w:rsidRDefault="00F007C8" w:rsidP="00EC0E20">
      <w:pPr>
        <w:pStyle w:val="ListParagraph"/>
        <w:ind w:left="450"/>
        <w:rPr>
          <w:color w:val="000000" w:themeColor="text1"/>
          <w:szCs w:val="28"/>
          <w:lang w:val="vi-VN"/>
        </w:rPr>
      </w:pPr>
      <w:r>
        <w:rPr>
          <w:color w:val="000000" w:themeColor="text1"/>
          <w:szCs w:val="28"/>
          <w:lang w:val="en-GB"/>
        </w:rPr>
        <w:t xml:space="preserve">- </w:t>
      </w:r>
      <w:r w:rsidRPr="00A651A5">
        <w:rPr>
          <w:color w:val="000000" w:themeColor="text1"/>
          <w:szCs w:val="28"/>
          <w:lang w:val="vi-VN"/>
        </w:rPr>
        <w:t>Phạm vi sản phẩm: Được sử dụng trên các hệ điều hành phổ biến như Windows, MacOS, Linux, vv…</w:t>
      </w:r>
    </w:p>
    <w:p w14:paraId="1DB950F5" w14:textId="77777777" w:rsidR="00F007C8" w:rsidRPr="00A651A5" w:rsidRDefault="00F007C8" w:rsidP="00EC0E20">
      <w:pPr>
        <w:ind w:left="567" w:firstLine="567"/>
        <w:rPr>
          <w:b/>
          <w:bCs/>
          <w:color w:val="000000" w:themeColor="text1"/>
          <w:szCs w:val="28"/>
          <w:lang w:val="vi-VN"/>
        </w:rPr>
      </w:pPr>
      <w:r w:rsidRPr="00A651A5">
        <w:rPr>
          <w:b/>
          <w:bCs/>
          <w:color w:val="000000" w:themeColor="text1"/>
          <w:szCs w:val="28"/>
          <w:lang w:val="vi-VN"/>
        </w:rPr>
        <w:t>b) Mô tả chung:</w:t>
      </w:r>
    </w:p>
    <w:p w14:paraId="6963844B" w14:textId="77777777" w:rsidR="00F007C8" w:rsidRPr="00A651A5" w:rsidRDefault="00F007C8" w:rsidP="00EC0E20">
      <w:pPr>
        <w:ind w:left="851" w:firstLine="283"/>
        <w:rPr>
          <w:color w:val="000000" w:themeColor="text1"/>
          <w:szCs w:val="28"/>
          <w:lang w:val="vi-VN"/>
        </w:rPr>
      </w:pPr>
      <w:r w:rsidRPr="00A651A5">
        <w:rPr>
          <w:color w:val="000000" w:themeColor="text1"/>
          <w:szCs w:val="28"/>
          <w:lang w:val="vi-VN"/>
        </w:rPr>
        <w:t>Chức năng:</w:t>
      </w:r>
    </w:p>
    <w:p w14:paraId="29D72CEB" w14:textId="77777777" w:rsidR="00F007C8" w:rsidRPr="00A651A5" w:rsidRDefault="00F007C8" w:rsidP="00F007C8">
      <w:pPr>
        <w:pStyle w:val="ListParagraph"/>
        <w:numPr>
          <w:ilvl w:val="2"/>
          <w:numId w:val="43"/>
        </w:numPr>
        <w:spacing w:after="0" w:line="360" w:lineRule="auto"/>
        <w:rPr>
          <w:color w:val="000000" w:themeColor="text1"/>
          <w:szCs w:val="28"/>
          <w:lang w:val="vi-VN"/>
        </w:rPr>
      </w:pPr>
      <w:r w:rsidRPr="00A651A5">
        <w:rPr>
          <w:color w:val="000000" w:themeColor="text1"/>
          <w:szCs w:val="28"/>
          <w:lang w:val="vi-VN"/>
        </w:rPr>
        <w:t xml:space="preserve">Quản lý </w:t>
      </w:r>
      <w:r>
        <w:rPr>
          <w:color w:val="000000" w:themeColor="text1"/>
          <w:szCs w:val="28"/>
        </w:rPr>
        <w:t>quy trình</w:t>
      </w:r>
    </w:p>
    <w:p w14:paraId="3EE2F250" w14:textId="77777777" w:rsidR="00F007C8" w:rsidRPr="00A651A5" w:rsidRDefault="00F007C8" w:rsidP="00F007C8">
      <w:pPr>
        <w:pStyle w:val="ListParagraph"/>
        <w:numPr>
          <w:ilvl w:val="2"/>
          <w:numId w:val="43"/>
        </w:numPr>
        <w:spacing w:after="0" w:line="360" w:lineRule="auto"/>
        <w:rPr>
          <w:color w:val="000000" w:themeColor="text1"/>
          <w:szCs w:val="28"/>
          <w:lang w:val="vi-VN"/>
        </w:rPr>
      </w:pPr>
      <w:r w:rsidRPr="00A651A5">
        <w:rPr>
          <w:color w:val="000000" w:themeColor="text1"/>
          <w:szCs w:val="28"/>
          <w:lang w:val="vi-VN"/>
        </w:rPr>
        <w:t xml:space="preserve">Quản lý </w:t>
      </w:r>
      <w:r>
        <w:rPr>
          <w:color w:val="000000" w:themeColor="text1"/>
          <w:szCs w:val="28"/>
        </w:rPr>
        <w:t>thông tin giáo trình</w:t>
      </w:r>
    </w:p>
    <w:p w14:paraId="2376B0B8" w14:textId="77777777" w:rsidR="00F007C8" w:rsidRPr="00A651A5" w:rsidRDefault="00F007C8" w:rsidP="00F007C8">
      <w:pPr>
        <w:pStyle w:val="ListParagraph"/>
        <w:numPr>
          <w:ilvl w:val="2"/>
          <w:numId w:val="43"/>
        </w:numPr>
        <w:spacing w:after="0" w:line="360" w:lineRule="auto"/>
        <w:rPr>
          <w:color w:val="000000" w:themeColor="text1"/>
          <w:szCs w:val="28"/>
          <w:lang w:val="vi-VN"/>
        </w:rPr>
      </w:pPr>
      <w:r w:rsidRPr="00A651A5">
        <w:rPr>
          <w:color w:val="000000" w:themeColor="text1"/>
          <w:szCs w:val="28"/>
          <w:lang w:val="vi-VN"/>
        </w:rPr>
        <w:t xml:space="preserve">Quản lý </w:t>
      </w:r>
      <w:r>
        <w:rPr>
          <w:color w:val="000000" w:themeColor="text1"/>
          <w:szCs w:val="28"/>
        </w:rPr>
        <w:t>quá trình biên soạn và xuất bản</w:t>
      </w:r>
    </w:p>
    <w:p w14:paraId="1B664B87" w14:textId="77777777" w:rsidR="00F007C8" w:rsidRPr="00A651A5" w:rsidRDefault="00F007C8" w:rsidP="00F007C8">
      <w:pPr>
        <w:pStyle w:val="ListParagraph"/>
        <w:numPr>
          <w:ilvl w:val="2"/>
          <w:numId w:val="43"/>
        </w:numPr>
        <w:spacing w:after="0" w:line="360" w:lineRule="auto"/>
        <w:rPr>
          <w:color w:val="000000" w:themeColor="text1"/>
          <w:szCs w:val="28"/>
          <w:lang w:val="vi-VN"/>
        </w:rPr>
      </w:pPr>
      <w:r w:rsidRPr="00A651A5">
        <w:rPr>
          <w:color w:val="000000" w:themeColor="text1"/>
          <w:szCs w:val="28"/>
          <w:lang w:val="vi-VN"/>
        </w:rPr>
        <w:t>Quản lý</w:t>
      </w:r>
      <w:r>
        <w:rPr>
          <w:color w:val="000000" w:themeColor="text1"/>
          <w:szCs w:val="28"/>
        </w:rPr>
        <w:t xml:space="preserve"> số lượng tồn / bán hàng năm</w:t>
      </w:r>
      <w:r w:rsidRPr="00A651A5">
        <w:rPr>
          <w:color w:val="000000" w:themeColor="text1"/>
          <w:szCs w:val="28"/>
          <w:lang w:val="vi-VN"/>
        </w:rPr>
        <w:tab/>
      </w:r>
    </w:p>
    <w:p w14:paraId="3E6C34DD" w14:textId="77777777" w:rsidR="00F007C8" w:rsidRPr="00A651A5" w:rsidRDefault="00F007C8" w:rsidP="00EC0E20">
      <w:pPr>
        <w:ind w:left="851" w:firstLine="283"/>
        <w:rPr>
          <w:color w:val="000000" w:themeColor="text1"/>
          <w:szCs w:val="28"/>
          <w:lang w:val="vi-VN"/>
        </w:rPr>
      </w:pPr>
      <w:r w:rsidRPr="00A651A5">
        <w:rPr>
          <w:color w:val="000000" w:themeColor="text1"/>
          <w:szCs w:val="28"/>
          <w:lang w:val="vi-VN"/>
        </w:rPr>
        <w:t>Môi trường hoạt động: Apache Netbeans IDE 1</w:t>
      </w:r>
      <w:r w:rsidRPr="00A651A5">
        <w:rPr>
          <w:color w:val="000000" w:themeColor="text1"/>
          <w:szCs w:val="28"/>
        </w:rPr>
        <w:t>2.4</w:t>
      </w:r>
      <w:r w:rsidRPr="00A651A5">
        <w:rPr>
          <w:color w:val="000000" w:themeColor="text1"/>
          <w:szCs w:val="28"/>
          <w:lang w:val="vi-VN"/>
        </w:rPr>
        <w:t>, JDK 1</w:t>
      </w:r>
      <w:r>
        <w:rPr>
          <w:color w:val="000000" w:themeColor="text1"/>
          <w:szCs w:val="28"/>
        </w:rPr>
        <w:t>8</w:t>
      </w:r>
      <w:r w:rsidRPr="00A651A5">
        <w:rPr>
          <w:color w:val="000000" w:themeColor="text1"/>
          <w:szCs w:val="28"/>
          <w:lang w:val="vi-VN"/>
        </w:rPr>
        <w:t>.</w:t>
      </w:r>
    </w:p>
    <w:p w14:paraId="5834CC50" w14:textId="77777777" w:rsidR="00F007C8" w:rsidRPr="00A651A5" w:rsidRDefault="00F007C8" w:rsidP="00EC0E20">
      <w:pPr>
        <w:ind w:left="567" w:firstLine="567"/>
        <w:rPr>
          <w:b/>
          <w:bCs/>
          <w:color w:val="000000" w:themeColor="text1"/>
          <w:szCs w:val="28"/>
          <w:lang w:val="vi-VN"/>
        </w:rPr>
      </w:pPr>
      <w:r w:rsidRPr="00A651A5">
        <w:rPr>
          <w:b/>
          <w:bCs/>
          <w:color w:val="000000" w:themeColor="text1"/>
          <w:szCs w:val="28"/>
          <w:lang w:val="vi-VN"/>
        </w:rPr>
        <w:t>c) Mô tả chi tiết</w:t>
      </w:r>
    </w:p>
    <w:p w14:paraId="7C8F0495" w14:textId="77777777" w:rsidR="00F007C8" w:rsidRPr="00A651A5" w:rsidRDefault="00F007C8" w:rsidP="00EC0E20">
      <w:pPr>
        <w:ind w:left="567" w:firstLine="851"/>
        <w:rPr>
          <w:color w:val="000000" w:themeColor="text1"/>
          <w:szCs w:val="28"/>
          <w:lang w:val="vi-VN"/>
        </w:rPr>
      </w:pPr>
      <w:r w:rsidRPr="00A651A5">
        <w:rPr>
          <w:color w:val="000000" w:themeColor="text1"/>
          <w:szCs w:val="28"/>
          <w:lang w:val="vi-VN"/>
        </w:rPr>
        <w:t xml:space="preserve">Quy trình hoạt động của việc quản lý </w:t>
      </w:r>
      <w:r>
        <w:rPr>
          <w:color w:val="000000" w:themeColor="text1"/>
          <w:szCs w:val="28"/>
        </w:rPr>
        <w:t>biên soạn và phát hành giáo trình trường DHCN Hà Nội</w:t>
      </w:r>
      <w:r w:rsidRPr="00A651A5">
        <w:rPr>
          <w:color w:val="000000" w:themeColor="text1"/>
          <w:szCs w:val="28"/>
          <w:lang w:val="vi-VN"/>
        </w:rPr>
        <w:t xml:space="preserve"> bắt đầu bằng việc người </w:t>
      </w:r>
      <w:r>
        <w:rPr>
          <w:color w:val="000000" w:themeColor="text1"/>
          <w:szCs w:val="28"/>
        </w:rPr>
        <w:t>quản lý</w:t>
      </w:r>
      <w:r w:rsidRPr="00A651A5">
        <w:rPr>
          <w:color w:val="000000" w:themeColor="text1"/>
          <w:szCs w:val="28"/>
          <w:lang w:val="vi-VN"/>
        </w:rPr>
        <w:t xml:space="preserve"> đăng nhập tài khoản</w:t>
      </w:r>
      <w:r>
        <w:rPr>
          <w:color w:val="000000" w:themeColor="text1"/>
          <w:szCs w:val="28"/>
        </w:rPr>
        <w:t xml:space="preserve"> người quản lý (admin)</w:t>
      </w:r>
      <w:r w:rsidRPr="00A651A5">
        <w:rPr>
          <w:color w:val="000000" w:themeColor="text1"/>
          <w:szCs w:val="28"/>
          <w:lang w:val="vi-VN"/>
        </w:rPr>
        <w:t xml:space="preserve">. </w:t>
      </w:r>
      <w:r>
        <w:rPr>
          <w:color w:val="000000" w:themeColor="text1"/>
          <w:szCs w:val="28"/>
        </w:rPr>
        <w:t>P</w:t>
      </w:r>
      <w:r w:rsidRPr="00A651A5">
        <w:rPr>
          <w:color w:val="000000" w:themeColor="text1"/>
          <w:szCs w:val="28"/>
          <w:lang w:val="vi-VN"/>
        </w:rPr>
        <w:t xml:space="preserve">hần mềm điều hướng bạn tới giao diện </w:t>
      </w:r>
      <w:r w:rsidRPr="00A651A5">
        <w:rPr>
          <w:color w:val="000000" w:themeColor="text1"/>
          <w:szCs w:val="28"/>
          <w:lang w:val="vi-VN"/>
        </w:rPr>
        <w:lastRenderedPageBreak/>
        <w:t>menu chính</w:t>
      </w:r>
      <w:r>
        <w:rPr>
          <w:color w:val="000000" w:themeColor="text1"/>
          <w:szCs w:val="28"/>
        </w:rPr>
        <w:t xml:space="preserve"> của người quản lý (admin)</w:t>
      </w:r>
      <w:r w:rsidRPr="00A651A5">
        <w:rPr>
          <w:color w:val="000000" w:themeColor="text1"/>
          <w:szCs w:val="28"/>
          <w:lang w:val="vi-VN"/>
        </w:rPr>
        <w:t xml:space="preserve">. Sau đó quản lý có thể chọn các nút với các chức năng tương ứng. </w:t>
      </w:r>
    </w:p>
    <w:p w14:paraId="15AFBB12" w14:textId="12804F84" w:rsidR="00F007C8" w:rsidRPr="00105F52" w:rsidRDefault="00F007C8" w:rsidP="00EC0E20">
      <w:pPr>
        <w:ind w:left="567" w:firstLine="851"/>
        <w:rPr>
          <w:color w:val="000000" w:themeColor="text1"/>
          <w:szCs w:val="28"/>
        </w:rPr>
      </w:pPr>
      <w:r w:rsidRPr="00A651A5">
        <w:rPr>
          <w:color w:val="000000" w:themeColor="text1"/>
          <w:szCs w:val="28"/>
          <w:lang w:val="vi-VN"/>
        </w:rPr>
        <w:t>Chức năng quản lý</w:t>
      </w:r>
      <w:r>
        <w:rPr>
          <w:color w:val="000000" w:themeColor="text1"/>
          <w:szCs w:val="28"/>
        </w:rPr>
        <w:t xml:space="preserve"> quy trình</w:t>
      </w:r>
      <w:r w:rsidRPr="00A651A5">
        <w:rPr>
          <w:color w:val="000000" w:themeColor="text1"/>
          <w:szCs w:val="28"/>
          <w:lang w:val="vi-VN"/>
        </w:rPr>
        <w:t xml:space="preserve">: người </w:t>
      </w:r>
      <w:r>
        <w:rPr>
          <w:color w:val="000000" w:themeColor="text1"/>
          <w:szCs w:val="28"/>
        </w:rPr>
        <w:t>quản lý</w:t>
      </w:r>
      <w:r w:rsidRPr="00A651A5">
        <w:rPr>
          <w:color w:val="000000" w:themeColor="text1"/>
          <w:szCs w:val="28"/>
          <w:lang w:val="vi-VN"/>
        </w:rPr>
        <w:t xml:space="preserve"> có thể </w:t>
      </w:r>
      <w:r>
        <w:rPr>
          <w:color w:val="000000" w:themeColor="text1"/>
          <w:szCs w:val="28"/>
        </w:rPr>
        <w:t>thêm sửa xóa thông tin danh sách giao trình được viết theo năm, đưa thông báo tới các khoa tổ chức gửi tới tổ môn đăng ký biên soạn dựa theo yêu cầu của khoa. Sau đó giáo viên đăng ký sẽ tổ chức thực hiện thủ tục gửi về phòng khoa học công nghệ sau đó sẽ được xét duyệt.</w:t>
      </w:r>
      <w:ins w:id="123" w:author="Vũ Thị Dương" w:date="2023-02-17T21:11:00Z">
        <w:r w:rsidR="00F15A27">
          <w:rPr>
            <w:color w:val="000000" w:themeColor="text1"/>
            <w:szCs w:val="28"/>
          </w:rPr>
          <w:t xml:space="preserve"> thông tin bao gồm?</w:t>
        </w:r>
      </w:ins>
    </w:p>
    <w:p w14:paraId="11A86D98" w14:textId="06D2E22A" w:rsidR="00F007C8" w:rsidRPr="00A651A5" w:rsidRDefault="00F007C8" w:rsidP="00EC0E20">
      <w:pPr>
        <w:ind w:left="567" w:firstLine="851"/>
        <w:rPr>
          <w:color w:val="000000" w:themeColor="text1"/>
          <w:szCs w:val="28"/>
          <w:lang w:val="vi-VN"/>
        </w:rPr>
      </w:pPr>
      <w:r w:rsidRPr="00A651A5">
        <w:rPr>
          <w:color w:val="000000" w:themeColor="text1"/>
          <w:szCs w:val="28"/>
          <w:lang w:val="vi-VN"/>
        </w:rPr>
        <w:t>Chức năng quản lý</w:t>
      </w:r>
      <w:r>
        <w:rPr>
          <w:color w:val="000000" w:themeColor="text1"/>
          <w:szCs w:val="28"/>
        </w:rPr>
        <w:t xml:space="preserve"> thông tin giáo trình</w:t>
      </w:r>
      <w:r w:rsidRPr="00A651A5">
        <w:rPr>
          <w:color w:val="000000" w:themeColor="text1"/>
          <w:szCs w:val="28"/>
          <w:lang w:val="vi-VN"/>
        </w:rPr>
        <w:t xml:space="preserve">: người quản lý có thể thêm thông tin </w:t>
      </w:r>
      <w:r>
        <w:rPr>
          <w:color w:val="000000" w:themeColor="text1"/>
          <w:szCs w:val="28"/>
        </w:rPr>
        <w:t>giáo trình</w:t>
      </w:r>
      <w:r w:rsidRPr="00A651A5">
        <w:rPr>
          <w:color w:val="000000" w:themeColor="text1"/>
          <w:szCs w:val="28"/>
          <w:lang w:val="vi-VN"/>
        </w:rPr>
        <w:t xml:space="preserve"> như</w:t>
      </w:r>
      <w:r>
        <w:rPr>
          <w:color w:val="000000" w:themeColor="text1"/>
          <w:szCs w:val="28"/>
        </w:rPr>
        <w:t xml:space="preserve"> mã giáo trình,</w:t>
      </w:r>
      <w:r w:rsidRPr="00A651A5">
        <w:rPr>
          <w:color w:val="000000" w:themeColor="text1"/>
          <w:szCs w:val="28"/>
          <w:lang w:val="vi-VN"/>
        </w:rPr>
        <w:t xml:space="preserve"> </w:t>
      </w:r>
      <w:r>
        <w:rPr>
          <w:color w:val="000000" w:themeColor="text1"/>
          <w:szCs w:val="28"/>
        </w:rPr>
        <w:t>chủ biên, giáo viên tham gia, nội dung, giai đoạn thực hiện</w:t>
      </w:r>
      <w:r w:rsidRPr="00A651A5">
        <w:rPr>
          <w:color w:val="000000" w:themeColor="text1"/>
          <w:szCs w:val="28"/>
          <w:lang w:val="vi-VN"/>
        </w:rPr>
        <w:t>.</w:t>
      </w:r>
      <w:r>
        <w:rPr>
          <w:color w:val="000000" w:themeColor="text1"/>
          <w:szCs w:val="28"/>
        </w:rPr>
        <w:t xml:space="preserve"> </w:t>
      </w:r>
      <w:r w:rsidRPr="00A651A5">
        <w:rPr>
          <w:color w:val="000000" w:themeColor="text1"/>
          <w:szCs w:val="28"/>
          <w:lang w:val="vi-VN"/>
        </w:rPr>
        <w:t xml:space="preserve">Cũng như có thể sửa hoặc xóa thông tin giáo </w:t>
      </w:r>
      <w:r>
        <w:rPr>
          <w:color w:val="000000" w:themeColor="text1"/>
          <w:szCs w:val="28"/>
        </w:rPr>
        <w:t>trình</w:t>
      </w:r>
      <w:r w:rsidRPr="00A651A5">
        <w:rPr>
          <w:color w:val="000000" w:themeColor="text1"/>
          <w:szCs w:val="28"/>
          <w:lang w:val="vi-VN"/>
        </w:rPr>
        <w:t xml:space="preserve"> đó. Mỗi </w:t>
      </w:r>
      <w:r>
        <w:rPr>
          <w:color w:val="000000" w:themeColor="text1"/>
          <w:szCs w:val="28"/>
        </w:rPr>
        <w:t>giáo trình</w:t>
      </w:r>
      <w:r w:rsidRPr="00A651A5">
        <w:rPr>
          <w:color w:val="000000" w:themeColor="text1"/>
          <w:szCs w:val="28"/>
          <w:lang w:val="vi-VN"/>
        </w:rPr>
        <w:t xml:space="preserve"> chỉ có một mã </w:t>
      </w:r>
      <w:r>
        <w:rPr>
          <w:color w:val="000000" w:themeColor="text1"/>
          <w:szCs w:val="28"/>
        </w:rPr>
        <w:t>giáo trình</w:t>
      </w:r>
      <w:r w:rsidRPr="00A651A5">
        <w:rPr>
          <w:color w:val="000000" w:themeColor="text1"/>
          <w:szCs w:val="28"/>
          <w:lang w:val="vi-VN"/>
        </w:rPr>
        <w:t xml:space="preserve"> duy nhất và không được trùng lặp. </w:t>
      </w:r>
      <w:ins w:id="124" w:author="Vũ Thị Dương" w:date="2023-02-17T21:11:00Z">
        <w:r w:rsidR="00F15A27">
          <w:rPr>
            <w:color w:val="000000" w:themeColor="text1"/>
            <w:szCs w:val="28"/>
          </w:rPr>
          <w:t>thông tin bao gồm?</w:t>
        </w:r>
      </w:ins>
    </w:p>
    <w:p w14:paraId="058121B6" w14:textId="29F7C025" w:rsidR="00F007C8" w:rsidRPr="00A651A5" w:rsidRDefault="00F007C8" w:rsidP="00EC0E20">
      <w:pPr>
        <w:ind w:left="567" w:firstLine="851"/>
        <w:rPr>
          <w:color w:val="000000" w:themeColor="text1"/>
          <w:szCs w:val="28"/>
          <w:lang w:val="vi-VN"/>
        </w:rPr>
      </w:pPr>
      <w:r w:rsidRPr="00A651A5">
        <w:rPr>
          <w:color w:val="000000" w:themeColor="text1"/>
          <w:szCs w:val="28"/>
          <w:lang w:val="vi-VN"/>
        </w:rPr>
        <w:t>Chức năng quản lý</w:t>
      </w:r>
      <w:r>
        <w:rPr>
          <w:color w:val="000000" w:themeColor="text1"/>
          <w:szCs w:val="28"/>
        </w:rPr>
        <w:t xml:space="preserve"> quá trình biên soạn và xuất bản</w:t>
      </w:r>
      <w:r w:rsidRPr="00A651A5">
        <w:rPr>
          <w:color w:val="000000" w:themeColor="text1"/>
          <w:szCs w:val="28"/>
          <w:lang w:val="vi-VN"/>
        </w:rPr>
        <w:t>:</w:t>
      </w:r>
      <w:r>
        <w:rPr>
          <w:color w:val="000000" w:themeColor="text1"/>
          <w:szCs w:val="28"/>
        </w:rPr>
        <w:t xml:space="preserve"> người quản lý có thể cập nhật tiến độ biên soạn giáo trình, nhận xét, nghiệm thu và xuất bản các giáo trình đang được thực hiện </w:t>
      </w:r>
      <w:r w:rsidRPr="00A651A5">
        <w:rPr>
          <w:color w:val="000000" w:themeColor="text1"/>
          <w:szCs w:val="28"/>
          <w:lang w:val="vi-VN"/>
        </w:rPr>
        <w:t>.</w:t>
      </w:r>
      <w:ins w:id="125" w:author="Vũ Thị Dương" w:date="2023-02-17T21:11:00Z">
        <w:r w:rsidR="00F15A27" w:rsidRPr="00F15A27">
          <w:rPr>
            <w:color w:val="000000" w:themeColor="text1"/>
            <w:szCs w:val="28"/>
          </w:rPr>
          <w:t xml:space="preserve"> </w:t>
        </w:r>
        <w:r w:rsidR="00F15A27">
          <w:rPr>
            <w:color w:val="000000" w:themeColor="text1"/>
            <w:szCs w:val="28"/>
          </w:rPr>
          <w:t>thông tin bao gồm?</w:t>
        </w:r>
      </w:ins>
    </w:p>
    <w:p w14:paraId="45F6ED27" w14:textId="032A2FA1" w:rsidR="00F007C8" w:rsidRPr="00433A24" w:rsidRDefault="00F007C8" w:rsidP="00EC0E20">
      <w:pPr>
        <w:ind w:left="567" w:firstLine="851"/>
        <w:rPr>
          <w:color w:val="000000" w:themeColor="text1"/>
          <w:szCs w:val="28"/>
        </w:rPr>
      </w:pPr>
      <w:r w:rsidRPr="00A651A5">
        <w:rPr>
          <w:color w:val="000000" w:themeColor="text1"/>
          <w:szCs w:val="28"/>
          <w:lang w:val="vi-VN"/>
        </w:rPr>
        <w:t>Chức năng quản lý</w:t>
      </w:r>
      <w:r>
        <w:rPr>
          <w:color w:val="000000" w:themeColor="text1"/>
          <w:szCs w:val="28"/>
        </w:rPr>
        <w:t xml:space="preserve"> số lượng tồn/ bán hàng năm</w:t>
      </w:r>
      <w:r w:rsidRPr="00A651A5">
        <w:rPr>
          <w:color w:val="000000" w:themeColor="text1"/>
          <w:szCs w:val="28"/>
          <w:lang w:val="vi-VN"/>
        </w:rPr>
        <w:t xml:space="preserve">: người quản lý sẽ </w:t>
      </w:r>
      <w:r>
        <w:rPr>
          <w:color w:val="000000" w:themeColor="text1"/>
          <w:szCs w:val="28"/>
        </w:rPr>
        <w:t xml:space="preserve">cập nhật thông tin số lượng từng loại giáo trình đã được bán và tồn hàng năm. </w:t>
      </w:r>
      <w:ins w:id="126" w:author="Vũ Thị Dương" w:date="2023-02-17T21:11:00Z">
        <w:r w:rsidR="00F15A27">
          <w:rPr>
            <w:color w:val="000000" w:themeColor="text1"/>
            <w:szCs w:val="28"/>
          </w:rPr>
          <w:t>thông tin bao gồm?</w:t>
        </w:r>
      </w:ins>
    </w:p>
    <w:p w14:paraId="2CF4C730" w14:textId="77777777" w:rsidR="00F007C8" w:rsidRPr="00A651A5" w:rsidRDefault="00F007C8" w:rsidP="00EC0E20">
      <w:pPr>
        <w:ind w:firstLine="1134"/>
        <w:rPr>
          <w:b/>
          <w:bCs/>
          <w:color w:val="000000" w:themeColor="text1"/>
          <w:szCs w:val="28"/>
          <w:lang w:val="vi-VN"/>
        </w:rPr>
      </w:pPr>
      <w:r w:rsidRPr="00A651A5">
        <w:rPr>
          <w:b/>
          <w:bCs/>
          <w:color w:val="000000" w:themeColor="text1"/>
          <w:szCs w:val="28"/>
          <w:lang w:val="vi-VN"/>
        </w:rPr>
        <w:t>d) Yêu cầu chức năng</w:t>
      </w:r>
    </w:p>
    <w:p w14:paraId="458A43FE" w14:textId="3F5ECD0E" w:rsidR="00F007C8" w:rsidRPr="00A651A5" w:rsidRDefault="00F007C8" w:rsidP="00EC0E20">
      <w:pPr>
        <w:ind w:left="567" w:firstLine="567"/>
        <w:rPr>
          <w:color w:val="000000" w:themeColor="text1"/>
          <w:szCs w:val="28"/>
          <w:lang w:val="vi-VN"/>
        </w:rPr>
      </w:pPr>
      <w:r w:rsidRPr="00A651A5">
        <w:rPr>
          <w:color w:val="000000" w:themeColor="text1"/>
          <w:szCs w:val="28"/>
          <w:lang w:val="vi-VN"/>
        </w:rPr>
        <w:t>Đối với</w:t>
      </w:r>
      <w:r>
        <w:rPr>
          <w:color w:val="000000" w:themeColor="text1"/>
          <w:szCs w:val="28"/>
        </w:rPr>
        <w:t xml:space="preserve"> phòng khoa học công nghệ ( người quản lý )</w:t>
      </w:r>
      <w:r w:rsidRPr="00A651A5">
        <w:rPr>
          <w:color w:val="000000" w:themeColor="text1"/>
          <w:szCs w:val="28"/>
          <w:lang w:val="vi-VN"/>
        </w:rPr>
        <w:t>:</w:t>
      </w:r>
      <w:ins w:id="127" w:author="Vũ Thị Dương" w:date="2023-02-17T21:11:00Z">
        <w:r w:rsidR="00F15A27" w:rsidRPr="00F15A27">
          <w:rPr>
            <w:color w:val="000000" w:themeColor="text1"/>
            <w:szCs w:val="28"/>
          </w:rPr>
          <w:t xml:space="preserve"> </w:t>
        </w:r>
        <w:r w:rsidR="00F15A27">
          <w:rPr>
            <w:color w:val="000000" w:themeColor="text1"/>
            <w:szCs w:val="28"/>
          </w:rPr>
          <w:t>thông tin bao gồm?</w:t>
        </w:r>
      </w:ins>
    </w:p>
    <w:p w14:paraId="645F5305" w14:textId="77777777" w:rsidR="00F007C8" w:rsidRPr="00A651A5" w:rsidRDefault="00F007C8" w:rsidP="00F007C8">
      <w:pPr>
        <w:pStyle w:val="ListParagraph"/>
        <w:numPr>
          <w:ilvl w:val="0"/>
          <w:numId w:val="41"/>
        </w:numPr>
        <w:spacing w:after="0" w:line="360" w:lineRule="auto"/>
        <w:ind w:left="1985"/>
        <w:rPr>
          <w:color w:val="000000" w:themeColor="text1"/>
          <w:szCs w:val="28"/>
          <w:lang w:val="vi-VN"/>
        </w:rPr>
      </w:pPr>
      <w:r w:rsidRPr="00A651A5">
        <w:rPr>
          <w:color w:val="000000" w:themeColor="text1"/>
          <w:szCs w:val="28"/>
          <w:lang w:val="vi-VN"/>
        </w:rPr>
        <w:t>Có thể đăng nhập và đăng xuất khỏi hệ thống với vai trò quản trị viên.</w:t>
      </w:r>
    </w:p>
    <w:p w14:paraId="3800C84D" w14:textId="744D4310" w:rsidR="00F007C8" w:rsidRPr="00A651A5" w:rsidRDefault="00F007C8" w:rsidP="00F007C8">
      <w:pPr>
        <w:pStyle w:val="ListParagraph"/>
        <w:numPr>
          <w:ilvl w:val="0"/>
          <w:numId w:val="41"/>
        </w:numPr>
        <w:spacing w:after="0" w:line="360" w:lineRule="auto"/>
        <w:ind w:left="1985"/>
        <w:rPr>
          <w:color w:val="000000" w:themeColor="text1"/>
          <w:szCs w:val="28"/>
          <w:lang w:val="vi-VN"/>
        </w:rPr>
      </w:pPr>
      <w:r w:rsidRPr="00A651A5">
        <w:rPr>
          <w:color w:val="000000" w:themeColor="text1"/>
          <w:szCs w:val="28"/>
          <w:lang w:val="vi-VN"/>
        </w:rPr>
        <w:t>Có thể thao tác các thông tin của</w:t>
      </w:r>
      <w:r>
        <w:rPr>
          <w:color w:val="000000" w:themeColor="text1"/>
          <w:szCs w:val="28"/>
        </w:rPr>
        <w:t xml:space="preserve"> giáo trình, </w:t>
      </w:r>
      <w:r w:rsidR="003F5791">
        <w:rPr>
          <w:color w:val="000000" w:themeColor="text1"/>
          <w:szCs w:val="28"/>
        </w:rPr>
        <w:t>giáo</w:t>
      </w:r>
      <w:r>
        <w:rPr>
          <w:color w:val="000000" w:themeColor="text1"/>
          <w:szCs w:val="28"/>
        </w:rPr>
        <w:t xml:space="preserve"> viên đăng ký</w:t>
      </w:r>
      <w:r w:rsidRPr="00A651A5">
        <w:rPr>
          <w:color w:val="000000" w:themeColor="text1"/>
          <w:szCs w:val="28"/>
          <w:lang w:val="vi-VN"/>
        </w:rPr>
        <w:t>.</w:t>
      </w:r>
    </w:p>
    <w:p w14:paraId="1110F184" w14:textId="77777777" w:rsidR="00F007C8" w:rsidRPr="00A651A5" w:rsidRDefault="00F007C8" w:rsidP="00F007C8">
      <w:pPr>
        <w:pStyle w:val="ListParagraph"/>
        <w:numPr>
          <w:ilvl w:val="0"/>
          <w:numId w:val="41"/>
        </w:numPr>
        <w:spacing w:after="0" w:line="360" w:lineRule="auto"/>
        <w:ind w:left="1985"/>
        <w:rPr>
          <w:color w:val="000000" w:themeColor="text1"/>
          <w:szCs w:val="28"/>
          <w:lang w:val="vi-VN"/>
        </w:rPr>
      </w:pPr>
      <w:r w:rsidRPr="00A651A5">
        <w:rPr>
          <w:color w:val="000000" w:themeColor="text1"/>
          <w:szCs w:val="28"/>
          <w:lang w:val="vi-VN"/>
        </w:rPr>
        <w:t>Có thể liên kết các thông tin với nhau.</w:t>
      </w:r>
    </w:p>
    <w:p w14:paraId="520E09A0" w14:textId="77777777" w:rsidR="00F007C8" w:rsidRPr="00A651A5" w:rsidRDefault="00F007C8" w:rsidP="00F007C8">
      <w:pPr>
        <w:pStyle w:val="ListParagraph"/>
        <w:numPr>
          <w:ilvl w:val="0"/>
          <w:numId w:val="41"/>
        </w:numPr>
        <w:spacing w:after="0" w:line="360" w:lineRule="auto"/>
        <w:ind w:left="1985"/>
        <w:rPr>
          <w:color w:val="000000" w:themeColor="text1"/>
          <w:szCs w:val="28"/>
          <w:lang w:val="vi-VN"/>
        </w:rPr>
      </w:pPr>
      <w:r w:rsidRPr="00A651A5">
        <w:rPr>
          <w:color w:val="000000" w:themeColor="text1"/>
          <w:szCs w:val="28"/>
          <w:lang w:val="vi-VN"/>
        </w:rPr>
        <w:t>Có thể hiển thị đầy đủ thông tin cần thiết.</w:t>
      </w:r>
    </w:p>
    <w:p w14:paraId="7F94338F" w14:textId="77777777" w:rsidR="00F007C8" w:rsidRPr="00A651A5" w:rsidRDefault="00F007C8" w:rsidP="00EC0E20">
      <w:pPr>
        <w:ind w:firstLine="1134"/>
        <w:rPr>
          <w:color w:val="000000" w:themeColor="text1"/>
          <w:szCs w:val="28"/>
          <w:lang w:val="vi-VN"/>
        </w:rPr>
      </w:pPr>
      <w:r w:rsidRPr="00A651A5">
        <w:rPr>
          <w:b/>
          <w:bCs/>
          <w:color w:val="000000" w:themeColor="text1"/>
          <w:szCs w:val="28"/>
          <w:lang w:val="vi-VN"/>
        </w:rPr>
        <w:t>e) Yêu cầu phi chức năng</w:t>
      </w:r>
      <w:r w:rsidRPr="00A651A5">
        <w:rPr>
          <w:color w:val="000000" w:themeColor="text1"/>
          <w:szCs w:val="28"/>
          <w:lang w:val="vi-VN"/>
        </w:rPr>
        <w:tab/>
      </w:r>
      <w:r w:rsidRPr="00A651A5">
        <w:rPr>
          <w:color w:val="000000" w:themeColor="text1"/>
          <w:szCs w:val="28"/>
          <w:lang w:val="vi-VN"/>
        </w:rPr>
        <w:tab/>
      </w:r>
    </w:p>
    <w:p w14:paraId="738AFF7D" w14:textId="77777777" w:rsidR="00F007C8" w:rsidRPr="00A651A5" w:rsidRDefault="00F007C8" w:rsidP="00F007C8">
      <w:pPr>
        <w:pStyle w:val="ListParagraph"/>
        <w:numPr>
          <w:ilvl w:val="0"/>
          <w:numId w:val="42"/>
        </w:numPr>
        <w:spacing w:after="0" w:line="360" w:lineRule="auto"/>
        <w:ind w:left="1985"/>
        <w:rPr>
          <w:color w:val="000000" w:themeColor="text1"/>
          <w:szCs w:val="28"/>
          <w:lang w:val="vi-VN"/>
        </w:rPr>
      </w:pPr>
      <w:r w:rsidRPr="00A651A5">
        <w:rPr>
          <w:color w:val="000000" w:themeColor="text1"/>
          <w:szCs w:val="28"/>
          <w:lang w:val="vi-VN"/>
        </w:rPr>
        <w:t>Hệ thống xử lý chính xác, không bị gián đoạn.</w:t>
      </w:r>
    </w:p>
    <w:p w14:paraId="36785912" w14:textId="77777777" w:rsidR="00F007C8" w:rsidRPr="00A651A5" w:rsidRDefault="00F007C8" w:rsidP="00F007C8">
      <w:pPr>
        <w:pStyle w:val="ListParagraph"/>
        <w:numPr>
          <w:ilvl w:val="0"/>
          <w:numId w:val="42"/>
        </w:numPr>
        <w:spacing w:after="0" w:line="360" w:lineRule="auto"/>
        <w:ind w:left="1985"/>
        <w:rPr>
          <w:color w:val="000000" w:themeColor="text1"/>
          <w:szCs w:val="28"/>
          <w:lang w:val="vi-VN"/>
        </w:rPr>
      </w:pPr>
      <w:r w:rsidRPr="00A651A5">
        <w:rPr>
          <w:color w:val="000000" w:themeColor="text1"/>
          <w:szCs w:val="28"/>
          <w:lang w:val="vi-VN"/>
        </w:rPr>
        <w:t>Giao diện thuận tiện cho người dùng.</w:t>
      </w:r>
    </w:p>
    <w:p w14:paraId="41FDC85A" w14:textId="77777777" w:rsidR="00F007C8" w:rsidRPr="00A651A5" w:rsidRDefault="00F007C8" w:rsidP="00F007C8">
      <w:pPr>
        <w:pStyle w:val="ListParagraph"/>
        <w:numPr>
          <w:ilvl w:val="0"/>
          <w:numId w:val="42"/>
        </w:numPr>
        <w:spacing w:after="0" w:line="360" w:lineRule="auto"/>
        <w:ind w:left="1985"/>
        <w:rPr>
          <w:color w:val="000000" w:themeColor="text1"/>
          <w:szCs w:val="28"/>
          <w:lang w:val="vi-VN"/>
        </w:rPr>
      </w:pPr>
      <w:r w:rsidRPr="00A651A5">
        <w:rPr>
          <w:color w:val="000000" w:themeColor="text1"/>
          <w:szCs w:val="28"/>
          <w:lang w:val="vi-VN"/>
        </w:rPr>
        <w:lastRenderedPageBreak/>
        <w:t>Có khả năng bảo trì bảo dưỡng và nâng cấp về sau.</w:t>
      </w:r>
    </w:p>
    <w:p w14:paraId="3FFC031B" w14:textId="77777777" w:rsidR="00F007C8" w:rsidRPr="00A651A5" w:rsidRDefault="00F007C8" w:rsidP="00F007C8">
      <w:pPr>
        <w:pStyle w:val="ListParagraph"/>
        <w:numPr>
          <w:ilvl w:val="0"/>
          <w:numId w:val="42"/>
        </w:numPr>
        <w:spacing w:after="0" w:line="360" w:lineRule="auto"/>
        <w:ind w:left="1985"/>
        <w:rPr>
          <w:color w:val="000000" w:themeColor="text1"/>
          <w:szCs w:val="28"/>
          <w:lang w:val="vi-VN"/>
        </w:rPr>
      </w:pPr>
      <w:r w:rsidRPr="00A651A5">
        <w:rPr>
          <w:color w:val="000000" w:themeColor="text1"/>
          <w:szCs w:val="28"/>
          <w:lang w:val="vi-VN"/>
        </w:rPr>
        <w:t>Có độ bảo mật cao.</w:t>
      </w:r>
    </w:p>
    <w:p w14:paraId="420FF78D" w14:textId="77777777" w:rsidR="00F007C8" w:rsidRDefault="00F007C8" w:rsidP="00EC0E20"/>
    <w:p w14:paraId="7998C6C4" w14:textId="254E92E6" w:rsidR="00F007C8" w:rsidRPr="00EE152F" w:rsidRDefault="00F007C8" w:rsidP="00EC0E20">
      <w:pPr>
        <w:pStyle w:val="Heading2"/>
        <w:numPr>
          <w:ilvl w:val="0"/>
          <w:numId w:val="0"/>
        </w:numPr>
      </w:pPr>
      <w:bookmarkStart w:id="128" w:name="_Toc127270735"/>
      <w:bookmarkStart w:id="129" w:name="_Toc127271666"/>
      <w:r w:rsidRPr="00EE152F">
        <w:t>2.3. Thiết kế hệ thống</w:t>
      </w:r>
      <w:bookmarkEnd w:id="113"/>
      <w:bookmarkEnd w:id="114"/>
      <w:bookmarkEnd w:id="115"/>
      <w:bookmarkEnd w:id="116"/>
      <w:bookmarkEnd w:id="117"/>
      <w:bookmarkEnd w:id="118"/>
      <w:bookmarkEnd w:id="119"/>
      <w:bookmarkEnd w:id="120"/>
      <w:bookmarkEnd w:id="128"/>
      <w:bookmarkEnd w:id="129"/>
    </w:p>
    <w:p w14:paraId="750E58A4" w14:textId="66FFB497" w:rsidR="00F007C8" w:rsidRPr="00EE152F" w:rsidRDefault="00F007C8" w:rsidP="00F007C8">
      <w:pPr>
        <w:pStyle w:val="Heading4"/>
      </w:pPr>
      <w:bookmarkStart w:id="130" w:name="_Toc71835426"/>
      <w:bookmarkStart w:id="131" w:name="_Toc71835559"/>
      <w:bookmarkStart w:id="132" w:name="_Toc71835669"/>
      <w:bookmarkStart w:id="133" w:name="_Toc71835732"/>
      <w:bookmarkStart w:id="134" w:name="_Toc72098495"/>
      <w:bookmarkStart w:id="135" w:name="_Toc72098839"/>
      <w:bookmarkStart w:id="136" w:name="_Toc72099103"/>
      <w:bookmarkStart w:id="137" w:name="_Toc72099142"/>
      <w:bookmarkStart w:id="138" w:name="_Toc127270736"/>
      <w:bookmarkStart w:id="139" w:name="_Toc127271667"/>
      <w:r w:rsidRPr="00EE152F">
        <w:t xml:space="preserve">2.3.1. </w:t>
      </w:r>
      <w:bookmarkEnd w:id="130"/>
      <w:bookmarkEnd w:id="131"/>
      <w:bookmarkEnd w:id="132"/>
      <w:bookmarkEnd w:id="133"/>
      <w:bookmarkEnd w:id="134"/>
      <w:bookmarkEnd w:id="135"/>
      <w:bookmarkEnd w:id="136"/>
      <w:bookmarkEnd w:id="137"/>
      <w:r>
        <w:t>Mô hình hóa chức năng hệ thống</w:t>
      </w:r>
      <w:bookmarkEnd w:id="138"/>
      <w:bookmarkEnd w:id="139"/>
    </w:p>
    <w:p w14:paraId="41B75AC1" w14:textId="7B4FEBDB" w:rsidR="00F007C8" w:rsidRPr="00EE152F" w:rsidRDefault="00F007C8" w:rsidP="00F007C8">
      <w:pPr>
        <w:pStyle w:val="Heading4"/>
      </w:pPr>
      <w:bookmarkStart w:id="140" w:name="_Toc71835427"/>
      <w:bookmarkStart w:id="141" w:name="_Toc71835560"/>
      <w:bookmarkStart w:id="142" w:name="_Toc71835670"/>
      <w:bookmarkStart w:id="143" w:name="_Toc71835733"/>
      <w:bookmarkStart w:id="144" w:name="_Toc72098496"/>
      <w:bookmarkStart w:id="145" w:name="_Toc72098840"/>
      <w:bookmarkStart w:id="146" w:name="_Toc72099104"/>
      <w:bookmarkStart w:id="147" w:name="_Toc72099143"/>
      <w:bookmarkStart w:id="148" w:name="_Toc127270737"/>
      <w:bookmarkStart w:id="149" w:name="_Toc127271668"/>
      <w:r w:rsidRPr="00EE152F">
        <w:t xml:space="preserve">2.3.2. </w:t>
      </w:r>
      <w:bookmarkEnd w:id="140"/>
      <w:bookmarkEnd w:id="141"/>
      <w:bookmarkEnd w:id="142"/>
      <w:bookmarkEnd w:id="143"/>
      <w:bookmarkEnd w:id="144"/>
      <w:bookmarkEnd w:id="145"/>
      <w:bookmarkEnd w:id="146"/>
      <w:bookmarkEnd w:id="147"/>
      <w:r>
        <w:t>Mô hình hóa dữ liệu và giao diện hệ thống</w:t>
      </w:r>
      <w:bookmarkEnd w:id="148"/>
      <w:bookmarkEnd w:id="149"/>
    </w:p>
    <w:p w14:paraId="076F2573" w14:textId="54FE611D" w:rsidR="00F007C8" w:rsidRPr="00EE152F" w:rsidRDefault="00F007C8" w:rsidP="00EC0E20">
      <w:pPr>
        <w:pStyle w:val="Heading2"/>
        <w:numPr>
          <w:ilvl w:val="0"/>
          <w:numId w:val="0"/>
        </w:numPr>
      </w:pPr>
      <w:bookmarkStart w:id="150" w:name="_Toc71835428"/>
      <w:bookmarkStart w:id="151" w:name="_Toc71835561"/>
      <w:bookmarkStart w:id="152" w:name="_Toc71835671"/>
      <w:bookmarkStart w:id="153" w:name="_Toc71835734"/>
      <w:bookmarkStart w:id="154" w:name="_Toc72098497"/>
      <w:bookmarkStart w:id="155" w:name="_Toc72098841"/>
      <w:bookmarkStart w:id="156" w:name="_Toc72099105"/>
      <w:bookmarkStart w:id="157" w:name="_Toc72099144"/>
      <w:bookmarkStart w:id="158" w:name="_Toc127270738"/>
      <w:bookmarkStart w:id="159" w:name="_Toc127271669"/>
      <w:r w:rsidRPr="00EE152F">
        <w:t xml:space="preserve">2.4. </w:t>
      </w:r>
      <w:bookmarkEnd w:id="150"/>
      <w:bookmarkEnd w:id="151"/>
      <w:bookmarkEnd w:id="152"/>
      <w:bookmarkEnd w:id="153"/>
      <w:bookmarkEnd w:id="154"/>
      <w:bookmarkEnd w:id="155"/>
      <w:bookmarkEnd w:id="156"/>
      <w:bookmarkEnd w:id="157"/>
      <w:r>
        <w:t>Thực hiện bài toán</w:t>
      </w:r>
      <w:bookmarkEnd w:id="158"/>
      <w:bookmarkEnd w:id="159"/>
    </w:p>
    <w:p w14:paraId="040403F1" w14:textId="60A01AC2" w:rsidR="00F007C8" w:rsidRPr="00F007C8" w:rsidRDefault="00F007C8" w:rsidP="00F007C8">
      <w:pPr>
        <w:pStyle w:val="Heading4"/>
      </w:pPr>
      <w:bookmarkStart w:id="160" w:name="_Toc8250585"/>
      <w:bookmarkStart w:id="161" w:name="_Toc43681500"/>
      <w:bookmarkStart w:id="162" w:name="_Toc72098498"/>
      <w:bookmarkStart w:id="163" w:name="_Toc72098842"/>
      <w:bookmarkStart w:id="164" w:name="_Toc72099106"/>
      <w:bookmarkStart w:id="165" w:name="_Toc72099145"/>
      <w:bookmarkStart w:id="166" w:name="_Toc127270739"/>
      <w:bookmarkStart w:id="167" w:name="_Toc127271670"/>
      <w:r w:rsidRPr="00F007C8">
        <w:rPr>
          <w:rFonts w:eastAsiaTheme="minorHAnsi"/>
        </w:rPr>
        <w:t xml:space="preserve">2.4.1. </w:t>
      </w:r>
      <w:bookmarkEnd w:id="160"/>
      <w:bookmarkEnd w:id="161"/>
      <w:bookmarkEnd w:id="162"/>
      <w:bookmarkEnd w:id="163"/>
      <w:bookmarkEnd w:id="164"/>
      <w:bookmarkEnd w:id="165"/>
      <w:bookmarkEnd w:id="166"/>
      <w:r w:rsidRPr="00F007C8">
        <w:t>Tên sinh viên - nội dung thực hiện</w:t>
      </w:r>
      <w:bookmarkEnd w:id="167"/>
    </w:p>
    <w:p w14:paraId="33EA0633" w14:textId="76ED34F3" w:rsidR="00F007C8" w:rsidRDefault="00F007C8" w:rsidP="00F007C8">
      <w:pPr>
        <w:pStyle w:val="Heading4"/>
      </w:pPr>
      <w:bookmarkStart w:id="168" w:name="_Toc127271671"/>
      <w:r w:rsidRPr="00EE152F">
        <w:rPr>
          <w:rFonts w:eastAsiaTheme="minorHAnsi"/>
          <w:szCs w:val="22"/>
        </w:rPr>
        <w:t>2.4.</w:t>
      </w:r>
      <w:r>
        <w:rPr>
          <w:rFonts w:eastAsiaTheme="minorHAnsi"/>
          <w:szCs w:val="22"/>
        </w:rPr>
        <w:t>2</w:t>
      </w:r>
      <w:r w:rsidRPr="00EE152F">
        <w:rPr>
          <w:rFonts w:eastAsiaTheme="minorHAnsi"/>
          <w:szCs w:val="22"/>
        </w:rPr>
        <w:t xml:space="preserve">. </w:t>
      </w:r>
      <w:r>
        <w:t>Tên sinh viên - nội dung thực hiện</w:t>
      </w:r>
      <w:bookmarkEnd w:id="168"/>
    </w:p>
    <w:p w14:paraId="5A647C93" w14:textId="66FD9C7F" w:rsidR="00295966" w:rsidRDefault="00295966" w:rsidP="00295966">
      <w:pPr>
        <w:pStyle w:val="Heading4"/>
      </w:pPr>
      <w:r w:rsidRPr="00EE152F">
        <w:rPr>
          <w:rFonts w:eastAsiaTheme="minorHAnsi"/>
          <w:szCs w:val="22"/>
        </w:rPr>
        <w:t>2.4.</w:t>
      </w:r>
      <w:r>
        <w:rPr>
          <w:rFonts w:eastAsiaTheme="minorHAnsi"/>
          <w:szCs w:val="22"/>
        </w:rPr>
        <w:t>3</w:t>
      </w:r>
      <w:r w:rsidRPr="00EE152F">
        <w:rPr>
          <w:rFonts w:eastAsiaTheme="minorHAnsi"/>
          <w:szCs w:val="22"/>
        </w:rPr>
        <w:t xml:space="preserve">. </w:t>
      </w:r>
      <w:r>
        <w:t>Tên sinh viên - nội dung thực hiện</w:t>
      </w:r>
    </w:p>
    <w:p w14:paraId="7F0E15BA" w14:textId="77777777" w:rsidR="00295966" w:rsidRPr="00295966" w:rsidRDefault="00295966" w:rsidP="00295966"/>
    <w:p w14:paraId="49ED6936" w14:textId="77777777" w:rsidR="00F007C8" w:rsidRPr="00F007C8" w:rsidRDefault="00F007C8" w:rsidP="00F007C8"/>
    <w:p w14:paraId="4CFE0A55" w14:textId="77777777" w:rsidR="00F007C8" w:rsidRPr="00F007C8" w:rsidRDefault="00F007C8" w:rsidP="00F007C8"/>
    <w:p w14:paraId="0EF66514" w14:textId="38B0C29D" w:rsidR="00F007C8" w:rsidRPr="00EE152F" w:rsidRDefault="00F007C8" w:rsidP="00EC0E20">
      <w:pPr>
        <w:pStyle w:val="Heading1"/>
        <w:keepLines w:val="0"/>
        <w:numPr>
          <w:ilvl w:val="0"/>
          <w:numId w:val="0"/>
        </w:numPr>
        <w:ind w:left="284"/>
        <w:jc w:val="center"/>
        <w:rPr>
          <w:b/>
          <w:sz w:val="36"/>
          <w:szCs w:val="36"/>
        </w:rPr>
      </w:pPr>
      <w:bookmarkStart w:id="169" w:name="_Toc71835429"/>
      <w:bookmarkStart w:id="170" w:name="_Toc71835562"/>
      <w:bookmarkStart w:id="171" w:name="_Toc71835672"/>
      <w:bookmarkStart w:id="172" w:name="_Toc71835735"/>
      <w:bookmarkStart w:id="173" w:name="_Toc72098504"/>
      <w:bookmarkStart w:id="174" w:name="_Toc72098848"/>
      <w:bookmarkStart w:id="175" w:name="_Toc72099112"/>
      <w:bookmarkStart w:id="176" w:name="_Toc72099151"/>
      <w:bookmarkStart w:id="177" w:name="_Toc67317982"/>
      <w:bookmarkStart w:id="178" w:name="_Toc67320953"/>
      <w:bookmarkStart w:id="179" w:name="_Toc69497916"/>
      <w:bookmarkStart w:id="180" w:name="_Toc69498483"/>
      <w:bookmarkStart w:id="181" w:name="_Toc69498588"/>
      <w:bookmarkStart w:id="182" w:name="_Toc127270742"/>
      <w:bookmarkStart w:id="183" w:name="_Toc127271672"/>
      <w:r w:rsidRPr="00EE152F">
        <w:rPr>
          <w:b/>
          <w:sz w:val="36"/>
          <w:szCs w:val="36"/>
        </w:rPr>
        <w:t>PHẦN 3. KẾT LUẬN VÀ BÀI HỌC</w:t>
      </w:r>
      <w:bookmarkStart w:id="184" w:name="_Toc71835430"/>
      <w:bookmarkStart w:id="185" w:name="_Toc71835563"/>
      <w:bookmarkStart w:id="186" w:name="_Toc71835673"/>
      <w:bookmarkStart w:id="187" w:name="_Toc71835736"/>
      <w:bookmarkStart w:id="188" w:name="_Toc72098505"/>
      <w:bookmarkStart w:id="189" w:name="_Toc72098849"/>
      <w:bookmarkStart w:id="190" w:name="_Toc72099113"/>
      <w:bookmarkStart w:id="191" w:name="_Toc72099152"/>
      <w:bookmarkEnd w:id="169"/>
      <w:bookmarkEnd w:id="170"/>
      <w:bookmarkEnd w:id="171"/>
      <w:bookmarkEnd w:id="172"/>
      <w:bookmarkEnd w:id="173"/>
      <w:bookmarkEnd w:id="174"/>
      <w:bookmarkEnd w:id="175"/>
      <w:bookmarkEnd w:id="176"/>
      <w:r>
        <w:rPr>
          <w:b/>
          <w:sz w:val="36"/>
          <w:szCs w:val="36"/>
        </w:rPr>
        <w:t xml:space="preserve"> </w:t>
      </w:r>
      <w:r w:rsidRPr="00EE152F">
        <w:rPr>
          <w:b/>
          <w:sz w:val="36"/>
          <w:szCs w:val="36"/>
        </w:rPr>
        <w:t>KINH NGHIỆM</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1D9058F4" w14:textId="3ED7A9E7" w:rsidR="00F007C8" w:rsidRPr="00EE152F" w:rsidRDefault="00F007C8" w:rsidP="00EC0E20">
      <w:pPr>
        <w:pStyle w:val="Heading2"/>
        <w:numPr>
          <w:ilvl w:val="0"/>
          <w:numId w:val="0"/>
        </w:numPr>
      </w:pPr>
      <w:bookmarkStart w:id="192" w:name="_Toc72098506"/>
      <w:bookmarkStart w:id="193" w:name="_Toc72098850"/>
      <w:bookmarkStart w:id="194" w:name="_Toc72099114"/>
      <w:bookmarkStart w:id="195" w:name="_Toc72099153"/>
      <w:bookmarkStart w:id="196" w:name="_Toc127270743"/>
      <w:bookmarkStart w:id="197" w:name="_Toc127271673"/>
      <w:r w:rsidRPr="00EE152F">
        <w:t>3.1. Nội dung đã thực hiện.</w:t>
      </w:r>
      <w:bookmarkEnd w:id="192"/>
      <w:bookmarkEnd w:id="193"/>
      <w:bookmarkEnd w:id="194"/>
      <w:bookmarkEnd w:id="195"/>
      <w:bookmarkEnd w:id="196"/>
      <w:bookmarkEnd w:id="197"/>
    </w:p>
    <w:p w14:paraId="45B15451" w14:textId="2B17D03D" w:rsidR="00F007C8" w:rsidRPr="00EE152F" w:rsidRDefault="00F007C8" w:rsidP="00EC0E20">
      <w:pPr>
        <w:pStyle w:val="BodyText"/>
        <w:spacing w:line="360" w:lineRule="auto"/>
        <w:ind w:right="49" w:firstLine="720"/>
        <w:rPr>
          <w:sz w:val="28"/>
          <w:szCs w:val="28"/>
        </w:rPr>
      </w:pPr>
    </w:p>
    <w:p w14:paraId="3EFC92CC" w14:textId="77777777" w:rsidR="00F007C8" w:rsidRPr="00EE152F" w:rsidRDefault="00F007C8" w:rsidP="00EC0E20">
      <w:pPr>
        <w:pStyle w:val="Heading2"/>
        <w:numPr>
          <w:ilvl w:val="0"/>
          <w:numId w:val="0"/>
        </w:numPr>
      </w:pPr>
      <w:bookmarkStart w:id="198" w:name="_Toc72098507"/>
      <w:bookmarkStart w:id="199" w:name="_Toc72098851"/>
      <w:bookmarkStart w:id="200" w:name="_Toc72099115"/>
      <w:bookmarkStart w:id="201" w:name="_Toc72099154"/>
      <w:bookmarkStart w:id="202" w:name="_Toc127270744"/>
      <w:bookmarkStart w:id="203" w:name="_Toc127271674"/>
      <w:r w:rsidRPr="00EE152F">
        <w:t>3.2. Hướng phát triển.</w:t>
      </w:r>
      <w:bookmarkEnd w:id="198"/>
      <w:bookmarkEnd w:id="199"/>
      <w:bookmarkEnd w:id="200"/>
      <w:bookmarkEnd w:id="201"/>
      <w:bookmarkEnd w:id="202"/>
      <w:bookmarkEnd w:id="203"/>
    </w:p>
    <w:p w14:paraId="479E09AE" w14:textId="77777777" w:rsidR="00F007C8" w:rsidRPr="00EE152F" w:rsidRDefault="00F007C8" w:rsidP="00EC0E20">
      <w:pPr>
        <w:spacing w:after="0" w:line="360" w:lineRule="auto"/>
        <w:jc w:val="both"/>
        <w:rPr>
          <w:rFonts w:cs="Times New Roman"/>
          <w:b/>
        </w:rPr>
      </w:pPr>
    </w:p>
    <w:p w14:paraId="14E63174" w14:textId="77777777" w:rsidR="00F007C8" w:rsidRPr="00EE152F" w:rsidRDefault="00F007C8" w:rsidP="00EC0E20">
      <w:pPr>
        <w:spacing w:after="0" w:line="360" w:lineRule="auto"/>
        <w:jc w:val="both"/>
        <w:rPr>
          <w:rFonts w:eastAsia="Calibri" w:cs="Times New Roman"/>
          <w:color w:val="000000"/>
          <w:szCs w:val="28"/>
        </w:rPr>
      </w:pPr>
    </w:p>
    <w:p w14:paraId="2C90DD84" w14:textId="5A2A0F1E" w:rsidR="003C72F6" w:rsidRDefault="00F15A27" w:rsidP="0063097F">
      <w:pPr>
        <w:spacing w:after="0" w:line="360" w:lineRule="auto"/>
        <w:jc w:val="both"/>
        <w:rPr>
          <w:ins w:id="204" w:author="Vũ Thị Dương" w:date="2023-02-17T21:12:00Z"/>
          <w:rFonts w:eastAsia="Calibri" w:cs="Times New Roman"/>
          <w:color w:val="000000"/>
          <w:szCs w:val="28"/>
        </w:rPr>
      </w:pPr>
      <w:ins w:id="205" w:author="Vũ Thị Dương" w:date="2023-02-17T21:11:00Z">
        <w:r>
          <w:rPr>
            <w:rFonts w:eastAsia="Calibri" w:cs="Times New Roman"/>
            <w:color w:val="000000"/>
            <w:szCs w:val="28"/>
          </w:rPr>
          <w:t>Chưa thấy các biểu mẫu, mới mô tả vắn tắt. cần mô tả chi tiết để tìm đc thông tin quản lý theo cá</w:t>
        </w:r>
      </w:ins>
      <w:ins w:id="206" w:author="Vũ Thị Dương" w:date="2023-02-17T21:12:00Z">
        <w:r>
          <w:rPr>
            <w:rFonts w:eastAsia="Calibri" w:cs="Times New Roman"/>
            <w:color w:val="000000"/>
            <w:szCs w:val="28"/>
          </w:rPr>
          <w:t>c chức năng</w:t>
        </w:r>
      </w:ins>
    </w:p>
    <w:p w14:paraId="5E8B7E25" w14:textId="29CF3638" w:rsidR="00F15A27" w:rsidRPr="00E2289F" w:rsidRDefault="00F15A27" w:rsidP="00F15A27">
      <w:pPr>
        <w:spacing w:line="360" w:lineRule="auto"/>
        <w:rPr>
          <w:ins w:id="207" w:author="Vũ Thị Dương" w:date="2023-02-17T21:12:00Z"/>
          <w:rFonts w:cs="Times New Roman"/>
          <w:szCs w:val="28"/>
        </w:rPr>
      </w:pPr>
      <w:bookmarkStart w:id="208" w:name="_Hlk127560774"/>
      <w:ins w:id="209" w:author="Vũ Thị Dương" w:date="2023-02-17T21:12:00Z">
        <w:r>
          <w:rPr>
            <w:rFonts w:cs="Times New Roman"/>
            <w:szCs w:val="28"/>
          </w:rPr>
          <w:t xml:space="preserve">nhóm </w:t>
        </w:r>
        <w:r w:rsidR="00BA63DA">
          <w:rPr>
            <w:rFonts w:cs="Times New Roman"/>
            <w:szCs w:val="28"/>
          </w:rPr>
          <w:t xml:space="preserve">hoàn thiện nộ dung </w:t>
        </w:r>
        <w:r>
          <w:rPr>
            <w:rFonts w:cs="Times New Roman"/>
            <w:szCs w:val="28"/>
          </w:rPr>
          <w:t>vẽ biểu đồ uc và các nội dung tiêp theo như hướng dẫn trong file btl</w:t>
        </w:r>
      </w:ins>
    </w:p>
    <w:bookmarkEnd w:id="208"/>
    <w:p w14:paraId="1A92D149" w14:textId="77777777" w:rsidR="00F15A27" w:rsidRDefault="00F15A27" w:rsidP="0063097F">
      <w:pPr>
        <w:spacing w:after="0" w:line="360" w:lineRule="auto"/>
        <w:jc w:val="both"/>
        <w:rPr>
          <w:ins w:id="210" w:author="Vũ Thị Dương" w:date="2023-02-17T21:12:00Z"/>
          <w:rFonts w:eastAsia="Calibri" w:cs="Times New Roman"/>
          <w:color w:val="000000"/>
          <w:szCs w:val="28"/>
        </w:rPr>
      </w:pPr>
    </w:p>
    <w:p w14:paraId="6BC22B3D" w14:textId="32F9BC41" w:rsidR="00F15A27" w:rsidRPr="00EE152F" w:rsidRDefault="00F15A27" w:rsidP="00F15A27">
      <w:pPr>
        <w:spacing w:after="0" w:line="360" w:lineRule="auto"/>
        <w:jc w:val="both"/>
        <w:rPr>
          <w:rFonts w:eastAsia="Calibri" w:cs="Times New Roman"/>
          <w:color w:val="000000"/>
          <w:szCs w:val="28"/>
        </w:rPr>
      </w:pPr>
    </w:p>
    <w:sectPr w:rsidR="00F15A27" w:rsidRPr="00EE152F" w:rsidSect="00BF7A21">
      <w:headerReference w:type="default" r:id="rId13"/>
      <w:footerReference w:type="default" r:id="rId14"/>
      <w:pgSz w:w="12240" w:h="15840"/>
      <w:pgMar w:top="1418" w:right="1134" w:bottom="1134" w:left="1985"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Vũ Thị Dương" w:date="2023-02-17T21:09:00Z" w:initials="VTD">
    <w:p w14:paraId="5E673FFF" w14:textId="77777777" w:rsidR="00F15A27" w:rsidRDefault="00F15A27" w:rsidP="00E50130">
      <w:pPr>
        <w:pStyle w:val="CommentText"/>
      </w:pPr>
      <w:r>
        <w:rPr>
          <w:rStyle w:val="CommentReference"/>
        </w:rPr>
        <w:annotationRef/>
      </w:r>
      <w:r>
        <w:t>?</w:t>
      </w:r>
    </w:p>
  </w:comment>
  <w:comment w:id="107" w:author="Vũ Thị Dương" w:date="2023-02-17T21:09:00Z" w:initials="VTD">
    <w:p w14:paraId="55078F6E" w14:textId="77777777" w:rsidR="00F15A27" w:rsidRDefault="00F15A27" w:rsidP="00601A69">
      <w:pPr>
        <w:pStyle w:val="CommentText"/>
      </w:pPr>
      <w:r>
        <w:rPr>
          <w:rStyle w:val="CommentReference"/>
        </w:rPr>
        <w:annotationRef/>
      </w:r>
      <w:r>
        <w:t>?</w:t>
      </w:r>
    </w:p>
  </w:comment>
  <w:comment w:id="108" w:author="Vũ Thị Dương" w:date="2023-02-17T21:10:00Z" w:initials="VTD">
    <w:p w14:paraId="5DD92299" w14:textId="77777777" w:rsidR="00F15A27" w:rsidRDefault="00F15A27" w:rsidP="00020E6D">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673FFF" w15:done="0"/>
  <w15:commentEx w15:paraId="55078F6E" w15:done="0"/>
  <w15:commentEx w15:paraId="5DD922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A6B8E" w16cex:dateUtc="2023-02-17T14:09:00Z"/>
  <w16cex:commentExtensible w16cex:durableId="279A6B9B" w16cex:dateUtc="2023-02-17T14:09:00Z"/>
  <w16cex:commentExtensible w16cex:durableId="279A6BAB" w16cex:dateUtc="2023-02-17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673FFF" w16cid:durableId="279A6B8E"/>
  <w16cid:commentId w16cid:paraId="55078F6E" w16cid:durableId="279A6B9B"/>
  <w16cid:commentId w16cid:paraId="5DD92299" w16cid:durableId="279A6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748B5" w14:textId="77777777" w:rsidR="00CC4009" w:rsidRDefault="00CC4009" w:rsidP="005141F2">
      <w:pPr>
        <w:spacing w:after="0" w:line="240" w:lineRule="auto"/>
      </w:pPr>
      <w:r>
        <w:separator/>
      </w:r>
    </w:p>
  </w:endnote>
  <w:endnote w:type="continuationSeparator" w:id="0">
    <w:p w14:paraId="5C7F9933" w14:textId="77777777" w:rsidR="00CC4009" w:rsidRDefault="00CC4009" w:rsidP="0051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ubheading">
    <w:panose1 w:val="02000505000000020004"/>
    <w:charset w:val="00"/>
    <w:family w:val="auto"/>
    <w:pitch w:val="variable"/>
    <w:sig w:usb0="A00002EF" w:usb1="4000204B" w:usb2="0000000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A51F" w14:textId="77777777" w:rsidR="00887CAA" w:rsidRDefault="00887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B194" w14:textId="77777777" w:rsidR="00CC4009" w:rsidRDefault="00CC4009" w:rsidP="005141F2">
      <w:pPr>
        <w:spacing w:after="0" w:line="240" w:lineRule="auto"/>
      </w:pPr>
      <w:r>
        <w:separator/>
      </w:r>
    </w:p>
  </w:footnote>
  <w:footnote w:type="continuationSeparator" w:id="0">
    <w:p w14:paraId="61F815AB" w14:textId="77777777" w:rsidR="00CC4009" w:rsidRDefault="00CC4009" w:rsidP="0051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612561"/>
      <w:docPartObj>
        <w:docPartGallery w:val="Page Numbers (Top of Page)"/>
        <w:docPartUnique/>
      </w:docPartObj>
    </w:sdtPr>
    <w:sdtEndPr>
      <w:rPr>
        <w:noProof/>
      </w:rPr>
    </w:sdtEndPr>
    <w:sdtContent>
      <w:p w14:paraId="7EBFF8B1" w14:textId="02131ACE" w:rsidR="007E1F08" w:rsidRDefault="007E1F08">
        <w:pPr>
          <w:pStyle w:val="Header"/>
          <w:jc w:val="center"/>
        </w:pPr>
        <w:r>
          <w:fldChar w:fldCharType="begin"/>
        </w:r>
        <w:r>
          <w:instrText xml:space="preserve"> PAGE   \* MERGEFORMAT </w:instrText>
        </w:r>
        <w:r>
          <w:fldChar w:fldCharType="separate"/>
        </w:r>
        <w:r>
          <w:rPr>
            <w:noProof/>
          </w:rPr>
          <w:t>7</w:t>
        </w:r>
        <w:r>
          <w:rPr>
            <w:noProof/>
          </w:rPr>
          <w:fldChar w:fldCharType="end"/>
        </w:r>
      </w:p>
    </w:sdtContent>
  </w:sdt>
  <w:p w14:paraId="67E90610" w14:textId="77777777" w:rsidR="007E1F08" w:rsidRDefault="007E1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56"/>
    <w:multiLevelType w:val="multilevel"/>
    <w:tmpl w:val="74685E2C"/>
    <w:lvl w:ilvl="0">
      <w:start w:val="1"/>
      <w:numFmt w:val="decimal"/>
      <w:lvlText w:val="PHẦN %1. "/>
      <w:lvlJc w:val="left"/>
      <w:pPr>
        <w:tabs>
          <w:tab w:val="num" w:pos="716"/>
        </w:tabs>
        <w:ind w:left="716" w:hanging="432"/>
      </w:pPr>
      <w:rPr>
        <w:rFonts w:hint="default"/>
      </w:rPr>
    </w:lvl>
    <w:lvl w:ilvl="1">
      <w:start w:val="1"/>
      <w:numFmt w:val="decimal"/>
      <w:suff w:val="space"/>
      <w:lvlText w:val="%1.%2. "/>
      <w:lvlJc w:val="left"/>
      <w:pPr>
        <w:ind w:left="1143" w:hanging="292"/>
      </w:pPr>
      <w:rPr>
        <w:rFonts w:hint="default"/>
      </w:rPr>
    </w:lvl>
    <w:lvl w:ilvl="2">
      <w:start w:val="1"/>
      <w:numFmt w:val="decimal"/>
      <w:suff w:val="space"/>
      <w:lvlText w:val="%1.%2.%3."/>
      <w:lvlJc w:val="left"/>
      <w:pPr>
        <w:ind w:left="1004" w:hanging="153"/>
      </w:pPr>
      <w:rPr>
        <w:rFonts w:hint="default"/>
      </w:rPr>
    </w:lvl>
    <w:lvl w:ilvl="3">
      <w:start w:val="1"/>
      <w:numFmt w:val="decimal"/>
      <w:suff w:val="space"/>
      <w:lvlText w:val="%1.%2.%3.%4."/>
      <w:lvlJc w:val="left"/>
      <w:pPr>
        <w:ind w:left="1148" w:hanging="13"/>
      </w:pPr>
      <w:rPr>
        <w:rFonts w:hint="default"/>
      </w:rPr>
    </w:lvl>
    <w:lvl w:ilvl="4">
      <w:start w:val="1"/>
      <w:numFmt w:val="decimal"/>
      <w:lvlText w:val="%1.%2.%3.%4.%5"/>
      <w:lvlJc w:val="left"/>
      <w:pPr>
        <w:tabs>
          <w:tab w:val="num" w:pos="1292"/>
        </w:tabs>
        <w:ind w:left="1292" w:hanging="1008"/>
      </w:pPr>
      <w:rPr>
        <w:rFonts w:hint="default"/>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1" w15:restartNumberingAfterBreak="0">
    <w:nsid w:val="01542153"/>
    <w:multiLevelType w:val="hybridMultilevel"/>
    <w:tmpl w:val="65724562"/>
    <w:lvl w:ilvl="0" w:tplc="0CDA7D90">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C0C71"/>
    <w:multiLevelType w:val="hybridMultilevel"/>
    <w:tmpl w:val="F0E8B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36DC9"/>
    <w:multiLevelType w:val="hybridMultilevel"/>
    <w:tmpl w:val="1BEEC348"/>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hint="default"/>
      </w:rPr>
    </w:lvl>
    <w:lvl w:ilvl="3" w:tplc="04090001">
      <w:start w:val="1"/>
      <w:numFmt w:val="bullet"/>
      <w:lvlText w:val=""/>
      <w:lvlJc w:val="left"/>
      <w:pPr>
        <w:tabs>
          <w:tab w:val="num" w:pos="3229"/>
        </w:tabs>
        <w:ind w:left="3229" w:hanging="360"/>
      </w:pPr>
      <w:rPr>
        <w:rFonts w:ascii="Symbol" w:hAnsi="Symbol" w:hint="default"/>
      </w:rPr>
    </w:lvl>
    <w:lvl w:ilvl="4" w:tplc="04090003">
      <w:start w:val="1"/>
      <w:numFmt w:val="bullet"/>
      <w:lvlText w:val="o"/>
      <w:lvlJc w:val="left"/>
      <w:pPr>
        <w:tabs>
          <w:tab w:val="num" w:pos="3949"/>
        </w:tabs>
        <w:ind w:left="3949" w:hanging="360"/>
      </w:pPr>
      <w:rPr>
        <w:rFonts w:ascii="Courier New" w:hAnsi="Courier New" w:cs="Courier New" w:hint="default"/>
      </w:rPr>
    </w:lvl>
    <w:lvl w:ilvl="5" w:tplc="04090005">
      <w:start w:val="1"/>
      <w:numFmt w:val="bullet"/>
      <w:lvlText w:val=""/>
      <w:lvlJc w:val="left"/>
      <w:pPr>
        <w:tabs>
          <w:tab w:val="num" w:pos="4669"/>
        </w:tabs>
        <w:ind w:left="4669" w:hanging="360"/>
      </w:pPr>
      <w:rPr>
        <w:rFonts w:ascii="Wingdings" w:hAnsi="Wingdings" w:hint="default"/>
      </w:rPr>
    </w:lvl>
    <w:lvl w:ilvl="6" w:tplc="04090001">
      <w:start w:val="1"/>
      <w:numFmt w:val="bullet"/>
      <w:lvlText w:val=""/>
      <w:lvlJc w:val="left"/>
      <w:pPr>
        <w:tabs>
          <w:tab w:val="num" w:pos="5389"/>
        </w:tabs>
        <w:ind w:left="5389" w:hanging="360"/>
      </w:pPr>
      <w:rPr>
        <w:rFonts w:ascii="Symbol" w:hAnsi="Symbol" w:hint="default"/>
      </w:rPr>
    </w:lvl>
    <w:lvl w:ilvl="7" w:tplc="04090003">
      <w:start w:val="1"/>
      <w:numFmt w:val="bullet"/>
      <w:lvlText w:val="o"/>
      <w:lvlJc w:val="left"/>
      <w:pPr>
        <w:tabs>
          <w:tab w:val="num" w:pos="6109"/>
        </w:tabs>
        <w:ind w:left="6109" w:hanging="360"/>
      </w:pPr>
      <w:rPr>
        <w:rFonts w:ascii="Courier New" w:hAnsi="Courier New" w:cs="Courier New" w:hint="default"/>
      </w:rPr>
    </w:lvl>
    <w:lvl w:ilvl="8" w:tplc="04090005">
      <w:start w:val="1"/>
      <w:numFmt w:val="bullet"/>
      <w:lvlText w:val=""/>
      <w:lvlJc w:val="left"/>
      <w:pPr>
        <w:tabs>
          <w:tab w:val="num" w:pos="6829"/>
        </w:tabs>
        <w:ind w:left="6829" w:hanging="360"/>
      </w:pPr>
      <w:rPr>
        <w:rFonts w:ascii="Wingdings" w:hAnsi="Wingdings" w:hint="default"/>
      </w:rPr>
    </w:lvl>
  </w:abstractNum>
  <w:abstractNum w:abstractNumId="4" w15:restartNumberingAfterBreak="0">
    <w:nsid w:val="0D6D4F40"/>
    <w:multiLevelType w:val="hybridMultilevel"/>
    <w:tmpl w:val="2BEC58EC"/>
    <w:lvl w:ilvl="0" w:tplc="C8806F82">
      <w:start w:val="1"/>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F7F408D"/>
    <w:multiLevelType w:val="hybridMultilevel"/>
    <w:tmpl w:val="ED9AD5E0"/>
    <w:lvl w:ilvl="0" w:tplc="93E2E286">
      <w:start w:val="15"/>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0E5D1E"/>
    <w:multiLevelType w:val="hybridMultilevel"/>
    <w:tmpl w:val="9574FBD0"/>
    <w:lvl w:ilvl="0" w:tplc="3EA8175C">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D0CCE"/>
    <w:multiLevelType w:val="hybridMultilevel"/>
    <w:tmpl w:val="C60C5CBC"/>
    <w:lvl w:ilvl="0" w:tplc="042A0001">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8" w15:restartNumberingAfterBreak="0">
    <w:nsid w:val="16D80357"/>
    <w:multiLevelType w:val="hybridMultilevel"/>
    <w:tmpl w:val="4EDE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75180"/>
    <w:multiLevelType w:val="hybridMultilevel"/>
    <w:tmpl w:val="BB229DE2"/>
    <w:lvl w:ilvl="0" w:tplc="EA06A0D6">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DB4BC2"/>
    <w:multiLevelType w:val="hybridMultilevel"/>
    <w:tmpl w:val="3C38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8073A"/>
    <w:multiLevelType w:val="multilevel"/>
    <w:tmpl w:val="7C7ADFDC"/>
    <w:lvl w:ilvl="0">
      <w:start w:val="1"/>
      <w:numFmt w:val="bullet"/>
      <w:lvlText w:val=""/>
      <w:lvlJc w:val="left"/>
      <w:pPr>
        <w:ind w:left="170" w:hanging="170"/>
      </w:pPr>
      <w:rPr>
        <w:rFonts w:ascii="Symbol" w:hAnsi="Symbol" w:hint="default"/>
        <w:sz w:val="26"/>
      </w:rPr>
    </w:lvl>
    <w:lvl w:ilvl="1">
      <w:start w:val="1"/>
      <w:numFmt w:val="bullet"/>
      <w:lvlText w:val="-"/>
      <w:lvlJc w:val="left"/>
      <w:pPr>
        <w:ind w:left="794" w:hanging="227"/>
      </w:pPr>
      <w:rPr>
        <w:rFonts w:ascii="Sitka Subheading" w:hAnsi="Sitka Subheading" w:hint="default"/>
        <w:color w:val="auto"/>
        <w:sz w:val="26"/>
      </w:rPr>
    </w:lvl>
    <w:lvl w:ilvl="2">
      <w:start w:val="1"/>
      <w:numFmt w:val="bullet"/>
      <w:suff w:val="space"/>
      <w:lvlText w:val=""/>
      <w:lvlJc w:val="left"/>
      <w:pPr>
        <w:ind w:left="1361" w:hanging="227"/>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2F95EE6"/>
    <w:multiLevelType w:val="hybridMultilevel"/>
    <w:tmpl w:val="135C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B4901"/>
    <w:multiLevelType w:val="hybridMultilevel"/>
    <w:tmpl w:val="84F41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E30312"/>
    <w:multiLevelType w:val="hybridMultilevel"/>
    <w:tmpl w:val="71B4A8CC"/>
    <w:lvl w:ilvl="0" w:tplc="738E7D88">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04F28"/>
    <w:multiLevelType w:val="hybridMultilevel"/>
    <w:tmpl w:val="F12CC146"/>
    <w:lvl w:ilvl="0" w:tplc="04090001">
      <w:start w:val="1"/>
      <w:numFmt w:val="bullet"/>
      <w:lvlText w:val=""/>
      <w:lvlJc w:val="left"/>
      <w:pPr>
        <w:ind w:left="720" w:hanging="360"/>
      </w:pPr>
      <w:rPr>
        <w:rFonts w:ascii="Symbol" w:hAnsi="Symbol" w:hint="default"/>
        <w:color w:val="auto"/>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98514CD"/>
    <w:multiLevelType w:val="multilevel"/>
    <w:tmpl w:val="298514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B63249B"/>
    <w:multiLevelType w:val="hybridMultilevel"/>
    <w:tmpl w:val="52E8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07CA5"/>
    <w:multiLevelType w:val="hybridMultilevel"/>
    <w:tmpl w:val="CCEAE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50DE2"/>
    <w:multiLevelType w:val="hybridMultilevel"/>
    <w:tmpl w:val="AE547462"/>
    <w:lvl w:ilvl="0" w:tplc="04090001">
      <w:start w:val="1"/>
      <w:numFmt w:val="bullet"/>
      <w:lvlText w:val=""/>
      <w:lvlJc w:val="left"/>
      <w:pPr>
        <w:ind w:left="1495" w:hanging="360"/>
      </w:pPr>
      <w:rPr>
        <w:rFonts w:ascii="Symbol" w:hAnsi="Symbol" w:hint="default"/>
      </w:rPr>
    </w:lvl>
    <w:lvl w:ilvl="1" w:tplc="04090003">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38541CB6"/>
    <w:multiLevelType w:val="multilevel"/>
    <w:tmpl w:val="253CD334"/>
    <w:lvl w:ilvl="0">
      <w:start w:val="1"/>
      <w:numFmt w:val="bullet"/>
      <w:pStyle w:val="Listline"/>
      <w:lvlText w:val="o"/>
      <w:lvlJc w:val="left"/>
      <w:pPr>
        <w:ind w:left="936" w:hanging="360"/>
      </w:pPr>
      <w:rPr>
        <w:rFonts w:ascii="Courier New" w:hAnsi="Courier New" w:cs="Courier New" w:hint="default"/>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1" w15:restartNumberingAfterBreak="0">
    <w:nsid w:val="38635D59"/>
    <w:multiLevelType w:val="hybridMultilevel"/>
    <w:tmpl w:val="C9B0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619CC"/>
    <w:multiLevelType w:val="hybridMultilevel"/>
    <w:tmpl w:val="A0C42E2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3" w15:restartNumberingAfterBreak="0">
    <w:nsid w:val="3B7E1608"/>
    <w:multiLevelType w:val="hybridMultilevel"/>
    <w:tmpl w:val="AEBE471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42D0777F"/>
    <w:multiLevelType w:val="hybridMultilevel"/>
    <w:tmpl w:val="1FCACC24"/>
    <w:lvl w:ilvl="0" w:tplc="FDBE09E6">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C51B0"/>
    <w:multiLevelType w:val="hybridMultilevel"/>
    <w:tmpl w:val="32BA7D2E"/>
    <w:lvl w:ilvl="0" w:tplc="075CCD50">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B75D3"/>
    <w:multiLevelType w:val="multilevel"/>
    <w:tmpl w:val="FFE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6774A7"/>
    <w:multiLevelType w:val="multilevel"/>
    <w:tmpl w:val="D556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A042EE"/>
    <w:multiLevelType w:val="multilevel"/>
    <w:tmpl w:val="5850730A"/>
    <w:styleLink w:val="Style1"/>
    <w:lvl w:ilvl="0">
      <w:start w:val="1"/>
      <w:numFmt w:val="bullet"/>
      <w:lvlText w:val=""/>
      <w:lvlJc w:val="left"/>
      <w:pPr>
        <w:ind w:left="720" w:hanging="360"/>
      </w:pPr>
      <w:rPr>
        <w:rFonts w:ascii="Symbol" w:hAnsi="Symbol" w:hint="default"/>
        <w:sz w:val="26"/>
      </w:rPr>
    </w:lvl>
    <w:lvl w:ilvl="1">
      <w:start w:val="1"/>
      <w:numFmt w:val="bullet"/>
      <w:lvlText w:val="+"/>
      <w:lvlJc w:val="left"/>
      <w:pPr>
        <w:ind w:left="644" w:hanging="360"/>
      </w:pPr>
      <w:rPr>
        <w:rFonts w:ascii="Times New Roman" w:hAnsi="Times New Roman" w:cs="Times New Roman" w:hint="default"/>
        <w:color w:val="auto"/>
      </w:rPr>
    </w:lvl>
    <w:lvl w:ilvl="2">
      <w:start w:val="1"/>
      <w:numFmt w:val="bullet"/>
      <w:suff w:val="space"/>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E3B7C4A"/>
    <w:multiLevelType w:val="hybridMultilevel"/>
    <w:tmpl w:val="828E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4679E0"/>
    <w:multiLevelType w:val="hybridMultilevel"/>
    <w:tmpl w:val="8F20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51E6F"/>
    <w:multiLevelType w:val="hybridMultilevel"/>
    <w:tmpl w:val="040EFFA4"/>
    <w:lvl w:ilvl="0" w:tplc="61EE68D4">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CB6E1E"/>
    <w:multiLevelType w:val="hybridMultilevel"/>
    <w:tmpl w:val="DB920D06"/>
    <w:lvl w:ilvl="0" w:tplc="AEF6BEB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3" w15:restartNumberingAfterBreak="0">
    <w:nsid w:val="56E017D1"/>
    <w:multiLevelType w:val="hybridMultilevel"/>
    <w:tmpl w:val="6B0C1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361AB4"/>
    <w:multiLevelType w:val="hybridMultilevel"/>
    <w:tmpl w:val="43CEC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B580780"/>
    <w:multiLevelType w:val="multilevel"/>
    <w:tmpl w:val="D98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E0C38"/>
    <w:multiLevelType w:val="hybridMultilevel"/>
    <w:tmpl w:val="CDB8BD64"/>
    <w:lvl w:ilvl="0" w:tplc="42648B12">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93C3D"/>
    <w:multiLevelType w:val="hybridMultilevel"/>
    <w:tmpl w:val="D4AE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74760"/>
    <w:multiLevelType w:val="hybridMultilevel"/>
    <w:tmpl w:val="9652449C"/>
    <w:lvl w:ilvl="0" w:tplc="4704C2A4">
      <w:start w:val="1"/>
      <w:numFmt w:val="decimal"/>
      <w:lvlText w:val="%1."/>
      <w:lvlJc w:val="left"/>
      <w:pPr>
        <w:ind w:left="720"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B23305"/>
    <w:multiLevelType w:val="hybridMultilevel"/>
    <w:tmpl w:val="8154F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0B0550"/>
    <w:multiLevelType w:val="hybridMultilevel"/>
    <w:tmpl w:val="961E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635F52"/>
    <w:multiLevelType w:val="hybridMultilevel"/>
    <w:tmpl w:val="7C48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093FBA"/>
    <w:multiLevelType w:val="multilevel"/>
    <w:tmpl w:val="7860658E"/>
    <w:lvl w:ilvl="0">
      <w:start w:val="1"/>
      <w:numFmt w:val="decimal"/>
      <w:pStyle w:val="Heading1"/>
      <w:lvlText w:val="Chương %1. "/>
      <w:lvlJc w:val="left"/>
      <w:pPr>
        <w:tabs>
          <w:tab w:val="num" w:pos="716"/>
        </w:tabs>
        <w:ind w:left="716" w:hanging="432"/>
      </w:pPr>
      <w:rPr>
        <w:caps/>
      </w:rPr>
    </w:lvl>
    <w:lvl w:ilvl="1">
      <w:start w:val="1"/>
      <w:numFmt w:val="decimal"/>
      <w:pStyle w:val="Heading2"/>
      <w:lvlText w:val="%1.%2"/>
      <w:lvlJc w:val="left"/>
      <w:pPr>
        <w:tabs>
          <w:tab w:val="num" w:pos="1143"/>
        </w:tabs>
        <w:ind w:left="1143" w:hanging="292"/>
      </w:pPr>
      <w:rPr>
        <w:b/>
      </w:rPr>
    </w:lvl>
    <w:lvl w:ilvl="2">
      <w:start w:val="1"/>
      <w:numFmt w:val="decimal"/>
      <w:pStyle w:val="Heading3"/>
      <w:suff w:val="space"/>
      <w:lvlText w:val="%1.%2.%3"/>
      <w:lvlJc w:val="left"/>
      <w:pPr>
        <w:ind w:left="0" w:firstLine="0"/>
      </w:pPr>
      <w:rPr>
        <w:rFonts w:ascii="Times New Roman" w:hAnsi="Times New Roman" w:cs="Times New Roman"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snapToGrid w:val="0"/>
        <w:ind w:left="568" w:firstLine="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292"/>
        </w:tabs>
        <w:ind w:left="1292" w:hanging="1008"/>
      </w:pPr>
    </w:lvl>
    <w:lvl w:ilvl="5">
      <w:start w:val="1"/>
      <w:numFmt w:val="decimal"/>
      <w:pStyle w:val="Heading6"/>
      <w:lvlText w:val="%1.%2.%3.%4.%5.%6"/>
      <w:lvlJc w:val="left"/>
      <w:pPr>
        <w:tabs>
          <w:tab w:val="num" w:pos="1436"/>
        </w:tabs>
        <w:ind w:left="1436" w:hanging="1152"/>
      </w:pPr>
    </w:lvl>
    <w:lvl w:ilvl="6">
      <w:start w:val="1"/>
      <w:numFmt w:val="decimal"/>
      <w:pStyle w:val="Heading7"/>
      <w:lvlText w:val="%1.%2.%3.%4.%5.%6.%7"/>
      <w:lvlJc w:val="left"/>
      <w:pPr>
        <w:tabs>
          <w:tab w:val="num" w:pos="1580"/>
        </w:tabs>
        <w:ind w:left="1580" w:hanging="1296"/>
      </w:pPr>
    </w:lvl>
    <w:lvl w:ilvl="7">
      <w:start w:val="1"/>
      <w:numFmt w:val="decimal"/>
      <w:pStyle w:val="Heading8"/>
      <w:lvlText w:val="%1.%2.%3.%4.%5.%6.%7.%8"/>
      <w:lvlJc w:val="left"/>
      <w:pPr>
        <w:tabs>
          <w:tab w:val="num" w:pos="1724"/>
        </w:tabs>
        <w:ind w:left="1724" w:hanging="1440"/>
      </w:pPr>
    </w:lvl>
    <w:lvl w:ilvl="8">
      <w:start w:val="1"/>
      <w:numFmt w:val="decimal"/>
      <w:pStyle w:val="Heading9"/>
      <w:lvlText w:val="%1.%2.%3.%4.%5.%6.%7.%8.%9"/>
      <w:lvlJc w:val="left"/>
      <w:pPr>
        <w:tabs>
          <w:tab w:val="num" w:pos="1868"/>
        </w:tabs>
        <w:ind w:left="1868" w:hanging="1584"/>
      </w:pPr>
    </w:lvl>
  </w:abstractNum>
  <w:num w:numId="1" w16cid:durableId="180010399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8370167">
    <w:abstractNumId w:val="20"/>
  </w:num>
  <w:num w:numId="3" w16cid:durableId="1427461779">
    <w:abstractNumId w:val="0"/>
  </w:num>
  <w:num w:numId="4" w16cid:durableId="1293291655">
    <w:abstractNumId w:val="4"/>
  </w:num>
  <w:num w:numId="5" w16cid:durableId="1074470873">
    <w:abstractNumId w:val="5"/>
  </w:num>
  <w:num w:numId="6" w16cid:durableId="966744237">
    <w:abstractNumId w:val="22"/>
  </w:num>
  <w:num w:numId="7" w16cid:durableId="1436901044">
    <w:abstractNumId w:val="18"/>
  </w:num>
  <w:num w:numId="8" w16cid:durableId="1685783803">
    <w:abstractNumId w:val="19"/>
  </w:num>
  <w:num w:numId="9" w16cid:durableId="32266989">
    <w:abstractNumId w:val="23"/>
  </w:num>
  <w:num w:numId="10" w16cid:durableId="432095479">
    <w:abstractNumId w:val="11"/>
  </w:num>
  <w:num w:numId="11" w16cid:durableId="53160651">
    <w:abstractNumId w:val="15"/>
  </w:num>
  <w:num w:numId="12" w16cid:durableId="284965295">
    <w:abstractNumId w:val="28"/>
  </w:num>
  <w:num w:numId="13" w16cid:durableId="1917395804">
    <w:abstractNumId w:val="3"/>
  </w:num>
  <w:num w:numId="14" w16cid:durableId="230699900">
    <w:abstractNumId w:val="13"/>
  </w:num>
  <w:num w:numId="15" w16cid:durableId="2005237537">
    <w:abstractNumId w:val="33"/>
  </w:num>
  <w:num w:numId="16" w16cid:durableId="1554387924">
    <w:abstractNumId w:val="8"/>
  </w:num>
  <w:num w:numId="17" w16cid:durableId="1475176148">
    <w:abstractNumId w:val="6"/>
  </w:num>
  <w:num w:numId="18" w16cid:durableId="293173009">
    <w:abstractNumId w:val="37"/>
  </w:num>
  <w:num w:numId="19" w16cid:durableId="928122332">
    <w:abstractNumId w:val="25"/>
  </w:num>
  <w:num w:numId="20" w16cid:durableId="785153045">
    <w:abstractNumId w:val="40"/>
  </w:num>
  <w:num w:numId="21" w16cid:durableId="1161577361">
    <w:abstractNumId w:val="14"/>
  </w:num>
  <w:num w:numId="22" w16cid:durableId="612446664">
    <w:abstractNumId w:val="41"/>
  </w:num>
  <w:num w:numId="23" w16cid:durableId="1037316605">
    <w:abstractNumId w:val="9"/>
  </w:num>
  <w:num w:numId="24" w16cid:durableId="2095737824">
    <w:abstractNumId w:val="12"/>
  </w:num>
  <w:num w:numId="25" w16cid:durableId="1152989599">
    <w:abstractNumId w:val="36"/>
  </w:num>
  <w:num w:numId="26" w16cid:durableId="217785029">
    <w:abstractNumId w:val="17"/>
  </w:num>
  <w:num w:numId="27" w16cid:durableId="889921987">
    <w:abstractNumId w:val="1"/>
  </w:num>
  <w:num w:numId="28" w16cid:durableId="2054574675">
    <w:abstractNumId w:val="30"/>
  </w:num>
  <w:num w:numId="29" w16cid:durableId="1916082350">
    <w:abstractNumId w:val="24"/>
  </w:num>
  <w:num w:numId="30" w16cid:durableId="1407074834">
    <w:abstractNumId w:val="29"/>
  </w:num>
  <w:num w:numId="31" w16cid:durableId="121072193">
    <w:abstractNumId w:val="31"/>
  </w:num>
  <w:num w:numId="32" w16cid:durableId="788550381">
    <w:abstractNumId w:val="39"/>
  </w:num>
  <w:num w:numId="33" w16cid:durableId="624236342">
    <w:abstractNumId w:val="38"/>
  </w:num>
  <w:num w:numId="34" w16cid:durableId="1197889159">
    <w:abstractNumId w:val="32"/>
  </w:num>
  <w:num w:numId="35" w16cid:durableId="1162623313">
    <w:abstractNumId w:val="7"/>
  </w:num>
  <w:num w:numId="36" w16cid:durableId="1689135771">
    <w:abstractNumId w:val="27"/>
  </w:num>
  <w:num w:numId="37" w16cid:durableId="818574768">
    <w:abstractNumId w:val="35"/>
  </w:num>
  <w:num w:numId="38" w16cid:durableId="339623440">
    <w:abstractNumId w:val="26"/>
  </w:num>
  <w:num w:numId="39" w16cid:durableId="2062821502">
    <w:abstractNumId w:val="3"/>
  </w:num>
  <w:num w:numId="40" w16cid:durableId="88308690">
    <w:abstractNumId w:val="16"/>
  </w:num>
  <w:num w:numId="41" w16cid:durableId="1864972468">
    <w:abstractNumId w:val="34"/>
  </w:num>
  <w:num w:numId="42" w16cid:durableId="269897859">
    <w:abstractNumId w:val="2"/>
  </w:num>
  <w:num w:numId="43" w16cid:durableId="1774668155">
    <w:abstractNumId w:val="10"/>
  </w:num>
  <w:num w:numId="44" w16cid:durableId="473912595">
    <w:abstractNumId w:val="21"/>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ũ Thị Dương">
    <w15:presenceInfo w15:providerId="AD" w15:userId="S::duongvt@haui.edu.vn::e06acfce-9a32-4d47-a53d-9b46277453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BF6"/>
    <w:rsid w:val="000025FA"/>
    <w:rsid w:val="0000638A"/>
    <w:rsid w:val="00016BEF"/>
    <w:rsid w:val="00024270"/>
    <w:rsid w:val="00042DEA"/>
    <w:rsid w:val="00043CAD"/>
    <w:rsid w:val="00045B38"/>
    <w:rsid w:val="00050300"/>
    <w:rsid w:val="0009085A"/>
    <w:rsid w:val="000A3E7A"/>
    <w:rsid w:val="000B114C"/>
    <w:rsid w:val="000B1B49"/>
    <w:rsid w:val="000B5EBD"/>
    <w:rsid w:val="000D1011"/>
    <w:rsid w:val="000D58FB"/>
    <w:rsid w:val="000D66F0"/>
    <w:rsid w:val="000E3D6D"/>
    <w:rsid w:val="00111C15"/>
    <w:rsid w:val="00136AFB"/>
    <w:rsid w:val="0014539A"/>
    <w:rsid w:val="00155117"/>
    <w:rsid w:val="0015555D"/>
    <w:rsid w:val="00195DF1"/>
    <w:rsid w:val="001A1CC6"/>
    <w:rsid w:val="001A2ED1"/>
    <w:rsid w:val="001A4664"/>
    <w:rsid w:val="001A59E7"/>
    <w:rsid w:val="001C2359"/>
    <w:rsid w:val="001D5770"/>
    <w:rsid w:val="001D76F6"/>
    <w:rsid w:val="001E39EC"/>
    <w:rsid w:val="001E7344"/>
    <w:rsid w:val="001F343E"/>
    <w:rsid w:val="001F5393"/>
    <w:rsid w:val="001F5F33"/>
    <w:rsid w:val="001F6EA6"/>
    <w:rsid w:val="00200897"/>
    <w:rsid w:val="002065F7"/>
    <w:rsid w:val="00215EEA"/>
    <w:rsid w:val="00216213"/>
    <w:rsid w:val="002244A0"/>
    <w:rsid w:val="002340DF"/>
    <w:rsid w:val="002563B6"/>
    <w:rsid w:val="002576A5"/>
    <w:rsid w:val="002732DA"/>
    <w:rsid w:val="0027666F"/>
    <w:rsid w:val="002938FE"/>
    <w:rsid w:val="00295966"/>
    <w:rsid w:val="002A2874"/>
    <w:rsid w:val="002C5EBD"/>
    <w:rsid w:val="002D3CA2"/>
    <w:rsid w:val="002D5CA2"/>
    <w:rsid w:val="002F62A1"/>
    <w:rsid w:val="0030336E"/>
    <w:rsid w:val="00306D9D"/>
    <w:rsid w:val="00312A7C"/>
    <w:rsid w:val="003135D8"/>
    <w:rsid w:val="003147E2"/>
    <w:rsid w:val="00321434"/>
    <w:rsid w:val="0033153B"/>
    <w:rsid w:val="0037495E"/>
    <w:rsid w:val="00383588"/>
    <w:rsid w:val="00385CF8"/>
    <w:rsid w:val="00395516"/>
    <w:rsid w:val="003C4422"/>
    <w:rsid w:val="003C5135"/>
    <w:rsid w:val="003C6B2D"/>
    <w:rsid w:val="003C72F6"/>
    <w:rsid w:val="003D3494"/>
    <w:rsid w:val="003F0B34"/>
    <w:rsid w:val="003F5791"/>
    <w:rsid w:val="003F5D09"/>
    <w:rsid w:val="00401599"/>
    <w:rsid w:val="00402974"/>
    <w:rsid w:val="00403D80"/>
    <w:rsid w:val="00407A7D"/>
    <w:rsid w:val="00410E34"/>
    <w:rsid w:val="00434757"/>
    <w:rsid w:val="00442E73"/>
    <w:rsid w:val="00451F0F"/>
    <w:rsid w:val="00461B4A"/>
    <w:rsid w:val="004653DF"/>
    <w:rsid w:val="00471D9B"/>
    <w:rsid w:val="00486BC8"/>
    <w:rsid w:val="00494960"/>
    <w:rsid w:val="00497C26"/>
    <w:rsid w:val="004B0315"/>
    <w:rsid w:val="004B3D0B"/>
    <w:rsid w:val="004C656B"/>
    <w:rsid w:val="004E32F8"/>
    <w:rsid w:val="00500DEE"/>
    <w:rsid w:val="005141F2"/>
    <w:rsid w:val="00523251"/>
    <w:rsid w:val="0052387E"/>
    <w:rsid w:val="0053415F"/>
    <w:rsid w:val="005444C1"/>
    <w:rsid w:val="00551375"/>
    <w:rsid w:val="005726C0"/>
    <w:rsid w:val="005B2658"/>
    <w:rsid w:val="005B3BF9"/>
    <w:rsid w:val="005E144D"/>
    <w:rsid w:val="005E212F"/>
    <w:rsid w:val="005F78B7"/>
    <w:rsid w:val="0063097F"/>
    <w:rsid w:val="00632F2E"/>
    <w:rsid w:val="006370CD"/>
    <w:rsid w:val="00654C84"/>
    <w:rsid w:val="00665A40"/>
    <w:rsid w:val="00667318"/>
    <w:rsid w:val="006763F1"/>
    <w:rsid w:val="00696286"/>
    <w:rsid w:val="006A4FF8"/>
    <w:rsid w:val="006A6A0A"/>
    <w:rsid w:val="006A6F94"/>
    <w:rsid w:val="006A735D"/>
    <w:rsid w:val="006B54F6"/>
    <w:rsid w:val="006C37C7"/>
    <w:rsid w:val="006C5ADE"/>
    <w:rsid w:val="006D2CE7"/>
    <w:rsid w:val="006E75B5"/>
    <w:rsid w:val="006F43BA"/>
    <w:rsid w:val="006F794A"/>
    <w:rsid w:val="00712531"/>
    <w:rsid w:val="007130B7"/>
    <w:rsid w:val="00715F20"/>
    <w:rsid w:val="00716EC8"/>
    <w:rsid w:val="00725E43"/>
    <w:rsid w:val="00741167"/>
    <w:rsid w:val="007463BC"/>
    <w:rsid w:val="007507FF"/>
    <w:rsid w:val="00752AA5"/>
    <w:rsid w:val="0075478E"/>
    <w:rsid w:val="00757FBF"/>
    <w:rsid w:val="0076456A"/>
    <w:rsid w:val="007669FF"/>
    <w:rsid w:val="00773039"/>
    <w:rsid w:val="007A20AF"/>
    <w:rsid w:val="007B0753"/>
    <w:rsid w:val="007C2DC5"/>
    <w:rsid w:val="007C6D0E"/>
    <w:rsid w:val="007D46EE"/>
    <w:rsid w:val="007E1F08"/>
    <w:rsid w:val="007F2DC4"/>
    <w:rsid w:val="0080021B"/>
    <w:rsid w:val="00803B43"/>
    <w:rsid w:val="008126C8"/>
    <w:rsid w:val="00825737"/>
    <w:rsid w:val="00835EC0"/>
    <w:rsid w:val="00840096"/>
    <w:rsid w:val="00844AF9"/>
    <w:rsid w:val="00882CDC"/>
    <w:rsid w:val="00887CAA"/>
    <w:rsid w:val="00890619"/>
    <w:rsid w:val="008936A0"/>
    <w:rsid w:val="008A341E"/>
    <w:rsid w:val="008B0B5A"/>
    <w:rsid w:val="008D1267"/>
    <w:rsid w:val="008E3A09"/>
    <w:rsid w:val="008E497B"/>
    <w:rsid w:val="008F346F"/>
    <w:rsid w:val="009018D7"/>
    <w:rsid w:val="0090330D"/>
    <w:rsid w:val="00913969"/>
    <w:rsid w:val="009176FF"/>
    <w:rsid w:val="009203BE"/>
    <w:rsid w:val="00950BA7"/>
    <w:rsid w:val="009635C9"/>
    <w:rsid w:val="009730F9"/>
    <w:rsid w:val="009817ED"/>
    <w:rsid w:val="009927AB"/>
    <w:rsid w:val="009978F7"/>
    <w:rsid w:val="009D2980"/>
    <w:rsid w:val="009D2C5D"/>
    <w:rsid w:val="009D4192"/>
    <w:rsid w:val="009D6582"/>
    <w:rsid w:val="009E6359"/>
    <w:rsid w:val="009E6877"/>
    <w:rsid w:val="00A07D7C"/>
    <w:rsid w:val="00A14899"/>
    <w:rsid w:val="00A25B4A"/>
    <w:rsid w:val="00A30971"/>
    <w:rsid w:val="00A47722"/>
    <w:rsid w:val="00A531E8"/>
    <w:rsid w:val="00A72F61"/>
    <w:rsid w:val="00A75A55"/>
    <w:rsid w:val="00A863CF"/>
    <w:rsid w:val="00AA3D37"/>
    <w:rsid w:val="00AA7F02"/>
    <w:rsid w:val="00AB3B82"/>
    <w:rsid w:val="00AC1F0F"/>
    <w:rsid w:val="00AC2131"/>
    <w:rsid w:val="00AC59D0"/>
    <w:rsid w:val="00AC6D49"/>
    <w:rsid w:val="00AD1E43"/>
    <w:rsid w:val="00AF2076"/>
    <w:rsid w:val="00B02200"/>
    <w:rsid w:val="00B04214"/>
    <w:rsid w:val="00B065FA"/>
    <w:rsid w:val="00B16C80"/>
    <w:rsid w:val="00B20034"/>
    <w:rsid w:val="00B20F57"/>
    <w:rsid w:val="00B401E9"/>
    <w:rsid w:val="00B40388"/>
    <w:rsid w:val="00B40AE7"/>
    <w:rsid w:val="00B6379C"/>
    <w:rsid w:val="00B74975"/>
    <w:rsid w:val="00B75183"/>
    <w:rsid w:val="00B8120A"/>
    <w:rsid w:val="00B841BA"/>
    <w:rsid w:val="00BA03F0"/>
    <w:rsid w:val="00BA63DA"/>
    <w:rsid w:val="00BD5D23"/>
    <w:rsid w:val="00BE458A"/>
    <w:rsid w:val="00BF5BF6"/>
    <w:rsid w:val="00BF7A21"/>
    <w:rsid w:val="00C007EA"/>
    <w:rsid w:val="00C13A92"/>
    <w:rsid w:val="00C31BCE"/>
    <w:rsid w:val="00C43616"/>
    <w:rsid w:val="00C51851"/>
    <w:rsid w:val="00C5725C"/>
    <w:rsid w:val="00C62EB8"/>
    <w:rsid w:val="00C779C3"/>
    <w:rsid w:val="00C83147"/>
    <w:rsid w:val="00CA480A"/>
    <w:rsid w:val="00CB4CD4"/>
    <w:rsid w:val="00CC4009"/>
    <w:rsid w:val="00CE3F13"/>
    <w:rsid w:val="00D12C74"/>
    <w:rsid w:val="00D2254F"/>
    <w:rsid w:val="00D27716"/>
    <w:rsid w:val="00D27C74"/>
    <w:rsid w:val="00D57879"/>
    <w:rsid w:val="00D93066"/>
    <w:rsid w:val="00DA03FB"/>
    <w:rsid w:val="00DC0801"/>
    <w:rsid w:val="00DE31EC"/>
    <w:rsid w:val="00DF5EFA"/>
    <w:rsid w:val="00E13BBE"/>
    <w:rsid w:val="00E150CA"/>
    <w:rsid w:val="00E27A66"/>
    <w:rsid w:val="00E34345"/>
    <w:rsid w:val="00E34CFC"/>
    <w:rsid w:val="00E43959"/>
    <w:rsid w:val="00E47AFC"/>
    <w:rsid w:val="00E523D3"/>
    <w:rsid w:val="00E5487B"/>
    <w:rsid w:val="00E70147"/>
    <w:rsid w:val="00E86CC2"/>
    <w:rsid w:val="00EB29D1"/>
    <w:rsid w:val="00ED569D"/>
    <w:rsid w:val="00ED6EF6"/>
    <w:rsid w:val="00EE152F"/>
    <w:rsid w:val="00EE4798"/>
    <w:rsid w:val="00F007C8"/>
    <w:rsid w:val="00F1587C"/>
    <w:rsid w:val="00F15A27"/>
    <w:rsid w:val="00F21E61"/>
    <w:rsid w:val="00F31C89"/>
    <w:rsid w:val="00F34AB9"/>
    <w:rsid w:val="00F50344"/>
    <w:rsid w:val="00F508C5"/>
    <w:rsid w:val="00F54D87"/>
    <w:rsid w:val="00F70DFB"/>
    <w:rsid w:val="00F749F1"/>
    <w:rsid w:val="00FA1A2B"/>
    <w:rsid w:val="00FD5882"/>
    <w:rsid w:val="00FE244A"/>
    <w:rsid w:val="00FE4698"/>
    <w:rsid w:val="00F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9F56"/>
  <w15:chartTrackingRefBased/>
  <w15:docId w15:val="{130D9E0A-1398-4C0B-BAFA-125CA3B5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4da"/>
    <w:basedOn w:val="Normal"/>
    <w:next w:val="Normal"/>
    <w:link w:val="Heading1Char"/>
    <w:qFormat/>
    <w:rsid w:val="005E212F"/>
    <w:pPr>
      <w:keepNext/>
      <w:keepLines/>
      <w:numPr>
        <w:numId w:val="1"/>
      </w:numPr>
      <w:spacing w:after="0" w:line="360" w:lineRule="auto"/>
      <w:jc w:val="both"/>
      <w:outlineLvl w:val="0"/>
    </w:pPr>
    <w:rPr>
      <w:rFonts w:eastAsia="Times New Roman" w:cs="Times New Roman"/>
      <w:color w:val="000000"/>
      <w:szCs w:val="40"/>
    </w:rPr>
  </w:style>
  <w:style w:type="paragraph" w:styleId="Heading2">
    <w:name w:val="heading 2"/>
    <w:basedOn w:val="Normal"/>
    <w:next w:val="Normal"/>
    <w:link w:val="Heading2Char"/>
    <w:unhideWhenUsed/>
    <w:qFormat/>
    <w:rsid w:val="005E212F"/>
    <w:pPr>
      <w:keepNext/>
      <w:keepLines/>
      <w:numPr>
        <w:ilvl w:val="1"/>
        <w:numId w:val="1"/>
      </w:numPr>
      <w:spacing w:after="0" w:line="360" w:lineRule="auto"/>
      <w:jc w:val="both"/>
      <w:outlineLvl w:val="1"/>
    </w:pPr>
    <w:rPr>
      <w:rFonts w:eastAsia="Times New Roman" w:cs="Times New Roman"/>
      <w:b/>
      <w:color w:val="000000"/>
      <w:szCs w:val="28"/>
    </w:rPr>
  </w:style>
  <w:style w:type="paragraph" w:styleId="Heading3">
    <w:name w:val="heading 3"/>
    <w:basedOn w:val="Normal"/>
    <w:next w:val="Normal"/>
    <w:link w:val="Heading3Char"/>
    <w:unhideWhenUsed/>
    <w:qFormat/>
    <w:rsid w:val="005E212F"/>
    <w:pPr>
      <w:keepNext/>
      <w:keepLines/>
      <w:numPr>
        <w:ilvl w:val="2"/>
        <w:numId w:val="1"/>
      </w:numPr>
      <w:spacing w:after="0" w:line="360" w:lineRule="auto"/>
      <w:jc w:val="both"/>
      <w:outlineLvl w:val="2"/>
    </w:pPr>
    <w:rPr>
      <w:rFonts w:eastAsia="Times New Roman" w:cs="Times New Roman"/>
      <w:b/>
      <w:color w:val="000000"/>
      <w:szCs w:val="26"/>
    </w:rPr>
  </w:style>
  <w:style w:type="paragraph" w:styleId="Heading4">
    <w:name w:val="heading 4"/>
    <w:next w:val="Normal"/>
    <w:link w:val="Heading4Char"/>
    <w:unhideWhenUsed/>
    <w:qFormat/>
    <w:rsid w:val="005E212F"/>
    <w:pPr>
      <w:keepNext/>
      <w:keepLines/>
      <w:numPr>
        <w:ilvl w:val="3"/>
        <w:numId w:val="1"/>
      </w:numPr>
      <w:spacing w:after="0" w:line="360" w:lineRule="auto"/>
      <w:jc w:val="both"/>
      <w:outlineLvl w:val="3"/>
    </w:pPr>
    <w:rPr>
      <w:rFonts w:eastAsia="Times New Roman" w:cs="Times New Roman"/>
      <w:b/>
      <w:szCs w:val="26"/>
    </w:rPr>
  </w:style>
  <w:style w:type="paragraph" w:styleId="Heading5">
    <w:name w:val="heading 5"/>
    <w:basedOn w:val="Normal"/>
    <w:next w:val="Normal"/>
    <w:link w:val="Heading5Char"/>
    <w:unhideWhenUsed/>
    <w:qFormat/>
    <w:rsid w:val="005E212F"/>
    <w:pPr>
      <w:keepNext/>
      <w:keepLines/>
      <w:numPr>
        <w:ilvl w:val="4"/>
        <w:numId w:val="1"/>
      </w:numPr>
      <w:spacing w:before="220" w:after="40" w:line="360" w:lineRule="auto"/>
      <w:jc w:val="both"/>
      <w:outlineLvl w:val="4"/>
    </w:pPr>
    <w:rPr>
      <w:rFonts w:eastAsia="Times New Roman" w:cs="Times New Roman"/>
      <w:b/>
      <w:sz w:val="22"/>
    </w:rPr>
  </w:style>
  <w:style w:type="paragraph" w:styleId="Heading6">
    <w:name w:val="heading 6"/>
    <w:basedOn w:val="Normal"/>
    <w:next w:val="Normal"/>
    <w:link w:val="Heading6Char"/>
    <w:unhideWhenUsed/>
    <w:qFormat/>
    <w:rsid w:val="005E212F"/>
    <w:pPr>
      <w:keepNext/>
      <w:keepLines/>
      <w:numPr>
        <w:ilvl w:val="5"/>
        <w:numId w:val="1"/>
      </w:numPr>
      <w:spacing w:before="200" w:after="40" w:line="360" w:lineRule="auto"/>
      <w:jc w:val="both"/>
      <w:outlineLvl w:val="5"/>
    </w:pPr>
    <w:rPr>
      <w:rFonts w:eastAsia="Times New Roman" w:cs="Times New Roman"/>
      <w:b/>
      <w:sz w:val="20"/>
      <w:szCs w:val="20"/>
    </w:rPr>
  </w:style>
  <w:style w:type="paragraph" w:styleId="Heading7">
    <w:name w:val="heading 7"/>
    <w:basedOn w:val="Normal"/>
    <w:next w:val="Normal"/>
    <w:link w:val="Heading7Char"/>
    <w:unhideWhenUsed/>
    <w:qFormat/>
    <w:rsid w:val="005E212F"/>
    <w:pPr>
      <w:keepNext/>
      <w:keepLines/>
      <w:numPr>
        <w:ilvl w:val="6"/>
        <w:numId w:val="1"/>
      </w:numPr>
      <w:spacing w:before="40" w:after="0" w:line="360" w:lineRule="auto"/>
      <w:jc w:val="both"/>
      <w:outlineLvl w:val="6"/>
    </w:pPr>
    <w:rPr>
      <w:rFonts w:asciiTheme="majorHAnsi" w:eastAsiaTheme="majorEastAsia" w:hAnsiTheme="majorHAnsi" w:cstheme="majorBidi"/>
      <w:i/>
      <w:iCs/>
      <w:color w:val="243F60" w:themeColor="accent1" w:themeShade="7F"/>
      <w:sz w:val="26"/>
      <w:szCs w:val="26"/>
    </w:rPr>
  </w:style>
  <w:style w:type="paragraph" w:styleId="Heading8">
    <w:name w:val="heading 8"/>
    <w:basedOn w:val="Normal"/>
    <w:next w:val="Normal"/>
    <w:link w:val="Heading8Char"/>
    <w:unhideWhenUsed/>
    <w:qFormat/>
    <w:rsid w:val="005E212F"/>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E212F"/>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abc"/>
    <w:basedOn w:val="Normal"/>
    <w:link w:val="ListParagraphChar"/>
    <w:uiPriority w:val="34"/>
    <w:qFormat/>
    <w:rsid w:val="00471D9B"/>
    <w:pPr>
      <w:ind w:left="720"/>
      <w:contextualSpacing/>
    </w:pPr>
  </w:style>
  <w:style w:type="character" w:styleId="Strong">
    <w:name w:val="Strong"/>
    <w:basedOn w:val="DefaultParagraphFont"/>
    <w:uiPriority w:val="22"/>
    <w:qFormat/>
    <w:rsid w:val="00471D9B"/>
    <w:rPr>
      <w:b/>
      <w:bCs/>
    </w:rPr>
  </w:style>
  <w:style w:type="character" w:customStyle="1" w:styleId="ListParagraphChar">
    <w:name w:val="List Paragraph Char"/>
    <w:aliases w:val="abc Char"/>
    <w:basedOn w:val="DefaultParagraphFont"/>
    <w:link w:val="ListParagraph"/>
    <w:uiPriority w:val="34"/>
    <w:locked/>
    <w:rsid w:val="00E5487B"/>
  </w:style>
  <w:style w:type="paragraph" w:styleId="NormalWeb">
    <w:name w:val="Normal (Web)"/>
    <w:basedOn w:val="Normal"/>
    <w:uiPriority w:val="99"/>
    <w:unhideWhenUsed/>
    <w:rsid w:val="00E5487B"/>
    <w:pPr>
      <w:spacing w:before="100" w:beforeAutospacing="1" w:after="100" w:afterAutospacing="1" w:line="240" w:lineRule="auto"/>
    </w:pPr>
    <w:rPr>
      <w:rFonts w:eastAsia="Times New Roman" w:cs="Times New Roman"/>
      <w:sz w:val="24"/>
      <w:szCs w:val="24"/>
    </w:rPr>
  </w:style>
  <w:style w:type="character" w:customStyle="1" w:styleId="Heading1Char">
    <w:name w:val="Heading 1 Char"/>
    <w:aliases w:val="Heading 4da Char"/>
    <w:basedOn w:val="DefaultParagraphFont"/>
    <w:link w:val="Heading1"/>
    <w:rsid w:val="005E212F"/>
    <w:rPr>
      <w:rFonts w:eastAsia="Times New Roman" w:cs="Times New Roman"/>
      <w:color w:val="000000"/>
      <w:szCs w:val="40"/>
    </w:rPr>
  </w:style>
  <w:style w:type="character" w:customStyle="1" w:styleId="Heading2Char">
    <w:name w:val="Heading 2 Char"/>
    <w:basedOn w:val="DefaultParagraphFont"/>
    <w:link w:val="Heading2"/>
    <w:rsid w:val="005E212F"/>
    <w:rPr>
      <w:rFonts w:eastAsia="Times New Roman" w:cs="Times New Roman"/>
      <w:b/>
      <w:color w:val="000000"/>
      <w:szCs w:val="28"/>
    </w:rPr>
  </w:style>
  <w:style w:type="character" w:customStyle="1" w:styleId="Heading3Char">
    <w:name w:val="Heading 3 Char"/>
    <w:basedOn w:val="DefaultParagraphFont"/>
    <w:link w:val="Heading3"/>
    <w:rsid w:val="005E212F"/>
    <w:rPr>
      <w:rFonts w:eastAsia="Times New Roman" w:cs="Times New Roman"/>
      <w:b/>
      <w:color w:val="000000"/>
      <w:szCs w:val="26"/>
    </w:rPr>
  </w:style>
  <w:style w:type="character" w:customStyle="1" w:styleId="Heading4Char">
    <w:name w:val="Heading 4 Char"/>
    <w:basedOn w:val="DefaultParagraphFont"/>
    <w:link w:val="Heading4"/>
    <w:rsid w:val="005E212F"/>
    <w:rPr>
      <w:rFonts w:eastAsia="Times New Roman" w:cs="Times New Roman"/>
      <w:b/>
      <w:szCs w:val="26"/>
    </w:rPr>
  </w:style>
  <w:style w:type="character" w:customStyle="1" w:styleId="Heading5Char">
    <w:name w:val="Heading 5 Char"/>
    <w:basedOn w:val="DefaultParagraphFont"/>
    <w:link w:val="Heading5"/>
    <w:rsid w:val="005E212F"/>
    <w:rPr>
      <w:rFonts w:eastAsia="Times New Roman" w:cs="Times New Roman"/>
      <w:b/>
      <w:sz w:val="22"/>
    </w:rPr>
  </w:style>
  <w:style w:type="character" w:customStyle="1" w:styleId="Heading6Char">
    <w:name w:val="Heading 6 Char"/>
    <w:basedOn w:val="DefaultParagraphFont"/>
    <w:link w:val="Heading6"/>
    <w:rsid w:val="005E212F"/>
    <w:rPr>
      <w:rFonts w:eastAsia="Times New Roman" w:cs="Times New Roman"/>
      <w:b/>
      <w:sz w:val="20"/>
      <w:szCs w:val="20"/>
    </w:rPr>
  </w:style>
  <w:style w:type="character" w:customStyle="1" w:styleId="Heading7Char">
    <w:name w:val="Heading 7 Char"/>
    <w:basedOn w:val="DefaultParagraphFont"/>
    <w:link w:val="Heading7"/>
    <w:rsid w:val="005E212F"/>
    <w:rPr>
      <w:rFonts w:asciiTheme="majorHAnsi" w:eastAsiaTheme="majorEastAsia" w:hAnsiTheme="majorHAnsi" w:cstheme="majorBidi"/>
      <w:i/>
      <w:iCs/>
      <w:color w:val="243F60" w:themeColor="accent1" w:themeShade="7F"/>
      <w:sz w:val="26"/>
      <w:szCs w:val="26"/>
    </w:rPr>
  </w:style>
  <w:style w:type="character" w:customStyle="1" w:styleId="Heading8Char">
    <w:name w:val="Heading 8 Char"/>
    <w:basedOn w:val="DefaultParagraphFont"/>
    <w:link w:val="Heading8"/>
    <w:rsid w:val="005E21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5E212F"/>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9176FF"/>
    <w:rPr>
      <w:i/>
      <w:iCs/>
    </w:rPr>
  </w:style>
  <w:style w:type="paragraph" w:customStyle="1" w:styleId="Listline">
    <w:name w:val="Listline"/>
    <w:basedOn w:val="Normal"/>
    <w:qFormat/>
    <w:rsid w:val="008936A0"/>
    <w:pPr>
      <w:numPr>
        <w:numId w:val="2"/>
      </w:numPr>
      <w:spacing w:after="160" w:line="240" w:lineRule="auto"/>
      <w:jc w:val="both"/>
    </w:pPr>
    <w:rPr>
      <w:rFonts w:eastAsiaTheme="minorEastAsia" w:cs="Times New Roman"/>
      <w:color w:val="000000"/>
      <w:sz w:val="26"/>
      <w:szCs w:val="26"/>
      <w:lang w:val="fr-FR" w:eastAsia="ja-JP"/>
    </w:rPr>
  </w:style>
  <w:style w:type="table" w:styleId="TableGrid">
    <w:name w:val="Table Grid"/>
    <w:basedOn w:val="TableNormal"/>
    <w:qFormat/>
    <w:rsid w:val="00CE3F13"/>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Titre3Arial">
    <w:name w:val="Style Titre 3 + Arial"/>
    <w:basedOn w:val="Heading3"/>
    <w:autoRedefine/>
    <w:rsid w:val="000B5EBD"/>
    <w:pPr>
      <w:keepLines w:val="0"/>
      <w:tabs>
        <w:tab w:val="left" w:pos="6946"/>
      </w:tabs>
      <w:spacing w:before="120" w:after="120"/>
      <w:ind w:left="1004" w:hanging="153"/>
    </w:pPr>
    <w:rPr>
      <w:bCs/>
      <w:color w:val="auto"/>
      <w:sz w:val="26"/>
      <w:szCs w:val="20"/>
      <w:lang w:val="fr-FR" w:eastAsia="fr-FR"/>
    </w:rPr>
  </w:style>
  <w:style w:type="character" w:styleId="SubtleReference">
    <w:name w:val="Subtle Reference"/>
    <w:basedOn w:val="DefaultParagraphFont"/>
    <w:uiPriority w:val="31"/>
    <w:qFormat/>
    <w:rsid w:val="000B5EBD"/>
    <w:rPr>
      <w:smallCaps/>
      <w:color w:val="5A5A5A" w:themeColor="text1" w:themeTint="A5"/>
    </w:rPr>
  </w:style>
  <w:style w:type="paragraph" w:styleId="NoSpacing">
    <w:name w:val="No Spacing"/>
    <w:uiPriority w:val="1"/>
    <w:qFormat/>
    <w:rsid w:val="00C779C3"/>
    <w:pPr>
      <w:spacing w:after="0" w:line="240" w:lineRule="auto"/>
      <w:ind w:left="720"/>
    </w:pPr>
    <w:rPr>
      <w:b/>
    </w:rPr>
  </w:style>
  <w:style w:type="paragraph" w:styleId="Header">
    <w:name w:val="header"/>
    <w:basedOn w:val="Normal"/>
    <w:link w:val="HeaderChar"/>
    <w:uiPriority w:val="99"/>
    <w:unhideWhenUsed/>
    <w:rsid w:val="00514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1F2"/>
  </w:style>
  <w:style w:type="paragraph" w:styleId="Footer">
    <w:name w:val="footer"/>
    <w:basedOn w:val="Normal"/>
    <w:link w:val="FooterChar"/>
    <w:uiPriority w:val="99"/>
    <w:unhideWhenUsed/>
    <w:rsid w:val="00514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1F2"/>
  </w:style>
  <w:style w:type="paragraph" w:styleId="TOCHeading">
    <w:name w:val="TOC Heading"/>
    <w:basedOn w:val="Heading1"/>
    <w:next w:val="Normal"/>
    <w:uiPriority w:val="39"/>
    <w:unhideWhenUsed/>
    <w:qFormat/>
    <w:rsid w:val="00667318"/>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667318"/>
    <w:pPr>
      <w:spacing w:after="100"/>
    </w:pPr>
  </w:style>
  <w:style w:type="paragraph" w:styleId="TOC2">
    <w:name w:val="toc 2"/>
    <w:basedOn w:val="Normal"/>
    <w:next w:val="Normal"/>
    <w:autoRedefine/>
    <w:uiPriority w:val="39"/>
    <w:unhideWhenUsed/>
    <w:rsid w:val="00667318"/>
    <w:pPr>
      <w:spacing w:after="100"/>
      <w:ind w:left="280"/>
    </w:pPr>
  </w:style>
  <w:style w:type="paragraph" w:styleId="TOC3">
    <w:name w:val="toc 3"/>
    <w:basedOn w:val="Normal"/>
    <w:next w:val="Normal"/>
    <w:autoRedefine/>
    <w:uiPriority w:val="39"/>
    <w:unhideWhenUsed/>
    <w:rsid w:val="00667318"/>
    <w:pPr>
      <w:spacing w:after="100"/>
      <w:ind w:left="560"/>
    </w:pPr>
  </w:style>
  <w:style w:type="character" w:styleId="Hyperlink">
    <w:name w:val="Hyperlink"/>
    <w:basedOn w:val="DefaultParagraphFont"/>
    <w:uiPriority w:val="99"/>
    <w:unhideWhenUsed/>
    <w:rsid w:val="00667318"/>
    <w:rPr>
      <w:color w:val="0000FF" w:themeColor="hyperlink"/>
      <w:u w:val="single"/>
    </w:rPr>
  </w:style>
  <w:style w:type="numbering" w:customStyle="1" w:styleId="Style1">
    <w:name w:val="Style1"/>
    <w:uiPriority w:val="99"/>
    <w:rsid w:val="0015555D"/>
    <w:pPr>
      <w:numPr>
        <w:numId w:val="12"/>
      </w:numPr>
    </w:pPr>
  </w:style>
  <w:style w:type="paragraph" w:styleId="BodyText">
    <w:name w:val="Body Text"/>
    <w:basedOn w:val="Normal"/>
    <w:link w:val="BodyTextChar"/>
    <w:rsid w:val="0015555D"/>
    <w:pPr>
      <w:spacing w:after="0" w:line="240" w:lineRule="auto"/>
      <w:jc w:val="both"/>
    </w:pPr>
    <w:rPr>
      <w:rFonts w:eastAsia="Times New Roman" w:cs="Times New Roman"/>
      <w:sz w:val="26"/>
      <w:szCs w:val="26"/>
    </w:rPr>
  </w:style>
  <w:style w:type="character" w:customStyle="1" w:styleId="BodyTextChar">
    <w:name w:val="Body Text Char"/>
    <w:basedOn w:val="DefaultParagraphFont"/>
    <w:link w:val="BodyText"/>
    <w:rsid w:val="0015555D"/>
    <w:rPr>
      <w:rFonts w:eastAsia="Times New Roman" w:cs="Times New Roman"/>
      <w:sz w:val="26"/>
      <w:szCs w:val="26"/>
    </w:rPr>
  </w:style>
  <w:style w:type="paragraph" w:styleId="Caption">
    <w:name w:val="caption"/>
    <w:basedOn w:val="Normal"/>
    <w:next w:val="Normal"/>
    <w:uiPriority w:val="35"/>
    <w:unhideWhenUsed/>
    <w:qFormat/>
    <w:rsid w:val="00913969"/>
    <w:pPr>
      <w:spacing w:line="240" w:lineRule="auto"/>
    </w:pPr>
    <w:rPr>
      <w:i/>
      <w:iCs/>
      <w:color w:val="1F497D" w:themeColor="text2"/>
      <w:sz w:val="18"/>
      <w:szCs w:val="18"/>
    </w:rPr>
  </w:style>
  <w:style w:type="table" w:styleId="PlainTable1">
    <w:name w:val="Plain Table 1"/>
    <w:basedOn w:val="TableNormal"/>
    <w:uiPriority w:val="41"/>
    <w:rsid w:val="00E47AFC"/>
    <w:pPr>
      <w:spacing w:after="0" w:line="240" w:lineRule="auto"/>
    </w:pPr>
    <w:rPr>
      <w:rFonts w:asciiTheme="minorHAnsi" w:hAnsiTheme="minorHAnsi"/>
      <w:sz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295966"/>
  </w:style>
  <w:style w:type="character" w:styleId="PlaceholderText">
    <w:name w:val="Placeholder Text"/>
    <w:basedOn w:val="DefaultParagraphFont"/>
    <w:uiPriority w:val="99"/>
    <w:semiHidden/>
    <w:rsid w:val="00434757"/>
    <w:rPr>
      <w:color w:val="808080"/>
    </w:rPr>
  </w:style>
  <w:style w:type="paragraph" w:styleId="Revision">
    <w:name w:val="Revision"/>
    <w:hidden/>
    <w:uiPriority w:val="99"/>
    <w:semiHidden/>
    <w:rsid w:val="00F15A27"/>
    <w:pPr>
      <w:spacing w:after="0" w:line="240" w:lineRule="auto"/>
    </w:pPr>
  </w:style>
  <w:style w:type="character" w:styleId="CommentReference">
    <w:name w:val="annotation reference"/>
    <w:basedOn w:val="DefaultParagraphFont"/>
    <w:uiPriority w:val="99"/>
    <w:semiHidden/>
    <w:unhideWhenUsed/>
    <w:rsid w:val="00F15A27"/>
    <w:rPr>
      <w:sz w:val="16"/>
      <w:szCs w:val="16"/>
    </w:rPr>
  </w:style>
  <w:style w:type="paragraph" w:styleId="CommentText">
    <w:name w:val="annotation text"/>
    <w:basedOn w:val="Normal"/>
    <w:link w:val="CommentTextChar"/>
    <w:uiPriority w:val="99"/>
    <w:unhideWhenUsed/>
    <w:rsid w:val="00F15A27"/>
    <w:pPr>
      <w:spacing w:line="240" w:lineRule="auto"/>
    </w:pPr>
    <w:rPr>
      <w:sz w:val="20"/>
      <w:szCs w:val="20"/>
    </w:rPr>
  </w:style>
  <w:style w:type="character" w:customStyle="1" w:styleId="CommentTextChar">
    <w:name w:val="Comment Text Char"/>
    <w:basedOn w:val="DefaultParagraphFont"/>
    <w:link w:val="CommentText"/>
    <w:uiPriority w:val="99"/>
    <w:rsid w:val="00F15A27"/>
    <w:rPr>
      <w:sz w:val="20"/>
      <w:szCs w:val="20"/>
    </w:rPr>
  </w:style>
  <w:style w:type="paragraph" w:styleId="CommentSubject">
    <w:name w:val="annotation subject"/>
    <w:basedOn w:val="CommentText"/>
    <w:next w:val="CommentText"/>
    <w:link w:val="CommentSubjectChar"/>
    <w:uiPriority w:val="99"/>
    <w:semiHidden/>
    <w:unhideWhenUsed/>
    <w:rsid w:val="00F15A27"/>
    <w:rPr>
      <w:b/>
      <w:bCs/>
    </w:rPr>
  </w:style>
  <w:style w:type="character" w:customStyle="1" w:styleId="CommentSubjectChar">
    <w:name w:val="Comment Subject Char"/>
    <w:basedOn w:val="CommentTextChar"/>
    <w:link w:val="CommentSubject"/>
    <w:uiPriority w:val="99"/>
    <w:semiHidden/>
    <w:rsid w:val="00F15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67295">
      <w:bodyDiv w:val="1"/>
      <w:marLeft w:val="0"/>
      <w:marRight w:val="0"/>
      <w:marTop w:val="0"/>
      <w:marBottom w:val="0"/>
      <w:divBdr>
        <w:top w:val="none" w:sz="0" w:space="0" w:color="auto"/>
        <w:left w:val="none" w:sz="0" w:space="0" w:color="auto"/>
        <w:bottom w:val="none" w:sz="0" w:space="0" w:color="auto"/>
        <w:right w:val="none" w:sz="0" w:space="0" w:color="auto"/>
      </w:divBdr>
    </w:div>
    <w:div w:id="51315433">
      <w:bodyDiv w:val="1"/>
      <w:marLeft w:val="0"/>
      <w:marRight w:val="0"/>
      <w:marTop w:val="0"/>
      <w:marBottom w:val="0"/>
      <w:divBdr>
        <w:top w:val="none" w:sz="0" w:space="0" w:color="auto"/>
        <w:left w:val="none" w:sz="0" w:space="0" w:color="auto"/>
        <w:bottom w:val="none" w:sz="0" w:space="0" w:color="auto"/>
        <w:right w:val="none" w:sz="0" w:space="0" w:color="auto"/>
      </w:divBdr>
    </w:div>
    <w:div w:id="105126450">
      <w:bodyDiv w:val="1"/>
      <w:marLeft w:val="0"/>
      <w:marRight w:val="0"/>
      <w:marTop w:val="0"/>
      <w:marBottom w:val="0"/>
      <w:divBdr>
        <w:top w:val="none" w:sz="0" w:space="0" w:color="auto"/>
        <w:left w:val="none" w:sz="0" w:space="0" w:color="auto"/>
        <w:bottom w:val="none" w:sz="0" w:space="0" w:color="auto"/>
        <w:right w:val="none" w:sz="0" w:space="0" w:color="auto"/>
      </w:divBdr>
      <w:divsChild>
        <w:div w:id="1438331781">
          <w:marLeft w:val="-697"/>
          <w:marRight w:val="0"/>
          <w:marTop w:val="0"/>
          <w:marBottom w:val="0"/>
          <w:divBdr>
            <w:top w:val="none" w:sz="0" w:space="0" w:color="auto"/>
            <w:left w:val="none" w:sz="0" w:space="0" w:color="auto"/>
            <w:bottom w:val="none" w:sz="0" w:space="0" w:color="auto"/>
            <w:right w:val="none" w:sz="0" w:space="0" w:color="auto"/>
          </w:divBdr>
        </w:div>
      </w:divsChild>
    </w:div>
    <w:div w:id="153954092">
      <w:bodyDiv w:val="1"/>
      <w:marLeft w:val="0"/>
      <w:marRight w:val="0"/>
      <w:marTop w:val="0"/>
      <w:marBottom w:val="0"/>
      <w:divBdr>
        <w:top w:val="none" w:sz="0" w:space="0" w:color="auto"/>
        <w:left w:val="none" w:sz="0" w:space="0" w:color="auto"/>
        <w:bottom w:val="none" w:sz="0" w:space="0" w:color="auto"/>
        <w:right w:val="none" w:sz="0" w:space="0" w:color="auto"/>
      </w:divBdr>
    </w:div>
    <w:div w:id="156115985">
      <w:bodyDiv w:val="1"/>
      <w:marLeft w:val="0"/>
      <w:marRight w:val="0"/>
      <w:marTop w:val="0"/>
      <w:marBottom w:val="0"/>
      <w:divBdr>
        <w:top w:val="none" w:sz="0" w:space="0" w:color="auto"/>
        <w:left w:val="none" w:sz="0" w:space="0" w:color="auto"/>
        <w:bottom w:val="none" w:sz="0" w:space="0" w:color="auto"/>
        <w:right w:val="none" w:sz="0" w:space="0" w:color="auto"/>
      </w:divBdr>
    </w:div>
    <w:div w:id="168911511">
      <w:bodyDiv w:val="1"/>
      <w:marLeft w:val="0"/>
      <w:marRight w:val="0"/>
      <w:marTop w:val="0"/>
      <w:marBottom w:val="0"/>
      <w:divBdr>
        <w:top w:val="none" w:sz="0" w:space="0" w:color="auto"/>
        <w:left w:val="none" w:sz="0" w:space="0" w:color="auto"/>
        <w:bottom w:val="none" w:sz="0" w:space="0" w:color="auto"/>
        <w:right w:val="none" w:sz="0" w:space="0" w:color="auto"/>
      </w:divBdr>
    </w:div>
    <w:div w:id="192309249">
      <w:bodyDiv w:val="1"/>
      <w:marLeft w:val="0"/>
      <w:marRight w:val="0"/>
      <w:marTop w:val="0"/>
      <w:marBottom w:val="0"/>
      <w:divBdr>
        <w:top w:val="none" w:sz="0" w:space="0" w:color="auto"/>
        <w:left w:val="none" w:sz="0" w:space="0" w:color="auto"/>
        <w:bottom w:val="none" w:sz="0" w:space="0" w:color="auto"/>
        <w:right w:val="none" w:sz="0" w:space="0" w:color="auto"/>
      </w:divBdr>
    </w:div>
    <w:div w:id="229080999">
      <w:bodyDiv w:val="1"/>
      <w:marLeft w:val="0"/>
      <w:marRight w:val="0"/>
      <w:marTop w:val="0"/>
      <w:marBottom w:val="0"/>
      <w:divBdr>
        <w:top w:val="none" w:sz="0" w:space="0" w:color="auto"/>
        <w:left w:val="none" w:sz="0" w:space="0" w:color="auto"/>
        <w:bottom w:val="none" w:sz="0" w:space="0" w:color="auto"/>
        <w:right w:val="none" w:sz="0" w:space="0" w:color="auto"/>
      </w:divBdr>
    </w:div>
    <w:div w:id="329412381">
      <w:bodyDiv w:val="1"/>
      <w:marLeft w:val="0"/>
      <w:marRight w:val="0"/>
      <w:marTop w:val="0"/>
      <w:marBottom w:val="0"/>
      <w:divBdr>
        <w:top w:val="none" w:sz="0" w:space="0" w:color="auto"/>
        <w:left w:val="none" w:sz="0" w:space="0" w:color="auto"/>
        <w:bottom w:val="none" w:sz="0" w:space="0" w:color="auto"/>
        <w:right w:val="none" w:sz="0" w:space="0" w:color="auto"/>
      </w:divBdr>
    </w:div>
    <w:div w:id="357510962">
      <w:bodyDiv w:val="1"/>
      <w:marLeft w:val="0"/>
      <w:marRight w:val="0"/>
      <w:marTop w:val="0"/>
      <w:marBottom w:val="0"/>
      <w:divBdr>
        <w:top w:val="none" w:sz="0" w:space="0" w:color="auto"/>
        <w:left w:val="none" w:sz="0" w:space="0" w:color="auto"/>
        <w:bottom w:val="none" w:sz="0" w:space="0" w:color="auto"/>
        <w:right w:val="none" w:sz="0" w:space="0" w:color="auto"/>
      </w:divBdr>
    </w:div>
    <w:div w:id="420952508">
      <w:bodyDiv w:val="1"/>
      <w:marLeft w:val="0"/>
      <w:marRight w:val="0"/>
      <w:marTop w:val="0"/>
      <w:marBottom w:val="0"/>
      <w:divBdr>
        <w:top w:val="none" w:sz="0" w:space="0" w:color="auto"/>
        <w:left w:val="none" w:sz="0" w:space="0" w:color="auto"/>
        <w:bottom w:val="none" w:sz="0" w:space="0" w:color="auto"/>
        <w:right w:val="none" w:sz="0" w:space="0" w:color="auto"/>
      </w:divBdr>
    </w:div>
    <w:div w:id="439879585">
      <w:bodyDiv w:val="1"/>
      <w:marLeft w:val="0"/>
      <w:marRight w:val="0"/>
      <w:marTop w:val="0"/>
      <w:marBottom w:val="0"/>
      <w:divBdr>
        <w:top w:val="none" w:sz="0" w:space="0" w:color="auto"/>
        <w:left w:val="none" w:sz="0" w:space="0" w:color="auto"/>
        <w:bottom w:val="none" w:sz="0" w:space="0" w:color="auto"/>
        <w:right w:val="none" w:sz="0" w:space="0" w:color="auto"/>
      </w:divBdr>
    </w:div>
    <w:div w:id="503127814">
      <w:bodyDiv w:val="1"/>
      <w:marLeft w:val="0"/>
      <w:marRight w:val="0"/>
      <w:marTop w:val="0"/>
      <w:marBottom w:val="0"/>
      <w:divBdr>
        <w:top w:val="none" w:sz="0" w:space="0" w:color="auto"/>
        <w:left w:val="none" w:sz="0" w:space="0" w:color="auto"/>
        <w:bottom w:val="none" w:sz="0" w:space="0" w:color="auto"/>
        <w:right w:val="none" w:sz="0" w:space="0" w:color="auto"/>
      </w:divBdr>
    </w:div>
    <w:div w:id="528643741">
      <w:bodyDiv w:val="1"/>
      <w:marLeft w:val="0"/>
      <w:marRight w:val="0"/>
      <w:marTop w:val="0"/>
      <w:marBottom w:val="0"/>
      <w:divBdr>
        <w:top w:val="none" w:sz="0" w:space="0" w:color="auto"/>
        <w:left w:val="none" w:sz="0" w:space="0" w:color="auto"/>
        <w:bottom w:val="none" w:sz="0" w:space="0" w:color="auto"/>
        <w:right w:val="none" w:sz="0" w:space="0" w:color="auto"/>
      </w:divBdr>
    </w:div>
    <w:div w:id="534927003">
      <w:bodyDiv w:val="1"/>
      <w:marLeft w:val="0"/>
      <w:marRight w:val="0"/>
      <w:marTop w:val="0"/>
      <w:marBottom w:val="0"/>
      <w:divBdr>
        <w:top w:val="none" w:sz="0" w:space="0" w:color="auto"/>
        <w:left w:val="none" w:sz="0" w:space="0" w:color="auto"/>
        <w:bottom w:val="none" w:sz="0" w:space="0" w:color="auto"/>
        <w:right w:val="none" w:sz="0" w:space="0" w:color="auto"/>
      </w:divBdr>
    </w:div>
    <w:div w:id="547767999">
      <w:bodyDiv w:val="1"/>
      <w:marLeft w:val="0"/>
      <w:marRight w:val="0"/>
      <w:marTop w:val="0"/>
      <w:marBottom w:val="0"/>
      <w:divBdr>
        <w:top w:val="none" w:sz="0" w:space="0" w:color="auto"/>
        <w:left w:val="none" w:sz="0" w:space="0" w:color="auto"/>
        <w:bottom w:val="none" w:sz="0" w:space="0" w:color="auto"/>
        <w:right w:val="none" w:sz="0" w:space="0" w:color="auto"/>
      </w:divBdr>
    </w:div>
    <w:div w:id="652836809">
      <w:bodyDiv w:val="1"/>
      <w:marLeft w:val="0"/>
      <w:marRight w:val="0"/>
      <w:marTop w:val="0"/>
      <w:marBottom w:val="0"/>
      <w:divBdr>
        <w:top w:val="none" w:sz="0" w:space="0" w:color="auto"/>
        <w:left w:val="none" w:sz="0" w:space="0" w:color="auto"/>
        <w:bottom w:val="none" w:sz="0" w:space="0" w:color="auto"/>
        <w:right w:val="none" w:sz="0" w:space="0" w:color="auto"/>
      </w:divBdr>
    </w:div>
    <w:div w:id="675309976">
      <w:bodyDiv w:val="1"/>
      <w:marLeft w:val="0"/>
      <w:marRight w:val="0"/>
      <w:marTop w:val="0"/>
      <w:marBottom w:val="0"/>
      <w:divBdr>
        <w:top w:val="none" w:sz="0" w:space="0" w:color="auto"/>
        <w:left w:val="none" w:sz="0" w:space="0" w:color="auto"/>
        <w:bottom w:val="none" w:sz="0" w:space="0" w:color="auto"/>
        <w:right w:val="none" w:sz="0" w:space="0" w:color="auto"/>
      </w:divBdr>
    </w:div>
    <w:div w:id="791091237">
      <w:bodyDiv w:val="1"/>
      <w:marLeft w:val="0"/>
      <w:marRight w:val="0"/>
      <w:marTop w:val="0"/>
      <w:marBottom w:val="0"/>
      <w:divBdr>
        <w:top w:val="none" w:sz="0" w:space="0" w:color="auto"/>
        <w:left w:val="none" w:sz="0" w:space="0" w:color="auto"/>
        <w:bottom w:val="none" w:sz="0" w:space="0" w:color="auto"/>
        <w:right w:val="none" w:sz="0" w:space="0" w:color="auto"/>
      </w:divBdr>
    </w:div>
    <w:div w:id="794522562">
      <w:bodyDiv w:val="1"/>
      <w:marLeft w:val="0"/>
      <w:marRight w:val="0"/>
      <w:marTop w:val="0"/>
      <w:marBottom w:val="0"/>
      <w:divBdr>
        <w:top w:val="none" w:sz="0" w:space="0" w:color="auto"/>
        <w:left w:val="none" w:sz="0" w:space="0" w:color="auto"/>
        <w:bottom w:val="none" w:sz="0" w:space="0" w:color="auto"/>
        <w:right w:val="none" w:sz="0" w:space="0" w:color="auto"/>
      </w:divBdr>
    </w:div>
    <w:div w:id="807553404">
      <w:bodyDiv w:val="1"/>
      <w:marLeft w:val="0"/>
      <w:marRight w:val="0"/>
      <w:marTop w:val="0"/>
      <w:marBottom w:val="0"/>
      <w:divBdr>
        <w:top w:val="none" w:sz="0" w:space="0" w:color="auto"/>
        <w:left w:val="none" w:sz="0" w:space="0" w:color="auto"/>
        <w:bottom w:val="none" w:sz="0" w:space="0" w:color="auto"/>
        <w:right w:val="none" w:sz="0" w:space="0" w:color="auto"/>
      </w:divBdr>
    </w:div>
    <w:div w:id="935988470">
      <w:bodyDiv w:val="1"/>
      <w:marLeft w:val="0"/>
      <w:marRight w:val="0"/>
      <w:marTop w:val="0"/>
      <w:marBottom w:val="0"/>
      <w:divBdr>
        <w:top w:val="none" w:sz="0" w:space="0" w:color="auto"/>
        <w:left w:val="none" w:sz="0" w:space="0" w:color="auto"/>
        <w:bottom w:val="none" w:sz="0" w:space="0" w:color="auto"/>
        <w:right w:val="none" w:sz="0" w:space="0" w:color="auto"/>
      </w:divBdr>
    </w:div>
    <w:div w:id="952712203">
      <w:bodyDiv w:val="1"/>
      <w:marLeft w:val="0"/>
      <w:marRight w:val="0"/>
      <w:marTop w:val="0"/>
      <w:marBottom w:val="0"/>
      <w:divBdr>
        <w:top w:val="none" w:sz="0" w:space="0" w:color="auto"/>
        <w:left w:val="none" w:sz="0" w:space="0" w:color="auto"/>
        <w:bottom w:val="none" w:sz="0" w:space="0" w:color="auto"/>
        <w:right w:val="none" w:sz="0" w:space="0" w:color="auto"/>
      </w:divBdr>
    </w:div>
    <w:div w:id="959143360">
      <w:bodyDiv w:val="1"/>
      <w:marLeft w:val="0"/>
      <w:marRight w:val="0"/>
      <w:marTop w:val="0"/>
      <w:marBottom w:val="0"/>
      <w:divBdr>
        <w:top w:val="none" w:sz="0" w:space="0" w:color="auto"/>
        <w:left w:val="none" w:sz="0" w:space="0" w:color="auto"/>
        <w:bottom w:val="none" w:sz="0" w:space="0" w:color="auto"/>
        <w:right w:val="none" w:sz="0" w:space="0" w:color="auto"/>
      </w:divBdr>
    </w:div>
    <w:div w:id="987980629">
      <w:bodyDiv w:val="1"/>
      <w:marLeft w:val="0"/>
      <w:marRight w:val="0"/>
      <w:marTop w:val="0"/>
      <w:marBottom w:val="0"/>
      <w:divBdr>
        <w:top w:val="none" w:sz="0" w:space="0" w:color="auto"/>
        <w:left w:val="none" w:sz="0" w:space="0" w:color="auto"/>
        <w:bottom w:val="none" w:sz="0" w:space="0" w:color="auto"/>
        <w:right w:val="none" w:sz="0" w:space="0" w:color="auto"/>
      </w:divBdr>
    </w:div>
    <w:div w:id="1070034855">
      <w:bodyDiv w:val="1"/>
      <w:marLeft w:val="0"/>
      <w:marRight w:val="0"/>
      <w:marTop w:val="0"/>
      <w:marBottom w:val="0"/>
      <w:divBdr>
        <w:top w:val="none" w:sz="0" w:space="0" w:color="auto"/>
        <w:left w:val="none" w:sz="0" w:space="0" w:color="auto"/>
        <w:bottom w:val="none" w:sz="0" w:space="0" w:color="auto"/>
        <w:right w:val="none" w:sz="0" w:space="0" w:color="auto"/>
      </w:divBdr>
    </w:div>
    <w:div w:id="1076054164">
      <w:bodyDiv w:val="1"/>
      <w:marLeft w:val="0"/>
      <w:marRight w:val="0"/>
      <w:marTop w:val="0"/>
      <w:marBottom w:val="0"/>
      <w:divBdr>
        <w:top w:val="none" w:sz="0" w:space="0" w:color="auto"/>
        <w:left w:val="none" w:sz="0" w:space="0" w:color="auto"/>
        <w:bottom w:val="none" w:sz="0" w:space="0" w:color="auto"/>
        <w:right w:val="none" w:sz="0" w:space="0" w:color="auto"/>
      </w:divBdr>
    </w:div>
    <w:div w:id="1132018483">
      <w:bodyDiv w:val="1"/>
      <w:marLeft w:val="0"/>
      <w:marRight w:val="0"/>
      <w:marTop w:val="0"/>
      <w:marBottom w:val="0"/>
      <w:divBdr>
        <w:top w:val="none" w:sz="0" w:space="0" w:color="auto"/>
        <w:left w:val="none" w:sz="0" w:space="0" w:color="auto"/>
        <w:bottom w:val="none" w:sz="0" w:space="0" w:color="auto"/>
        <w:right w:val="none" w:sz="0" w:space="0" w:color="auto"/>
      </w:divBdr>
    </w:div>
    <w:div w:id="1146820249">
      <w:bodyDiv w:val="1"/>
      <w:marLeft w:val="0"/>
      <w:marRight w:val="0"/>
      <w:marTop w:val="0"/>
      <w:marBottom w:val="0"/>
      <w:divBdr>
        <w:top w:val="none" w:sz="0" w:space="0" w:color="auto"/>
        <w:left w:val="none" w:sz="0" w:space="0" w:color="auto"/>
        <w:bottom w:val="none" w:sz="0" w:space="0" w:color="auto"/>
        <w:right w:val="none" w:sz="0" w:space="0" w:color="auto"/>
      </w:divBdr>
    </w:div>
    <w:div w:id="1164248429">
      <w:bodyDiv w:val="1"/>
      <w:marLeft w:val="0"/>
      <w:marRight w:val="0"/>
      <w:marTop w:val="0"/>
      <w:marBottom w:val="0"/>
      <w:divBdr>
        <w:top w:val="none" w:sz="0" w:space="0" w:color="auto"/>
        <w:left w:val="none" w:sz="0" w:space="0" w:color="auto"/>
        <w:bottom w:val="none" w:sz="0" w:space="0" w:color="auto"/>
        <w:right w:val="none" w:sz="0" w:space="0" w:color="auto"/>
      </w:divBdr>
    </w:div>
    <w:div w:id="1203788506">
      <w:bodyDiv w:val="1"/>
      <w:marLeft w:val="0"/>
      <w:marRight w:val="0"/>
      <w:marTop w:val="0"/>
      <w:marBottom w:val="0"/>
      <w:divBdr>
        <w:top w:val="none" w:sz="0" w:space="0" w:color="auto"/>
        <w:left w:val="none" w:sz="0" w:space="0" w:color="auto"/>
        <w:bottom w:val="none" w:sz="0" w:space="0" w:color="auto"/>
        <w:right w:val="none" w:sz="0" w:space="0" w:color="auto"/>
      </w:divBdr>
    </w:div>
    <w:div w:id="1226453319">
      <w:bodyDiv w:val="1"/>
      <w:marLeft w:val="0"/>
      <w:marRight w:val="0"/>
      <w:marTop w:val="0"/>
      <w:marBottom w:val="0"/>
      <w:divBdr>
        <w:top w:val="none" w:sz="0" w:space="0" w:color="auto"/>
        <w:left w:val="none" w:sz="0" w:space="0" w:color="auto"/>
        <w:bottom w:val="none" w:sz="0" w:space="0" w:color="auto"/>
        <w:right w:val="none" w:sz="0" w:space="0" w:color="auto"/>
      </w:divBdr>
    </w:div>
    <w:div w:id="1257010607">
      <w:bodyDiv w:val="1"/>
      <w:marLeft w:val="0"/>
      <w:marRight w:val="0"/>
      <w:marTop w:val="0"/>
      <w:marBottom w:val="0"/>
      <w:divBdr>
        <w:top w:val="none" w:sz="0" w:space="0" w:color="auto"/>
        <w:left w:val="none" w:sz="0" w:space="0" w:color="auto"/>
        <w:bottom w:val="none" w:sz="0" w:space="0" w:color="auto"/>
        <w:right w:val="none" w:sz="0" w:space="0" w:color="auto"/>
      </w:divBdr>
    </w:div>
    <w:div w:id="1298754309">
      <w:bodyDiv w:val="1"/>
      <w:marLeft w:val="0"/>
      <w:marRight w:val="0"/>
      <w:marTop w:val="0"/>
      <w:marBottom w:val="0"/>
      <w:divBdr>
        <w:top w:val="none" w:sz="0" w:space="0" w:color="auto"/>
        <w:left w:val="none" w:sz="0" w:space="0" w:color="auto"/>
        <w:bottom w:val="none" w:sz="0" w:space="0" w:color="auto"/>
        <w:right w:val="none" w:sz="0" w:space="0" w:color="auto"/>
      </w:divBdr>
    </w:div>
    <w:div w:id="1303581204">
      <w:bodyDiv w:val="1"/>
      <w:marLeft w:val="0"/>
      <w:marRight w:val="0"/>
      <w:marTop w:val="0"/>
      <w:marBottom w:val="0"/>
      <w:divBdr>
        <w:top w:val="none" w:sz="0" w:space="0" w:color="auto"/>
        <w:left w:val="none" w:sz="0" w:space="0" w:color="auto"/>
        <w:bottom w:val="none" w:sz="0" w:space="0" w:color="auto"/>
        <w:right w:val="none" w:sz="0" w:space="0" w:color="auto"/>
      </w:divBdr>
    </w:div>
    <w:div w:id="1429233215">
      <w:bodyDiv w:val="1"/>
      <w:marLeft w:val="0"/>
      <w:marRight w:val="0"/>
      <w:marTop w:val="0"/>
      <w:marBottom w:val="0"/>
      <w:divBdr>
        <w:top w:val="none" w:sz="0" w:space="0" w:color="auto"/>
        <w:left w:val="none" w:sz="0" w:space="0" w:color="auto"/>
        <w:bottom w:val="none" w:sz="0" w:space="0" w:color="auto"/>
        <w:right w:val="none" w:sz="0" w:space="0" w:color="auto"/>
      </w:divBdr>
    </w:div>
    <w:div w:id="1525830067">
      <w:bodyDiv w:val="1"/>
      <w:marLeft w:val="0"/>
      <w:marRight w:val="0"/>
      <w:marTop w:val="0"/>
      <w:marBottom w:val="0"/>
      <w:divBdr>
        <w:top w:val="none" w:sz="0" w:space="0" w:color="auto"/>
        <w:left w:val="none" w:sz="0" w:space="0" w:color="auto"/>
        <w:bottom w:val="none" w:sz="0" w:space="0" w:color="auto"/>
        <w:right w:val="none" w:sz="0" w:space="0" w:color="auto"/>
      </w:divBdr>
    </w:div>
    <w:div w:id="1529681421">
      <w:bodyDiv w:val="1"/>
      <w:marLeft w:val="0"/>
      <w:marRight w:val="0"/>
      <w:marTop w:val="0"/>
      <w:marBottom w:val="0"/>
      <w:divBdr>
        <w:top w:val="none" w:sz="0" w:space="0" w:color="auto"/>
        <w:left w:val="none" w:sz="0" w:space="0" w:color="auto"/>
        <w:bottom w:val="none" w:sz="0" w:space="0" w:color="auto"/>
        <w:right w:val="none" w:sz="0" w:space="0" w:color="auto"/>
      </w:divBdr>
    </w:div>
    <w:div w:id="1563906735">
      <w:bodyDiv w:val="1"/>
      <w:marLeft w:val="0"/>
      <w:marRight w:val="0"/>
      <w:marTop w:val="0"/>
      <w:marBottom w:val="0"/>
      <w:divBdr>
        <w:top w:val="none" w:sz="0" w:space="0" w:color="auto"/>
        <w:left w:val="none" w:sz="0" w:space="0" w:color="auto"/>
        <w:bottom w:val="none" w:sz="0" w:space="0" w:color="auto"/>
        <w:right w:val="none" w:sz="0" w:space="0" w:color="auto"/>
      </w:divBdr>
    </w:div>
    <w:div w:id="1581137676">
      <w:bodyDiv w:val="1"/>
      <w:marLeft w:val="0"/>
      <w:marRight w:val="0"/>
      <w:marTop w:val="0"/>
      <w:marBottom w:val="0"/>
      <w:divBdr>
        <w:top w:val="none" w:sz="0" w:space="0" w:color="auto"/>
        <w:left w:val="none" w:sz="0" w:space="0" w:color="auto"/>
        <w:bottom w:val="none" w:sz="0" w:space="0" w:color="auto"/>
        <w:right w:val="none" w:sz="0" w:space="0" w:color="auto"/>
      </w:divBdr>
    </w:div>
    <w:div w:id="1609973368">
      <w:bodyDiv w:val="1"/>
      <w:marLeft w:val="0"/>
      <w:marRight w:val="0"/>
      <w:marTop w:val="0"/>
      <w:marBottom w:val="0"/>
      <w:divBdr>
        <w:top w:val="none" w:sz="0" w:space="0" w:color="auto"/>
        <w:left w:val="none" w:sz="0" w:space="0" w:color="auto"/>
        <w:bottom w:val="none" w:sz="0" w:space="0" w:color="auto"/>
        <w:right w:val="none" w:sz="0" w:space="0" w:color="auto"/>
      </w:divBdr>
    </w:div>
    <w:div w:id="1617979559">
      <w:bodyDiv w:val="1"/>
      <w:marLeft w:val="0"/>
      <w:marRight w:val="0"/>
      <w:marTop w:val="0"/>
      <w:marBottom w:val="0"/>
      <w:divBdr>
        <w:top w:val="none" w:sz="0" w:space="0" w:color="auto"/>
        <w:left w:val="none" w:sz="0" w:space="0" w:color="auto"/>
        <w:bottom w:val="none" w:sz="0" w:space="0" w:color="auto"/>
        <w:right w:val="none" w:sz="0" w:space="0" w:color="auto"/>
      </w:divBdr>
    </w:div>
    <w:div w:id="1632902597">
      <w:bodyDiv w:val="1"/>
      <w:marLeft w:val="0"/>
      <w:marRight w:val="0"/>
      <w:marTop w:val="0"/>
      <w:marBottom w:val="0"/>
      <w:divBdr>
        <w:top w:val="none" w:sz="0" w:space="0" w:color="auto"/>
        <w:left w:val="none" w:sz="0" w:space="0" w:color="auto"/>
        <w:bottom w:val="none" w:sz="0" w:space="0" w:color="auto"/>
        <w:right w:val="none" w:sz="0" w:space="0" w:color="auto"/>
      </w:divBdr>
    </w:div>
    <w:div w:id="1654017966">
      <w:bodyDiv w:val="1"/>
      <w:marLeft w:val="0"/>
      <w:marRight w:val="0"/>
      <w:marTop w:val="0"/>
      <w:marBottom w:val="0"/>
      <w:divBdr>
        <w:top w:val="none" w:sz="0" w:space="0" w:color="auto"/>
        <w:left w:val="none" w:sz="0" w:space="0" w:color="auto"/>
        <w:bottom w:val="none" w:sz="0" w:space="0" w:color="auto"/>
        <w:right w:val="none" w:sz="0" w:space="0" w:color="auto"/>
      </w:divBdr>
    </w:div>
    <w:div w:id="1657223395">
      <w:bodyDiv w:val="1"/>
      <w:marLeft w:val="0"/>
      <w:marRight w:val="0"/>
      <w:marTop w:val="0"/>
      <w:marBottom w:val="0"/>
      <w:divBdr>
        <w:top w:val="none" w:sz="0" w:space="0" w:color="auto"/>
        <w:left w:val="none" w:sz="0" w:space="0" w:color="auto"/>
        <w:bottom w:val="none" w:sz="0" w:space="0" w:color="auto"/>
        <w:right w:val="none" w:sz="0" w:space="0" w:color="auto"/>
      </w:divBdr>
    </w:div>
    <w:div w:id="1675568694">
      <w:bodyDiv w:val="1"/>
      <w:marLeft w:val="0"/>
      <w:marRight w:val="0"/>
      <w:marTop w:val="0"/>
      <w:marBottom w:val="0"/>
      <w:divBdr>
        <w:top w:val="none" w:sz="0" w:space="0" w:color="auto"/>
        <w:left w:val="none" w:sz="0" w:space="0" w:color="auto"/>
        <w:bottom w:val="none" w:sz="0" w:space="0" w:color="auto"/>
        <w:right w:val="none" w:sz="0" w:space="0" w:color="auto"/>
      </w:divBdr>
    </w:div>
    <w:div w:id="1682009158">
      <w:bodyDiv w:val="1"/>
      <w:marLeft w:val="0"/>
      <w:marRight w:val="0"/>
      <w:marTop w:val="0"/>
      <w:marBottom w:val="0"/>
      <w:divBdr>
        <w:top w:val="none" w:sz="0" w:space="0" w:color="auto"/>
        <w:left w:val="none" w:sz="0" w:space="0" w:color="auto"/>
        <w:bottom w:val="none" w:sz="0" w:space="0" w:color="auto"/>
        <w:right w:val="none" w:sz="0" w:space="0" w:color="auto"/>
      </w:divBdr>
    </w:div>
    <w:div w:id="1729257272">
      <w:bodyDiv w:val="1"/>
      <w:marLeft w:val="0"/>
      <w:marRight w:val="0"/>
      <w:marTop w:val="0"/>
      <w:marBottom w:val="0"/>
      <w:divBdr>
        <w:top w:val="none" w:sz="0" w:space="0" w:color="auto"/>
        <w:left w:val="none" w:sz="0" w:space="0" w:color="auto"/>
        <w:bottom w:val="none" w:sz="0" w:space="0" w:color="auto"/>
        <w:right w:val="none" w:sz="0" w:space="0" w:color="auto"/>
      </w:divBdr>
    </w:div>
    <w:div w:id="1731078743">
      <w:bodyDiv w:val="1"/>
      <w:marLeft w:val="0"/>
      <w:marRight w:val="0"/>
      <w:marTop w:val="0"/>
      <w:marBottom w:val="0"/>
      <w:divBdr>
        <w:top w:val="none" w:sz="0" w:space="0" w:color="auto"/>
        <w:left w:val="none" w:sz="0" w:space="0" w:color="auto"/>
        <w:bottom w:val="none" w:sz="0" w:space="0" w:color="auto"/>
        <w:right w:val="none" w:sz="0" w:space="0" w:color="auto"/>
      </w:divBdr>
    </w:div>
    <w:div w:id="1780442142">
      <w:bodyDiv w:val="1"/>
      <w:marLeft w:val="0"/>
      <w:marRight w:val="0"/>
      <w:marTop w:val="0"/>
      <w:marBottom w:val="0"/>
      <w:divBdr>
        <w:top w:val="none" w:sz="0" w:space="0" w:color="auto"/>
        <w:left w:val="none" w:sz="0" w:space="0" w:color="auto"/>
        <w:bottom w:val="none" w:sz="0" w:space="0" w:color="auto"/>
        <w:right w:val="none" w:sz="0" w:space="0" w:color="auto"/>
      </w:divBdr>
    </w:div>
    <w:div w:id="1822769418">
      <w:bodyDiv w:val="1"/>
      <w:marLeft w:val="0"/>
      <w:marRight w:val="0"/>
      <w:marTop w:val="0"/>
      <w:marBottom w:val="0"/>
      <w:divBdr>
        <w:top w:val="none" w:sz="0" w:space="0" w:color="auto"/>
        <w:left w:val="none" w:sz="0" w:space="0" w:color="auto"/>
        <w:bottom w:val="none" w:sz="0" w:space="0" w:color="auto"/>
        <w:right w:val="none" w:sz="0" w:space="0" w:color="auto"/>
      </w:divBdr>
    </w:div>
    <w:div w:id="1823112495">
      <w:bodyDiv w:val="1"/>
      <w:marLeft w:val="0"/>
      <w:marRight w:val="0"/>
      <w:marTop w:val="0"/>
      <w:marBottom w:val="0"/>
      <w:divBdr>
        <w:top w:val="none" w:sz="0" w:space="0" w:color="auto"/>
        <w:left w:val="none" w:sz="0" w:space="0" w:color="auto"/>
        <w:bottom w:val="none" w:sz="0" w:space="0" w:color="auto"/>
        <w:right w:val="none" w:sz="0" w:space="0" w:color="auto"/>
      </w:divBdr>
    </w:div>
    <w:div w:id="1908153364">
      <w:bodyDiv w:val="1"/>
      <w:marLeft w:val="0"/>
      <w:marRight w:val="0"/>
      <w:marTop w:val="0"/>
      <w:marBottom w:val="0"/>
      <w:divBdr>
        <w:top w:val="none" w:sz="0" w:space="0" w:color="auto"/>
        <w:left w:val="none" w:sz="0" w:space="0" w:color="auto"/>
        <w:bottom w:val="none" w:sz="0" w:space="0" w:color="auto"/>
        <w:right w:val="none" w:sz="0" w:space="0" w:color="auto"/>
      </w:divBdr>
    </w:div>
    <w:div w:id="1909146725">
      <w:bodyDiv w:val="1"/>
      <w:marLeft w:val="0"/>
      <w:marRight w:val="0"/>
      <w:marTop w:val="0"/>
      <w:marBottom w:val="0"/>
      <w:divBdr>
        <w:top w:val="none" w:sz="0" w:space="0" w:color="auto"/>
        <w:left w:val="none" w:sz="0" w:space="0" w:color="auto"/>
        <w:bottom w:val="none" w:sz="0" w:space="0" w:color="auto"/>
        <w:right w:val="none" w:sz="0" w:space="0" w:color="auto"/>
      </w:divBdr>
    </w:div>
    <w:div w:id="1912229870">
      <w:bodyDiv w:val="1"/>
      <w:marLeft w:val="0"/>
      <w:marRight w:val="0"/>
      <w:marTop w:val="0"/>
      <w:marBottom w:val="0"/>
      <w:divBdr>
        <w:top w:val="none" w:sz="0" w:space="0" w:color="auto"/>
        <w:left w:val="none" w:sz="0" w:space="0" w:color="auto"/>
        <w:bottom w:val="none" w:sz="0" w:space="0" w:color="auto"/>
        <w:right w:val="none" w:sz="0" w:space="0" w:color="auto"/>
      </w:divBdr>
    </w:div>
    <w:div w:id="1949653513">
      <w:bodyDiv w:val="1"/>
      <w:marLeft w:val="0"/>
      <w:marRight w:val="0"/>
      <w:marTop w:val="0"/>
      <w:marBottom w:val="0"/>
      <w:divBdr>
        <w:top w:val="none" w:sz="0" w:space="0" w:color="auto"/>
        <w:left w:val="none" w:sz="0" w:space="0" w:color="auto"/>
        <w:bottom w:val="none" w:sz="0" w:space="0" w:color="auto"/>
        <w:right w:val="none" w:sz="0" w:space="0" w:color="auto"/>
      </w:divBdr>
    </w:div>
    <w:div w:id="1961951850">
      <w:bodyDiv w:val="1"/>
      <w:marLeft w:val="0"/>
      <w:marRight w:val="0"/>
      <w:marTop w:val="0"/>
      <w:marBottom w:val="0"/>
      <w:divBdr>
        <w:top w:val="none" w:sz="0" w:space="0" w:color="auto"/>
        <w:left w:val="none" w:sz="0" w:space="0" w:color="auto"/>
        <w:bottom w:val="none" w:sz="0" w:space="0" w:color="auto"/>
        <w:right w:val="none" w:sz="0" w:space="0" w:color="auto"/>
      </w:divBdr>
    </w:div>
    <w:div w:id="1980649628">
      <w:bodyDiv w:val="1"/>
      <w:marLeft w:val="0"/>
      <w:marRight w:val="0"/>
      <w:marTop w:val="0"/>
      <w:marBottom w:val="0"/>
      <w:divBdr>
        <w:top w:val="none" w:sz="0" w:space="0" w:color="auto"/>
        <w:left w:val="none" w:sz="0" w:space="0" w:color="auto"/>
        <w:bottom w:val="none" w:sz="0" w:space="0" w:color="auto"/>
        <w:right w:val="none" w:sz="0" w:space="0" w:color="auto"/>
      </w:divBdr>
    </w:div>
    <w:div w:id="2014452723">
      <w:bodyDiv w:val="1"/>
      <w:marLeft w:val="0"/>
      <w:marRight w:val="0"/>
      <w:marTop w:val="0"/>
      <w:marBottom w:val="0"/>
      <w:divBdr>
        <w:top w:val="none" w:sz="0" w:space="0" w:color="auto"/>
        <w:left w:val="none" w:sz="0" w:space="0" w:color="auto"/>
        <w:bottom w:val="none" w:sz="0" w:space="0" w:color="auto"/>
        <w:right w:val="none" w:sz="0" w:space="0" w:color="auto"/>
      </w:divBdr>
    </w:div>
    <w:div w:id="2029677765">
      <w:bodyDiv w:val="1"/>
      <w:marLeft w:val="0"/>
      <w:marRight w:val="0"/>
      <w:marTop w:val="0"/>
      <w:marBottom w:val="0"/>
      <w:divBdr>
        <w:top w:val="none" w:sz="0" w:space="0" w:color="auto"/>
        <w:left w:val="none" w:sz="0" w:space="0" w:color="auto"/>
        <w:bottom w:val="none" w:sz="0" w:space="0" w:color="auto"/>
        <w:right w:val="none" w:sz="0" w:space="0" w:color="auto"/>
      </w:divBdr>
    </w:div>
    <w:div w:id="2083331474">
      <w:bodyDiv w:val="1"/>
      <w:marLeft w:val="0"/>
      <w:marRight w:val="0"/>
      <w:marTop w:val="0"/>
      <w:marBottom w:val="0"/>
      <w:divBdr>
        <w:top w:val="none" w:sz="0" w:space="0" w:color="auto"/>
        <w:left w:val="none" w:sz="0" w:space="0" w:color="auto"/>
        <w:bottom w:val="none" w:sz="0" w:space="0" w:color="auto"/>
        <w:right w:val="none" w:sz="0" w:space="0" w:color="auto"/>
      </w:divBdr>
    </w:div>
    <w:div w:id="213309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68E18-B47F-4D38-91E8-481B200B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9</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Vũ Thị Dương</cp:lastModifiedBy>
  <cp:revision>49</cp:revision>
  <dcterms:created xsi:type="dcterms:W3CDTF">2021-05-17T03:19:00Z</dcterms:created>
  <dcterms:modified xsi:type="dcterms:W3CDTF">2023-02-17T14:12:00Z</dcterms:modified>
</cp:coreProperties>
</file>