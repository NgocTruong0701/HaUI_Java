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7AE9" w14:textId="77777777" w:rsidR="00AC3637" w:rsidRDefault="00AC3637" w:rsidP="00AC3637">
      <w:pPr>
        <w:tabs>
          <w:tab w:val="left" w:pos="2715"/>
        </w:tabs>
        <w:spacing w:after="0" w:line="360" w:lineRule="auto"/>
        <w:jc w:val="both"/>
        <w:rPr>
          <w:rFonts w:eastAsia="Times New Roman" w:cs="Times New Roman"/>
          <w:b/>
          <w:sz w:val="26"/>
          <w:szCs w:val="26"/>
        </w:rPr>
      </w:pPr>
    </w:p>
    <w:tbl>
      <w:tblPr>
        <w:tblW w:w="9540" w:type="dxa"/>
        <w:tblInd w:w="8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5368"/>
        <w:gridCol w:w="842"/>
        <w:gridCol w:w="3330"/>
      </w:tblGrid>
      <w:tr w:rsidR="00AC3637" w14:paraId="0900EE70" w14:textId="77777777" w:rsidTr="00AC3637">
        <w:trPr>
          <w:trHeight w:val="500"/>
        </w:trPr>
        <w:tc>
          <w:tcPr>
            <w:tcW w:w="9540" w:type="dxa"/>
            <w:gridSpan w:val="3"/>
            <w:tcBorders>
              <w:top w:val="single" w:sz="4" w:space="0" w:color="000000"/>
            </w:tcBorders>
          </w:tcPr>
          <w:p w14:paraId="2D2BEBC7" w14:textId="77777777" w:rsidR="00AC3637" w:rsidRDefault="00AC3637" w:rsidP="006C5A85">
            <w:pPr>
              <w:spacing w:after="200" w:line="276" w:lineRule="auto"/>
              <w:rPr>
                <w:rFonts w:eastAsia="Times New Roman" w:cs="Times New Roman"/>
                <w:b/>
                <w:szCs w:val="28"/>
              </w:rPr>
            </w:pPr>
          </w:p>
        </w:tc>
      </w:tr>
      <w:tr w:rsidR="00AC3637" w14:paraId="2046DD22" w14:textId="77777777" w:rsidTr="00AC3637">
        <w:trPr>
          <w:trHeight w:val="1120"/>
        </w:trPr>
        <w:tc>
          <w:tcPr>
            <w:tcW w:w="9540" w:type="dxa"/>
            <w:gridSpan w:val="3"/>
          </w:tcPr>
          <w:p w14:paraId="03C7FA8F" w14:textId="77777777" w:rsidR="00AC3637" w:rsidRDefault="00AC3637" w:rsidP="006C5A85">
            <w:pPr>
              <w:spacing w:after="0" w:line="240" w:lineRule="auto"/>
              <w:jc w:val="center"/>
              <w:rPr>
                <w:rFonts w:eastAsia="Times New Roman" w:cs="Times New Roman"/>
                <w:b/>
                <w:szCs w:val="28"/>
              </w:rPr>
            </w:pPr>
            <w:r>
              <w:rPr>
                <w:rFonts w:eastAsia="Times New Roman" w:cs="Times New Roman"/>
                <w:b/>
                <w:szCs w:val="28"/>
              </w:rPr>
              <w:t>TRƯỜNG ĐẠI HỌC CÔNG NGHIỆP HÀ NỘI</w:t>
            </w:r>
          </w:p>
          <w:p w14:paraId="29E3F872" w14:textId="77777777" w:rsidR="00AC3637" w:rsidRDefault="00AC3637" w:rsidP="006C5A85">
            <w:pPr>
              <w:spacing w:after="0" w:line="240" w:lineRule="auto"/>
              <w:jc w:val="center"/>
              <w:rPr>
                <w:rFonts w:eastAsia="Times New Roman" w:cs="Times New Roman"/>
                <w:b/>
                <w:szCs w:val="28"/>
              </w:rPr>
            </w:pPr>
            <w:r>
              <w:rPr>
                <w:rFonts w:eastAsia="Times New Roman" w:cs="Times New Roman"/>
                <w:b/>
                <w:szCs w:val="28"/>
              </w:rPr>
              <w:t>KHOA CÔNG NGHỆ THÔNG TIN</w:t>
            </w:r>
          </w:p>
          <w:p w14:paraId="29BF059B" w14:textId="77777777" w:rsidR="00AC3637" w:rsidRDefault="00AC3637" w:rsidP="006C5A85">
            <w:pPr>
              <w:spacing w:after="200" w:line="276" w:lineRule="auto"/>
              <w:jc w:val="center"/>
              <w:rPr>
                <w:rFonts w:eastAsia="Times New Roman" w:cs="Times New Roman"/>
                <w:b/>
                <w:szCs w:val="28"/>
              </w:rPr>
            </w:pPr>
            <w:r>
              <w:rPr>
                <w:rFonts w:eastAsia="Times New Roman" w:cs="Times New Roman"/>
                <w:b/>
                <w:szCs w:val="28"/>
              </w:rPr>
              <w:t>---------------------------------------</w:t>
            </w:r>
          </w:p>
        </w:tc>
      </w:tr>
      <w:tr w:rsidR="00AC3637" w14:paraId="22974369" w14:textId="77777777" w:rsidTr="00AC3637">
        <w:tc>
          <w:tcPr>
            <w:tcW w:w="9540" w:type="dxa"/>
            <w:gridSpan w:val="3"/>
          </w:tcPr>
          <w:p w14:paraId="599E2250" w14:textId="77777777" w:rsidR="00AC3637" w:rsidRDefault="00AC3637" w:rsidP="006C5A85">
            <w:pPr>
              <w:spacing w:after="200" w:line="276" w:lineRule="auto"/>
              <w:jc w:val="center"/>
              <w:rPr>
                <w:rFonts w:eastAsia="Times New Roman" w:cs="Times New Roman"/>
                <w:szCs w:val="28"/>
              </w:rPr>
            </w:pPr>
          </w:p>
        </w:tc>
      </w:tr>
      <w:tr w:rsidR="00AC3637" w14:paraId="02EDA83E" w14:textId="77777777" w:rsidTr="00AC3637">
        <w:tc>
          <w:tcPr>
            <w:tcW w:w="9540" w:type="dxa"/>
            <w:gridSpan w:val="3"/>
          </w:tcPr>
          <w:p w14:paraId="2001DFA6" w14:textId="77777777" w:rsidR="00AC3637" w:rsidRPr="00AC3637" w:rsidRDefault="00AC3637" w:rsidP="00AC3637">
            <w:pPr>
              <w:spacing w:after="200" w:line="276" w:lineRule="auto"/>
              <w:jc w:val="center"/>
              <w:rPr>
                <w:rFonts w:eastAsia="Times New Roman" w:cs="Times New Roman"/>
                <w:szCs w:val="28"/>
              </w:rPr>
            </w:pPr>
            <w:r>
              <w:rPr>
                <w:rFonts w:eastAsia="Times New Roman" w:cs="Times New Roman"/>
                <w:szCs w:val="28"/>
              </w:rPr>
              <w:t>BÁO CÁO THÍ NGHIỆM/THỰC NGHIỆM</w:t>
            </w:r>
            <w:r>
              <w:rPr>
                <w:rFonts w:eastAsia="Times New Roman" w:cs="Times New Roman"/>
                <w:szCs w:val="28"/>
              </w:rPr>
              <w:br/>
              <w:t xml:space="preserve"> LẬP TRÌNH JAVA</w:t>
            </w:r>
          </w:p>
        </w:tc>
      </w:tr>
      <w:tr w:rsidR="00AC3637" w14:paraId="4FFFF86E" w14:textId="77777777" w:rsidTr="00AC3637">
        <w:tc>
          <w:tcPr>
            <w:tcW w:w="9540" w:type="dxa"/>
            <w:gridSpan w:val="3"/>
          </w:tcPr>
          <w:p w14:paraId="725C0A31" w14:textId="77777777" w:rsidR="00AC3637" w:rsidRDefault="00AC3637" w:rsidP="006C5A85">
            <w:pPr>
              <w:spacing w:after="200" w:line="276" w:lineRule="auto"/>
              <w:jc w:val="center"/>
              <w:rPr>
                <w:rFonts w:eastAsia="Times New Roman" w:cs="Times New Roman"/>
                <w:szCs w:val="28"/>
              </w:rPr>
            </w:pPr>
          </w:p>
        </w:tc>
      </w:tr>
      <w:tr w:rsidR="00AC3637" w14:paraId="3324A438" w14:textId="77777777" w:rsidTr="00AC3637">
        <w:tc>
          <w:tcPr>
            <w:tcW w:w="9540" w:type="dxa"/>
            <w:gridSpan w:val="3"/>
          </w:tcPr>
          <w:p w14:paraId="29EA83D5" w14:textId="77777777" w:rsidR="00AC3637" w:rsidRDefault="00AC3637" w:rsidP="006C5A85">
            <w:pPr>
              <w:spacing w:after="200" w:line="276" w:lineRule="auto"/>
              <w:jc w:val="center"/>
              <w:rPr>
                <w:rFonts w:eastAsia="Times New Roman" w:cs="Times New Roman"/>
                <w:b/>
                <w:sz w:val="30"/>
                <w:szCs w:val="28"/>
              </w:rPr>
            </w:pPr>
            <w:r>
              <w:rPr>
                <w:rFonts w:eastAsia="Times New Roman" w:cs="Times New Roman"/>
                <w:b/>
                <w:szCs w:val="28"/>
              </w:rPr>
              <w:t xml:space="preserve"> </w:t>
            </w:r>
            <w:r>
              <w:rPr>
                <w:rFonts w:eastAsia="Times New Roman" w:cs="Times New Roman"/>
                <w:b/>
                <w:sz w:val="30"/>
                <w:szCs w:val="28"/>
              </w:rPr>
              <w:t xml:space="preserve">XÂY DỰNG CHƯƠNG TRÌNH QUẢN LÝ </w:t>
            </w:r>
          </w:p>
          <w:p w14:paraId="24D03D20" w14:textId="77777777" w:rsidR="00AC3637" w:rsidRDefault="00AC3637" w:rsidP="006C5A85">
            <w:pPr>
              <w:spacing w:after="200" w:line="276" w:lineRule="auto"/>
              <w:jc w:val="center"/>
              <w:rPr>
                <w:rFonts w:eastAsia="Times New Roman" w:cs="Times New Roman"/>
                <w:b/>
                <w:szCs w:val="28"/>
              </w:rPr>
            </w:pPr>
            <w:r>
              <w:rPr>
                <w:rFonts w:eastAsia="Times New Roman" w:cs="Times New Roman"/>
                <w:b/>
                <w:sz w:val="30"/>
                <w:szCs w:val="28"/>
              </w:rPr>
              <w:t>ĐỘI THANH NIÊN TÌNH NGUYỆN KHOA CNTT</w:t>
            </w:r>
          </w:p>
          <w:p w14:paraId="63C5B7AF" w14:textId="77777777" w:rsidR="00AC3637" w:rsidRDefault="00AC3637" w:rsidP="006C5A85">
            <w:pPr>
              <w:spacing w:after="200" w:line="276" w:lineRule="auto"/>
              <w:jc w:val="center"/>
              <w:rPr>
                <w:rFonts w:eastAsia="Times New Roman" w:cs="Times New Roman"/>
                <w:b/>
                <w:szCs w:val="28"/>
              </w:rPr>
            </w:pPr>
          </w:p>
        </w:tc>
      </w:tr>
      <w:tr w:rsidR="00AC3637" w14:paraId="27CCFE49" w14:textId="77777777" w:rsidTr="00AC3637">
        <w:tc>
          <w:tcPr>
            <w:tcW w:w="9540" w:type="dxa"/>
            <w:gridSpan w:val="3"/>
            <w:tcBorders>
              <w:top w:val="nil"/>
              <w:left w:val="single" w:sz="4" w:space="0" w:color="000000"/>
              <w:bottom w:val="nil"/>
              <w:right w:val="single" w:sz="4" w:space="0" w:color="000000"/>
            </w:tcBorders>
          </w:tcPr>
          <w:p w14:paraId="1FBCC48C" w14:textId="77777777" w:rsidR="00AC3637" w:rsidRDefault="00AC3637" w:rsidP="006C5A85">
            <w:pPr>
              <w:spacing w:after="200" w:line="276" w:lineRule="auto"/>
              <w:ind w:left="2335"/>
              <w:jc w:val="both"/>
              <w:rPr>
                <w:rFonts w:eastAsia="Times New Roman" w:cs="Times New Roman"/>
                <w:b/>
                <w:szCs w:val="28"/>
              </w:rPr>
            </w:pPr>
            <w:r>
              <w:rPr>
                <w:rFonts w:eastAsia="Times New Roman" w:cs="Times New Roman"/>
                <w:b/>
                <w:szCs w:val="28"/>
              </w:rPr>
              <w:t>GVHD:</w:t>
            </w:r>
            <w:r>
              <w:rPr>
                <w:rFonts w:eastAsia="Times New Roman" w:cs="Times New Roman"/>
                <w:b/>
                <w:szCs w:val="28"/>
              </w:rPr>
              <w:tab/>
            </w:r>
            <w:r>
              <w:rPr>
                <w:rFonts w:eastAsia="Times New Roman" w:cs="Times New Roman"/>
                <w:b/>
                <w:szCs w:val="28"/>
              </w:rPr>
              <w:tab/>
            </w:r>
            <w:r>
              <w:rPr>
                <w:rFonts w:eastAsia="Times New Roman" w:cs="Times New Roman"/>
                <w:b/>
                <w:i/>
                <w:szCs w:val="28"/>
              </w:rPr>
              <w:t>ThS. Vũ Thị Dương</w:t>
            </w:r>
          </w:p>
        </w:tc>
      </w:tr>
      <w:tr w:rsidR="00AC3637" w14:paraId="33AFEB84" w14:textId="77777777" w:rsidTr="00AC3637">
        <w:trPr>
          <w:trHeight w:val="500"/>
        </w:trPr>
        <w:tc>
          <w:tcPr>
            <w:tcW w:w="9540" w:type="dxa"/>
            <w:gridSpan w:val="3"/>
            <w:tcBorders>
              <w:top w:val="nil"/>
              <w:left w:val="single" w:sz="4" w:space="0" w:color="000000"/>
              <w:bottom w:val="nil"/>
              <w:right w:val="single" w:sz="4" w:space="0" w:color="000000"/>
            </w:tcBorders>
          </w:tcPr>
          <w:p w14:paraId="7E43FEAC" w14:textId="77777777" w:rsidR="00AC3637" w:rsidRDefault="00AC3637" w:rsidP="00AC3637">
            <w:pPr>
              <w:spacing w:after="200" w:line="276" w:lineRule="auto"/>
              <w:ind w:left="2335"/>
              <w:rPr>
                <w:rFonts w:eastAsia="Times New Roman" w:cs="Times New Roman"/>
                <w:b/>
                <w:szCs w:val="28"/>
              </w:rPr>
            </w:pPr>
            <w:r>
              <w:rPr>
                <w:rFonts w:eastAsia="Times New Roman" w:cs="Times New Roman"/>
                <w:b/>
                <w:szCs w:val="28"/>
              </w:rPr>
              <w:t xml:space="preserve">Sinh viên:  </w:t>
            </w:r>
            <w:r>
              <w:rPr>
                <w:rFonts w:eastAsia="Times New Roman" w:cs="Times New Roman"/>
                <w:b/>
                <w:szCs w:val="28"/>
              </w:rPr>
              <w:tab/>
            </w:r>
          </w:p>
          <w:p w14:paraId="118E099E" w14:textId="3365E754"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Mai</w:t>
            </w:r>
            <w:r>
              <w:rPr>
                <w:rFonts w:eastAsia="Times New Roman" w:cs="Times New Roman"/>
                <w:b/>
                <w:szCs w:val="28"/>
                <w:lang w:val="vi-VN"/>
              </w:rPr>
              <w:t xml:space="preserve"> Thị Hường</w:t>
            </w:r>
          </w:p>
          <w:p w14:paraId="1113B311" w14:textId="3D9307D3"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Diệp</w:t>
            </w:r>
            <w:r>
              <w:rPr>
                <w:rFonts w:eastAsia="Times New Roman" w:cs="Times New Roman"/>
                <w:b/>
                <w:szCs w:val="28"/>
                <w:lang w:val="vi-VN"/>
              </w:rPr>
              <w:t xml:space="preserve"> Thị Linh</w:t>
            </w:r>
          </w:p>
          <w:p w14:paraId="3BC93D49" w14:textId="78D7E129"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Phùng</w:t>
            </w:r>
            <w:r>
              <w:rPr>
                <w:rFonts w:eastAsia="Times New Roman" w:cs="Times New Roman"/>
                <w:b/>
                <w:szCs w:val="28"/>
                <w:lang w:val="vi-VN"/>
              </w:rPr>
              <w:t xml:space="preserve"> Tuấn Minh</w:t>
            </w:r>
          </w:p>
          <w:p w14:paraId="3240F682" w14:textId="0E54677A"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Lê</w:t>
            </w:r>
            <w:r>
              <w:rPr>
                <w:rFonts w:eastAsia="Times New Roman" w:cs="Times New Roman"/>
                <w:b/>
                <w:szCs w:val="28"/>
                <w:lang w:val="vi-VN"/>
              </w:rPr>
              <w:t xml:space="preserve"> Ngọc Trường</w:t>
            </w:r>
          </w:p>
          <w:p w14:paraId="013D9CAB" w14:textId="0247D1EA" w:rsidR="00AC3637" w:rsidRPr="00C572C0" w:rsidRDefault="00C572C0" w:rsidP="00AC3637">
            <w:pPr>
              <w:spacing w:after="200" w:line="276" w:lineRule="auto"/>
              <w:ind w:left="2335" w:firstLine="1961"/>
              <w:rPr>
                <w:rFonts w:eastAsia="Times New Roman" w:cs="Times New Roman"/>
                <w:b/>
                <w:szCs w:val="28"/>
                <w:lang w:val="vi-VN"/>
              </w:rPr>
            </w:pPr>
            <w:r>
              <w:rPr>
                <w:rFonts w:eastAsia="Times New Roman" w:cs="Times New Roman"/>
                <w:b/>
                <w:szCs w:val="28"/>
              </w:rPr>
              <w:t>Trần</w:t>
            </w:r>
            <w:r>
              <w:rPr>
                <w:rFonts w:eastAsia="Times New Roman" w:cs="Times New Roman"/>
                <w:b/>
                <w:szCs w:val="28"/>
                <w:lang w:val="vi-VN"/>
              </w:rPr>
              <w:t xml:space="preserve"> Đình Tuấn</w:t>
            </w:r>
          </w:p>
        </w:tc>
      </w:tr>
      <w:tr w:rsidR="00AC3637" w14:paraId="3D3D0782" w14:textId="77777777" w:rsidTr="00AC3637">
        <w:tc>
          <w:tcPr>
            <w:tcW w:w="9540" w:type="dxa"/>
            <w:gridSpan w:val="3"/>
            <w:tcBorders>
              <w:top w:val="nil"/>
              <w:left w:val="single" w:sz="4" w:space="0" w:color="000000"/>
              <w:bottom w:val="nil"/>
              <w:right w:val="single" w:sz="4" w:space="0" w:color="000000"/>
            </w:tcBorders>
          </w:tcPr>
          <w:p w14:paraId="7EEB04E9" w14:textId="77777777" w:rsidR="00AC3637" w:rsidRDefault="00AC3637" w:rsidP="006C5A85">
            <w:pPr>
              <w:spacing w:after="200" w:line="276" w:lineRule="auto"/>
              <w:ind w:left="2335"/>
              <w:rPr>
                <w:rFonts w:eastAsia="Times New Roman" w:cs="Times New Roman"/>
                <w:b/>
                <w:szCs w:val="28"/>
              </w:rPr>
            </w:pPr>
            <w:r>
              <w:rPr>
                <w:rFonts w:eastAsia="Times New Roman" w:cs="Times New Roman"/>
                <w:b/>
                <w:szCs w:val="28"/>
              </w:rPr>
              <w:t xml:space="preserve">Nhóm: </w:t>
            </w:r>
            <w:r>
              <w:rPr>
                <w:rFonts w:eastAsia="Times New Roman" w:cs="Times New Roman"/>
                <w:b/>
                <w:szCs w:val="28"/>
              </w:rPr>
              <w:tab/>
            </w:r>
            <w:r>
              <w:rPr>
                <w:rFonts w:eastAsia="Times New Roman" w:cs="Times New Roman"/>
                <w:b/>
                <w:szCs w:val="28"/>
              </w:rPr>
              <w:tab/>
              <w:t>7</w:t>
            </w:r>
          </w:p>
          <w:p w14:paraId="192861CF" w14:textId="77777777" w:rsidR="00AC3637" w:rsidRDefault="00AC3637" w:rsidP="006C5A85">
            <w:pPr>
              <w:spacing w:after="200" w:line="276" w:lineRule="auto"/>
              <w:ind w:left="2335"/>
              <w:rPr>
                <w:rFonts w:eastAsia="Times New Roman" w:cs="Times New Roman"/>
                <w:b/>
                <w:szCs w:val="28"/>
              </w:rPr>
            </w:pPr>
            <w:r>
              <w:rPr>
                <w:rFonts w:eastAsia="Times New Roman" w:cs="Times New Roman"/>
                <w:b/>
                <w:szCs w:val="28"/>
              </w:rPr>
              <w:t>Lớp:</w:t>
            </w:r>
            <w:r>
              <w:rPr>
                <w:rFonts w:eastAsia="Times New Roman" w:cs="Times New Roman"/>
                <w:b/>
                <w:szCs w:val="28"/>
              </w:rPr>
              <w:tab/>
            </w:r>
            <w:r>
              <w:rPr>
                <w:rFonts w:eastAsia="Times New Roman" w:cs="Times New Roman"/>
                <w:b/>
                <w:szCs w:val="28"/>
              </w:rPr>
              <w:tab/>
            </w:r>
            <w:r w:rsidRPr="00720FD6">
              <w:rPr>
                <w:rFonts w:eastAsia="Times New Roman" w:cs="Times New Roman"/>
                <w:szCs w:val="28"/>
              </w:rPr>
              <w:t>202</w:t>
            </w:r>
            <w:r>
              <w:rPr>
                <w:rFonts w:eastAsia="Times New Roman" w:cs="Times New Roman"/>
                <w:szCs w:val="28"/>
              </w:rPr>
              <w:t>23</w:t>
            </w:r>
            <w:r w:rsidRPr="00720FD6">
              <w:rPr>
                <w:rFonts w:eastAsia="Times New Roman" w:cs="Times New Roman"/>
                <w:szCs w:val="28"/>
              </w:rPr>
              <w:t>IT601900</w:t>
            </w:r>
            <w:r>
              <w:rPr>
                <w:rFonts w:eastAsia="Times New Roman" w:cs="Times New Roman"/>
                <w:szCs w:val="28"/>
              </w:rPr>
              <w:t xml:space="preserve">1. </w:t>
            </w:r>
            <w:r w:rsidRPr="00C86380">
              <w:rPr>
                <w:rFonts w:eastAsia="Times New Roman" w:cs="Times New Roman"/>
                <w:b/>
                <w:szCs w:val="28"/>
              </w:rPr>
              <w:t>K</w:t>
            </w:r>
            <w:r>
              <w:rPr>
                <w:rFonts w:eastAsia="Times New Roman" w:cs="Times New Roman"/>
                <w:b/>
                <w:szCs w:val="28"/>
              </w:rPr>
              <w:t xml:space="preserve">hóa: </w:t>
            </w:r>
            <w:r w:rsidRPr="00664BE4">
              <w:rPr>
                <w:rFonts w:eastAsia="Times New Roman" w:cs="Times New Roman"/>
                <w:szCs w:val="28"/>
              </w:rPr>
              <w:t>1</w:t>
            </w:r>
            <w:r>
              <w:rPr>
                <w:rFonts w:eastAsia="Times New Roman" w:cs="Times New Roman"/>
                <w:szCs w:val="28"/>
              </w:rPr>
              <w:t>5</w:t>
            </w:r>
            <w:r w:rsidRPr="00664BE4">
              <w:rPr>
                <w:rFonts w:eastAsia="Times New Roman" w:cs="Times New Roman"/>
                <w:szCs w:val="28"/>
              </w:rPr>
              <w:t xml:space="preserve">  </w:t>
            </w:r>
          </w:p>
        </w:tc>
      </w:tr>
      <w:tr w:rsidR="00AC3637" w14:paraId="52D6C03D" w14:textId="77777777" w:rsidTr="00AC3637">
        <w:tc>
          <w:tcPr>
            <w:tcW w:w="9540" w:type="dxa"/>
            <w:gridSpan w:val="3"/>
          </w:tcPr>
          <w:p w14:paraId="6955E0BD" w14:textId="77777777" w:rsidR="00AC3637" w:rsidRDefault="00AC3637" w:rsidP="006C5A85">
            <w:pPr>
              <w:spacing w:after="200" w:line="276" w:lineRule="auto"/>
              <w:jc w:val="center"/>
              <w:rPr>
                <w:rFonts w:eastAsia="Times New Roman" w:cs="Times New Roman"/>
                <w:b/>
                <w:szCs w:val="28"/>
              </w:rPr>
            </w:pPr>
          </w:p>
          <w:p w14:paraId="325C34BE" w14:textId="77777777" w:rsidR="00AC3637" w:rsidRDefault="00AC3637" w:rsidP="006C5A85">
            <w:pPr>
              <w:spacing w:after="200" w:line="276" w:lineRule="auto"/>
              <w:jc w:val="center"/>
              <w:rPr>
                <w:rFonts w:eastAsia="Times New Roman" w:cs="Times New Roman"/>
                <w:b/>
                <w:szCs w:val="28"/>
                <w:lang w:val="vi-VN"/>
              </w:rPr>
            </w:pPr>
          </w:p>
          <w:p w14:paraId="04A9C803" w14:textId="77777777" w:rsidR="002560E8" w:rsidRDefault="002560E8" w:rsidP="006C5A85">
            <w:pPr>
              <w:spacing w:after="200" w:line="276" w:lineRule="auto"/>
              <w:jc w:val="center"/>
              <w:rPr>
                <w:rFonts w:eastAsia="Times New Roman" w:cs="Times New Roman"/>
                <w:b/>
                <w:szCs w:val="28"/>
                <w:lang w:val="vi-VN"/>
              </w:rPr>
            </w:pPr>
          </w:p>
          <w:p w14:paraId="1E9B9CB0" w14:textId="16603A50" w:rsidR="002560E8" w:rsidRPr="002560E8" w:rsidRDefault="002560E8" w:rsidP="006C5A85">
            <w:pPr>
              <w:spacing w:after="200" w:line="276" w:lineRule="auto"/>
              <w:jc w:val="center"/>
              <w:rPr>
                <w:rFonts w:eastAsia="Times New Roman" w:cs="Times New Roman"/>
                <w:b/>
                <w:szCs w:val="28"/>
                <w:lang w:val="vi-VN"/>
              </w:rPr>
            </w:pPr>
          </w:p>
        </w:tc>
      </w:tr>
      <w:tr w:rsidR="00AC3637" w14:paraId="0ADEA5E7" w14:textId="77777777" w:rsidTr="00AC3637">
        <w:tc>
          <w:tcPr>
            <w:tcW w:w="9540" w:type="dxa"/>
            <w:gridSpan w:val="3"/>
          </w:tcPr>
          <w:p w14:paraId="1399B5C3" w14:textId="77777777" w:rsidR="00AC3637" w:rsidRDefault="00AC3637" w:rsidP="006C5A85">
            <w:pPr>
              <w:spacing w:after="200" w:line="276" w:lineRule="auto"/>
              <w:jc w:val="center"/>
              <w:rPr>
                <w:rFonts w:eastAsia="Times New Roman" w:cs="Times New Roman"/>
                <w:b/>
                <w:szCs w:val="28"/>
              </w:rPr>
            </w:pPr>
            <w:r>
              <w:rPr>
                <w:rFonts w:eastAsia="Times New Roman" w:cs="Times New Roman"/>
                <w:b/>
                <w:szCs w:val="28"/>
              </w:rPr>
              <w:t>Hà Nội – Năm 2023</w:t>
            </w:r>
          </w:p>
        </w:tc>
      </w:tr>
      <w:tr w:rsidR="00AC3637" w:rsidRPr="00664E02" w14:paraId="03D37B4D" w14:textId="77777777" w:rsidTr="00AC3637">
        <w:tc>
          <w:tcPr>
            <w:tcW w:w="9540" w:type="dxa"/>
            <w:gridSpan w:val="3"/>
            <w:tcBorders>
              <w:left w:val="single" w:sz="4" w:space="0" w:color="000000"/>
              <w:right w:val="single" w:sz="4" w:space="0" w:color="000000"/>
            </w:tcBorders>
          </w:tcPr>
          <w:p w14:paraId="1A8F3AE7" w14:textId="77777777" w:rsidR="00AC3637" w:rsidRPr="00AC3637" w:rsidRDefault="00AC3637" w:rsidP="006C5A85">
            <w:pPr>
              <w:spacing w:after="200" w:line="276" w:lineRule="auto"/>
              <w:jc w:val="center"/>
              <w:rPr>
                <w:rFonts w:eastAsia="Times New Roman" w:cs="Times New Roman"/>
                <w:b/>
                <w:szCs w:val="28"/>
              </w:rPr>
            </w:pPr>
            <w:r w:rsidRPr="00AC3637">
              <w:rPr>
                <w:rFonts w:eastAsia="Times New Roman" w:cs="Times New Roman"/>
                <w:b/>
                <w:szCs w:val="28"/>
              </w:rPr>
              <w:lastRenderedPageBreak/>
              <w:t>MỤC LỤC</w:t>
            </w:r>
          </w:p>
        </w:tc>
      </w:tr>
      <w:tr w:rsidR="00AC3637" w:rsidRPr="00664E02" w14:paraId="534C0541"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39"/>
          <w:jc w:val="center"/>
        </w:trPr>
        <w:tc>
          <w:tcPr>
            <w:tcW w:w="5368" w:type="dxa"/>
          </w:tcPr>
          <w:p w14:paraId="632DE21B" w14:textId="77777777" w:rsidR="00AC3637" w:rsidRPr="00664E02" w:rsidRDefault="00AC3637" w:rsidP="006C5A85">
            <w:pPr>
              <w:spacing w:after="200" w:line="276" w:lineRule="auto"/>
              <w:jc w:val="both"/>
              <w:rPr>
                <w:rFonts w:cs="Times New Roman"/>
              </w:rPr>
            </w:pPr>
          </w:p>
        </w:tc>
        <w:tc>
          <w:tcPr>
            <w:tcW w:w="4172" w:type="dxa"/>
            <w:gridSpan w:val="2"/>
          </w:tcPr>
          <w:p w14:paraId="72481B4B" w14:textId="77777777" w:rsidR="00AC3637" w:rsidRPr="00664E02" w:rsidRDefault="00AC3637" w:rsidP="006C5A85">
            <w:pPr>
              <w:spacing w:after="200" w:line="276" w:lineRule="auto"/>
              <w:jc w:val="center"/>
              <w:rPr>
                <w:rFonts w:cs="Times New Roman"/>
              </w:rPr>
            </w:pPr>
          </w:p>
        </w:tc>
      </w:tr>
      <w:tr w:rsidR="00AC3637" w:rsidRPr="00664E02" w14:paraId="5D59AFD2"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252"/>
          <w:jc w:val="center"/>
        </w:trPr>
        <w:tc>
          <w:tcPr>
            <w:tcW w:w="5368" w:type="dxa"/>
          </w:tcPr>
          <w:p w14:paraId="267275F1" w14:textId="77777777" w:rsidR="00AC3637" w:rsidRPr="00664E02" w:rsidRDefault="00AC3637" w:rsidP="006C5A85">
            <w:pPr>
              <w:spacing w:after="200" w:line="276" w:lineRule="auto"/>
              <w:jc w:val="both"/>
              <w:rPr>
                <w:rFonts w:cs="Times New Roman"/>
                <w:lang w:val="de-DE"/>
              </w:rPr>
            </w:pPr>
            <w:r w:rsidRPr="00664E02">
              <w:rPr>
                <w:rFonts w:cs="Times New Roman"/>
                <w:lang w:val="de-DE"/>
              </w:rPr>
              <w:t>Danh mục các ký hiệu, các chữ viết tắt</w:t>
            </w:r>
          </w:p>
        </w:tc>
        <w:tc>
          <w:tcPr>
            <w:tcW w:w="4172" w:type="dxa"/>
            <w:gridSpan w:val="2"/>
          </w:tcPr>
          <w:p w14:paraId="10236489" w14:textId="77777777" w:rsidR="00AC3637" w:rsidRDefault="00AC3637" w:rsidP="006C5A85">
            <w:pPr>
              <w:spacing w:after="200" w:line="276" w:lineRule="auto"/>
              <w:jc w:val="both"/>
              <w:rPr>
                <w:rFonts w:cs="Times New Roman"/>
              </w:rPr>
            </w:pPr>
            <w:r>
              <w:rPr>
                <w:rFonts w:cs="Times New Roman"/>
              </w:rPr>
              <w:t xml:space="preserve">                    </w:t>
            </w:r>
          </w:p>
          <w:p w14:paraId="38D4A846" w14:textId="77777777" w:rsidR="00AC3637" w:rsidRDefault="00AC3637" w:rsidP="006C5A85">
            <w:pPr>
              <w:spacing w:after="200" w:line="276" w:lineRule="auto"/>
              <w:jc w:val="both"/>
              <w:rPr>
                <w:rFonts w:cs="Times New Roman"/>
              </w:rPr>
            </w:pPr>
            <w:r w:rsidRPr="00664E02">
              <w:rPr>
                <w:rFonts w:cs="Times New Roman"/>
              </w:rPr>
              <w:t>Trang</w:t>
            </w:r>
          </w:p>
          <w:p w14:paraId="51484A5D" w14:textId="77777777" w:rsidR="00AC3637" w:rsidRPr="00664E02" w:rsidRDefault="00AC3637" w:rsidP="006C5A85">
            <w:pPr>
              <w:spacing w:after="200" w:line="276" w:lineRule="auto"/>
              <w:jc w:val="both"/>
              <w:rPr>
                <w:rFonts w:cs="Times New Roman"/>
                <w:lang w:val="de-DE"/>
              </w:rPr>
            </w:pPr>
          </w:p>
        </w:tc>
      </w:tr>
      <w:tr w:rsidR="00AC3637" w:rsidRPr="00664E02" w14:paraId="09AF753A"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711"/>
          <w:jc w:val="center"/>
        </w:trPr>
        <w:tc>
          <w:tcPr>
            <w:tcW w:w="5368" w:type="dxa"/>
          </w:tcPr>
          <w:p w14:paraId="54BAE38E" w14:textId="77777777" w:rsidR="00AC3637" w:rsidRPr="0008440E" w:rsidRDefault="00AC3637" w:rsidP="006C5A85">
            <w:pPr>
              <w:spacing w:after="200" w:line="276" w:lineRule="auto"/>
              <w:jc w:val="both"/>
              <w:rPr>
                <w:rFonts w:cs="Times New Roman"/>
                <w:lang w:val="de-DE"/>
              </w:rPr>
            </w:pPr>
          </w:p>
          <w:p w14:paraId="20B89761" w14:textId="77777777" w:rsidR="00AC3637" w:rsidRPr="0008440E" w:rsidRDefault="00AC3637" w:rsidP="006C5A85">
            <w:pPr>
              <w:spacing w:after="200" w:line="276" w:lineRule="auto"/>
              <w:jc w:val="both"/>
              <w:rPr>
                <w:rFonts w:cs="Times New Roman"/>
                <w:lang w:val="de-DE"/>
              </w:rPr>
            </w:pPr>
          </w:p>
          <w:p w14:paraId="64942114" w14:textId="77777777" w:rsidR="00AC3637" w:rsidRPr="0008440E" w:rsidRDefault="00AC3637" w:rsidP="006C5A85">
            <w:pPr>
              <w:spacing w:after="200" w:line="276" w:lineRule="auto"/>
              <w:jc w:val="both"/>
              <w:rPr>
                <w:rFonts w:cs="Times New Roman"/>
                <w:lang w:val="de-DE"/>
              </w:rPr>
            </w:pPr>
          </w:p>
          <w:p w14:paraId="21C5E8FD" w14:textId="77777777" w:rsidR="00AC3637" w:rsidRPr="0008440E" w:rsidRDefault="00AC3637" w:rsidP="006C5A85">
            <w:pPr>
              <w:spacing w:after="200" w:line="276" w:lineRule="auto"/>
              <w:jc w:val="both"/>
              <w:rPr>
                <w:rFonts w:cs="Times New Roman"/>
                <w:lang w:val="de-DE"/>
              </w:rPr>
            </w:pPr>
          </w:p>
          <w:p w14:paraId="4087FAE4" w14:textId="77777777" w:rsidR="00AC3637" w:rsidRPr="00664E02" w:rsidRDefault="00AC3637" w:rsidP="006C5A85">
            <w:pPr>
              <w:spacing w:after="200" w:line="276" w:lineRule="auto"/>
              <w:jc w:val="both"/>
              <w:rPr>
                <w:rFonts w:cs="Times New Roman"/>
                <w:lang w:val="de-DE"/>
              </w:rPr>
            </w:pPr>
          </w:p>
        </w:tc>
        <w:tc>
          <w:tcPr>
            <w:tcW w:w="4172" w:type="dxa"/>
            <w:gridSpan w:val="2"/>
          </w:tcPr>
          <w:p w14:paraId="3BB0D385" w14:textId="77777777" w:rsidR="00AC3637" w:rsidRPr="00664E02" w:rsidRDefault="00AC3637" w:rsidP="006C5A85">
            <w:pPr>
              <w:spacing w:after="200" w:line="276" w:lineRule="auto"/>
              <w:jc w:val="both"/>
              <w:rPr>
                <w:rFonts w:cs="Times New Roman"/>
                <w:lang w:val="de-DE"/>
              </w:rPr>
            </w:pPr>
          </w:p>
        </w:tc>
      </w:tr>
      <w:tr w:rsidR="00AC3637" w:rsidRPr="00664E02" w14:paraId="2BBC8C19"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342"/>
          <w:jc w:val="center"/>
        </w:trPr>
        <w:tc>
          <w:tcPr>
            <w:tcW w:w="6210" w:type="dxa"/>
            <w:gridSpan w:val="2"/>
          </w:tcPr>
          <w:p w14:paraId="2B30F8BB" w14:textId="77777777" w:rsidR="00AC3637" w:rsidRDefault="00AC3637" w:rsidP="006C5A85">
            <w:pPr>
              <w:spacing w:after="200" w:line="276" w:lineRule="auto"/>
              <w:rPr>
                <w:rFonts w:cs="Times New Roman"/>
              </w:rPr>
            </w:pPr>
            <w:r>
              <w:rPr>
                <w:rFonts w:cs="Times New Roman"/>
              </w:rPr>
              <w:t xml:space="preserve">PHẦN 1: </w:t>
            </w:r>
            <w:r w:rsidRPr="00664E02">
              <w:rPr>
                <w:rFonts w:cs="Times New Roman"/>
              </w:rPr>
              <w:t xml:space="preserve">MỞ </w:t>
            </w:r>
            <w:r>
              <w:rPr>
                <w:rFonts w:cs="Times New Roman"/>
              </w:rPr>
              <w:t>ĐẦU……………………………………</w:t>
            </w:r>
          </w:p>
          <w:p w14:paraId="10C2DC6D" w14:textId="77777777" w:rsidR="00AC3637" w:rsidRDefault="00AC3637" w:rsidP="006C5A85">
            <w:pPr>
              <w:spacing w:after="200" w:line="276" w:lineRule="auto"/>
              <w:jc w:val="center"/>
              <w:rPr>
                <w:rFonts w:cs="Times New Roman"/>
              </w:rPr>
            </w:pPr>
          </w:p>
          <w:p w14:paraId="1E8F07CF" w14:textId="77777777" w:rsidR="00AC3637" w:rsidRDefault="00AC3637" w:rsidP="006C5A85">
            <w:pPr>
              <w:spacing w:after="200" w:line="276" w:lineRule="auto"/>
              <w:jc w:val="center"/>
              <w:rPr>
                <w:rFonts w:cs="Times New Roman"/>
              </w:rPr>
            </w:pPr>
          </w:p>
          <w:p w14:paraId="702B4B3D" w14:textId="77777777" w:rsidR="00AC3637" w:rsidRDefault="00AC3637" w:rsidP="006C5A85">
            <w:pPr>
              <w:spacing w:after="200" w:line="276" w:lineRule="auto"/>
              <w:jc w:val="center"/>
              <w:rPr>
                <w:rFonts w:cs="Times New Roman"/>
              </w:rPr>
            </w:pPr>
            <w:r>
              <w:rPr>
                <w:rFonts w:cs="Times New Roman"/>
              </w:rPr>
              <w:t>ĐẦU</w:t>
            </w:r>
            <w:r w:rsidRPr="00664E02">
              <w:rPr>
                <w:rFonts w:cs="Times New Roman"/>
              </w:rPr>
              <w:t>ĐẦU</w:t>
            </w:r>
            <w:r>
              <w:rPr>
                <w:rFonts w:cs="Times New Roman"/>
              </w:rPr>
              <w:t>…………………………………………….</w:t>
            </w:r>
          </w:p>
          <w:p w14:paraId="47F26875" w14:textId="77777777" w:rsidR="00AC3637" w:rsidRPr="00664E02" w:rsidRDefault="00AC3637" w:rsidP="006C5A85">
            <w:pPr>
              <w:spacing w:after="200" w:line="276" w:lineRule="auto"/>
              <w:jc w:val="both"/>
              <w:rPr>
                <w:rFonts w:cs="Times New Roman"/>
                <w:lang w:val="de-DE"/>
              </w:rPr>
            </w:pPr>
            <w:r>
              <w:rPr>
                <w:rFonts w:cs="Times New Roman"/>
              </w:rPr>
              <w:t>1.</w:t>
            </w:r>
          </w:p>
        </w:tc>
        <w:tc>
          <w:tcPr>
            <w:tcW w:w="3330" w:type="dxa"/>
          </w:tcPr>
          <w:p w14:paraId="399E2FBD" w14:textId="77777777" w:rsidR="00AC3637" w:rsidRDefault="00AC3637" w:rsidP="006C5A85">
            <w:pPr>
              <w:spacing w:after="200" w:line="276" w:lineRule="auto"/>
              <w:jc w:val="both"/>
              <w:rPr>
                <w:rFonts w:cs="Times New Roman"/>
              </w:rPr>
            </w:pPr>
            <w:r>
              <w:rPr>
                <w:rFonts w:cs="Times New Roman"/>
              </w:rPr>
              <w:t xml:space="preserve">Trang    </w:t>
            </w:r>
          </w:p>
          <w:p w14:paraId="049A3A55" w14:textId="77777777" w:rsidR="00AC3637" w:rsidRPr="00664E02" w:rsidRDefault="00AC3637" w:rsidP="006C5A85">
            <w:pPr>
              <w:spacing w:after="200" w:line="276" w:lineRule="auto"/>
              <w:jc w:val="both"/>
              <w:rPr>
                <w:rFonts w:cs="Times New Roman"/>
                <w:lang w:val="de-DE"/>
              </w:rPr>
            </w:pPr>
            <w:r w:rsidRPr="00664E02">
              <w:rPr>
                <w:rFonts w:cs="Times New Roman"/>
              </w:rPr>
              <w:t xml:space="preserve"> </w:t>
            </w:r>
          </w:p>
        </w:tc>
      </w:tr>
      <w:tr w:rsidR="00AC3637" w:rsidRPr="00664E02" w14:paraId="587499D0"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504"/>
          <w:jc w:val="center"/>
        </w:trPr>
        <w:tc>
          <w:tcPr>
            <w:tcW w:w="5368" w:type="dxa"/>
          </w:tcPr>
          <w:p w14:paraId="7B575DEA" w14:textId="77777777" w:rsidR="00AC3637" w:rsidRPr="00664E02" w:rsidRDefault="00AC3637" w:rsidP="00AC3637">
            <w:pPr>
              <w:spacing w:after="200" w:line="276" w:lineRule="auto"/>
              <w:ind w:right="-948"/>
              <w:jc w:val="both"/>
              <w:rPr>
                <w:rFonts w:cs="Times New Roman"/>
              </w:rPr>
            </w:pPr>
            <w:r>
              <w:rPr>
                <w:rFonts w:cs="Times New Roman"/>
              </w:rPr>
              <w:t xml:space="preserve">1…………………………………………………………   </w:t>
            </w:r>
          </w:p>
        </w:tc>
        <w:tc>
          <w:tcPr>
            <w:tcW w:w="4172" w:type="dxa"/>
            <w:gridSpan w:val="2"/>
          </w:tcPr>
          <w:p w14:paraId="61BADB1C" w14:textId="77777777" w:rsidR="00AC3637" w:rsidRPr="00664E02" w:rsidRDefault="00AC3637" w:rsidP="006C5A85">
            <w:pPr>
              <w:spacing w:after="200" w:line="276" w:lineRule="auto"/>
              <w:jc w:val="both"/>
              <w:rPr>
                <w:rFonts w:cs="Times New Roman"/>
              </w:rPr>
            </w:pPr>
          </w:p>
        </w:tc>
      </w:tr>
      <w:tr w:rsidR="00AC3637" w:rsidRPr="00664E02" w14:paraId="30D9E4D8"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17"/>
          <w:jc w:val="center"/>
        </w:trPr>
        <w:tc>
          <w:tcPr>
            <w:tcW w:w="5368" w:type="dxa"/>
          </w:tcPr>
          <w:p w14:paraId="0C3D95D6" w14:textId="77777777" w:rsidR="00AC3637" w:rsidRDefault="00AC3637" w:rsidP="006C5A85">
            <w:pPr>
              <w:spacing w:after="200" w:line="276" w:lineRule="auto"/>
              <w:jc w:val="both"/>
              <w:rPr>
                <w:rFonts w:cs="Times New Roman"/>
              </w:rPr>
            </w:pPr>
            <w:r w:rsidRPr="00664E02">
              <w:rPr>
                <w:rFonts w:cs="Times New Roman"/>
              </w:rPr>
              <w:t>1.</w:t>
            </w:r>
            <w:r>
              <w:rPr>
                <w:rFonts w:cs="Times New Roman"/>
              </w:rPr>
              <w:t>1</w:t>
            </w:r>
            <w:r w:rsidRPr="00664E02">
              <w:rPr>
                <w:rFonts w:cs="Times New Roman"/>
              </w:rPr>
              <w:t>………………………………………</w:t>
            </w:r>
            <w:r>
              <w:rPr>
                <w:rFonts w:cs="Times New Roman"/>
              </w:rPr>
              <w:t>……………….</w:t>
            </w:r>
          </w:p>
          <w:p w14:paraId="31A9DAFB" w14:textId="77777777" w:rsidR="00AC3637" w:rsidRDefault="00AC3637" w:rsidP="006C5A85">
            <w:pPr>
              <w:spacing w:after="200" w:line="276" w:lineRule="auto"/>
              <w:jc w:val="both"/>
              <w:rPr>
                <w:rFonts w:cs="Times New Roman"/>
              </w:rPr>
            </w:pPr>
          </w:p>
          <w:p w14:paraId="5C42976A" w14:textId="77777777" w:rsidR="00AC3637" w:rsidRPr="00664E02" w:rsidRDefault="00AC3637" w:rsidP="006C5A85">
            <w:pPr>
              <w:spacing w:after="200" w:line="276" w:lineRule="auto"/>
              <w:jc w:val="both"/>
              <w:rPr>
                <w:rFonts w:cs="Times New Roman"/>
              </w:rPr>
            </w:pPr>
          </w:p>
        </w:tc>
        <w:tc>
          <w:tcPr>
            <w:tcW w:w="4172" w:type="dxa"/>
            <w:gridSpan w:val="2"/>
          </w:tcPr>
          <w:p w14:paraId="01B79B3F" w14:textId="77777777" w:rsidR="00AC3637" w:rsidRDefault="00AC3637" w:rsidP="006C5A85">
            <w:pPr>
              <w:spacing w:after="200" w:line="276" w:lineRule="auto"/>
              <w:jc w:val="both"/>
              <w:rPr>
                <w:rFonts w:cs="Times New Roman"/>
              </w:rPr>
            </w:pPr>
          </w:p>
          <w:p w14:paraId="7BCB7C47" w14:textId="77777777" w:rsidR="00AC3637" w:rsidRDefault="00AC3637" w:rsidP="006C5A85">
            <w:pPr>
              <w:spacing w:after="200" w:line="276" w:lineRule="auto"/>
              <w:jc w:val="both"/>
              <w:rPr>
                <w:rFonts w:cs="Times New Roman"/>
              </w:rPr>
            </w:pPr>
          </w:p>
          <w:p w14:paraId="486B9912" w14:textId="77777777" w:rsidR="00AC3637" w:rsidRDefault="00AC3637" w:rsidP="006C5A85">
            <w:pPr>
              <w:spacing w:after="200" w:line="276" w:lineRule="auto"/>
              <w:jc w:val="both"/>
              <w:rPr>
                <w:rFonts w:cs="Times New Roman"/>
              </w:rPr>
            </w:pPr>
          </w:p>
          <w:p w14:paraId="62DC19E2" w14:textId="77777777" w:rsidR="00AC3637" w:rsidRPr="00664E02" w:rsidRDefault="00AC3637" w:rsidP="006C5A85">
            <w:pPr>
              <w:spacing w:after="200" w:line="276" w:lineRule="auto"/>
              <w:jc w:val="both"/>
              <w:rPr>
                <w:rFonts w:cs="Times New Roman"/>
              </w:rPr>
            </w:pPr>
          </w:p>
        </w:tc>
      </w:tr>
      <w:tr w:rsidR="00AC3637" w:rsidRPr="00664E02" w14:paraId="4BAC4D0D"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23"/>
          <w:jc w:val="center"/>
        </w:trPr>
        <w:tc>
          <w:tcPr>
            <w:tcW w:w="5368" w:type="dxa"/>
          </w:tcPr>
          <w:p w14:paraId="322D01F8" w14:textId="77777777" w:rsidR="00AC3637" w:rsidRDefault="00AC3637" w:rsidP="006C5A85">
            <w:pPr>
              <w:spacing w:after="200" w:line="276" w:lineRule="auto"/>
              <w:jc w:val="both"/>
              <w:rPr>
                <w:rFonts w:cs="Times New Roman"/>
              </w:rPr>
            </w:pPr>
            <w:r>
              <w:rPr>
                <w:rFonts w:cs="Times New Roman"/>
              </w:rPr>
              <w:t>…………………………………………………………………………………………</w:t>
            </w:r>
          </w:p>
          <w:p w14:paraId="03B15639" w14:textId="77777777" w:rsidR="00AC3637" w:rsidRDefault="00AC3637" w:rsidP="006C5A85">
            <w:pPr>
              <w:spacing w:after="200" w:line="276" w:lineRule="auto"/>
              <w:jc w:val="both"/>
              <w:rPr>
                <w:rFonts w:cs="Times New Roman"/>
              </w:rPr>
            </w:pPr>
            <w:r>
              <w:rPr>
                <w:rFonts w:cs="Times New Roman"/>
              </w:rPr>
              <w:t>……………………</w:t>
            </w:r>
          </w:p>
          <w:p w14:paraId="454574FD" w14:textId="77777777" w:rsidR="00AC3637" w:rsidRDefault="00AC3637" w:rsidP="006C5A85">
            <w:pPr>
              <w:spacing w:after="200" w:line="276" w:lineRule="auto"/>
              <w:jc w:val="both"/>
              <w:rPr>
                <w:rFonts w:cs="Times New Roman"/>
              </w:rPr>
            </w:pPr>
          </w:p>
          <w:p w14:paraId="14A5F52A" w14:textId="77777777" w:rsidR="00AC3637" w:rsidRPr="00664E02" w:rsidRDefault="00AC3637" w:rsidP="006C5A85">
            <w:pPr>
              <w:spacing w:after="200" w:line="276" w:lineRule="auto"/>
              <w:jc w:val="both"/>
              <w:rPr>
                <w:rFonts w:cs="Times New Roman"/>
              </w:rPr>
            </w:pPr>
            <w:r>
              <w:rPr>
                <w:rFonts w:cs="Times New Roman"/>
              </w:rPr>
              <w:t>……………………</w:t>
            </w:r>
          </w:p>
        </w:tc>
        <w:tc>
          <w:tcPr>
            <w:tcW w:w="4172" w:type="dxa"/>
            <w:gridSpan w:val="2"/>
          </w:tcPr>
          <w:p w14:paraId="3DBB0B46" w14:textId="77777777" w:rsidR="00AC3637" w:rsidRPr="00664E02" w:rsidRDefault="00AC3637" w:rsidP="006C5A85">
            <w:pPr>
              <w:spacing w:after="200" w:line="276" w:lineRule="auto"/>
              <w:jc w:val="both"/>
              <w:rPr>
                <w:rFonts w:cs="Times New Roman"/>
              </w:rPr>
            </w:pPr>
          </w:p>
        </w:tc>
      </w:tr>
      <w:tr w:rsidR="00AC3637" w:rsidRPr="00664E02" w14:paraId="5A065964"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15"/>
          <w:jc w:val="center"/>
        </w:trPr>
        <w:tc>
          <w:tcPr>
            <w:tcW w:w="5368" w:type="dxa"/>
          </w:tcPr>
          <w:p w14:paraId="2C14D6A6" w14:textId="77777777" w:rsidR="00AC3637" w:rsidRDefault="00AC3637" w:rsidP="006C5A85">
            <w:pPr>
              <w:spacing w:after="200" w:line="276" w:lineRule="auto"/>
              <w:rPr>
                <w:rFonts w:cs="Times New Roman"/>
              </w:rPr>
            </w:pPr>
            <w:r>
              <w:rPr>
                <w:rFonts w:cs="Times New Roman"/>
              </w:rPr>
              <w:t>PHẦN 2: KẾT QUẢ NGHIÊN CỨU</w:t>
            </w:r>
          </w:p>
          <w:p w14:paraId="367B5980" w14:textId="77777777" w:rsidR="00AC3637" w:rsidRPr="00664E02" w:rsidRDefault="00AC3637" w:rsidP="006C5A85">
            <w:pPr>
              <w:spacing w:after="200" w:line="276" w:lineRule="auto"/>
              <w:rPr>
                <w:rFonts w:cs="Times New Roman"/>
              </w:rPr>
            </w:pPr>
            <w:r>
              <w:rPr>
                <w:rFonts w:cs="Times New Roman"/>
              </w:rPr>
              <w:t>…………………………………</w:t>
            </w:r>
          </w:p>
        </w:tc>
        <w:tc>
          <w:tcPr>
            <w:tcW w:w="4172" w:type="dxa"/>
            <w:gridSpan w:val="2"/>
          </w:tcPr>
          <w:p w14:paraId="35254A02"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729505A4" w14:textId="77777777" w:rsidR="00AC3637" w:rsidRPr="00664E02" w:rsidRDefault="00AC3637" w:rsidP="006C5A85">
            <w:pPr>
              <w:spacing w:after="200" w:line="276" w:lineRule="auto"/>
              <w:jc w:val="both"/>
              <w:rPr>
                <w:rFonts w:cs="Times New Roman"/>
              </w:rPr>
            </w:pPr>
          </w:p>
        </w:tc>
      </w:tr>
      <w:tr w:rsidR="00AC3637" w:rsidRPr="00664E02" w14:paraId="00D83E95"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hRule="exact" w:val="407"/>
          <w:jc w:val="center"/>
        </w:trPr>
        <w:tc>
          <w:tcPr>
            <w:tcW w:w="5368" w:type="dxa"/>
          </w:tcPr>
          <w:p w14:paraId="40A03210" w14:textId="77777777" w:rsidR="00AC3637" w:rsidRPr="00664E02" w:rsidRDefault="00AC3637" w:rsidP="006C5A85">
            <w:pPr>
              <w:spacing w:after="200" w:line="276" w:lineRule="auto"/>
              <w:jc w:val="both"/>
              <w:rPr>
                <w:rFonts w:cs="Times New Roman"/>
                <w:sz w:val="24"/>
                <w:szCs w:val="24"/>
              </w:rPr>
            </w:pPr>
            <w:r>
              <w:rPr>
                <w:rFonts w:cs="Times New Roman"/>
                <w:sz w:val="24"/>
                <w:szCs w:val="24"/>
              </w:rPr>
              <w:t>2.</w:t>
            </w:r>
            <w:r w:rsidRPr="00664E02">
              <w:rPr>
                <w:rFonts w:cs="Times New Roman"/>
                <w:sz w:val="24"/>
                <w:szCs w:val="24"/>
              </w:rPr>
              <w:t>1</w:t>
            </w:r>
            <w:r>
              <w:rPr>
                <w:rFonts w:cs="Times New Roman"/>
                <w:sz w:val="24"/>
                <w:szCs w:val="24"/>
              </w:rPr>
              <w:t>………………………………………………….</w:t>
            </w:r>
          </w:p>
        </w:tc>
        <w:tc>
          <w:tcPr>
            <w:tcW w:w="4172" w:type="dxa"/>
            <w:gridSpan w:val="2"/>
          </w:tcPr>
          <w:p w14:paraId="5CAD5665" w14:textId="77777777" w:rsidR="00AC3637" w:rsidRPr="00664E02" w:rsidRDefault="00AC3637" w:rsidP="006C5A85">
            <w:pPr>
              <w:spacing w:after="200" w:line="276" w:lineRule="auto"/>
              <w:jc w:val="both"/>
              <w:rPr>
                <w:rFonts w:cs="Times New Roman"/>
              </w:rPr>
            </w:pPr>
          </w:p>
        </w:tc>
      </w:tr>
      <w:tr w:rsidR="00AC3637" w:rsidRPr="00664E02" w14:paraId="185196B5"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02E57E19" w14:textId="77777777" w:rsidR="00AC3637" w:rsidRPr="00664E02" w:rsidRDefault="00AC3637" w:rsidP="006C5A85">
            <w:pPr>
              <w:spacing w:after="200" w:line="276" w:lineRule="auto"/>
              <w:jc w:val="both"/>
              <w:rPr>
                <w:rFonts w:cs="Times New Roman"/>
              </w:rPr>
            </w:pPr>
            <w:r>
              <w:rPr>
                <w:rFonts w:cs="Times New Roman"/>
              </w:rPr>
              <w:t>2</w:t>
            </w:r>
            <w:r w:rsidRPr="00664E02">
              <w:rPr>
                <w:rFonts w:cs="Times New Roman"/>
              </w:rPr>
              <w:t>.</w:t>
            </w:r>
            <w:r>
              <w:rPr>
                <w:rFonts w:cs="Times New Roman"/>
              </w:rPr>
              <w:t>2</w:t>
            </w:r>
            <w:r w:rsidRPr="00664E02">
              <w:rPr>
                <w:rFonts w:cs="Times New Roman"/>
              </w:rPr>
              <w:t>………………………………………</w:t>
            </w:r>
            <w:r>
              <w:rPr>
                <w:rFonts w:cs="Times New Roman"/>
              </w:rPr>
              <w:t>………………</w:t>
            </w:r>
          </w:p>
        </w:tc>
        <w:tc>
          <w:tcPr>
            <w:tcW w:w="4172" w:type="dxa"/>
            <w:gridSpan w:val="2"/>
          </w:tcPr>
          <w:p w14:paraId="39233FC1" w14:textId="77777777" w:rsidR="00AC3637" w:rsidRPr="00664E02" w:rsidRDefault="00AC3637" w:rsidP="006C5A85">
            <w:pPr>
              <w:spacing w:after="200" w:line="276" w:lineRule="auto"/>
              <w:jc w:val="both"/>
              <w:rPr>
                <w:rFonts w:cs="Times New Roman"/>
              </w:rPr>
            </w:pPr>
          </w:p>
        </w:tc>
      </w:tr>
      <w:tr w:rsidR="00AC3637" w:rsidRPr="00664E02" w14:paraId="51009505"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0D0F62D7" w14:textId="77777777" w:rsidR="00AC3637" w:rsidRDefault="00AC3637" w:rsidP="006C5A85">
            <w:pPr>
              <w:spacing w:after="200" w:line="276" w:lineRule="auto"/>
              <w:jc w:val="both"/>
              <w:rPr>
                <w:rFonts w:cs="Times New Roman"/>
              </w:rPr>
            </w:pPr>
            <w:r>
              <w:rPr>
                <w:rFonts w:cs="Times New Roman"/>
              </w:rPr>
              <w:t>………………………………………………………….</w:t>
            </w:r>
          </w:p>
          <w:p w14:paraId="224F97B7" w14:textId="77777777" w:rsidR="00AC3637" w:rsidRDefault="00AC3637" w:rsidP="006C5A85">
            <w:pPr>
              <w:spacing w:after="200" w:line="276" w:lineRule="auto"/>
              <w:rPr>
                <w:rFonts w:cs="Times New Roman"/>
              </w:rPr>
            </w:pPr>
            <w:r>
              <w:rPr>
                <w:rFonts w:cs="Times New Roman"/>
              </w:rPr>
              <w:t>PHẦN 3: KẾT LUẬN VÀ BÀI HỌC KINH NGHIỆM</w:t>
            </w:r>
          </w:p>
          <w:p w14:paraId="627C1781" w14:textId="77777777" w:rsidR="00AC3637" w:rsidRDefault="00AC3637" w:rsidP="006C5A85">
            <w:pPr>
              <w:rPr>
                <w:rFonts w:cs="Times New Roman"/>
              </w:rPr>
            </w:pPr>
            <w:r>
              <w:rPr>
                <w:rFonts w:cs="Times New Roman"/>
              </w:rPr>
              <w:t>3.1……………………………………………………….</w:t>
            </w:r>
          </w:p>
          <w:p w14:paraId="4D9E8967" w14:textId="77777777" w:rsidR="00AC3637" w:rsidRDefault="00AC3637" w:rsidP="006C5A85">
            <w:pPr>
              <w:rPr>
                <w:rFonts w:cs="Times New Roman"/>
              </w:rPr>
            </w:pPr>
            <w:r>
              <w:rPr>
                <w:rFonts w:cs="Times New Roman"/>
              </w:rPr>
              <w:t>3.1……………………………………………………….</w:t>
            </w:r>
          </w:p>
          <w:p w14:paraId="560A1094" w14:textId="77777777" w:rsidR="00AC3637" w:rsidRPr="00664E02" w:rsidRDefault="00AC3637" w:rsidP="006C5A85">
            <w:pPr>
              <w:rPr>
                <w:rFonts w:cs="Times New Roman"/>
              </w:rPr>
            </w:pPr>
            <w:r>
              <w:rPr>
                <w:rFonts w:cs="Times New Roman"/>
              </w:rPr>
              <w:t>………………………………………………………….</w:t>
            </w:r>
          </w:p>
        </w:tc>
        <w:tc>
          <w:tcPr>
            <w:tcW w:w="4172" w:type="dxa"/>
            <w:gridSpan w:val="2"/>
          </w:tcPr>
          <w:p w14:paraId="5B2AE7A3" w14:textId="77777777" w:rsidR="00AC3637" w:rsidRDefault="00AC3637" w:rsidP="006C5A85">
            <w:pPr>
              <w:spacing w:after="200" w:line="276" w:lineRule="auto"/>
              <w:jc w:val="both"/>
              <w:rPr>
                <w:rFonts w:cs="Times New Roman"/>
              </w:rPr>
            </w:pPr>
          </w:p>
          <w:p w14:paraId="18054B4F"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1E26C92D" w14:textId="77777777" w:rsidR="00AC3637" w:rsidRPr="00664E02" w:rsidRDefault="00AC3637" w:rsidP="006C5A85">
            <w:pPr>
              <w:spacing w:after="200" w:line="276" w:lineRule="auto"/>
              <w:jc w:val="both"/>
              <w:rPr>
                <w:rFonts w:cs="Times New Roman"/>
              </w:rPr>
            </w:pPr>
          </w:p>
        </w:tc>
      </w:tr>
      <w:tr w:rsidR="00AC3637" w:rsidRPr="00664E02" w14:paraId="4D0FA770"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1E61BA35" w14:textId="77777777" w:rsidR="00AC3637" w:rsidRPr="00664E02" w:rsidRDefault="00AC3637" w:rsidP="006C5A85">
            <w:pPr>
              <w:tabs>
                <w:tab w:val="left" w:pos="1260"/>
              </w:tabs>
              <w:spacing w:after="200" w:line="276" w:lineRule="auto"/>
              <w:jc w:val="both"/>
              <w:rPr>
                <w:rFonts w:cs="Times New Roman"/>
                <w:bCs/>
              </w:rPr>
            </w:pPr>
          </w:p>
        </w:tc>
        <w:tc>
          <w:tcPr>
            <w:tcW w:w="4172" w:type="dxa"/>
            <w:gridSpan w:val="2"/>
          </w:tcPr>
          <w:p w14:paraId="2631517B" w14:textId="77777777" w:rsidR="00AC3637" w:rsidRPr="00664E02" w:rsidRDefault="00AC3637" w:rsidP="006C5A85">
            <w:pPr>
              <w:spacing w:after="200" w:line="276" w:lineRule="auto"/>
              <w:jc w:val="both"/>
              <w:rPr>
                <w:rFonts w:cs="Times New Roman"/>
              </w:rPr>
            </w:pPr>
          </w:p>
        </w:tc>
      </w:tr>
      <w:tr w:rsidR="00AC3637" w:rsidRPr="00664E02" w14:paraId="16B3912D"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trHeight w:val="80"/>
          <w:jc w:val="center"/>
        </w:trPr>
        <w:tc>
          <w:tcPr>
            <w:tcW w:w="5368" w:type="dxa"/>
          </w:tcPr>
          <w:p w14:paraId="6C973FAA" w14:textId="77777777" w:rsidR="00AC3637" w:rsidRPr="00664E02" w:rsidRDefault="00AC3637" w:rsidP="006C5A85">
            <w:pPr>
              <w:spacing w:after="200" w:line="276" w:lineRule="auto"/>
              <w:jc w:val="both"/>
              <w:rPr>
                <w:rFonts w:cs="Times New Roman"/>
              </w:rPr>
            </w:pPr>
          </w:p>
        </w:tc>
        <w:tc>
          <w:tcPr>
            <w:tcW w:w="4172" w:type="dxa"/>
            <w:gridSpan w:val="2"/>
          </w:tcPr>
          <w:p w14:paraId="01723DA5" w14:textId="77777777" w:rsidR="00AC3637" w:rsidRPr="00664E02" w:rsidRDefault="00AC3637" w:rsidP="006C5A85">
            <w:pPr>
              <w:spacing w:after="200" w:line="276" w:lineRule="auto"/>
              <w:jc w:val="both"/>
              <w:rPr>
                <w:rFonts w:cs="Times New Roman"/>
              </w:rPr>
            </w:pPr>
          </w:p>
        </w:tc>
      </w:tr>
      <w:tr w:rsidR="00AC3637" w:rsidRPr="00664E02" w14:paraId="4494DA68"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01D5219A" w14:textId="77777777" w:rsidR="00AC3637" w:rsidRPr="00224842" w:rsidRDefault="00AC3637" w:rsidP="006C5A85">
            <w:pPr>
              <w:spacing w:after="200" w:line="276" w:lineRule="auto"/>
              <w:jc w:val="both"/>
              <w:rPr>
                <w:rFonts w:cs="Times New Roman"/>
              </w:rPr>
            </w:pPr>
            <w:r w:rsidRPr="00664E02">
              <w:rPr>
                <w:rFonts w:cs="Times New Roman"/>
              </w:rPr>
              <w:t xml:space="preserve">TÀI LIỆU THAM </w:t>
            </w:r>
            <w:r w:rsidRPr="005123B5">
              <w:rPr>
                <w:rFonts w:cs="Times New Roman"/>
              </w:rPr>
              <w:t>KHẢO</w:t>
            </w:r>
          </w:p>
        </w:tc>
        <w:tc>
          <w:tcPr>
            <w:tcW w:w="4172" w:type="dxa"/>
            <w:gridSpan w:val="2"/>
          </w:tcPr>
          <w:p w14:paraId="6876BD0A"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2E3F11A6" w14:textId="77777777" w:rsidR="00AC3637" w:rsidRPr="00664E02" w:rsidRDefault="00AC3637" w:rsidP="006C5A85">
            <w:pPr>
              <w:spacing w:after="200" w:line="276" w:lineRule="auto"/>
              <w:jc w:val="both"/>
              <w:rPr>
                <w:rFonts w:cs="Times New Roman"/>
              </w:rPr>
            </w:pPr>
          </w:p>
        </w:tc>
      </w:tr>
      <w:tr w:rsidR="00AC3637" w:rsidRPr="00664E02" w14:paraId="0F35E22E" w14:textId="77777777" w:rsidTr="00AC3637">
        <w:tblPrEx>
          <w:jc w:val="center"/>
          <w:tblInd w:w="0" w:type="dxa"/>
          <w:tblBorders>
            <w:top w:val="single" w:sz="4" w:space="0" w:color="auto"/>
            <w:left w:val="single" w:sz="4" w:space="0" w:color="auto"/>
            <w:bottom w:val="single" w:sz="4" w:space="0" w:color="auto"/>
            <w:right w:val="single" w:sz="4" w:space="0" w:color="auto"/>
            <w:insideV w:val="none" w:sz="0" w:space="0" w:color="auto"/>
          </w:tblBorders>
        </w:tblPrEx>
        <w:trPr>
          <w:jc w:val="center"/>
        </w:trPr>
        <w:tc>
          <w:tcPr>
            <w:tcW w:w="5368" w:type="dxa"/>
          </w:tcPr>
          <w:p w14:paraId="1D8B9E1A" w14:textId="77777777" w:rsidR="00AC3637" w:rsidRPr="00664E02" w:rsidRDefault="00AC3637" w:rsidP="006C5A85">
            <w:pPr>
              <w:spacing w:after="200" w:line="276" w:lineRule="auto"/>
              <w:jc w:val="both"/>
              <w:rPr>
                <w:rFonts w:cs="Times New Roman"/>
              </w:rPr>
            </w:pPr>
            <w:r w:rsidRPr="00664E02">
              <w:rPr>
                <w:rFonts w:cs="Times New Roman"/>
              </w:rPr>
              <w:t>PHỤ LỤC</w:t>
            </w:r>
          </w:p>
        </w:tc>
        <w:tc>
          <w:tcPr>
            <w:tcW w:w="4172" w:type="dxa"/>
            <w:gridSpan w:val="2"/>
          </w:tcPr>
          <w:p w14:paraId="103D0884" w14:textId="77777777" w:rsidR="00AC3637" w:rsidRDefault="00AC3637" w:rsidP="006C5A85">
            <w:pPr>
              <w:spacing w:after="200" w:line="276" w:lineRule="auto"/>
              <w:jc w:val="both"/>
              <w:rPr>
                <w:rFonts w:cs="Times New Roman"/>
              </w:rPr>
            </w:pPr>
            <w:r>
              <w:rPr>
                <w:rFonts w:cs="Times New Roman"/>
              </w:rPr>
              <w:t xml:space="preserve">           </w:t>
            </w:r>
            <w:r w:rsidRPr="00664E02">
              <w:rPr>
                <w:rFonts w:cs="Times New Roman"/>
              </w:rPr>
              <w:t>Trang</w:t>
            </w:r>
          </w:p>
          <w:p w14:paraId="107C64DB" w14:textId="77777777" w:rsidR="00AC3637" w:rsidRPr="00664E02" w:rsidRDefault="00AC3637" w:rsidP="006C5A85">
            <w:pPr>
              <w:spacing w:after="200" w:line="276" w:lineRule="auto"/>
              <w:jc w:val="both"/>
              <w:rPr>
                <w:rFonts w:cs="Times New Roman"/>
              </w:rPr>
            </w:pPr>
          </w:p>
        </w:tc>
      </w:tr>
    </w:tbl>
    <w:p w14:paraId="6DD3DB54" w14:textId="0BA22D5F" w:rsidR="00983850" w:rsidRDefault="00983850" w:rsidP="00C572C0">
      <w:pPr>
        <w:spacing w:line="360" w:lineRule="auto"/>
      </w:pPr>
    </w:p>
    <w:p w14:paraId="69DE3B62" w14:textId="0D99094E" w:rsidR="00983850" w:rsidRDefault="00983850">
      <w:r>
        <w:br w:type="page"/>
      </w:r>
    </w:p>
    <w:p w14:paraId="659091BC" w14:textId="71BC91EB" w:rsidR="00983850" w:rsidRPr="00C572C0" w:rsidRDefault="00983850" w:rsidP="00982D61">
      <w:pPr>
        <w:pStyle w:val="Heading1"/>
      </w:pPr>
      <w:r w:rsidRPr="00C572C0">
        <w:lastRenderedPageBreak/>
        <w:t>MỞ ĐẦU</w:t>
      </w:r>
    </w:p>
    <w:p w14:paraId="7633B96D" w14:textId="77777777" w:rsidR="00983850" w:rsidRPr="00C572C0" w:rsidRDefault="00983850" w:rsidP="006B07AF">
      <w:pPr>
        <w:pStyle w:val="Heading2"/>
      </w:pPr>
      <w:r w:rsidRPr="00C572C0">
        <w:t>Mô tả tổng quát chủ đề nghiên cứu</w:t>
      </w:r>
    </w:p>
    <w:p w14:paraId="395D8C86" w14:textId="77777777" w:rsidR="00983850" w:rsidRPr="00C572C0" w:rsidRDefault="00983850" w:rsidP="006B07AF">
      <w:pPr>
        <w:pStyle w:val="Heading3"/>
      </w:pPr>
      <w:r w:rsidRPr="00C572C0">
        <w:t>Tóm lược ý tưởng</w:t>
      </w:r>
    </w:p>
    <w:p w14:paraId="54E4C952"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Đây là chương trình hỗ trợ khoa, nhà trường trong việc quản lý đội thanh niên tình nguyện.</w:t>
      </w:r>
    </w:p>
    <w:p w14:paraId="680C240E"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Chương trình giúp cho khoa, đoàn trường dễ dàng lên lịch phỏng vấn, quản lý sinh viên tình nguyện trong các sự kiện và báo cáo thống kê một cách rõ ràng, rành mạch.</w:t>
      </w:r>
    </w:p>
    <w:p w14:paraId="34D0220D" w14:textId="77777777" w:rsidR="00983850" w:rsidRPr="00C572C0" w:rsidRDefault="00983850" w:rsidP="006B07AF">
      <w:pPr>
        <w:pStyle w:val="Heading3"/>
      </w:pPr>
      <w:r w:rsidRPr="00C572C0">
        <w:t>Chủ đề nghiên cứu</w:t>
      </w:r>
    </w:p>
    <w:p w14:paraId="2FB714F4" w14:textId="164A0F10"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Chủ đề nghiên cứu: Xây dựng chương trình quản lý đội thanh niên tình nguyện khoa Công Nghệ Thông Tin.</w:t>
      </w:r>
    </w:p>
    <w:p w14:paraId="1DABB261" w14:textId="77777777" w:rsidR="00983850" w:rsidRPr="00C572C0" w:rsidRDefault="00983850" w:rsidP="00982D61">
      <w:pPr>
        <w:pStyle w:val="Heading3"/>
      </w:pPr>
      <w:r w:rsidRPr="00C572C0">
        <w:t>Xác định nội dung học tập</w:t>
      </w:r>
    </w:p>
    <w:p w14:paraId="5EE6EFA1"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Để hoàn thiện được chủ đề nghiên cứu, chúng em cần nắm chắc các nội dung sau:</w:t>
      </w:r>
    </w:p>
    <w:p w14:paraId="5C83DCC3"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Cấu trúc của một chương trình Java Core.</w:t>
      </w:r>
    </w:p>
    <w:p w14:paraId="49B9068C"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Các toán tử, câu lệnh trong Java</w:t>
      </w:r>
    </w:p>
    <w:p w14:paraId="5A3CFD4D"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Các tính chất hướng đối tượng trong Java.</w:t>
      </w:r>
    </w:p>
    <w:p w14:paraId="70CE6802"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Xử lý ngoại lệ, I/O theo luồng và thao tác với tệp.</w:t>
      </w:r>
    </w:p>
    <w:p w14:paraId="39790A4A" w14:textId="77777777" w:rsidR="00983850" w:rsidRPr="00C572C0" w:rsidRDefault="00983850" w:rsidP="00983850">
      <w:pPr>
        <w:pStyle w:val="ListParagraph"/>
        <w:numPr>
          <w:ilvl w:val="1"/>
          <w:numId w:val="8"/>
        </w:numPr>
        <w:spacing w:line="360" w:lineRule="auto"/>
        <w:rPr>
          <w:rFonts w:cs="Times New Roman"/>
          <w:szCs w:val="28"/>
        </w:rPr>
      </w:pPr>
      <w:r w:rsidRPr="00C572C0">
        <w:rPr>
          <w:rFonts w:cs="Times New Roman"/>
          <w:szCs w:val="28"/>
        </w:rPr>
        <w:t>Giao diện GUI Java Swing.</w:t>
      </w:r>
    </w:p>
    <w:p w14:paraId="738C9292" w14:textId="77777777" w:rsidR="00983850" w:rsidRPr="00C572C0" w:rsidRDefault="00983850" w:rsidP="006B07AF">
      <w:pPr>
        <w:pStyle w:val="Heading3"/>
      </w:pPr>
      <w:r w:rsidRPr="00C572C0">
        <w:t>Các kỹ năng</w:t>
      </w:r>
    </w:p>
    <w:p w14:paraId="72DFD522" w14:textId="77777777" w:rsidR="00983850" w:rsidRPr="00C572C0" w:rsidRDefault="00983850" w:rsidP="006B07AF">
      <w:pPr>
        <w:pStyle w:val="Heading4"/>
      </w:pPr>
      <w:r w:rsidRPr="00C572C0">
        <w:t>Các kiến thức, kỹ năng đã có để thực hiện nghiên cứu</w:t>
      </w:r>
    </w:p>
    <w:p w14:paraId="1000815A"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Lập trình Java cơ bản.</w:t>
      </w:r>
    </w:p>
    <w:p w14:paraId="7E6F00E1"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Lập trình Java hướng đối tượng.</w:t>
      </w:r>
    </w:p>
    <w:p w14:paraId="0381B7DF"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Xử lý ngoại lệ và thao tác với tệp.</w:t>
      </w:r>
    </w:p>
    <w:p w14:paraId="22778A81" w14:textId="77777777" w:rsidR="00983850" w:rsidRPr="00C572C0" w:rsidRDefault="00983850" w:rsidP="00983850">
      <w:pPr>
        <w:pStyle w:val="ListParagraph"/>
        <w:spacing w:line="360" w:lineRule="auto"/>
        <w:ind w:left="2160"/>
        <w:rPr>
          <w:rFonts w:cs="Times New Roman"/>
          <w:szCs w:val="28"/>
        </w:rPr>
      </w:pPr>
      <w:r w:rsidRPr="00C572C0">
        <w:rPr>
          <w:rFonts w:cs="Times New Roman"/>
          <w:szCs w:val="28"/>
        </w:rPr>
        <w:t>- Lập trình giao diện Java.</w:t>
      </w:r>
    </w:p>
    <w:p w14:paraId="5F093BF2" w14:textId="4EBA2CE5" w:rsidR="00983850" w:rsidRPr="00982D61" w:rsidRDefault="00983850" w:rsidP="00982D61">
      <w:pPr>
        <w:pStyle w:val="Heading4"/>
        <w:rPr>
          <w:rStyle w:val="Heading4Char"/>
        </w:rPr>
      </w:pPr>
      <w:r w:rsidRPr="00982D61">
        <w:rPr>
          <w:rStyle w:val="Heading4Char"/>
        </w:rPr>
        <w:t>Kỹ năng then chốt trong chủ đề nghiên cứu.</w:t>
      </w:r>
    </w:p>
    <w:p w14:paraId="004D9EE4" w14:textId="77777777" w:rsidR="00983850" w:rsidRPr="00C572C0" w:rsidRDefault="00983850" w:rsidP="00983850">
      <w:pPr>
        <w:pStyle w:val="ListParagraph"/>
        <w:spacing w:line="360" w:lineRule="auto"/>
        <w:ind w:left="1080"/>
        <w:rPr>
          <w:rFonts w:cs="Times New Roman"/>
          <w:szCs w:val="28"/>
        </w:rPr>
      </w:pPr>
      <w:r w:rsidRPr="00C572C0">
        <w:rPr>
          <w:rFonts w:cs="Times New Roman"/>
          <w:szCs w:val="28"/>
        </w:rPr>
        <w:tab/>
      </w:r>
      <w:r w:rsidRPr="00C572C0">
        <w:rPr>
          <w:rFonts w:cs="Times New Roman"/>
          <w:szCs w:val="28"/>
        </w:rPr>
        <w:tab/>
        <w:t>- Kỹ năng làm việc nhóm.</w:t>
      </w:r>
    </w:p>
    <w:p w14:paraId="3CD53A7D" w14:textId="77777777" w:rsidR="00983850" w:rsidRPr="00C572C0" w:rsidRDefault="00983850" w:rsidP="00983850">
      <w:pPr>
        <w:pStyle w:val="ListParagraph"/>
        <w:spacing w:line="360" w:lineRule="auto"/>
        <w:ind w:left="1080"/>
        <w:rPr>
          <w:rFonts w:cs="Times New Roman"/>
          <w:szCs w:val="28"/>
        </w:rPr>
      </w:pPr>
      <w:r w:rsidRPr="00C572C0">
        <w:rPr>
          <w:rFonts w:cs="Times New Roman"/>
          <w:szCs w:val="28"/>
        </w:rPr>
        <w:tab/>
      </w:r>
      <w:r w:rsidRPr="00C572C0">
        <w:rPr>
          <w:rFonts w:cs="Times New Roman"/>
          <w:szCs w:val="28"/>
        </w:rPr>
        <w:tab/>
        <w:t>- Kỹ năng xây dựng ý tưởng.</w:t>
      </w:r>
    </w:p>
    <w:p w14:paraId="5B31A6F3" w14:textId="77777777" w:rsidR="00983850" w:rsidRPr="00C572C0" w:rsidRDefault="00983850" w:rsidP="00983850">
      <w:pPr>
        <w:pStyle w:val="ListParagraph"/>
        <w:spacing w:line="360" w:lineRule="auto"/>
        <w:ind w:left="1080"/>
        <w:rPr>
          <w:rFonts w:cs="Times New Roman"/>
          <w:szCs w:val="28"/>
        </w:rPr>
      </w:pPr>
      <w:r w:rsidRPr="00C572C0">
        <w:rPr>
          <w:rFonts w:cs="Times New Roman"/>
          <w:szCs w:val="28"/>
        </w:rPr>
        <w:lastRenderedPageBreak/>
        <w:tab/>
      </w:r>
      <w:r w:rsidRPr="00C572C0">
        <w:rPr>
          <w:rFonts w:cs="Times New Roman"/>
          <w:szCs w:val="28"/>
        </w:rPr>
        <w:tab/>
        <w:t>- Kỹ năng thu thập thông tin và chọn lọc thông tin.</w:t>
      </w:r>
    </w:p>
    <w:p w14:paraId="1ADEA2D4" w14:textId="77777777" w:rsidR="00983850" w:rsidRPr="00C572C0" w:rsidRDefault="00983850" w:rsidP="00982D61">
      <w:pPr>
        <w:pStyle w:val="Heading2"/>
      </w:pPr>
      <w:r w:rsidRPr="00C572C0">
        <w:t>Mục tiêu và tiêu chuẩn đầu ra của học phần</w:t>
      </w:r>
    </w:p>
    <w:p w14:paraId="6A195DBA"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Hoàn thiện Demo sản phẩm chương trình quản lý đội thanh niên tình nguyện khoa Công Nghệ Thông Tin.</w:t>
      </w:r>
    </w:p>
    <w:p w14:paraId="6A2DAA0B"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Trang bị thêm kiến thức còn thiếu.</w:t>
      </w:r>
    </w:p>
    <w:p w14:paraId="74E16366" w14:textId="77777777" w:rsidR="00983850" w:rsidRPr="00C572C0" w:rsidRDefault="00983850" w:rsidP="00983850">
      <w:pPr>
        <w:pStyle w:val="ListParagraph"/>
        <w:numPr>
          <w:ilvl w:val="0"/>
          <w:numId w:val="8"/>
        </w:numPr>
        <w:spacing w:line="360" w:lineRule="auto"/>
        <w:rPr>
          <w:rFonts w:cs="Times New Roman"/>
          <w:szCs w:val="28"/>
        </w:rPr>
      </w:pPr>
      <w:r w:rsidRPr="00C572C0">
        <w:rPr>
          <w:rFonts w:cs="Times New Roman"/>
          <w:szCs w:val="28"/>
        </w:rPr>
        <w:t>Nắm chắc được các kiến thức đã học được và sử dụng nhuần nhuyễn và xử lý bài toán theo hướng tối ưu nhất.</w:t>
      </w:r>
    </w:p>
    <w:p w14:paraId="05AF467B" w14:textId="77777777" w:rsidR="00983850" w:rsidRPr="00C572C0" w:rsidRDefault="00983850" w:rsidP="00983850">
      <w:pPr>
        <w:spacing w:line="360" w:lineRule="auto"/>
        <w:rPr>
          <w:rFonts w:cs="Times New Roman"/>
          <w:szCs w:val="28"/>
        </w:rPr>
      </w:pPr>
    </w:p>
    <w:p w14:paraId="302F8B11" w14:textId="45381F46" w:rsidR="00983850" w:rsidRPr="00C572C0" w:rsidRDefault="00983850" w:rsidP="00982D61">
      <w:pPr>
        <w:pStyle w:val="Heading1"/>
      </w:pPr>
      <w:r w:rsidRPr="00C572C0">
        <w:t>KẾT QUẢ NGHIÊN CỨU</w:t>
      </w:r>
    </w:p>
    <w:p w14:paraId="2AF6CF5D" w14:textId="08A3EBC9" w:rsidR="00983850" w:rsidRPr="00C572C0" w:rsidRDefault="00983850" w:rsidP="00982D61">
      <w:pPr>
        <w:pStyle w:val="Heading2"/>
      </w:pPr>
      <w:r w:rsidRPr="00C572C0">
        <w:t>Giới thiệu</w:t>
      </w:r>
    </w:p>
    <w:p w14:paraId="597DE180" w14:textId="77777777" w:rsidR="00983850" w:rsidRPr="00C572C0" w:rsidRDefault="00983850" w:rsidP="00983850">
      <w:pPr>
        <w:spacing w:line="360" w:lineRule="auto"/>
        <w:rPr>
          <w:rFonts w:cs="Times New Roman"/>
          <w:szCs w:val="28"/>
        </w:rPr>
      </w:pPr>
      <w:r w:rsidRPr="00C572C0">
        <w:rPr>
          <w:rFonts w:cs="Times New Roman"/>
          <w:szCs w:val="28"/>
        </w:rPr>
        <w:t>Kết quả nghiên cứu của nhóm em là một chương trình “Quản lý đội thanh niên tình nguyện khoa Công Nghệ Thông Tin” được sử dụng trên một số hệ điều hành như Mac, Windows ... Chương trình này được phát triển nhắm giúp đỡ đoàn trường, khoa quản lý đội và các sự kiện của đội một cách dõ dàng nhất.</w:t>
      </w:r>
    </w:p>
    <w:p w14:paraId="4D40C69D" w14:textId="77777777" w:rsidR="00983850" w:rsidRPr="00C572C0" w:rsidRDefault="00983850" w:rsidP="00983850">
      <w:pPr>
        <w:spacing w:line="360" w:lineRule="auto"/>
        <w:rPr>
          <w:rFonts w:cs="Times New Roman"/>
          <w:szCs w:val="28"/>
        </w:rPr>
      </w:pPr>
      <w:r w:rsidRPr="00C572C0">
        <w:rPr>
          <w:rFonts w:cs="Times New Roman"/>
          <w:szCs w:val="28"/>
        </w:rPr>
        <w:t xml:space="preserve">Trước khi bắt tay vào phát triển sản phẩm thì nhóm em đã cùng nhau nghiên cứu và chọn lọc được mô hình phát triển sản phầm phù hợp với bài toán được đưa ra. Nhóm chúng em quyết định sử dụng mô hình thác nước (Waterfall) để xác định được các quy trình trong xây dựng sản phẩm. Vì mô hình này dễ quản lý, dễ tiếp cận, sử dụng và nó rất phù hợp cho các sản phẩm vừa và nhỏ. </w:t>
      </w:r>
    </w:p>
    <w:p w14:paraId="49104A14" w14:textId="035BC9E6" w:rsidR="00983850" w:rsidRPr="00982D61" w:rsidRDefault="00983850" w:rsidP="00982D61">
      <w:pPr>
        <w:pStyle w:val="ListParagraph"/>
        <w:numPr>
          <w:ilvl w:val="0"/>
          <w:numId w:val="14"/>
        </w:numPr>
        <w:spacing w:line="360" w:lineRule="auto"/>
        <w:rPr>
          <w:rFonts w:cs="Times New Roman"/>
          <w:szCs w:val="28"/>
        </w:rPr>
      </w:pPr>
      <w:r w:rsidRPr="00982D61">
        <w:rPr>
          <w:rFonts w:cs="Times New Roman"/>
          <w:szCs w:val="28"/>
        </w:rPr>
        <w:t>Kết quả đạt được: Chương trình quản lý đội thanh niên tình nguyện khoa Công nghệ thông tin.</w:t>
      </w:r>
    </w:p>
    <w:p w14:paraId="10F6C154" w14:textId="6FD97767" w:rsidR="00983850" w:rsidRPr="00982D61" w:rsidRDefault="00983850" w:rsidP="00982D61">
      <w:pPr>
        <w:pStyle w:val="ListParagraph"/>
        <w:numPr>
          <w:ilvl w:val="0"/>
          <w:numId w:val="14"/>
        </w:numPr>
        <w:spacing w:line="360" w:lineRule="auto"/>
        <w:rPr>
          <w:rFonts w:cs="Times New Roman"/>
          <w:szCs w:val="28"/>
        </w:rPr>
      </w:pPr>
      <w:r w:rsidRPr="00982D61">
        <w:rPr>
          <w:rFonts w:cs="Times New Roman"/>
          <w:szCs w:val="28"/>
        </w:rPr>
        <w:t>Mô tả sản phẩm:</w:t>
      </w:r>
    </w:p>
    <w:p w14:paraId="656361BF" w14:textId="559B94C9"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t>Tên sản phẩm: Chương trình quản lý đội thanh niên tình nguyện khoa Công nghệ thông tin.</w:t>
      </w:r>
    </w:p>
    <w:p w14:paraId="30A9B900" w14:textId="5D9027DA"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t>Hình thức sản phẩm: Phần mềm ứng dụng chạy trên desktop</w:t>
      </w:r>
    </w:p>
    <w:p w14:paraId="7A2AFBF4" w14:textId="16ABF2D9"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t>Cấu trúc: Ngôn ngữ Java, đọc ghi File ....</w:t>
      </w:r>
    </w:p>
    <w:p w14:paraId="5E10C05E" w14:textId="7752EA65" w:rsidR="00983850" w:rsidRPr="00982D61" w:rsidRDefault="00983850" w:rsidP="00982D61">
      <w:pPr>
        <w:pStyle w:val="ListParagraph"/>
        <w:numPr>
          <w:ilvl w:val="1"/>
          <w:numId w:val="14"/>
        </w:numPr>
        <w:spacing w:line="360" w:lineRule="auto"/>
        <w:rPr>
          <w:rFonts w:cs="Times New Roman"/>
          <w:szCs w:val="28"/>
        </w:rPr>
      </w:pPr>
      <w:r w:rsidRPr="00982D61">
        <w:rPr>
          <w:rFonts w:cs="Times New Roman"/>
          <w:szCs w:val="28"/>
        </w:rPr>
        <w:t>Nội dung sản phẩm gồm các chức năng:</w:t>
      </w:r>
    </w:p>
    <w:p w14:paraId="43B0B263" w14:textId="081AFF48"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lastRenderedPageBreak/>
        <w:t xml:space="preserve">Đăng kí để phỏng </w:t>
      </w:r>
      <w:r w:rsidR="00982D61">
        <w:rPr>
          <w:rFonts w:cs="Times New Roman"/>
          <w:szCs w:val="28"/>
        </w:rPr>
        <w:t>vấn</w:t>
      </w:r>
      <w:r w:rsidR="00982D61">
        <w:rPr>
          <w:rFonts w:cs="Times New Roman"/>
          <w:szCs w:val="28"/>
          <w:lang w:val="vi-VN"/>
        </w:rPr>
        <w:t>.</w:t>
      </w:r>
    </w:p>
    <w:p w14:paraId="6CB84A71" w14:textId="267A0596"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 xml:space="preserve">Đăng </w:t>
      </w:r>
      <w:r w:rsidR="00982D61">
        <w:rPr>
          <w:rFonts w:cs="Times New Roman"/>
          <w:szCs w:val="28"/>
        </w:rPr>
        <w:t>nhập</w:t>
      </w:r>
      <w:r w:rsidR="00982D61">
        <w:rPr>
          <w:rFonts w:cs="Times New Roman"/>
          <w:szCs w:val="28"/>
          <w:lang w:val="vi-VN"/>
        </w:rPr>
        <w:t>.</w:t>
      </w:r>
    </w:p>
    <w:p w14:paraId="750CC004" w14:textId="5F1E0818"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Sinh viên</w:t>
      </w:r>
      <w:r w:rsidR="00982D61">
        <w:rPr>
          <w:rFonts w:cs="Times New Roman"/>
          <w:szCs w:val="28"/>
          <w:lang w:val="vi-VN"/>
        </w:rPr>
        <w:t xml:space="preserve"> </w:t>
      </w:r>
      <w:r w:rsidRPr="00982D61">
        <w:rPr>
          <w:rFonts w:cs="Times New Roman"/>
          <w:szCs w:val="28"/>
        </w:rPr>
        <w:t>(</w:t>
      </w:r>
      <w:r w:rsidR="00982D61">
        <w:rPr>
          <w:rFonts w:cs="Times New Roman"/>
          <w:szCs w:val="28"/>
        </w:rPr>
        <w:t>T</w:t>
      </w:r>
      <w:r w:rsidRPr="00982D61">
        <w:rPr>
          <w:rFonts w:cs="Times New Roman"/>
          <w:szCs w:val="28"/>
        </w:rPr>
        <w:t>hành viên trong đội thanh niên tình nguyện) có thể xem, sửa, xóa thông tin của mình.</w:t>
      </w:r>
    </w:p>
    <w:p w14:paraId="052F5A1C"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Quản lý sinh viên: xem, thêm, sửa, xóa sinh viên.</w:t>
      </w:r>
    </w:p>
    <w:p w14:paraId="04A09302" w14:textId="3235222F"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Lên lịch sự kiện (Thêm, Sửa, Xóa sự kiện).</w:t>
      </w:r>
    </w:p>
    <w:p w14:paraId="1F3454FF"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Chọn sinh viên đi tình nguyện và tham gia các sự kiện.</w:t>
      </w:r>
    </w:p>
    <w:p w14:paraId="35AD86FD"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Thêm, sửa các khoản phí hoạt động.</w:t>
      </w:r>
    </w:p>
    <w:p w14:paraId="5D207545"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Lên lịch phỏng vấn cho sinh viên có nguyện vọng đăng kí và muốn trở thành thành viên của đội thanh niên tình nguyện.</w:t>
      </w:r>
    </w:p>
    <w:p w14:paraId="413FBE58" w14:textId="77777777" w:rsidR="00983850" w:rsidRPr="00982D61" w:rsidRDefault="00983850" w:rsidP="00982D61">
      <w:pPr>
        <w:pStyle w:val="ListParagraph"/>
        <w:numPr>
          <w:ilvl w:val="2"/>
          <w:numId w:val="14"/>
        </w:numPr>
        <w:spacing w:line="360" w:lineRule="auto"/>
        <w:rPr>
          <w:rFonts w:cs="Times New Roman"/>
          <w:szCs w:val="28"/>
        </w:rPr>
      </w:pPr>
      <w:r w:rsidRPr="00982D61">
        <w:rPr>
          <w:rFonts w:cs="Times New Roman"/>
          <w:szCs w:val="28"/>
        </w:rPr>
        <w:t>Chỉnh sửa ngân sách.</w:t>
      </w:r>
    </w:p>
    <w:p w14:paraId="5CF02DE1" w14:textId="6C402EBE" w:rsidR="00983850" w:rsidRPr="00982D61" w:rsidRDefault="00983850" w:rsidP="00983850">
      <w:pPr>
        <w:pStyle w:val="ListParagraph"/>
        <w:numPr>
          <w:ilvl w:val="2"/>
          <w:numId w:val="14"/>
        </w:numPr>
        <w:spacing w:line="360" w:lineRule="auto"/>
        <w:rPr>
          <w:rFonts w:cs="Times New Roman"/>
          <w:szCs w:val="28"/>
        </w:rPr>
      </w:pPr>
      <w:r w:rsidRPr="00982D61">
        <w:rPr>
          <w:rFonts w:cs="Times New Roman"/>
          <w:szCs w:val="28"/>
        </w:rPr>
        <w:t xml:space="preserve">Thống kê các khoản chi trong các sự kiện của </w:t>
      </w:r>
      <w:r w:rsidR="00982D61">
        <w:rPr>
          <w:rFonts w:cs="Times New Roman"/>
          <w:szCs w:val="28"/>
        </w:rPr>
        <w:t>đội</w:t>
      </w:r>
      <w:r w:rsidR="00982D61">
        <w:rPr>
          <w:rFonts w:cs="Times New Roman"/>
          <w:szCs w:val="28"/>
          <w:lang w:val="vi-VN"/>
        </w:rPr>
        <w:t>.</w:t>
      </w:r>
      <w:r w:rsidRPr="00982D61">
        <w:rPr>
          <w:rFonts w:cs="Times New Roman"/>
          <w:szCs w:val="28"/>
        </w:rPr>
        <w:tab/>
      </w:r>
    </w:p>
    <w:p w14:paraId="051CF6CB" w14:textId="5AC0BFF8" w:rsidR="00983850" w:rsidRPr="00982D61" w:rsidRDefault="00983850" w:rsidP="00982D61">
      <w:pPr>
        <w:pStyle w:val="Heading2"/>
      </w:pPr>
      <w:r w:rsidRPr="00982D61">
        <w:rPr>
          <w:rStyle w:val="Heading2Char"/>
          <w:b/>
        </w:rPr>
        <w:t>Khảo sát hệ thống</w:t>
      </w:r>
    </w:p>
    <w:p w14:paraId="43348C5C" w14:textId="7056D1F6" w:rsidR="00983850" w:rsidRPr="00C572C0" w:rsidRDefault="00983850" w:rsidP="00982D61">
      <w:pPr>
        <w:pStyle w:val="Heading3"/>
      </w:pPr>
      <w:r w:rsidRPr="00C572C0">
        <w:t>Khảo sát sơ lược</w:t>
      </w:r>
    </w:p>
    <w:p w14:paraId="51F96B41" w14:textId="5697593C" w:rsidR="00983850" w:rsidRPr="00982D61" w:rsidRDefault="00983850" w:rsidP="00982D61">
      <w:pPr>
        <w:pStyle w:val="ListParagraph"/>
        <w:numPr>
          <w:ilvl w:val="0"/>
          <w:numId w:val="11"/>
        </w:numPr>
        <w:spacing w:line="360" w:lineRule="auto"/>
        <w:rPr>
          <w:rFonts w:cs="Times New Roman"/>
          <w:szCs w:val="28"/>
        </w:rPr>
      </w:pPr>
      <w:r w:rsidRPr="00982D61">
        <w:rPr>
          <w:rFonts w:cs="Times New Roman"/>
          <w:szCs w:val="28"/>
        </w:rPr>
        <w:t>Đối tượng sử dụng phần mềm: Đoàn trường, Khoa Công nghệ Thông tin.</w:t>
      </w:r>
    </w:p>
    <w:p w14:paraId="6894818A" w14:textId="62D2F4FE" w:rsidR="00983850" w:rsidRPr="00C572C0" w:rsidRDefault="00983850" w:rsidP="00982D61">
      <w:pPr>
        <w:pStyle w:val="Heading3"/>
      </w:pPr>
      <w:r w:rsidRPr="00C572C0">
        <w:t xml:space="preserve">Tài liệu đặc tả yêu cầu </w:t>
      </w:r>
    </w:p>
    <w:p w14:paraId="243A7EAD" w14:textId="096A9462" w:rsidR="00983850" w:rsidRPr="00982D61" w:rsidRDefault="00983850" w:rsidP="00982D61">
      <w:pPr>
        <w:pStyle w:val="ListParagraph"/>
        <w:numPr>
          <w:ilvl w:val="0"/>
          <w:numId w:val="12"/>
        </w:numPr>
        <w:spacing w:line="360" w:lineRule="auto"/>
        <w:rPr>
          <w:rFonts w:cs="Times New Roman"/>
          <w:szCs w:val="28"/>
        </w:rPr>
      </w:pPr>
      <w:r w:rsidRPr="00982D61">
        <w:rPr>
          <w:rFonts w:cs="Times New Roman"/>
          <w:szCs w:val="28"/>
        </w:rPr>
        <w:t>Mô tả hệ thống:</w:t>
      </w:r>
    </w:p>
    <w:p w14:paraId="731A69C4" w14:textId="7FD3A64D"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 xml:space="preserve">Hệ thống quản lý đội thanh niên tình nguyện khoa Công nghệ thông tin trường Đại học Công nghiệp Hà </w:t>
      </w:r>
      <w:r w:rsidR="00A12336">
        <w:rPr>
          <w:rFonts w:cs="Times New Roman"/>
          <w:szCs w:val="28"/>
        </w:rPr>
        <w:t>Nội</w:t>
      </w:r>
      <w:r w:rsidRPr="00982D61">
        <w:rPr>
          <w:rFonts w:cs="Times New Roman"/>
          <w:szCs w:val="28"/>
        </w:rPr>
        <w:t xml:space="preserve"> giúp cho đoàn trường, khoa có thể theo dõi, quản lý </w:t>
      </w:r>
      <w:r w:rsidR="00A12336">
        <w:rPr>
          <w:rFonts w:cs="Times New Roman"/>
          <w:szCs w:val="28"/>
        </w:rPr>
        <w:t>qu</w:t>
      </w:r>
      <w:r w:rsidRPr="00982D61">
        <w:rPr>
          <w:rFonts w:cs="Times New Roman"/>
          <w:szCs w:val="28"/>
        </w:rPr>
        <w:t>á trình hoạt động của đội.</w:t>
      </w:r>
    </w:p>
    <w:p w14:paraId="575889E0" w14:textId="4945181C"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Hệ thống sẽ thông báo lịch đi phỏng vấn cho những sinh viên đăng kí có nguyện vọng tham gia đội.</w:t>
      </w:r>
    </w:p>
    <w:p w14:paraId="7AAE3202" w14:textId="37B233C8"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Hệ thống sẽ lên lịch sự kiện và admin sẽ chọn những sinh viên tham gia và hoạt động trong sự kiện đó.</w:t>
      </w:r>
    </w:p>
    <w:p w14:paraId="07C17C8D" w14:textId="20801A70"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Hệ thống sẽ xuất ra các thống kê chi phí sau các sự kiện của đội.</w:t>
      </w:r>
    </w:p>
    <w:p w14:paraId="24D3F096" w14:textId="0D3CE1E2" w:rsidR="00983850" w:rsidRPr="00982D61" w:rsidRDefault="00983850" w:rsidP="00982D61">
      <w:pPr>
        <w:pStyle w:val="ListParagraph"/>
        <w:numPr>
          <w:ilvl w:val="1"/>
          <w:numId w:val="12"/>
        </w:numPr>
        <w:spacing w:line="360" w:lineRule="auto"/>
        <w:rPr>
          <w:rFonts w:cs="Times New Roman"/>
          <w:szCs w:val="28"/>
        </w:rPr>
      </w:pPr>
      <w:r w:rsidRPr="00982D61">
        <w:rPr>
          <w:rFonts w:cs="Times New Roman"/>
          <w:szCs w:val="28"/>
        </w:rPr>
        <w:t xml:space="preserve">Hệ thống gồm 3 quyền chính là: admin (đoàn trường, khoa) và sinh viên chưa là thành viên của đội thanh niên tình nguyện, sinh viên đã là thành viên của đội thanh niên tình nguyện. Trong đó: </w:t>
      </w:r>
      <w:r w:rsidRPr="00982D61">
        <w:rPr>
          <w:rFonts w:cs="Times New Roman"/>
          <w:szCs w:val="28"/>
        </w:rPr>
        <w:lastRenderedPageBreak/>
        <w:t>admin có thể quản lý các chức năng của chương trình, sinh viên chưa là thành viên của đội có thể đăng kí và được nhận lịch phỏng vấn, sinh viên đã là thành viên của đội có thể được chọn đi tình nguyện ...</w:t>
      </w:r>
    </w:p>
    <w:p w14:paraId="71C16948" w14:textId="685CC5BA" w:rsidR="00983850" w:rsidRPr="00982D61" w:rsidRDefault="00983850" w:rsidP="00982D61">
      <w:pPr>
        <w:pStyle w:val="ListParagraph"/>
        <w:numPr>
          <w:ilvl w:val="0"/>
          <w:numId w:val="12"/>
        </w:numPr>
        <w:spacing w:line="360" w:lineRule="auto"/>
        <w:rPr>
          <w:rFonts w:cs="Times New Roman"/>
          <w:szCs w:val="28"/>
        </w:rPr>
      </w:pPr>
      <w:r w:rsidRPr="00982D61">
        <w:rPr>
          <w:rFonts w:cs="Times New Roman"/>
          <w:szCs w:val="28"/>
        </w:rPr>
        <w:t>Giao diện</w:t>
      </w:r>
      <w:ins w:id="0" w:author="Vũ Thị Dương" w:date="2023-02-17T16:28:00Z">
        <w:r w:rsidR="0064180A">
          <w:rPr>
            <w:rFonts w:cs="Times New Roman"/>
            <w:szCs w:val="28"/>
          </w:rPr>
          <w:t xml:space="preserve"> chưa đưa vội vì đây mới là khảo sát. Nếu khảo sát hệ thống cũ thì mới ghi và đề xuất sửa đổi. hiện tại phần  bên trên chưua thấy điêu đó</w:t>
        </w:r>
      </w:ins>
    </w:p>
    <w:p w14:paraId="23F0D13D" w14:textId="77777777" w:rsidR="00983850" w:rsidRPr="00C572C0" w:rsidRDefault="00983850" w:rsidP="00983850">
      <w:pPr>
        <w:spacing w:line="360" w:lineRule="auto"/>
        <w:rPr>
          <w:rFonts w:cs="Times New Roman"/>
          <w:szCs w:val="28"/>
        </w:rPr>
      </w:pPr>
      <w:r w:rsidRPr="00C572C0">
        <w:rPr>
          <w:rFonts w:cs="Times New Roman"/>
          <w:szCs w:val="28"/>
        </w:rPr>
        <w:t>Đăng nhập</w:t>
      </w:r>
    </w:p>
    <w:p w14:paraId="6897E228"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44694AB0" wp14:editId="16632200">
            <wp:extent cx="4666667" cy="33047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6667" cy="3304762"/>
                    </a:xfrm>
                    <a:prstGeom prst="rect">
                      <a:avLst/>
                    </a:prstGeom>
                  </pic:spPr>
                </pic:pic>
              </a:graphicData>
            </a:graphic>
          </wp:inline>
        </w:drawing>
      </w:r>
    </w:p>
    <w:p w14:paraId="25CBFFEF" w14:textId="77777777" w:rsidR="00983850" w:rsidRPr="00C572C0" w:rsidRDefault="00983850" w:rsidP="00983850">
      <w:pPr>
        <w:spacing w:line="360" w:lineRule="auto"/>
        <w:rPr>
          <w:rFonts w:cs="Times New Roman"/>
          <w:szCs w:val="28"/>
        </w:rPr>
      </w:pPr>
    </w:p>
    <w:p w14:paraId="1E2640C7" w14:textId="77777777" w:rsidR="00983850" w:rsidRPr="00C572C0" w:rsidRDefault="00983850" w:rsidP="00983850">
      <w:pPr>
        <w:pStyle w:val="ListParagraph"/>
        <w:numPr>
          <w:ilvl w:val="0"/>
          <w:numId w:val="9"/>
        </w:numPr>
        <w:spacing w:line="360" w:lineRule="auto"/>
        <w:rPr>
          <w:rFonts w:cs="Times New Roman"/>
          <w:szCs w:val="28"/>
        </w:rPr>
      </w:pPr>
      <w:r w:rsidRPr="00C572C0">
        <w:rPr>
          <w:rFonts w:cs="Times New Roman"/>
          <w:szCs w:val="28"/>
        </w:rPr>
        <w:t>Các chức năng của Sinh viên</w:t>
      </w:r>
    </w:p>
    <w:p w14:paraId="3C8FDAAD" w14:textId="77777777" w:rsidR="00983850" w:rsidRPr="00C572C0" w:rsidRDefault="00983850" w:rsidP="00983850">
      <w:pPr>
        <w:pStyle w:val="ListParagraph"/>
        <w:spacing w:line="360" w:lineRule="auto"/>
        <w:rPr>
          <w:rFonts w:cs="Times New Roman"/>
          <w:szCs w:val="28"/>
        </w:rPr>
      </w:pPr>
      <w:r w:rsidRPr="00C572C0">
        <w:rPr>
          <w:rFonts w:cs="Times New Roman"/>
          <w:szCs w:val="28"/>
        </w:rPr>
        <w:t>Đăng ký</w:t>
      </w:r>
    </w:p>
    <w:p w14:paraId="75C4E427"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lastRenderedPageBreak/>
        <w:drawing>
          <wp:inline distT="0" distB="0" distL="0" distR="0" wp14:anchorId="741C083A" wp14:editId="72749C0B">
            <wp:extent cx="421894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762" cy="4243470"/>
                    </a:xfrm>
                    <a:prstGeom prst="rect">
                      <a:avLst/>
                    </a:prstGeom>
                  </pic:spPr>
                </pic:pic>
              </a:graphicData>
            </a:graphic>
          </wp:inline>
        </w:drawing>
      </w:r>
    </w:p>
    <w:p w14:paraId="1D71AD0C" w14:textId="77777777" w:rsidR="00983850" w:rsidRPr="00C572C0" w:rsidRDefault="00983850" w:rsidP="00983850">
      <w:pPr>
        <w:pStyle w:val="ListParagraph"/>
        <w:spacing w:line="360" w:lineRule="auto"/>
        <w:rPr>
          <w:rFonts w:cs="Times New Roman"/>
          <w:szCs w:val="28"/>
        </w:rPr>
      </w:pPr>
      <w:r w:rsidRPr="00C572C0">
        <w:rPr>
          <w:rFonts w:cs="Times New Roman"/>
          <w:szCs w:val="28"/>
        </w:rPr>
        <w:t>Xem thông tin cá nhân</w:t>
      </w:r>
    </w:p>
    <w:p w14:paraId="2D086905"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drawing>
          <wp:inline distT="0" distB="0" distL="0" distR="0" wp14:anchorId="7E933F50" wp14:editId="71F0E0DD">
            <wp:extent cx="3323809" cy="3647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809" cy="3647619"/>
                    </a:xfrm>
                    <a:prstGeom prst="rect">
                      <a:avLst/>
                    </a:prstGeom>
                  </pic:spPr>
                </pic:pic>
              </a:graphicData>
            </a:graphic>
          </wp:inline>
        </w:drawing>
      </w:r>
    </w:p>
    <w:p w14:paraId="36B1BF7B" w14:textId="77777777" w:rsidR="00983850" w:rsidRPr="00C572C0" w:rsidRDefault="00983850" w:rsidP="00983850">
      <w:pPr>
        <w:pStyle w:val="ListParagraph"/>
        <w:spacing w:line="360" w:lineRule="auto"/>
        <w:rPr>
          <w:rFonts w:cs="Times New Roman"/>
          <w:szCs w:val="28"/>
        </w:rPr>
      </w:pPr>
      <w:r w:rsidRPr="00C572C0">
        <w:rPr>
          <w:rFonts w:cs="Times New Roman"/>
          <w:szCs w:val="28"/>
        </w:rPr>
        <w:t>Sửa thông tin cá nhân</w:t>
      </w:r>
    </w:p>
    <w:p w14:paraId="5C0BA347"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lastRenderedPageBreak/>
        <w:drawing>
          <wp:inline distT="0" distB="0" distL="0" distR="0" wp14:anchorId="40EF616A" wp14:editId="3A790556">
            <wp:extent cx="3619048" cy="3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048" cy="3838095"/>
                    </a:xfrm>
                    <a:prstGeom prst="rect">
                      <a:avLst/>
                    </a:prstGeom>
                  </pic:spPr>
                </pic:pic>
              </a:graphicData>
            </a:graphic>
          </wp:inline>
        </w:drawing>
      </w:r>
    </w:p>
    <w:p w14:paraId="4583D394" w14:textId="77777777" w:rsidR="00983850" w:rsidRPr="00C572C0" w:rsidRDefault="00983850" w:rsidP="00983850">
      <w:pPr>
        <w:pStyle w:val="ListParagraph"/>
        <w:spacing w:line="360" w:lineRule="auto"/>
        <w:rPr>
          <w:rFonts w:cs="Times New Roman"/>
          <w:szCs w:val="28"/>
        </w:rPr>
      </w:pPr>
    </w:p>
    <w:p w14:paraId="6D58A71C" w14:textId="77777777" w:rsidR="00983850" w:rsidRPr="00C572C0" w:rsidRDefault="00983850" w:rsidP="00983850">
      <w:pPr>
        <w:pStyle w:val="ListParagraph"/>
        <w:spacing w:line="360" w:lineRule="auto"/>
        <w:rPr>
          <w:rFonts w:cs="Times New Roman"/>
          <w:szCs w:val="28"/>
        </w:rPr>
      </w:pPr>
    </w:p>
    <w:p w14:paraId="7D0FCEE9" w14:textId="77777777" w:rsidR="00983850" w:rsidRPr="00C572C0" w:rsidRDefault="00983850" w:rsidP="00983850">
      <w:pPr>
        <w:pStyle w:val="ListParagraph"/>
        <w:spacing w:line="360" w:lineRule="auto"/>
        <w:rPr>
          <w:rFonts w:cs="Times New Roman"/>
          <w:szCs w:val="28"/>
        </w:rPr>
      </w:pPr>
    </w:p>
    <w:p w14:paraId="6281B6A8" w14:textId="77777777" w:rsidR="00983850" w:rsidRPr="00C572C0" w:rsidRDefault="00983850" w:rsidP="00983850">
      <w:pPr>
        <w:pStyle w:val="ListParagraph"/>
        <w:spacing w:line="360" w:lineRule="auto"/>
        <w:rPr>
          <w:rFonts w:cs="Times New Roman"/>
          <w:szCs w:val="28"/>
        </w:rPr>
      </w:pPr>
    </w:p>
    <w:p w14:paraId="2549282B" w14:textId="77777777" w:rsidR="00983850" w:rsidRPr="00C572C0" w:rsidRDefault="00983850" w:rsidP="00983850">
      <w:pPr>
        <w:pStyle w:val="ListParagraph"/>
        <w:numPr>
          <w:ilvl w:val="0"/>
          <w:numId w:val="9"/>
        </w:numPr>
        <w:spacing w:line="360" w:lineRule="auto"/>
        <w:rPr>
          <w:rFonts w:cs="Times New Roman"/>
          <w:szCs w:val="28"/>
        </w:rPr>
      </w:pPr>
      <w:r w:rsidRPr="00C572C0">
        <w:rPr>
          <w:rFonts w:cs="Times New Roman"/>
          <w:szCs w:val="28"/>
        </w:rPr>
        <w:t>Các chức năng của admin</w:t>
      </w:r>
    </w:p>
    <w:p w14:paraId="0296CAFF" w14:textId="77777777" w:rsidR="00983850" w:rsidRPr="00C572C0" w:rsidRDefault="00983850" w:rsidP="00983850">
      <w:pPr>
        <w:pStyle w:val="ListParagraph"/>
        <w:spacing w:line="360" w:lineRule="auto"/>
        <w:rPr>
          <w:rFonts w:cs="Times New Roman"/>
          <w:szCs w:val="28"/>
        </w:rPr>
      </w:pPr>
      <w:r w:rsidRPr="00C572C0">
        <w:rPr>
          <w:rFonts w:cs="Times New Roman"/>
          <w:szCs w:val="28"/>
        </w:rPr>
        <w:t>Thêm sinh viên</w:t>
      </w:r>
    </w:p>
    <w:p w14:paraId="6DF65626"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drawing>
          <wp:inline distT="0" distB="0" distL="0" distR="0" wp14:anchorId="4FCE8850" wp14:editId="41503742">
            <wp:extent cx="3933333" cy="3228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333" cy="3228571"/>
                    </a:xfrm>
                    <a:prstGeom prst="rect">
                      <a:avLst/>
                    </a:prstGeom>
                  </pic:spPr>
                </pic:pic>
              </a:graphicData>
            </a:graphic>
          </wp:inline>
        </w:drawing>
      </w:r>
    </w:p>
    <w:p w14:paraId="1E53F4E2" w14:textId="77777777" w:rsidR="00983850" w:rsidRPr="00C572C0" w:rsidRDefault="00983850" w:rsidP="00983850">
      <w:pPr>
        <w:pStyle w:val="ListParagraph"/>
        <w:spacing w:line="360" w:lineRule="auto"/>
        <w:rPr>
          <w:rFonts w:cs="Times New Roman"/>
          <w:szCs w:val="28"/>
        </w:rPr>
      </w:pPr>
      <w:r w:rsidRPr="00C572C0">
        <w:rPr>
          <w:rFonts w:cs="Times New Roman"/>
          <w:szCs w:val="28"/>
        </w:rPr>
        <w:lastRenderedPageBreak/>
        <w:t>Xóa sinh viên</w:t>
      </w:r>
    </w:p>
    <w:p w14:paraId="15E63D13"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drawing>
          <wp:inline distT="0" distB="0" distL="0" distR="0" wp14:anchorId="3D64C2C8" wp14:editId="5D914A65">
            <wp:extent cx="3942857" cy="370476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2857" cy="3704762"/>
                    </a:xfrm>
                    <a:prstGeom prst="rect">
                      <a:avLst/>
                    </a:prstGeom>
                  </pic:spPr>
                </pic:pic>
              </a:graphicData>
            </a:graphic>
          </wp:inline>
        </w:drawing>
      </w:r>
    </w:p>
    <w:p w14:paraId="3CC1B381" w14:textId="77777777" w:rsidR="00983850" w:rsidRPr="00C572C0" w:rsidRDefault="00983850" w:rsidP="00983850">
      <w:pPr>
        <w:pStyle w:val="ListParagraph"/>
        <w:spacing w:line="360" w:lineRule="auto"/>
        <w:rPr>
          <w:rFonts w:cs="Times New Roman"/>
          <w:szCs w:val="28"/>
        </w:rPr>
      </w:pPr>
    </w:p>
    <w:p w14:paraId="6E103F24" w14:textId="77777777" w:rsidR="00983850" w:rsidRPr="00C572C0" w:rsidRDefault="00983850" w:rsidP="00983850">
      <w:pPr>
        <w:pStyle w:val="ListParagraph"/>
        <w:spacing w:line="360" w:lineRule="auto"/>
        <w:rPr>
          <w:rFonts w:cs="Times New Roman"/>
          <w:szCs w:val="28"/>
        </w:rPr>
      </w:pPr>
    </w:p>
    <w:p w14:paraId="00533BC6" w14:textId="77777777" w:rsidR="00983850" w:rsidRPr="00C572C0" w:rsidRDefault="00983850" w:rsidP="00983850">
      <w:pPr>
        <w:pStyle w:val="ListParagraph"/>
        <w:spacing w:line="360" w:lineRule="auto"/>
        <w:rPr>
          <w:rFonts w:cs="Times New Roman"/>
          <w:szCs w:val="28"/>
        </w:rPr>
      </w:pPr>
    </w:p>
    <w:p w14:paraId="1428B96E" w14:textId="77777777" w:rsidR="00983850" w:rsidRPr="00C572C0" w:rsidRDefault="00983850" w:rsidP="00983850">
      <w:pPr>
        <w:pStyle w:val="ListParagraph"/>
        <w:spacing w:line="360" w:lineRule="auto"/>
        <w:rPr>
          <w:rFonts w:cs="Times New Roman"/>
          <w:szCs w:val="28"/>
        </w:rPr>
      </w:pPr>
    </w:p>
    <w:p w14:paraId="795E61AA" w14:textId="77777777" w:rsidR="00983850" w:rsidRPr="00C572C0" w:rsidRDefault="00983850" w:rsidP="00983850">
      <w:pPr>
        <w:pStyle w:val="ListParagraph"/>
        <w:spacing w:line="360" w:lineRule="auto"/>
        <w:rPr>
          <w:rFonts w:cs="Times New Roman"/>
          <w:szCs w:val="28"/>
        </w:rPr>
      </w:pPr>
    </w:p>
    <w:p w14:paraId="34D5A183" w14:textId="77777777" w:rsidR="00983850" w:rsidRPr="00C572C0" w:rsidRDefault="00983850" w:rsidP="00983850">
      <w:pPr>
        <w:pStyle w:val="ListParagraph"/>
        <w:spacing w:line="360" w:lineRule="auto"/>
        <w:rPr>
          <w:rFonts w:cs="Times New Roman"/>
          <w:szCs w:val="28"/>
        </w:rPr>
      </w:pPr>
      <w:r w:rsidRPr="00C572C0">
        <w:rPr>
          <w:rFonts w:cs="Times New Roman"/>
          <w:szCs w:val="28"/>
        </w:rPr>
        <w:t>Xem sự kiện</w:t>
      </w:r>
    </w:p>
    <w:p w14:paraId="02A1FA15" w14:textId="77777777" w:rsidR="00983850" w:rsidRPr="00C572C0" w:rsidRDefault="00983850" w:rsidP="00983850">
      <w:pPr>
        <w:pStyle w:val="ListParagraph"/>
        <w:spacing w:line="360" w:lineRule="auto"/>
        <w:rPr>
          <w:rFonts w:cs="Times New Roman"/>
          <w:szCs w:val="28"/>
        </w:rPr>
      </w:pPr>
      <w:r w:rsidRPr="00C572C0">
        <w:rPr>
          <w:rFonts w:cs="Times New Roman"/>
          <w:noProof/>
          <w:szCs w:val="28"/>
        </w:rPr>
        <w:lastRenderedPageBreak/>
        <w:drawing>
          <wp:inline distT="0" distB="0" distL="0" distR="0" wp14:anchorId="29DFF96E" wp14:editId="1070CAA7">
            <wp:extent cx="3333333" cy="436190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333" cy="4361905"/>
                    </a:xfrm>
                    <a:prstGeom prst="rect">
                      <a:avLst/>
                    </a:prstGeom>
                  </pic:spPr>
                </pic:pic>
              </a:graphicData>
            </a:graphic>
          </wp:inline>
        </w:drawing>
      </w:r>
    </w:p>
    <w:p w14:paraId="1B03A2CA" w14:textId="77777777" w:rsidR="00983850" w:rsidRPr="00C572C0" w:rsidRDefault="00983850" w:rsidP="00983850">
      <w:pPr>
        <w:spacing w:line="360" w:lineRule="auto"/>
        <w:rPr>
          <w:rFonts w:cs="Times New Roman"/>
          <w:szCs w:val="28"/>
        </w:rPr>
      </w:pPr>
      <w:r w:rsidRPr="00C572C0">
        <w:rPr>
          <w:rFonts w:cs="Times New Roman"/>
          <w:szCs w:val="28"/>
        </w:rPr>
        <w:t>Sửa sự kiện</w:t>
      </w:r>
    </w:p>
    <w:p w14:paraId="7588EAD6"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521B2C67" wp14:editId="77834D0C">
            <wp:extent cx="3552190"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190" cy="3752850"/>
                    </a:xfrm>
                    <a:prstGeom prst="rect">
                      <a:avLst/>
                    </a:prstGeom>
                  </pic:spPr>
                </pic:pic>
              </a:graphicData>
            </a:graphic>
          </wp:inline>
        </w:drawing>
      </w:r>
    </w:p>
    <w:p w14:paraId="20A60137" w14:textId="77777777" w:rsidR="00983850" w:rsidRPr="00C572C0" w:rsidRDefault="00983850" w:rsidP="00983850">
      <w:pPr>
        <w:spacing w:line="360" w:lineRule="auto"/>
        <w:rPr>
          <w:rFonts w:cs="Times New Roman"/>
          <w:szCs w:val="28"/>
        </w:rPr>
      </w:pPr>
      <w:r w:rsidRPr="00C572C0">
        <w:rPr>
          <w:rFonts w:cs="Times New Roman"/>
          <w:szCs w:val="28"/>
        </w:rPr>
        <w:lastRenderedPageBreak/>
        <w:t>Xóa sự kiện</w:t>
      </w:r>
    </w:p>
    <w:p w14:paraId="1B895CFF"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032FB934" wp14:editId="58E0AC79">
            <wp:extent cx="3533333" cy="4676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333" cy="4676190"/>
                    </a:xfrm>
                    <a:prstGeom prst="rect">
                      <a:avLst/>
                    </a:prstGeom>
                  </pic:spPr>
                </pic:pic>
              </a:graphicData>
            </a:graphic>
          </wp:inline>
        </w:drawing>
      </w:r>
    </w:p>
    <w:p w14:paraId="7FC15715" w14:textId="77777777" w:rsidR="00983850" w:rsidRPr="00C572C0" w:rsidRDefault="00983850" w:rsidP="00983850">
      <w:pPr>
        <w:spacing w:line="360" w:lineRule="auto"/>
        <w:rPr>
          <w:rFonts w:cs="Times New Roman"/>
          <w:szCs w:val="28"/>
        </w:rPr>
      </w:pPr>
      <w:r w:rsidRPr="00C572C0">
        <w:rPr>
          <w:rFonts w:cs="Times New Roman"/>
          <w:szCs w:val="28"/>
        </w:rPr>
        <w:t>Thêm phí hoạt động</w:t>
      </w:r>
    </w:p>
    <w:p w14:paraId="3736C687"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3E457AB9" wp14:editId="0A81D0BE">
            <wp:extent cx="3552381" cy="24666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381" cy="2466667"/>
                    </a:xfrm>
                    <a:prstGeom prst="rect">
                      <a:avLst/>
                    </a:prstGeom>
                  </pic:spPr>
                </pic:pic>
              </a:graphicData>
            </a:graphic>
          </wp:inline>
        </w:drawing>
      </w:r>
    </w:p>
    <w:p w14:paraId="4B6AF34C" w14:textId="77777777" w:rsidR="00983850" w:rsidRPr="00C572C0" w:rsidRDefault="00983850" w:rsidP="00983850">
      <w:pPr>
        <w:spacing w:line="360" w:lineRule="auto"/>
        <w:rPr>
          <w:rFonts w:cs="Times New Roman"/>
          <w:szCs w:val="28"/>
        </w:rPr>
      </w:pPr>
    </w:p>
    <w:p w14:paraId="610484AC" w14:textId="77777777" w:rsidR="00983850" w:rsidRPr="00C572C0" w:rsidRDefault="00983850" w:rsidP="00983850">
      <w:pPr>
        <w:spacing w:line="360" w:lineRule="auto"/>
        <w:rPr>
          <w:rFonts w:cs="Times New Roman"/>
          <w:szCs w:val="28"/>
        </w:rPr>
      </w:pPr>
    </w:p>
    <w:p w14:paraId="0562A111" w14:textId="77777777" w:rsidR="00983850" w:rsidRPr="00C572C0" w:rsidRDefault="00983850" w:rsidP="00983850">
      <w:pPr>
        <w:spacing w:line="360" w:lineRule="auto"/>
        <w:rPr>
          <w:rFonts w:cs="Times New Roman"/>
          <w:szCs w:val="28"/>
        </w:rPr>
      </w:pPr>
      <w:r w:rsidRPr="00C572C0">
        <w:rPr>
          <w:rFonts w:cs="Times New Roman"/>
          <w:szCs w:val="28"/>
        </w:rPr>
        <w:lastRenderedPageBreak/>
        <w:t>Sửa phí hoạt động</w:t>
      </w:r>
    </w:p>
    <w:p w14:paraId="33C9AFD7"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3131D214" wp14:editId="5F5526ED">
            <wp:extent cx="3561905" cy="2495238"/>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1905" cy="2495238"/>
                    </a:xfrm>
                    <a:prstGeom prst="rect">
                      <a:avLst/>
                    </a:prstGeom>
                  </pic:spPr>
                </pic:pic>
              </a:graphicData>
            </a:graphic>
          </wp:inline>
        </w:drawing>
      </w:r>
    </w:p>
    <w:p w14:paraId="5B6B9A74" w14:textId="77777777" w:rsidR="00983850" w:rsidRPr="00C572C0" w:rsidRDefault="00983850" w:rsidP="00983850">
      <w:pPr>
        <w:spacing w:line="360" w:lineRule="auto"/>
        <w:rPr>
          <w:rFonts w:cs="Times New Roman"/>
          <w:szCs w:val="28"/>
        </w:rPr>
      </w:pPr>
      <w:r w:rsidRPr="00C572C0">
        <w:rPr>
          <w:rFonts w:cs="Times New Roman"/>
          <w:szCs w:val="28"/>
        </w:rPr>
        <w:t>Xóa phí hoạt động</w:t>
      </w:r>
    </w:p>
    <w:p w14:paraId="4A113BB1" w14:textId="77777777" w:rsidR="00983850" w:rsidRPr="00C572C0" w:rsidRDefault="00983850" w:rsidP="00983850">
      <w:pPr>
        <w:spacing w:line="360" w:lineRule="auto"/>
        <w:rPr>
          <w:rFonts w:cs="Times New Roman"/>
          <w:szCs w:val="28"/>
        </w:rPr>
      </w:pPr>
      <w:r w:rsidRPr="00C572C0">
        <w:rPr>
          <w:rFonts w:cs="Times New Roman"/>
          <w:noProof/>
          <w:szCs w:val="28"/>
        </w:rPr>
        <w:drawing>
          <wp:inline distT="0" distB="0" distL="0" distR="0" wp14:anchorId="60C32DE2" wp14:editId="3AC4247F">
            <wp:extent cx="3561905" cy="248571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1905" cy="2485714"/>
                    </a:xfrm>
                    <a:prstGeom prst="rect">
                      <a:avLst/>
                    </a:prstGeom>
                  </pic:spPr>
                </pic:pic>
              </a:graphicData>
            </a:graphic>
          </wp:inline>
        </w:drawing>
      </w:r>
    </w:p>
    <w:p w14:paraId="122BD031" w14:textId="77777777" w:rsidR="00983850" w:rsidRPr="00C572C0" w:rsidRDefault="00983850" w:rsidP="00983850">
      <w:pPr>
        <w:pStyle w:val="ListParagraph"/>
        <w:numPr>
          <w:ilvl w:val="0"/>
          <w:numId w:val="9"/>
        </w:numPr>
        <w:spacing w:line="360" w:lineRule="auto"/>
        <w:rPr>
          <w:rFonts w:cs="Times New Roman"/>
          <w:szCs w:val="28"/>
        </w:rPr>
      </w:pPr>
      <w:r w:rsidRPr="00C572C0">
        <w:rPr>
          <w:rFonts w:cs="Times New Roman"/>
          <w:szCs w:val="28"/>
        </w:rPr>
        <w:t>Chức năng hệ thống phân ra làm 3 quyền: admin, thành viên đội, sinh viên chưa là thành viên đội.</w:t>
      </w:r>
    </w:p>
    <w:p w14:paraId="35DEA7F1" w14:textId="77777777" w:rsidR="00983850" w:rsidRPr="00C572C0" w:rsidRDefault="00983850" w:rsidP="00983850">
      <w:pPr>
        <w:pStyle w:val="ListParagraph"/>
        <w:numPr>
          <w:ilvl w:val="1"/>
          <w:numId w:val="9"/>
        </w:numPr>
        <w:spacing w:line="360" w:lineRule="auto"/>
        <w:rPr>
          <w:rFonts w:cs="Times New Roman"/>
          <w:szCs w:val="28"/>
        </w:rPr>
      </w:pPr>
      <w:r w:rsidRPr="00C572C0">
        <w:rPr>
          <w:rFonts w:cs="Times New Roman"/>
          <w:szCs w:val="28"/>
        </w:rPr>
        <w:t>Admin: Quản lý sinh viên ( thành viên đội và chưa là thành viên đội nói chung), Đăng nhập, lên lịch sự kiện, chọn sinh viên đi sự kiện, quản lý sự kiện, quản lý phí hoạt động, lên lịch phỏng vấn, quản lý ngân sách, thống kê chi phí trong các sự kiện.</w:t>
      </w:r>
    </w:p>
    <w:p w14:paraId="39DD8E9C" w14:textId="77777777" w:rsidR="00983850" w:rsidRPr="00C572C0" w:rsidRDefault="00983850" w:rsidP="00983850">
      <w:pPr>
        <w:pStyle w:val="ListParagraph"/>
        <w:numPr>
          <w:ilvl w:val="1"/>
          <w:numId w:val="9"/>
        </w:numPr>
        <w:spacing w:line="360" w:lineRule="auto"/>
        <w:rPr>
          <w:rFonts w:cs="Times New Roman"/>
          <w:szCs w:val="28"/>
        </w:rPr>
      </w:pPr>
      <w:r w:rsidRPr="00C572C0">
        <w:rPr>
          <w:rFonts w:cs="Times New Roman"/>
          <w:szCs w:val="28"/>
        </w:rPr>
        <w:t>Thành viên đội: Đăng nhập, đăng kí, được chọn đi tình nguyện, chỉnh sửa thông tin của bản thân, chỉnh sửa trạng thái bận hoặc không bận.</w:t>
      </w:r>
    </w:p>
    <w:p w14:paraId="03B4CA25" w14:textId="77777777" w:rsidR="00983850" w:rsidRPr="00C572C0" w:rsidRDefault="00983850" w:rsidP="00983850">
      <w:pPr>
        <w:pStyle w:val="ListParagraph"/>
        <w:numPr>
          <w:ilvl w:val="1"/>
          <w:numId w:val="9"/>
        </w:numPr>
        <w:spacing w:line="360" w:lineRule="auto"/>
        <w:rPr>
          <w:rFonts w:cs="Times New Roman"/>
          <w:szCs w:val="28"/>
        </w:rPr>
      </w:pPr>
      <w:r w:rsidRPr="00C572C0">
        <w:rPr>
          <w:rFonts w:cs="Times New Roman"/>
          <w:szCs w:val="28"/>
        </w:rPr>
        <w:lastRenderedPageBreak/>
        <w:t>Sinh viên chưa là thành viên đội: đăng nhập, đăng kí, sửa thông tin của bản thân.</w:t>
      </w:r>
    </w:p>
    <w:p w14:paraId="49BBAE41" w14:textId="43F68510" w:rsidR="00983850" w:rsidRPr="00C572C0" w:rsidRDefault="00983850" w:rsidP="00983850">
      <w:pPr>
        <w:spacing w:line="360" w:lineRule="auto"/>
        <w:rPr>
          <w:rFonts w:cs="Times New Roman"/>
          <w:szCs w:val="28"/>
        </w:rPr>
      </w:pPr>
    </w:p>
    <w:p w14:paraId="4018D206" w14:textId="77777777" w:rsidR="00983850" w:rsidRPr="00C572C0" w:rsidRDefault="00983850" w:rsidP="00983850">
      <w:pPr>
        <w:spacing w:line="360" w:lineRule="auto"/>
        <w:rPr>
          <w:rFonts w:cs="Times New Roman"/>
          <w:szCs w:val="28"/>
        </w:rPr>
      </w:pPr>
      <w:r w:rsidRPr="00C572C0">
        <w:rPr>
          <w:rFonts w:cs="Times New Roman"/>
          <w:szCs w:val="28"/>
        </w:rPr>
        <w:t>2.3. Phân tích hệ thống</w:t>
      </w:r>
    </w:p>
    <w:p w14:paraId="133E04ED" w14:textId="77777777" w:rsidR="00983850" w:rsidRPr="00C572C0" w:rsidRDefault="00983850" w:rsidP="00983850">
      <w:pPr>
        <w:spacing w:line="360" w:lineRule="auto"/>
        <w:rPr>
          <w:rFonts w:cs="Times New Roman"/>
          <w:szCs w:val="28"/>
        </w:rPr>
      </w:pPr>
      <w:r w:rsidRPr="00C572C0">
        <w:rPr>
          <w:rFonts w:cs="Times New Roman"/>
          <w:szCs w:val="28"/>
        </w:rPr>
        <w:tab/>
        <w:t>2.3.1. Mô hình hóa chức năng hệ thống</w:t>
      </w:r>
    </w:p>
    <w:p w14:paraId="4D4FBC48" w14:textId="77777777" w:rsidR="00983850" w:rsidRPr="00C572C0" w:rsidRDefault="00983850" w:rsidP="00983850">
      <w:pPr>
        <w:spacing w:line="360" w:lineRule="auto"/>
        <w:rPr>
          <w:rFonts w:cs="Times New Roman"/>
          <w:szCs w:val="28"/>
        </w:rPr>
      </w:pPr>
      <w:r w:rsidRPr="00C572C0">
        <w:rPr>
          <w:rFonts w:cs="Times New Roman"/>
          <w:szCs w:val="28"/>
        </w:rPr>
        <w:tab/>
        <w:t>2.3.2. Mô hình hóa dữ liệu và cài đặt hệ thống</w:t>
      </w:r>
    </w:p>
    <w:p w14:paraId="06F6FB3D" w14:textId="77777777" w:rsidR="00983850" w:rsidRPr="00C572C0" w:rsidRDefault="00983850" w:rsidP="00983850">
      <w:pPr>
        <w:spacing w:line="360" w:lineRule="auto"/>
        <w:rPr>
          <w:rFonts w:cs="Times New Roman"/>
          <w:szCs w:val="28"/>
        </w:rPr>
      </w:pPr>
      <w:r w:rsidRPr="00C572C0">
        <w:rPr>
          <w:rFonts w:cs="Times New Roman"/>
          <w:szCs w:val="28"/>
        </w:rPr>
        <w:tab/>
        <w:t>2.3.3. Mô hình hóa dữ liệu và</w:t>
      </w:r>
    </w:p>
    <w:p w14:paraId="4C1107E9" w14:textId="77777777" w:rsidR="00983850" w:rsidRPr="00C572C0" w:rsidRDefault="00983850" w:rsidP="00983850">
      <w:pPr>
        <w:pStyle w:val="ListParagraph"/>
        <w:spacing w:line="360" w:lineRule="auto"/>
        <w:rPr>
          <w:rFonts w:cs="Times New Roman"/>
          <w:szCs w:val="28"/>
        </w:rPr>
      </w:pPr>
    </w:p>
    <w:p w14:paraId="4422F1C7" w14:textId="77777777" w:rsidR="00983850" w:rsidRDefault="00983850" w:rsidP="00C572C0">
      <w:pPr>
        <w:spacing w:line="360" w:lineRule="auto"/>
      </w:pPr>
    </w:p>
    <w:sectPr w:rsidR="00983850" w:rsidSect="00983850">
      <w:pgSz w:w="11906" w:h="16838" w:code="9"/>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170"/>
    <w:multiLevelType w:val="hybridMultilevel"/>
    <w:tmpl w:val="0546CA10"/>
    <w:lvl w:ilvl="0" w:tplc="C3AE710A">
      <w:start w:val="2"/>
      <w:numFmt w:val="bullet"/>
      <w:lvlText w:val="-"/>
      <w:lvlJc w:val="left"/>
      <w:pPr>
        <w:ind w:left="1211" w:hanging="360"/>
      </w:pPr>
      <w:rPr>
        <w:rFonts w:ascii="Calibri" w:eastAsia="Calibri" w:hAnsi="Calibri" w:cs="Calibri"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CC06095"/>
    <w:multiLevelType w:val="hybridMultilevel"/>
    <w:tmpl w:val="4B42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26E9"/>
    <w:multiLevelType w:val="multilevel"/>
    <w:tmpl w:val="725826FE"/>
    <w:lvl w:ilvl="0">
      <w:start w:val="1"/>
      <w:numFmt w:val="decimal"/>
      <w:pStyle w:val="Heading1"/>
      <w:suff w:val="space"/>
      <w:lvlText w:val="PHẦN %1 "/>
      <w:lvlJc w:val="left"/>
      <w:pPr>
        <w:ind w:left="360" w:hanging="360"/>
      </w:pPr>
      <w:rPr>
        <w:rFonts w:hint="default"/>
      </w:rPr>
    </w:lvl>
    <w:lvl w:ilvl="1">
      <w:start w:val="1"/>
      <w:numFmt w:val="decimal"/>
      <w:pStyle w:val="Heading2"/>
      <w:suff w:val="space"/>
      <w:lvlText w:val="%1.%2. "/>
      <w:lvlJc w:val="left"/>
      <w:pPr>
        <w:ind w:left="720" w:hanging="360"/>
      </w:pPr>
      <w:rPr>
        <w:rFonts w:hint="default"/>
      </w:rPr>
    </w:lvl>
    <w:lvl w:ilvl="2">
      <w:start w:val="1"/>
      <w:numFmt w:val="decimal"/>
      <w:pStyle w:val="Heading3"/>
      <w:suff w:val="space"/>
      <w:lvlText w:val="%1.%2.%3. "/>
      <w:lvlJc w:val="left"/>
      <w:pPr>
        <w:ind w:left="1440" w:hanging="720"/>
      </w:pPr>
      <w:rPr>
        <w:rFonts w:hint="default"/>
      </w:rPr>
    </w:lvl>
    <w:lvl w:ilvl="3">
      <w:start w:val="1"/>
      <w:numFmt w:val="decimal"/>
      <w:pStyle w:val="Heading4"/>
      <w:suff w:val="space"/>
      <w:lvlText w:val="%1.%2.%3.%4. "/>
      <w:lvlJc w:val="left"/>
      <w:pPr>
        <w:ind w:left="1800" w:hanging="720"/>
      </w:pPr>
      <w:rPr>
        <w:rFonts w:hint="default"/>
      </w:rPr>
    </w:lvl>
    <w:lvl w:ilvl="4">
      <w:start w:val="1"/>
      <w:numFmt w:val="decimal"/>
      <w:suff w:val="space"/>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7B2B3C"/>
    <w:multiLevelType w:val="hybridMultilevel"/>
    <w:tmpl w:val="9094FC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13E83"/>
    <w:multiLevelType w:val="hybridMultilevel"/>
    <w:tmpl w:val="F290239A"/>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E549F"/>
    <w:multiLevelType w:val="multilevel"/>
    <w:tmpl w:val="397256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DBC0C51"/>
    <w:multiLevelType w:val="hybridMultilevel"/>
    <w:tmpl w:val="95545CF2"/>
    <w:lvl w:ilvl="0" w:tplc="38BA9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525C07"/>
    <w:multiLevelType w:val="hybridMultilevel"/>
    <w:tmpl w:val="1AC09E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B2ADA"/>
    <w:multiLevelType w:val="hybridMultilevel"/>
    <w:tmpl w:val="6608D704"/>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495"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5B244FB"/>
    <w:multiLevelType w:val="hybridMultilevel"/>
    <w:tmpl w:val="327040F6"/>
    <w:lvl w:ilvl="0" w:tplc="6BF2B3CC">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CA337F"/>
    <w:multiLevelType w:val="hybridMultilevel"/>
    <w:tmpl w:val="B91E5BDA"/>
    <w:lvl w:ilvl="0" w:tplc="65ECA5F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485116"/>
    <w:multiLevelType w:val="multilevel"/>
    <w:tmpl w:val="F04AE1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0473021"/>
    <w:multiLevelType w:val="hybridMultilevel"/>
    <w:tmpl w:val="0E32FF6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16cid:durableId="366492566">
    <w:abstractNumId w:val="5"/>
  </w:num>
  <w:num w:numId="2" w16cid:durableId="754864846">
    <w:abstractNumId w:val="9"/>
  </w:num>
  <w:num w:numId="3" w16cid:durableId="551694284">
    <w:abstractNumId w:val="7"/>
  </w:num>
  <w:num w:numId="4" w16cid:durableId="1634481754">
    <w:abstractNumId w:val="11"/>
  </w:num>
  <w:num w:numId="5" w16cid:durableId="770778201">
    <w:abstractNumId w:val="6"/>
  </w:num>
  <w:num w:numId="6" w16cid:durableId="1714841824">
    <w:abstractNumId w:val="1"/>
  </w:num>
  <w:num w:numId="7" w16cid:durableId="650910644">
    <w:abstractNumId w:val="2"/>
  </w:num>
  <w:num w:numId="8" w16cid:durableId="197200791">
    <w:abstractNumId w:val="0"/>
  </w:num>
  <w:num w:numId="9" w16cid:durableId="36243133">
    <w:abstractNumId w:val="10"/>
  </w:num>
  <w:num w:numId="10" w16cid:durableId="971861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10066">
    <w:abstractNumId w:val="12"/>
  </w:num>
  <w:num w:numId="12" w16cid:durableId="958141388">
    <w:abstractNumId w:val="4"/>
  </w:num>
  <w:num w:numId="13" w16cid:durableId="379016475">
    <w:abstractNumId w:val="3"/>
  </w:num>
  <w:num w:numId="14" w16cid:durableId="58735108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ũ Thị Dương">
    <w15:presenceInfo w15:providerId="AD" w15:userId="S::duongvt@haui.edu.vn::e06acfce-9a32-4d47-a53d-9b4627745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3637"/>
    <w:rsid w:val="000C38B4"/>
    <w:rsid w:val="001D6937"/>
    <w:rsid w:val="002560E8"/>
    <w:rsid w:val="002831C4"/>
    <w:rsid w:val="00354CA9"/>
    <w:rsid w:val="004B31C3"/>
    <w:rsid w:val="00583F03"/>
    <w:rsid w:val="005A0B6E"/>
    <w:rsid w:val="00633764"/>
    <w:rsid w:val="0064180A"/>
    <w:rsid w:val="006B07AF"/>
    <w:rsid w:val="00786644"/>
    <w:rsid w:val="009546BE"/>
    <w:rsid w:val="00982D61"/>
    <w:rsid w:val="00983850"/>
    <w:rsid w:val="00A12336"/>
    <w:rsid w:val="00A44C24"/>
    <w:rsid w:val="00AC3637"/>
    <w:rsid w:val="00AC39EF"/>
    <w:rsid w:val="00B164B7"/>
    <w:rsid w:val="00B22CA9"/>
    <w:rsid w:val="00BD1A8B"/>
    <w:rsid w:val="00C572C0"/>
    <w:rsid w:val="00D20A96"/>
    <w:rsid w:val="00F2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E107"/>
  <w15:chartTrackingRefBased/>
  <w15:docId w15:val="{84F81E63-FE0E-4119-B60B-2C25086A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50"/>
    <w:rPr>
      <w:rFonts w:ascii="Times New Roman" w:eastAsia="Calibri" w:hAnsi="Times New Roman" w:cs="Calibri"/>
      <w:sz w:val="28"/>
    </w:rPr>
  </w:style>
  <w:style w:type="paragraph" w:styleId="Heading1">
    <w:name w:val="heading 1"/>
    <w:basedOn w:val="Normal"/>
    <w:link w:val="Heading1Char"/>
    <w:uiPriority w:val="9"/>
    <w:qFormat/>
    <w:rsid w:val="00982D61"/>
    <w:pPr>
      <w:keepNext/>
      <w:keepLines/>
      <w:numPr>
        <w:numId w:val="7"/>
      </w:numPr>
      <w:spacing w:after="0" w:line="360" w:lineRule="auto"/>
      <w:outlineLvl w:val="0"/>
    </w:pPr>
    <w:rPr>
      <w:rFonts w:eastAsiaTheme="majorEastAsia" w:cstheme="majorBidi"/>
      <w:b/>
      <w:szCs w:val="32"/>
    </w:rPr>
  </w:style>
  <w:style w:type="paragraph" w:styleId="Heading2">
    <w:name w:val="heading 2"/>
    <w:basedOn w:val="Normal"/>
    <w:next w:val="Normal"/>
    <w:link w:val="Heading2Char"/>
    <w:uiPriority w:val="9"/>
    <w:qFormat/>
    <w:rsid w:val="00982D61"/>
    <w:pPr>
      <w:keepNext/>
      <w:keepLines/>
      <w:numPr>
        <w:ilvl w:val="1"/>
        <w:numId w:val="7"/>
      </w:numPr>
      <w:spacing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qFormat/>
    <w:rsid w:val="00982D61"/>
    <w:pPr>
      <w:keepNext/>
      <w:keepLines/>
      <w:numPr>
        <w:ilvl w:val="2"/>
        <w:numId w:val="7"/>
      </w:numPr>
      <w:spacing w:after="0" w:line="360" w:lineRule="auto"/>
      <w:outlineLvl w:val="2"/>
    </w:pPr>
    <w:rPr>
      <w:rFonts w:eastAsiaTheme="majorEastAsia" w:cstheme="majorBidi"/>
      <w:b/>
      <w:i/>
      <w:szCs w:val="24"/>
    </w:rPr>
  </w:style>
  <w:style w:type="paragraph" w:styleId="Heading4">
    <w:name w:val="heading 4"/>
    <w:basedOn w:val="Normal"/>
    <w:next w:val="Normal"/>
    <w:link w:val="Heading4Char"/>
    <w:uiPriority w:val="9"/>
    <w:qFormat/>
    <w:rsid w:val="00982D61"/>
    <w:pPr>
      <w:keepNext/>
      <w:keepLines/>
      <w:numPr>
        <w:ilvl w:val="3"/>
        <w:numId w:val="7"/>
      </w:numPr>
      <w:spacing w:after="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CA9"/>
    <w:pPr>
      <w:ind w:left="720"/>
      <w:contextualSpacing/>
    </w:pPr>
  </w:style>
  <w:style w:type="character" w:customStyle="1" w:styleId="Heading1Char">
    <w:name w:val="Heading 1 Char"/>
    <w:basedOn w:val="DefaultParagraphFont"/>
    <w:link w:val="Heading1"/>
    <w:uiPriority w:val="9"/>
    <w:rsid w:val="00982D6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82D6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82D61"/>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982D61"/>
    <w:rPr>
      <w:rFonts w:ascii="Times New Roman" w:eastAsiaTheme="majorEastAsia" w:hAnsi="Times New Roman" w:cstheme="majorBidi"/>
      <w:i/>
      <w:iCs/>
      <w:sz w:val="28"/>
    </w:rPr>
  </w:style>
  <w:style w:type="paragraph" w:styleId="Revision">
    <w:name w:val="Revision"/>
    <w:hidden/>
    <w:uiPriority w:val="99"/>
    <w:semiHidden/>
    <w:rsid w:val="0064180A"/>
    <w:pPr>
      <w:spacing w:after="0" w:line="240" w:lineRule="auto"/>
    </w:pPr>
    <w:rPr>
      <w:rFonts w:ascii="Times New Roman" w:eastAsia="Calibri" w:hAnsi="Times New Roman" w:cs="Calibr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5FCDA-8FC0-44C5-85CE-03181E5C5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linhc</dc:creator>
  <cp:keywords/>
  <dc:description/>
  <cp:lastModifiedBy>Ngọc Trường Lê</cp:lastModifiedBy>
  <cp:revision>9</cp:revision>
  <dcterms:created xsi:type="dcterms:W3CDTF">2023-02-14T16:26:00Z</dcterms:created>
  <dcterms:modified xsi:type="dcterms:W3CDTF">2023-02-24T09:50:00Z</dcterms:modified>
</cp:coreProperties>
</file>