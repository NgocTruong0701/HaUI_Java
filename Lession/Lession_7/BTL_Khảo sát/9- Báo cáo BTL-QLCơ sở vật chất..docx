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21835" w14:textId="77777777" w:rsidR="00BA20B1" w:rsidRPr="00E2289F" w:rsidRDefault="00BA20B1" w:rsidP="00E2289F">
      <w:pPr>
        <w:spacing w:after="0" w:line="360" w:lineRule="auto"/>
        <w:jc w:val="center"/>
        <w:rPr>
          <w:rFonts w:ascii="Times New Roman" w:eastAsia="Times New Roman" w:hAnsi="Times New Roman" w:cs="Times New Roman"/>
          <w:b/>
          <w:sz w:val="28"/>
          <w:szCs w:val="28"/>
        </w:rPr>
      </w:pPr>
      <w:r w:rsidRPr="00E2289F">
        <w:rPr>
          <w:rFonts w:ascii="Times New Roman" w:eastAsia="Times New Roman" w:hAnsi="Times New Roman" w:cs="Times New Roman"/>
          <w:b/>
          <w:sz w:val="28"/>
          <w:szCs w:val="28"/>
        </w:rPr>
        <w:t>TRƯỜNG ĐẠI HỌC CÔNG NGHIỆP HÀ NỘI</w:t>
      </w:r>
    </w:p>
    <w:p w14:paraId="67B75216" w14:textId="77777777" w:rsidR="00BA20B1" w:rsidRPr="00E2289F" w:rsidRDefault="00BA20B1" w:rsidP="00E2289F">
      <w:pPr>
        <w:spacing w:after="0" w:line="360" w:lineRule="auto"/>
        <w:jc w:val="center"/>
        <w:rPr>
          <w:rFonts w:ascii="Times New Roman" w:eastAsia="Times New Roman" w:hAnsi="Times New Roman" w:cs="Times New Roman"/>
          <w:b/>
          <w:sz w:val="28"/>
          <w:szCs w:val="28"/>
        </w:rPr>
      </w:pPr>
      <w:r w:rsidRPr="00E2289F">
        <w:rPr>
          <w:rFonts w:ascii="Times New Roman" w:eastAsia="Times New Roman" w:hAnsi="Times New Roman" w:cs="Times New Roman"/>
          <w:b/>
          <w:sz w:val="28"/>
          <w:szCs w:val="28"/>
        </w:rPr>
        <w:t>KHOA CÔNG NGHỆ THÔNG TIN</w:t>
      </w:r>
    </w:p>
    <w:p w14:paraId="7ED515F7" w14:textId="77777777" w:rsidR="00285711" w:rsidRPr="00E2289F" w:rsidRDefault="00BA20B1" w:rsidP="00E2289F">
      <w:pPr>
        <w:spacing w:line="360" w:lineRule="auto"/>
        <w:ind w:left="2160" w:firstLine="720"/>
        <w:rPr>
          <w:rFonts w:ascii="Times New Roman" w:eastAsia="Times New Roman" w:hAnsi="Times New Roman" w:cs="Times New Roman"/>
          <w:b/>
          <w:sz w:val="28"/>
          <w:szCs w:val="28"/>
        </w:rPr>
      </w:pPr>
      <w:r w:rsidRPr="00E2289F">
        <w:rPr>
          <w:rFonts w:ascii="Times New Roman" w:eastAsia="Times New Roman" w:hAnsi="Times New Roman" w:cs="Times New Roman"/>
          <w:b/>
          <w:sz w:val="28"/>
          <w:szCs w:val="28"/>
        </w:rPr>
        <w:t>---------------------------------------</w:t>
      </w:r>
    </w:p>
    <w:p w14:paraId="4FB8AE39" w14:textId="77777777" w:rsidR="00BA20B1" w:rsidRPr="00E2289F" w:rsidRDefault="00BA20B1" w:rsidP="00E2289F">
      <w:pPr>
        <w:spacing w:line="360" w:lineRule="auto"/>
        <w:ind w:left="2160" w:firstLine="720"/>
        <w:rPr>
          <w:rFonts w:ascii="Times New Roman" w:eastAsia="Times New Roman" w:hAnsi="Times New Roman" w:cs="Times New Roman"/>
          <w:b/>
          <w:sz w:val="28"/>
          <w:szCs w:val="28"/>
        </w:rPr>
      </w:pPr>
    </w:p>
    <w:p w14:paraId="7B00A688" w14:textId="77777777" w:rsidR="00BA20B1" w:rsidRPr="00E2289F" w:rsidRDefault="00BA20B1" w:rsidP="00E2289F">
      <w:pPr>
        <w:spacing w:line="360" w:lineRule="auto"/>
        <w:ind w:left="2160" w:firstLine="720"/>
        <w:rPr>
          <w:rFonts w:ascii="Times New Roman" w:eastAsia="Times New Roman" w:hAnsi="Times New Roman" w:cs="Times New Roman"/>
          <w:b/>
          <w:sz w:val="28"/>
          <w:szCs w:val="28"/>
        </w:rPr>
      </w:pPr>
      <w:r w:rsidRPr="00E2289F">
        <w:rPr>
          <w:rFonts w:ascii="Times New Roman" w:hAnsi="Times New Roman" w:cs="Times New Roman"/>
          <w:noProof/>
          <w:sz w:val="28"/>
          <w:szCs w:val="28"/>
        </w:rPr>
        <w:drawing>
          <wp:inline distT="0" distB="0" distL="114300" distR="114300" wp14:anchorId="399E7E9B" wp14:editId="106BCA7E">
            <wp:extent cx="2217420" cy="1799590"/>
            <wp:effectExtent l="0" t="0" r="0" b="0"/>
            <wp:docPr id="16"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Logo&#10;&#10;Description automatically generated with medium confidence"/>
                    <pic:cNvPicPr>
                      <a:picLocks noChangeAspect="1"/>
                    </pic:cNvPicPr>
                  </pic:nvPicPr>
                  <pic:blipFill>
                    <a:blip r:embed="rId7"/>
                    <a:stretch>
                      <a:fillRect/>
                    </a:stretch>
                  </pic:blipFill>
                  <pic:spPr>
                    <a:xfrm>
                      <a:off x="0" y="0"/>
                      <a:ext cx="2217420" cy="1799590"/>
                    </a:xfrm>
                    <a:prstGeom prst="rect">
                      <a:avLst/>
                    </a:prstGeom>
                    <a:noFill/>
                    <a:ln>
                      <a:noFill/>
                    </a:ln>
                  </pic:spPr>
                </pic:pic>
              </a:graphicData>
            </a:graphic>
          </wp:inline>
        </w:drawing>
      </w:r>
    </w:p>
    <w:p w14:paraId="6301A9D6" w14:textId="77777777" w:rsidR="00BA20B1" w:rsidRPr="00E2289F" w:rsidRDefault="00BA20B1" w:rsidP="00E2289F">
      <w:pPr>
        <w:spacing w:line="360" w:lineRule="auto"/>
        <w:ind w:left="2160" w:firstLine="720"/>
        <w:rPr>
          <w:rFonts w:ascii="Times New Roman" w:eastAsia="Times New Roman" w:hAnsi="Times New Roman" w:cs="Times New Roman"/>
          <w:b/>
          <w:sz w:val="28"/>
          <w:szCs w:val="28"/>
        </w:rPr>
      </w:pPr>
    </w:p>
    <w:p w14:paraId="51DD6F73" w14:textId="77777777" w:rsidR="00BA20B1" w:rsidRPr="00E2289F" w:rsidRDefault="00BA20B1" w:rsidP="00E2289F">
      <w:pPr>
        <w:spacing w:after="200" w:line="360" w:lineRule="auto"/>
        <w:jc w:val="center"/>
        <w:rPr>
          <w:rFonts w:ascii="Times New Roman" w:eastAsia="Times New Roman" w:hAnsi="Times New Roman" w:cs="Times New Roman"/>
          <w:sz w:val="28"/>
          <w:szCs w:val="28"/>
        </w:rPr>
      </w:pPr>
      <w:r w:rsidRPr="00E2289F">
        <w:rPr>
          <w:rFonts w:ascii="Times New Roman" w:eastAsia="Times New Roman" w:hAnsi="Times New Roman" w:cs="Times New Roman"/>
          <w:sz w:val="28"/>
          <w:szCs w:val="28"/>
        </w:rPr>
        <w:t>BÁO CÁO THÍ NGHIỆM/THỰC NGHIỆM</w:t>
      </w:r>
      <w:r w:rsidRPr="00E2289F">
        <w:rPr>
          <w:rFonts w:ascii="Times New Roman" w:eastAsia="Times New Roman" w:hAnsi="Times New Roman" w:cs="Times New Roman"/>
          <w:sz w:val="28"/>
          <w:szCs w:val="28"/>
        </w:rPr>
        <w:br/>
        <w:t xml:space="preserve"> LẬP TRÌNH JAVA</w:t>
      </w:r>
    </w:p>
    <w:p w14:paraId="37098085" w14:textId="5BF95E1A" w:rsidR="00BA20B1" w:rsidRPr="00E2289F" w:rsidRDefault="00DD6FB9" w:rsidP="00E2289F">
      <w:pPr>
        <w:spacing w:after="200" w:line="360" w:lineRule="auto"/>
        <w:jc w:val="center"/>
        <w:rPr>
          <w:rFonts w:ascii="Times New Roman" w:eastAsia="Times New Roman" w:hAnsi="Times New Roman" w:cs="Times New Roman"/>
          <w:b/>
          <w:bCs/>
          <w:sz w:val="28"/>
          <w:szCs w:val="28"/>
        </w:rPr>
      </w:pPr>
      <w:r w:rsidRPr="00E2289F">
        <w:rPr>
          <w:rFonts w:ascii="Times New Roman" w:hAnsi="Times New Roman" w:cs="Times New Roman"/>
          <w:sz w:val="28"/>
          <w:szCs w:val="28"/>
        </w:rPr>
        <w:br/>
      </w:r>
      <w:r w:rsidRPr="00E2289F">
        <w:rPr>
          <w:rFonts w:ascii="Times New Roman" w:hAnsi="Times New Roman" w:cs="Times New Roman"/>
          <w:b/>
          <w:bCs/>
          <w:sz w:val="28"/>
          <w:szCs w:val="28"/>
          <w:shd w:val="clear" w:color="auto" w:fill="FFFFFF"/>
        </w:rPr>
        <w:t>Xây dựng phần mềm quản cơ sở vật chất trường ĐHCN HN</w:t>
      </w:r>
      <w:ins w:id="0" w:author="Vũ Thị Dương" w:date="2023-02-17T16:36:00Z">
        <w:r w:rsidR="007119B9">
          <w:rPr>
            <w:rFonts w:ascii="Times New Roman" w:hAnsi="Times New Roman" w:cs="Times New Roman"/>
            <w:b/>
            <w:bCs/>
            <w:sz w:val="28"/>
            <w:szCs w:val="28"/>
            <w:shd w:val="clear" w:color="auto" w:fill="FFFFFF"/>
          </w:rPr>
          <w:t xml:space="preserve"> chữ hoa hay </w:t>
        </w:r>
      </w:ins>
      <w:ins w:id="1" w:author="Vũ Thị Dương" w:date="2023-02-17T16:37:00Z">
        <w:r w:rsidR="007119B9">
          <w:rPr>
            <w:rFonts w:ascii="Times New Roman" w:hAnsi="Times New Roman" w:cs="Times New Roman"/>
            <w:b/>
            <w:bCs/>
            <w:sz w:val="28"/>
            <w:szCs w:val="28"/>
            <w:shd w:val="clear" w:color="auto" w:fill="FFFFFF"/>
          </w:rPr>
          <w:t>thường</w:t>
        </w:r>
      </w:ins>
      <w:ins w:id="2" w:author="Vũ Thị Dương" w:date="2023-02-17T16:36:00Z">
        <w:r w:rsidR="007119B9">
          <w:rPr>
            <w:rFonts w:ascii="Times New Roman" w:hAnsi="Times New Roman" w:cs="Times New Roman"/>
            <w:b/>
            <w:bCs/>
            <w:sz w:val="28"/>
            <w:szCs w:val="28"/>
            <w:shd w:val="clear" w:color="auto" w:fill="FFFFFF"/>
          </w:rPr>
          <w:t>, xem lại biểu mẫu</w:t>
        </w:r>
      </w:ins>
    </w:p>
    <w:p w14:paraId="02943DD2" w14:textId="77777777" w:rsidR="00DD6FB9" w:rsidRPr="00E2289F" w:rsidRDefault="00DD6FB9" w:rsidP="00E2289F">
      <w:pPr>
        <w:spacing w:after="200" w:line="360" w:lineRule="auto"/>
        <w:jc w:val="center"/>
        <w:rPr>
          <w:rFonts w:ascii="Times New Roman" w:eastAsia="Times New Roman" w:hAnsi="Times New Roman" w:cs="Times New Roman"/>
          <w:sz w:val="28"/>
          <w:szCs w:val="28"/>
        </w:rPr>
      </w:pPr>
    </w:p>
    <w:p w14:paraId="0C144A0E" w14:textId="77777777" w:rsidR="00BA20B1" w:rsidRPr="00E2289F" w:rsidRDefault="00BA20B1" w:rsidP="00E2289F">
      <w:pPr>
        <w:spacing w:line="360" w:lineRule="auto"/>
        <w:ind w:left="1440" w:firstLine="720"/>
        <w:rPr>
          <w:rFonts w:ascii="Times New Roman" w:eastAsia="Times New Roman" w:hAnsi="Times New Roman" w:cs="Times New Roman"/>
          <w:b/>
          <w:i/>
          <w:sz w:val="28"/>
          <w:szCs w:val="28"/>
        </w:rPr>
      </w:pPr>
      <w:r w:rsidRPr="00E2289F">
        <w:rPr>
          <w:rFonts w:ascii="Times New Roman" w:eastAsia="Times New Roman" w:hAnsi="Times New Roman" w:cs="Times New Roman"/>
          <w:b/>
          <w:sz w:val="28"/>
          <w:szCs w:val="28"/>
        </w:rPr>
        <w:t>GVHD:</w:t>
      </w:r>
      <w:r w:rsidRPr="00E2289F">
        <w:rPr>
          <w:rFonts w:ascii="Times New Roman" w:eastAsia="Times New Roman" w:hAnsi="Times New Roman" w:cs="Times New Roman"/>
          <w:b/>
          <w:sz w:val="28"/>
          <w:szCs w:val="28"/>
        </w:rPr>
        <w:tab/>
      </w:r>
      <w:r w:rsidRPr="00E2289F">
        <w:rPr>
          <w:rFonts w:ascii="Times New Roman" w:eastAsia="Times New Roman" w:hAnsi="Times New Roman" w:cs="Times New Roman"/>
          <w:b/>
          <w:sz w:val="28"/>
          <w:szCs w:val="28"/>
        </w:rPr>
        <w:tab/>
      </w:r>
      <w:r w:rsidRPr="00E2289F">
        <w:rPr>
          <w:rFonts w:ascii="Times New Roman" w:eastAsia="Times New Roman" w:hAnsi="Times New Roman" w:cs="Times New Roman"/>
          <w:b/>
          <w:i/>
          <w:sz w:val="28"/>
          <w:szCs w:val="28"/>
        </w:rPr>
        <w:t>ThS. Vũ Thị Dương</w:t>
      </w:r>
    </w:p>
    <w:p w14:paraId="0169A760" w14:textId="77777777" w:rsidR="00BA20B1" w:rsidRPr="00E2289F" w:rsidRDefault="00BA20B1" w:rsidP="00E2289F">
      <w:pPr>
        <w:spacing w:line="360" w:lineRule="auto"/>
        <w:ind w:left="1440" w:firstLine="720"/>
        <w:rPr>
          <w:rFonts w:ascii="Times New Roman" w:eastAsia="Times New Roman" w:hAnsi="Times New Roman" w:cs="Times New Roman"/>
          <w:b/>
          <w:sz w:val="28"/>
          <w:szCs w:val="28"/>
        </w:rPr>
      </w:pPr>
      <w:r w:rsidRPr="00E2289F">
        <w:rPr>
          <w:rFonts w:ascii="Times New Roman" w:eastAsia="Times New Roman" w:hAnsi="Times New Roman" w:cs="Times New Roman"/>
          <w:b/>
          <w:sz w:val="28"/>
          <w:szCs w:val="28"/>
        </w:rPr>
        <w:t xml:space="preserve">Sinh viên:  </w:t>
      </w:r>
      <w:r w:rsidRPr="00E2289F">
        <w:rPr>
          <w:rFonts w:ascii="Times New Roman" w:eastAsia="Times New Roman" w:hAnsi="Times New Roman" w:cs="Times New Roman"/>
          <w:b/>
          <w:sz w:val="28"/>
          <w:szCs w:val="28"/>
        </w:rPr>
        <w:tab/>
      </w:r>
      <w:r w:rsidRPr="00E2289F">
        <w:rPr>
          <w:rFonts w:ascii="Times New Roman" w:eastAsia="Times New Roman" w:hAnsi="Times New Roman" w:cs="Times New Roman"/>
          <w:b/>
          <w:sz w:val="28"/>
          <w:szCs w:val="28"/>
        </w:rPr>
        <w:tab/>
        <w:t>Cù Tuấn Anh</w:t>
      </w:r>
      <w:r w:rsidR="00DD6FB9" w:rsidRPr="00E2289F">
        <w:rPr>
          <w:rFonts w:ascii="Times New Roman" w:eastAsia="Times New Roman" w:hAnsi="Times New Roman" w:cs="Times New Roman"/>
          <w:b/>
          <w:sz w:val="28"/>
          <w:szCs w:val="28"/>
        </w:rPr>
        <w:t xml:space="preserve"> - </w:t>
      </w:r>
    </w:p>
    <w:p w14:paraId="4D46BF65" w14:textId="77777777" w:rsidR="00BA20B1" w:rsidRPr="00E2289F" w:rsidRDefault="00BA20B1" w:rsidP="00E2289F">
      <w:pPr>
        <w:spacing w:line="360" w:lineRule="auto"/>
        <w:ind w:left="1440" w:firstLine="720"/>
        <w:rPr>
          <w:rFonts w:ascii="Times New Roman" w:eastAsia="Times New Roman" w:hAnsi="Times New Roman" w:cs="Times New Roman"/>
          <w:b/>
          <w:sz w:val="28"/>
          <w:szCs w:val="28"/>
        </w:rPr>
      </w:pPr>
      <w:r w:rsidRPr="00E2289F">
        <w:rPr>
          <w:rFonts w:ascii="Times New Roman" w:eastAsia="Times New Roman" w:hAnsi="Times New Roman" w:cs="Times New Roman"/>
          <w:b/>
          <w:sz w:val="28"/>
          <w:szCs w:val="28"/>
        </w:rPr>
        <w:tab/>
      </w:r>
      <w:r w:rsidRPr="00E2289F">
        <w:rPr>
          <w:rFonts w:ascii="Times New Roman" w:eastAsia="Times New Roman" w:hAnsi="Times New Roman" w:cs="Times New Roman"/>
          <w:b/>
          <w:sz w:val="28"/>
          <w:szCs w:val="28"/>
        </w:rPr>
        <w:tab/>
      </w:r>
      <w:r w:rsidRPr="00E2289F">
        <w:rPr>
          <w:rFonts w:ascii="Times New Roman" w:eastAsia="Times New Roman" w:hAnsi="Times New Roman" w:cs="Times New Roman"/>
          <w:b/>
          <w:sz w:val="28"/>
          <w:szCs w:val="28"/>
        </w:rPr>
        <w:tab/>
        <w:t>Vũ Phát Đạt</w:t>
      </w:r>
      <w:r w:rsidR="00DD6FB9" w:rsidRPr="00E2289F">
        <w:rPr>
          <w:rFonts w:ascii="Times New Roman" w:eastAsia="Times New Roman" w:hAnsi="Times New Roman" w:cs="Times New Roman"/>
          <w:b/>
          <w:sz w:val="28"/>
          <w:szCs w:val="28"/>
        </w:rPr>
        <w:t xml:space="preserve"> - </w:t>
      </w:r>
      <w:r w:rsidR="00DD6FB9" w:rsidRPr="007119B9">
        <w:rPr>
          <w:rFonts w:ascii="Times New Roman" w:eastAsia="Times New Roman" w:hAnsi="Times New Roman" w:cs="Times New Roman"/>
          <w:b/>
          <w:strike/>
          <w:sz w:val="28"/>
          <w:szCs w:val="28"/>
          <w:rPrChange w:id="3" w:author="Vũ Thị Dương" w:date="2023-02-17T16:36:00Z">
            <w:rPr>
              <w:rFonts w:ascii="Times New Roman" w:eastAsia="Times New Roman" w:hAnsi="Times New Roman" w:cs="Times New Roman"/>
              <w:b/>
              <w:sz w:val="28"/>
              <w:szCs w:val="28"/>
            </w:rPr>
          </w:rPrChange>
        </w:rPr>
        <w:t>2020606789</w:t>
      </w:r>
    </w:p>
    <w:p w14:paraId="2E2952C0" w14:textId="77777777" w:rsidR="00BA20B1" w:rsidRPr="00E2289F" w:rsidRDefault="00BA20B1" w:rsidP="00E2289F">
      <w:pPr>
        <w:spacing w:line="360" w:lineRule="auto"/>
        <w:ind w:left="1440" w:firstLine="720"/>
        <w:rPr>
          <w:rFonts w:ascii="Times New Roman" w:eastAsia="Times New Roman" w:hAnsi="Times New Roman" w:cs="Times New Roman"/>
          <w:b/>
          <w:sz w:val="28"/>
          <w:szCs w:val="28"/>
        </w:rPr>
      </w:pPr>
      <w:r w:rsidRPr="00E2289F">
        <w:rPr>
          <w:rFonts w:ascii="Times New Roman" w:eastAsia="Times New Roman" w:hAnsi="Times New Roman" w:cs="Times New Roman"/>
          <w:b/>
          <w:sz w:val="28"/>
          <w:szCs w:val="28"/>
        </w:rPr>
        <w:tab/>
      </w:r>
      <w:r w:rsidRPr="00E2289F">
        <w:rPr>
          <w:rFonts w:ascii="Times New Roman" w:eastAsia="Times New Roman" w:hAnsi="Times New Roman" w:cs="Times New Roman"/>
          <w:b/>
          <w:sz w:val="28"/>
          <w:szCs w:val="28"/>
        </w:rPr>
        <w:tab/>
      </w:r>
      <w:r w:rsidRPr="00E2289F">
        <w:rPr>
          <w:rFonts w:ascii="Times New Roman" w:eastAsia="Times New Roman" w:hAnsi="Times New Roman" w:cs="Times New Roman"/>
          <w:b/>
          <w:sz w:val="28"/>
          <w:szCs w:val="28"/>
        </w:rPr>
        <w:tab/>
        <w:t>Đào Công Đoàn</w:t>
      </w:r>
      <w:r w:rsidR="00DD6FB9" w:rsidRPr="00E2289F">
        <w:rPr>
          <w:rFonts w:ascii="Times New Roman" w:eastAsia="Times New Roman" w:hAnsi="Times New Roman" w:cs="Times New Roman"/>
          <w:b/>
          <w:sz w:val="28"/>
          <w:szCs w:val="28"/>
        </w:rPr>
        <w:t xml:space="preserve"> - </w:t>
      </w:r>
      <w:r w:rsidR="00DD6FB9" w:rsidRPr="007119B9">
        <w:rPr>
          <w:rFonts w:ascii="Times New Roman" w:eastAsia="Times New Roman" w:hAnsi="Times New Roman" w:cs="Times New Roman"/>
          <w:b/>
          <w:strike/>
          <w:sz w:val="28"/>
          <w:szCs w:val="28"/>
          <w:rPrChange w:id="4" w:author="Vũ Thị Dương" w:date="2023-02-17T16:36:00Z">
            <w:rPr>
              <w:rFonts w:ascii="Times New Roman" w:eastAsia="Times New Roman" w:hAnsi="Times New Roman" w:cs="Times New Roman"/>
              <w:b/>
              <w:sz w:val="28"/>
              <w:szCs w:val="28"/>
            </w:rPr>
          </w:rPrChange>
        </w:rPr>
        <w:t>2020606491</w:t>
      </w:r>
    </w:p>
    <w:p w14:paraId="02584B9F" w14:textId="77777777" w:rsidR="00BA20B1" w:rsidRPr="00E2289F" w:rsidRDefault="00BA20B1" w:rsidP="00E2289F">
      <w:pPr>
        <w:spacing w:line="360" w:lineRule="auto"/>
        <w:ind w:left="1440" w:firstLine="720"/>
        <w:rPr>
          <w:rFonts w:ascii="Times New Roman" w:eastAsia="Times New Roman" w:hAnsi="Times New Roman" w:cs="Times New Roman"/>
          <w:b/>
          <w:sz w:val="28"/>
          <w:szCs w:val="28"/>
        </w:rPr>
      </w:pPr>
      <w:r w:rsidRPr="00E2289F">
        <w:rPr>
          <w:rFonts w:ascii="Times New Roman" w:eastAsia="Times New Roman" w:hAnsi="Times New Roman" w:cs="Times New Roman"/>
          <w:b/>
          <w:sz w:val="28"/>
          <w:szCs w:val="28"/>
        </w:rPr>
        <w:t xml:space="preserve">Nhóm: </w:t>
      </w:r>
      <w:r w:rsidRPr="00E2289F">
        <w:rPr>
          <w:rFonts w:ascii="Times New Roman" w:eastAsia="Times New Roman" w:hAnsi="Times New Roman" w:cs="Times New Roman"/>
          <w:b/>
          <w:sz w:val="28"/>
          <w:szCs w:val="28"/>
        </w:rPr>
        <w:tab/>
      </w:r>
      <w:r w:rsidRPr="00E2289F">
        <w:rPr>
          <w:rFonts w:ascii="Times New Roman" w:eastAsia="Times New Roman" w:hAnsi="Times New Roman" w:cs="Times New Roman"/>
          <w:b/>
          <w:sz w:val="28"/>
          <w:szCs w:val="28"/>
        </w:rPr>
        <w:tab/>
        <w:t>Nhóm 9</w:t>
      </w:r>
    </w:p>
    <w:p w14:paraId="1059CB43" w14:textId="77777777" w:rsidR="00BA20B1" w:rsidRPr="00E2289F" w:rsidRDefault="00BA20B1" w:rsidP="00E2289F">
      <w:pPr>
        <w:spacing w:line="360" w:lineRule="auto"/>
        <w:ind w:left="1440" w:firstLine="720"/>
        <w:rPr>
          <w:rFonts w:ascii="Times New Roman" w:eastAsia="Times New Roman" w:hAnsi="Times New Roman" w:cs="Times New Roman"/>
          <w:sz w:val="28"/>
          <w:szCs w:val="28"/>
        </w:rPr>
      </w:pPr>
      <w:r w:rsidRPr="00E2289F">
        <w:rPr>
          <w:rFonts w:ascii="Times New Roman" w:hAnsi="Times New Roman" w:cs="Times New Roman"/>
          <w:sz w:val="28"/>
          <w:szCs w:val="28"/>
        </w:rPr>
        <w:t xml:space="preserve">Lớp: </w:t>
      </w:r>
      <w:r w:rsidRPr="00E2289F">
        <w:rPr>
          <w:rFonts w:ascii="Times New Roman" w:hAnsi="Times New Roman" w:cs="Times New Roman"/>
          <w:sz w:val="28"/>
          <w:szCs w:val="28"/>
        </w:rPr>
        <w:tab/>
      </w:r>
      <w:r w:rsidRPr="00E2289F">
        <w:rPr>
          <w:rFonts w:ascii="Times New Roman" w:hAnsi="Times New Roman" w:cs="Times New Roman"/>
          <w:sz w:val="28"/>
          <w:szCs w:val="28"/>
        </w:rPr>
        <w:tab/>
      </w:r>
      <w:r w:rsidRPr="00E2289F">
        <w:rPr>
          <w:rFonts w:ascii="Times New Roman" w:hAnsi="Times New Roman" w:cs="Times New Roman"/>
          <w:sz w:val="28"/>
          <w:szCs w:val="28"/>
        </w:rPr>
        <w:tab/>
      </w:r>
      <w:r w:rsidRPr="00E2289F">
        <w:rPr>
          <w:rFonts w:ascii="Times New Roman" w:eastAsia="Times New Roman" w:hAnsi="Times New Roman" w:cs="Times New Roman"/>
          <w:sz w:val="28"/>
          <w:szCs w:val="28"/>
        </w:rPr>
        <w:t xml:space="preserve">20223IT6019001. </w:t>
      </w:r>
      <w:r w:rsidRPr="00E2289F">
        <w:rPr>
          <w:rFonts w:ascii="Times New Roman" w:eastAsia="Times New Roman" w:hAnsi="Times New Roman" w:cs="Times New Roman"/>
          <w:b/>
          <w:sz w:val="28"/>
          <w:szCs w:val="28"/>
        </w:rPr>
        <w:t xml:space="preserve">Khóa: </w:t>
      </w:r>
      <w:r w:rsidRPr="00E2289F">
        <w:rPr>
          <w:rFonts w:ascii="Times New Roman" w:eastAsia="Times New Roman" w:hAnsi="Times New Roman" w:cs="Times New Roman"/>
          <w:sz w:val="28"/>
          <w:szCs w:val="28"/>
        </w:rPr>
        <w:t>15</w:t>
      </w:r>
    </w:p>
    <w:p w14:paraId="5FD77B2B" w14:textId="13453B42" w:rsidR="00DD6FB9" w:rsidRPr="00E2289F" w:rsidRDefault="007119B9" w:rsidP="00E2289F">
      <w:pPr>
        <w:spacing w:line="360" w:lineRule="auto"/>
        <w:rPr>
          <w:rFonts w:ascii="Times New Roman" w:eastAsia="Times New Roman" w:hAnsi="Times New Roman" w:cs="Times New Roman"/>
          <w:sz w:val="28"/>
          <w:szCs w:val="28"/>
        </w:rPr>
      </w:pPr>
      <w:ins w:id="5" w:author="Vũ Thị Dương" w:date="2023-02-17T16:36:00Z">
        <w:r>
          <w:rPr>
            <w:rFonts w:ascii="Times New Roman" w:eastAsia="Times New Roman" w:hAnsi="Times New Roman" w:cs="Times New Roman"/>
            <w:sz w:val="28"/>
            <w:szCs w:val="28"/>
          </w:rPr>
          <w:t>Bìa sai mẫu</w:t>
        </w:r>
      </w:ins>
    </w:p>
    <w:p w14:paraId="689D0972" w14:textId="77777777" w:rsidR="00DD6FB9" w:rsidRPr="00E2289F" w:rsidRDefault="00BA20B1" w:rsidP="00E2289F">
      <w:pPr>
        <w:spacing w:line="360" w:lineRule="auto"/>
        <w:ind w:left="1440" w:firstLine="720"/>
        <w:rPr>
          <w:rFonts w:ascii="Times New Roman" w:eastAsia="Times New Roman" w:hAnsi="Times New Roman" w:cs="Times New Roman"/>
          <w:sz w:val="28"/>
          <w:szCs w:val="28"/>
        </w:rPr>
      </w:pPr>
      <w:r w:rsidRPr="00E2289F">
        <w:rPr>
          <w:rFonts w:ascii="Times New Roman" w:eastAsia="Times New Roman" w:hAnsi="Times New Roman" w:cs="Times New Roman"/>
          <w:b/>
          <w:sz w:val="28"/>
          <w:szCs w:val="28"/>
        </w:rPr>
        <w:lastRenderedPageBreak/>
        <w:t>Hà Nội – Năm 2023</w:t>
      </w:r>
      <w:r w:rsidRPr="00E2289F">
        <w:rPr>
          <w:rFonts w:ascii="Times New Roman" w:eastAsia="Times New Roman" w:hAnsi="Times New Roman" w:cs="Times New Roman"/>
          <w:sz w:val="28"/>
          <w:szCs w:val="28"/>
        </w:rPr>
        <w:t xml:space="preserve">  </w:t>
      </w:r>
    </w:p>
    <w:p w14:paraId="6B8038AC" w14:textId="4B34DC0D" w:rsidR="00DD6FB9" w:rsidRPr="00E2289F" w:rsidRDefault="00DD6FB9" w:rsidP="00E2289F">
      <w:pPr>
        <w:pStyle w:val="Heading1"/>
        <w:spacing w:line="360" w:lineRule="auto"/>
        <w:rPr>
          <w:rFonts w:ascii="Times New Roman" w:eastAsia="Times New Roman" w:hAnsi="Times New Roman" w:cs="Times New Roman"/>
          <w:b/>
          <w:bCs/>
          <w:color w:val="auto"/>
          <w:sz w:val="28"/>
          <w:szCs w:val="28"/>
        </w:rPr>
      </w:pPr>
      <w:r w:rsidRPr="00E2289F">
        <w:rPr>
          <w:rFonts w:ascii="Times New Roman" w:eastAsia="Times New Roman" w:hAnsi="Times New Roman" w:cs="Times New Roman"/>
          <w:b/>
          <w:bCs/>
          <w:color w:val="auto"/>
          <w:sz w:val="28"/>
          <w:szCs w:val="28"/>
        </w:rPr>
        <w:t>Phần 1. Mở đầu</w:t>
      </w:r>
      <w:ins w:id="6" w:author="Vũ Thị Dương" w:date="2023-02-17T16:36:00Z">
        <w:r w:rsidR="007119B9">
          <w:rPr>
            <w:rFonts w:ascii="Times New Roman" w:eastAsia="Times New Roman" w:hAnsi="Times New Roman" w:cs="Times New Roman"/>
            <w:b/>
            <w:bCs/>
            <w:color w:val="auto"/>
            <w:sz w:val="28"/>
            <w:szCs w:val="28"/>
          </w:rPr>
          <w:t xml:space="preserve"> </w:t>
        </w:r>
      </w:ins>
    </w:p>
    <w:p w14:paraId="310B0BA8" w14:textId="77777777" w:rsidR="00B3055F" w:rsidRPr="00E2289F" w:rsidRDefault="00B3055F" w:rsidP="00E2289F">
      <w:pPr>
        <w:spacing w:line="360" w:lineRule="auto"/>
        <w:rPr>
          <w:rFonts w:ascii="Times New Roman" w:hAnsi="Times New Roman" w:cs="Times New Roman"/>
          <w:sz w:val="28"/>
          <w:szCs w:val="28"/>
        </w:rPr>
      </w:pPr>
    </w:p>
    <w:p w14:paraId="0FCAF889" w14:textId="77777777" w:rsidR="00DD6FB9" w:rsidRPr="00E2289F" w:rsidRDefault="00DD6FB9" w:rsidP="00E2289F">
      <w:pPr>
        <w:spacing w:before="40" w:after="40" w:line="360" w:lineRule="auto"/>
        <w:ind w:right="1134" w:firstLine="720"/>
        <w:jc w:val="both"/>
        <w:rPr>
          <w:rFonts w:ascii="Times New Roman" w:eastAsia="Times New Roman" w:hAnsi="Times New Roman" w:cs="Times New Roman"/>
          <w:color w:val="333333"/>
          <w:sz w:val="28"/>
          <w:szCs w:val="28"/>
          <w:shd w:val="clear" w:color="auto" w:fill="FFFFFF"/>
        </w:rPr>
      </w:pPr>
      <w:r w:rsidRPr="00E2289F">
        <w:rPr>
          <w:rFonts w:ascii="Times New Roman" w:eastAsia="Times New Roman" w:hAnsi="Times New Roman" w:cs="Times New Roman"/>
          <w:color w:val="333333"/>
          <w:sz w:val="28"/>
          <w:szCs w:val="28"/>
          <w:shd w:val="clear" w:color="auto" w:fill="FFFFFF"/>
        </w:rPr>
        <w:t>Hiện tại, việc ứng dụng tin học vào đời sống khá phổ biến. Không những thế nó còn trở thành một ngành công nghệ mũi nhọn và không thể thiếu trong cuộc sống, góp phần vào sự thành công của từng ngành. Và tất nhiên trong giáo dục cũng vậy nó góp phần quản lý và dạy học được thuận tiện hơn.</w:t>
      </w:r>
    </w:p>
    <w:p w14:paraId="78AD64B3" w14:textId="77777777" w:rsidR="00DD6FB9" w:rsidRPr="00E2289F" w:rsidRDefault="00DD6FB9" w:rsidP="00E2289F">
      <w:pPr>
        <w:spacing w:before="40" w:after="40" w:line="360" w:lineRule="auto"/>
        <w:ind w:right="1134" w:firstLine="720"/>
        <w:jc w:val="both"/>
        <w:rPr>
          <w:rFonts w:ascii="Times New Roman" w:eastAsia="Times New Roman" w:hAnsi="Times New Roman" w:cs="Times New Roman"/>
          <w:color w:val="333333"/>
          <w:sz w:val="28"/>
          <w:szCs w:val="28"/>
          <w:shd w:val="clear" w:color="auto" w:fill="FFFFFF"/>
        </w:rPr>
      </w:pPr>
      <w:r w:rsidRPr="00E2289F">
        <w:rPr>
          <w:rFonts w:ascii="Times New Roman" w:eastAsia="Times New Roman" w:hAnsi="Times New Roman" w:cs="Times New Roman"/>
          <w:color w:val="333333"/>
          <w:sz w:val="28"/>
          <w:szCs w:val="28"/>
          <w:shd w:val="clear" w:color="auto" w:fill="FFFFFF"/>
        </w:rPr>
        <w:t>Việc quản lý cơ sở vật chất là vấn đề hết sức quan trọng và được đặt ra ở bất cứ việc làm nào. Qua việc khảo sát thì thấy rằng, nhiều nơi vẫn chưa áp dụng tối đa tin học vào việc quản lý. Cho nên nhóm em đã làm một chương trình nhỏ để cung cấp thông tin cho việc quản lý cơ sở vật chất một cách dễ dàng cho nhà trường và khắp mọi nơi.</w:t>
      </w:r>
    </w:p>
    <w:p w14:paraId="2EFD2B6D" w14:textId="77777777" w:rsidR="00DD6FB9" w:rsidRPr="00E2289F" w:rsidRDefault="00DD6FB9" w:rsidP="00E2289F">
      <w:pPr>
        <w:spacing w:before="40" w:after="40" w:line="360" w:lineRule="auto"/>
        <w:ind w:right="1134" w:firstLine="720"/>
        <w:jc w:val="both"/>
        <w:rPr>
          <w:rFonts w:ascii="Times New Roman" w:eastAsia="Times New Roman" w:hAnsi="Times New Roman" w:cs="Times New Roman"/>
          <w:sz w:val="28"/>
          <w:szCs w:val="28"/>
        </w:rPr>
      </w:pPr>
      <w:commentRangeStart w:id="7"/>
      <w:r w:rsidRPr="00E2289F">
        <w:rPr>
          <w:rFonts w:ascii="Times New Roman" w:eastAsia="Times New Roman" w:hAnsi="Times New Roman" w:cs="Times New Roman"/>
          <w:color w:val="333333"/>
          <w:sz w:val="28"/>
          <w:szCs w:val="28"/>
          <w:shd w:val="clear" w:color="auto" w:fill="FFFFFF"/>
        </w:rPr>
        <w:t>Do vẫn là sản phẩm đầu tay nên phần mềm vẫn còn nhiều điểm chưa hoàn thiện, kính mong cô và các bạn đóng góp ý kiến, giúp đỡ để chúng tôi có thể hoàn thành xuất sắc sản phẩm này.</w:t>
      </w:r>
    </w:p>
    <w:p w14:paraId="4177CCF0" w14:textId="77777777" w:rsidR="00DD6FB9" w:rsidRPr="00E2289F" w:rsidRDefault="00DD6FB9" w:rsidP="00E2289F">
      <w:pPr>
        <w:spacing w:before="40" w:after="40" w:line="360" w:lineRule="auto"/>
        <w:ind w:right="1134" w:firstLine="720"/>
        <w:jc w:val="both"/>
        <w:rPr>
          <w:rFonts w:ascii="Times New Roman" w:eastAsia="Times New Roman" w:hAnsi="Times New Roman" w:cs="Times New Roman"/>
          <w:sz w:val="28"/>
          <w:szCs w:val="28"/>
        </w:rPr>
      </w:pPr>
      <w:r w:rsidRPr="00E2289F">
        <w:rPr>
          <w:rFonts w:ascii="Times New Roman" w:eastAsia="Times New Roman" w:hAnsi="Times New Roman" w:cs="Times New Roman"/>
          <w:color w:val="333333"/>
          <w:sz w:val="28"/>
          <w:szCs w:val="28"/>
          <w:shd w:val="clear" w:color="auto" w:fill="FFFFFF"/>
        </w:rPr>
        <w:t>Xin chân thành cám ơn!</w:t>
      </w:r>
      <w:commentRangeEnd w:id="7"/>
      <w:r w:rsidR="0046490E">
        <w:rPr>
          <w:rStyle w:val="CommentReference"/>
        </w:rPr>
        <w:commentReference w:id="7"/>
      </w:r>
    </w:p>
    <w:p w14:paraId="2BFDF2F3" w14:textId="77777777" w:rsidR="00DD6FB9" w:rsidRPr="00E2289F" w:rsidRDefault="00DD6FB9" w:rsidP="00E2289F">
      <w:pPr>
        <w:spacing w:before="40" w:after="40" w:line="360" w:lineRule="auto"/>
        <w:ind w:right="1134" w:firstLine="720"/>
        <w:jc w:val="both"/>
        <w:rPr>
          <w:rFonts w:ascii="Times New Roman" w:eastAsia="Times New Roman" w:hAnsi="Times New Roman" w:cs="Times New Roman"/>
          <w:color w:val="333333"/>
          <w:sz w:val="28"/>
          <w:szCs w:val="28"/>
          <w:shd w:val="clear" w:color="auto" w:fill="FFFFFF"/>
        </w:rPr>
      </w:pPr>
    </w:p>
    <w:p w14:paraId="485E0CFF" w14:textId="77777777" w:rsidR="00DD6FB9" w:rsidRPr="00E2289F" w:rsidRDefault="00DD6FB9" w:rsidP="00E2289F">
      <w:pPr>
        <w:spacing w:before="40" w:after="40" w:line="360" w:lineRule="auto"/>
        <w:ind w:right="1134" w:firstLine="720"/>
        <w:jc w:val="both"/>
        <w:rPr>
          <w:rFonts w:ascii="Times New Roman" w:eastAsia="Times New Roman" w:hAnsi="Times New Roman" w:cs="Times New Roman"/>
          <w:color w:val="333333"/>
          <w:sz w:val="28"/>
          <w:szCs w:val="28"/>
          <w:shd w:val="clear" w:color="auto" w:fill="FFFFFF"/>
        </w:rPr>
      </w:pPr>
    </w:p>
    <w:p w14:paraId="5B257FBB" w14:textId="77777777" w:rsidR="00DD6FB9" w:rsidRPr="00E2289F" w:rsidRDefault="00DD6FB9" w:rsidP="00E2289F">
      <w:pPr>
        <w:spacing w:line="360" w:lineRule="auto"/>
        <w:rPr>
          <w:rFonts w:ascii="Times New Roman" w:hAnsi="Times New Roman" w:cs="Times New Roman"/>
          <w:sz w:val="28"/>
          <w:szCs w:val="28"/>
        </w:rPr>
      </w:pPr>
      <w:r w:rsidRPr="00E2289F">
        <w:rPr>
          <w:rFonts w:ascii="Times New Roman" w:hAnsi="Times New Roman" w:cs="Times New Roman"/>
          <w:sz w:val="28"/>
          <w:szCs w:val="28"/>
        </w:rPr>
        <w:br w:type="page"/>
      </w:r>
    </w:p>
    <w:p w14:paraId="48A214C1" w14:textId="77777777" w:rsidR="00BA20B1" w:rsidRPr="00E2289F" w:rsidRDefault="00781CA5" w:rsidP="00E2289F">
      <w:pPr>
        <w:pStyle w:val="Heading1"/>
        <w:spacing w:line="360" w:lineRule="auto"/>
        <w:rPr>
          <w:rFonts w:ascii="Times New Roman" w:hAnsi="Times New Roman" w:cs="Times New Roman"/>
          <w:b/>
          <w:bCs/>
          <w:color w:val="auto"/>
          <w:sz w:val="28"/>
          <w:szCs w:val="28"/>
        </w:rPr>
      </w:pPr>
      <w:r w:rsidRPr="00E2289F">
        <w:rPr>
          <w:rFonts w:ascii="Times New Roman" w:hAnsi="Times New Roman" w:cs="Times New Roman"/>
          <w:b/>
          <w:bCs/>
          <w:color w:val="auto"/>
          <w:sz w:val="28"/>
          <w:szCs w:val="28"/>
        </w:rPr>
        <w:lastRenderedPageBreak/>
        <w:t>Phần 2. Kết quả nghiên cứu</w:t>
      </w:r>
    </w:p>
    <w:p w14:paraId="0D031891" w14:textId="77777777" w:rsidR="00483A17" w:rsidRPr="00E2289F" w:rsidRDefault="00483A17" w:rsidP="00E2289F">
      <w:pPr>
        <w:spacing w:before="40" w:after="40" w:line="360" w:lineRule="auto"/>
        <w:ind w:right="1134" w:firstLine="720"/>
        <w:jc w:val="both"/>
        <w:rPr>
          <w:rFonts w:ascii="Times New Roman" w:eastAsia="Times New Roman" w:hAnsi="Times New Roman" w:cs="Times New Roman"/>
          <w:color w:val="000000"/>
          <w:sz w:val="28"/>
          <w:szCs w:val="28"/>
        </w:rPr>
      </w:pPr>
      <w:r w:rsidRPr="00E2289F">
        <w:rPr>
          <w:rFonts w:ascii="Times New Roman" w:eastAsia="Times New Roman" w:hAnsi="Times New Roman" w:cs="Times New Roman"/>
          <w:color w:val="000000"/>
          <w:sz w:val="28"/>
          <w:szCs w:val="28"/>
        </w:rPr>
        <w:t>Sản phẩm chúng tôi nghiên cứu và thực hiện là Phần mềm quản cơ sở vật chất cho trường ĐHCNHN. Đây là một sản phẩm phần mềm ứng dụng thực tiễn, phục vụ nhu cầu của nhà trường.</w:t>
      </w:r>
    </w:p>
    <w:p w14:paraId="4AD22E18" w14:textId="77777777" w:rsidR="00483A17" w:rsidRPr="00E2289F" w:rsidRDefault="00483A17" w:rsidP="00E2289F">
      <w:pPr>
        <w:spacing w:before="40" w:after="40" w:line="360" w:lineRule="auto"/>
        <w:ind w:right="1134" w:firstLine="720"/>
        <w:jc w:val="both"/>
        <w:rPr>
          <w:rFonts w:ascii="Times New Roman" w:eastAsia="Times New Roman" w:hAnsi="Times New Roman" w:cs="Times New Roman"/>
          <w:sz w:val="28"/>
          <w:szCs w:val="28"/>
        </w:rPr>
      </w:pPr>
      <w:r w:rsidRPr="00E2289F">
        <w:rPr>
          <w:rFonts w:ascii="Times New Roman" w:eastAsia="Times New Roman" w:hAnsi="Times New Roman" w:cs="Times New Roman"/>
          <w:color w:val="000000"/>
          <w:sz w:val="28"/>
          <w:szCs w:val="28"/>
        </w:rPr>
        <w:t>Để có thể nghiên cứu và thực hiện triển khai phần mềm chúng tôi sẽ vạch ra những bước sau đây:</w:t>
      </w:r>
    </w:p>
    <w:p w14:paraId="7C3F2A21" w14:textId="77777777" w:rsidR="00483A17" w:rsidRPr="00E2289F" w:rsidRDefault="00483A17" w:rsidP="00E2289F">
      <w:pPr>
        <w:spacing w:before="40" w:after="40" w:line="360" w:lineRule="auto"/>
        <w:ind w:right="1134"/>
        <w:jc w:val="both"/>
        <w:rPr>
          <w:rFonts w:ascii="Times New Roman" w:eastAsia="Times New Roman" w:hAnsi="Times New Roman" w:cs="Times New Roman"/>
          <w:sz w:val="28"/>
          <w:szCs w:val="28"/>
        </w:rPr>
      </w:pPr>
      <w:r w:rsidRPr="00E2289F">
        <w:rPr>
          <w:rFonts w:ascii="Times New Roman" w:eastAsia="Times New Roman" w:hAnsi="Times New Roman" w:cs="Times New Roman"/>
          <w:color w:val="000000"/>
          <w:sz w:val="28"/>
          <w:szCs w:val="28"/>
        </w:rPr>
        <w:t>Bài toán xây dựng: Xây dựng phần mềm quản lý cơ sở vật chất.</w:t>
      </w:r>
    </w:p>
    <w:p w14:paraId="1E4024E8" w14:textId="77777777" w:rsidR="00483A17" w:rsidRPr="00E2289F" w:rsidRDefault="00483A17" w:rsidP="00E2289F">
      <w:pPr>
        <w:spacing w:before="40" w:after="40" w:line="360" w:lineRule="auto"/>
        <w:ind w:right="1134" w:firstLine="720"/>
        <w:jc w:val="both"/>
        <w:rPr>
          <w:rFonts w:ascii="Times New Roman" w:eastAsia="Times New Roman" w:hAnsi="Times New Roman" w:cs="Times New Roman"/>
          <w:sz w:val="28"/>
          <w:szCs w:val="28"/>
        </w:rPr>
      </w:pPr>
      <w:r w:rsidRPr="00E2289F">
        <w:rPr>
          <w:rFonts w:ascii="Times New Roman" w:eastAsia="Times New Roman" w:hAnsi="Times New Roman" w:cs="Times New Roman"/>
          <w:color w:val="000000"/>
          <w:sz w:val="28"/>
          <w:szCs w:val="28"/>
        </w:rPr>
        <w:t>Các bước thực hiện:</w:t>
      </w:r>
    </w:p>
    <w:p w14:paraId="1DD4A7EF" w14:textId="77777777" w:rsidR="00483A17" w:rsidRPr="00E2289F" w:rsidRDefault="00483A17" w:rsidP="00E2289F">
      <w:pPr>
        <w:pStyle w:val="ListParagraph"/>
        <w:numPr>
          <w:ilvl w:val="0"/>
          <w:numId w:val="3"/>
        </w:numPr>
        <w:spacing w:before="40" w:after="40" w:line="360" w:lineRule="auto"/>
        <w:ind w:right="1134"/>
        <w:jc w:val="both"/>
        <w:textAlignment w:val="baseline"/>
        <w:rPr>
          <w:rFonts w:eastAsia="Times New Roman" w:cs="Times New Roman"/>
          <w:color w:val="000000"/>
          <w:sz w:val="28"/>
          <w:szCs w:val="28"/>
        </w:rPr>
      </w:pPr>
      <w:r w:rsidRPr="00E2289F">
        <w:rPr>
          <w:rFonts w:eastAsia="Times New Roman" w:cs="Times New Roman"/>
          <w:color w:val="000000"/>
          <w:sz w:val="28"/>
          <w:szCs w:val="28"/>
        </w:rPr>
        <w:t>Khảo sát bài toán</w:t>
      </w:r>
    </w:p>
    <w:p w14:paraId="023B3287" w14:textId="77777777" w:rsidR="00483A17" w:rsidRPr="00E2289F" w:rsidRDefault="00483A17" w:rsidP="00E2289F">
      <w:pPr>
        <w:pStyle w:val="ListParagraph"/>
        <w:numPr>
          <w:ilvl w:val="0"/>
          <w:numId w:val="3"/>
        </w:numPr>
        <w:spacing w:before="40" w:after="40" w:line="360" w:lineRule="auto"/>
        <w:ind w:right="1134"/>
        <w:jc w:val="both"/>
        <w:textAlignment w:val="baseline"/>
        <w:rPr>
          <w:rFonts w:eastAsia="Times New Roman" w:cs="Times New Roman"/>
          <w:color w:val="000000"/>
          <w:sz w:val="28"/>
          <w:szCs w:val="28"/>
        </w:rPr>
      </w:pPr>
      <w:r w:rsidRPr="00E2289F">
        <w:rPr>
          <w:rFonts w:eastAsia="Times New Roman" w:cs="Times New Roman"/>
          <w:color w:val="000000"/>
          <w:sz w:val="28"/>
          <w:szCs w:val="28"/>
        </w:rPr>
        <w:t>Phân tích hệ thống</w:t>
      </w:r>
    </w:p>
    <w:p w14:paraId="340E0916" w14:textId="77777777" w:rsidR="00483A17" w:rsidRPr="00E2289F" w:rsidRDefault="00483A17" w:rsidP="00E2289F">
      <w:pPr>
        <w:pStyle w:val="ListParagraph"/>
        <w:numPr>
          <w:ilvl w:val="0"/>
          <w:numId w:val="3"/>
        </w:numPr>
        <w:spacing w:before="40" w:after="40" w:line="360" w:lineRule="auto"/>
        <w:ind w:right="1134"/>
        <w:jc w:val="both"/>
        <w:textAlignment w:val="baseline"/>
        <w:rPr>
          <w:rFonts w:eastAsia="Times New Roman" w:cs="Times New Roman"/>
          <w:color w:val="000000"/>
          <w:sz w:val="28"/>
          <w:szCs w:val="28"/>
        </w:rPr>
      </w:pPr>
      <w:r w:rsidRPr="00E2289F">
        <w:rPr>
          <w:rFonts w:eastAsia="Times New Roman" w:cs="Times New Roman"/>
          <w:color w:val="000000"/>
          <w:sz w:val="28"/>
          <w:szCs w:val="28"/>
        </w:rPr>
        <w:t>Thiết kế hệ thống</w:t>
      </w:r>
    </w:p>
    <w:p w14:paraId="197F52A2" w14:textId="77777777" w:rsidR="00483A17" w:rsidRPr="00E2289F" w:rsidRDefault="00483A17" w:rsidP="00E2289F">
      <w:pPr>
        <w:pStyle w:val="ListParagraph"/>
        <w:numPr>
          <w:ilvl w:val="0"/>
          <w:numId w:val="3"/>
        </w:numPr>
        <w:spacing w:before="40" w:after="40" w:line="360" w:lineRule="auto"/>
        <w:ind w:right="1134"/>
        <w:jc w:val="both"/>
        <w:textAlignment w:val="baseline"/>
        <w:rPr>
          <w:rFonts w:eastAsia="Times New Roman" w:cs="Times New Roman"/>
          <w:color w:val="000000"/>
          <w:sz w:val="28"/>
          <w:szCs w:val="28"/>
        </w:rPr>
      </w:pPr>
      <w:r w:rsidRPr="00E2289F">
        <w:rPr>
          <w:rFonts w:eastAsia="Times New Roman" w:cs="Times New Roman"/>
          <w:color w:val="000000"/>
          <w:sz w:val="28"/>
          <w:szCs w:val="28"/>
        </w:rPr>
        <w:t>Lập trình phần mềm</w:t>
      </w:r>
    </w:p>
    <w:p w14:paraId="4491DFD3" w14:textId="77777777" w:rsidR="00483A17" w:rsidRPr="00E2289F" w:rsidRDefault="00483A17" w:rsidP="00E2289F">
      <w:pPr>
        <w:pStyle w:val="ListParagraph"/>
        <w:numPr>
          <w:ilvl w:val="0"/>
          <w:numId w:val="2"/>
        </w:numPr>
        <w:spacing w:before="40" w:after="40" w:line="360" w:lineRule="auto"/>
        <w:ind w:right="1134"/>
        <w:jc w:val="both"/>
        <w:textAlignment w:val="baseline"/>
        <w:rPr>
          <w:rFonts w:eastAsia="Times New Roman" w:cs="Times New Roman"/>
          <w:color w:val="000000"/>
          <w:sz w:val="28"/>
          <w:szCs w:val="28"/>
        </w:rPr>
      </w:pPr>
      <w:r w:rsidRPr="00E2289F">
        <w:rPr>
          <w:rFonts w:eastAsia="Times New Roman" w:cs="Times New Roman"/>
          <w:color w:val="000000"/>
          <w:sz w:val="28"/>
          <w:szCs w:val="28"/>
        </w:rPr>
        <w:t>Kiểm thử </w:t>
      </w:r>
    </w:p>
    <w:p w14:paraId="2B448CBA" w14:textId="77777777" w:rsidR="00483A17" w:rsidRPr="00E2289F" w:rsidRDefault="00E2289F" w:rsidP="00E2289F">
      <w:pPr>
        <w:pStyle w:val="Heading2"/>
        <w:spacing w:line="360" w:lineRule="auto"/>
        <w:rPr>
          <w:rFonts w:ascii="Times New Roman" w:eastAsia="Times New Roman" w:hAnsi="Times New Roman" w:cs="Times New Roman"/>
          <w:b/>
          <w:bCs/>
          <w:color w:val="auto"/>
          <w:sz w:val="28"/>
          <w:szCs w:val="28"/>
        </w:rPr>
      </w:pPr>
      <w:r w:rsidRPr="00E2289F">
        <w:rPr>
          <w:rFonts w:ascii="Times New Roman" w:eastAsia="Times New Roman" w:hAnsi="Times New Roman" w:cs="Times New Roman"/>
          <w:b/>
          <w:bCs/>
          <w:color w:val="auto"/>
          <w:sz w:val="28"/>
          <w:szCs w:val="28"/>
        </w:rPr>
        <w:t>2.1. Giới thiệu</w:t>
      </w:r>
    </w:p>
    <w:p w14:paraId="7FD784B2" w14:textId="77777777" w:rsidR="00E2289F" w:rsidRPr="00E2289F" w:rsidRDefault="00E2289F" w:rsidP="00E2289F">
      <w:pPr>
        <w:spacing w:line="360" w:lineRule="auto"/>
        <w:ind w:firstLine="630"/>
        <w:rPr>
          <w:rFonts w:ascii="Times New Roman" w:hAnsi="Times New Roman" w:cs="Times New Roman"/>
          <w:sz w:val="28"/>
          <w:szCs w:val="28"/>
        </w:rPr>
      </w:pPr>
      <w:r w:rsidRPr="00E2289F">
        <w:rPr>
          <w:rFonts w:ascii="Times New Roman" w:hAnsi="Times New Roman" w:cs="Times New Roman"/>
          <w:sz w:val="28"/>
          <w:szCs w:val="28"/>
        </w:rPr>
        <w:t>Tên bài toán sẽ xây dựng: Xây dựng phần mềm quản lý cơ sở vật chất trường ĐH Công nghiệp Hà Nội.</w:t>
      </w:r>
    </w:p>
    <w:p w14:paraId="0A0AABA9" w14:textId="77777777" w:rsidR="00E2289F" w:rsidRPr="00E2289F" w:rsidRDefault="00E2289F" w:rsidP="00E2289F">
      <w:pPr>
        <w:spacing w:line="360" w:lineRule="auto"/>
        <w:ind w:firstLine="630"/>
        <w:rPr>
          <w:rFonts w:ascii="Times New Roman" w:hAnsi="Times New Roman" w:cs="Times New Roman"/>
          <w:sz w:val="28"/>
          <w:szCs w:val="28"/>
        </w:rPr>
      </w:pPr>
      <w:r w:rsidRPr="00E2289F">
        <w:rPr>
          <w:rFonts w:ascii="Times New Roman" w:hAnsi="Times New Roman" w:cs="Times New Roman"/>
          <w:sz w:val="28"/>
          <w:szCs w:val="28"/>
        </w:rPr>
        <w:t>Quy trình xây dựng sản phẩm: Xây dựng phần mềm theo mô hình thu thập bản mẫu.</w:t>
      </w:r>
    </w:p>
    <w:p w14:paraId="566823C5" w14:textId="77777777" w:rsidR="00E2289F" w:rsidRPr="00E2289F" w:rsidRDefault="00E2289F" w:rsidP="00E2289F">
      <w:pPr>
        <w:spacing w:line="360" w:lineRule="auto"/>
        <w:ind w:firstLine="630"/>
        <w:rPr>
          <w:rFonts w:ascii="Times New Roman" w:hAnsi="Times New Roman" w:cs="Times New Roman"/>
          <w:sz w:val="28"/>
          <w:szCs w:val="28"/>
        </w:rPr>
      </w:pPr>
      <w:r w:rsidRPr="00E2289F">
        <w:rPr>
          <w:rFonts w:ascii="Times New Roman" w:hAnsi="Times New Roman" w:cs="Times New Roman"/>
          <w:sz w:val="28"/>
          <w:szCs w:val="28"/>
        </w:rPr>
        <w:t>Quy trình thực hiện:</w:t>
      </w:r>
    </w:p>
    <w:p w14:paraId="7431314D" w14:textId="77777777" w:rsidR="00E2289F" w:rsidRPr="00E2289F" w:rsidRDefault="00E2289F" w:rsidP="00E2289F">
      <w:pPr>
        <w:pStyle w:val="ListParagraph"/>
        <w:numPr>
          <w:ilvl w:val="0"/>
          <w:numId w:val="4"/>
        </w:numPr>
        <w:spacing w:line="360" w:lineRule="auto"/>
        <w:rPr>
          <w:rFonts w:cs="Times New Roman"/>
          <w:sz w:val="28"/>
          <w:szCs w:val="28"/>
        </w:rPr>
      </w:pPr>
      <w:r w:rsidRPr="00E2289F">
        <w:rPr>
          <w:rFonts w:cs="Times New Roman"/>
          <w:sz w:val="28"/>
          <w:szCs w:val="28"/>
        </w:rPr>
        <w:t>Bước 1: Thu thập và phân tích yêu cầu phần mềm.</w:t>
      </w:r>
    </w:p>
    <w:p w14:paraId="1E3D5707" w14:textId="77777777" w:rsidR="00E2289F" w:rsidRPr="00E2289F" w:rsidRDefault="00E2289F" w:rsidP="00E2289F">
      <w:pPr>
        <w:pStyle w:val="ListParagraph"/>
        <w:numPr>
          <w:ilvl w:val="0"/>
          <w:numId w:val="4"/>
        </w:numPr>
        <w:spacing w:line="360" w:lineRule="auto"/>
        <w:rPr>
          <w:rFonts w:cs="Times New Roman"/>
          <w:sz w:val="28"/>
          <w:szCs w:val="28"/>
        </w:rPr>
      </w:pPr>
      <w:r w:rsidRPr="00E2289F">
        <w:rPr>
          <w:rFonts w:cs="Times New Roman"/>
          <w:sz w:val="28"/>
          <w:szCs w:val="28"/>
        </w:rPr>
        <w:t>Bước 2: Phân tích các chức năng thành các use case, mô tả chi tiết và thiết kế giao diện của từng use case.</w:t>
      </w:r>
    </w:p>
    <w:p w14:paraId="32406B5B" w14:textId="77777777" w:rsidR="00E2289F" w:rsidRPr="00E2289F" w:rsidRDefault="00E2289F" w:rsidP="00E2289F">
      <w:pPr>
        <w:pStyle w:val="ListParagraph"/>
        <w:numPr>
          <w:ilvl w:val="0"/>
          <w:numId w:val="4"/>
        </w:numPr>
        <w:spacing w:line="360" w:lineRule="auto"/>
        <w:rPr>
          <w:rFonts w:cs="Times New Roman"/>
          <w:sz w:val="28"/>
          <w:szCs w:val="28"/>
        </w:rPr>
      </w:pPr>
      <w:r w:rsidRPr="00E2289F">
        <w:rPr>
          <w:rFonts w:cs="Times New Roman"/>
          <w:sz w:val="28"/>
          <w:szCs w:val="28"/>
        </w:rPr>
        <w:t>Bước 3: Thực hiện bài toán từ những mô tả ở trên.</w:t>
      </w:r>
    </w:p>
    <w:p w14:paraId="6C63444B" w14:textId="77777777" w:rsidR="00E2289F" w:rsidRPr="00E2289F" w:rsidRDefault="00E2289F" w:rsidP="00E2289F">
      <w:pPr>
        <w:pStyle w:val="ListParagraph"/>
        <w:numPr>
          <w:ilvl w:val="0"/>
          <w:numId w:val="4"/>
        </w:numPr>
        <w:spacing w:line="360" w:lineRule="auto"/>
        <w:rPr>
          <w:rFonts w:cs="Times New Roman"/>
          <w:sz w:val="28"/>
          <w:szCs w:val="28"/>
        </w:rPr>
      </w:pPr>
      <w:r w:rsidRPr="00E2289F">
        <w:rPr>
          <w:rFonts w:cs="Times New Roman"/>
          <w:sz w:val="28"/>
          <w:szCs w:val="28"/>
        </w:rPr>
        <w:t>Bước 4: Chuyển giao kết quả và nhận ý kiến đánh giá của khách hàng.</w:t>
      </w:r>
    </w:p>
    <w:p w14:paraId="373FE0F7" w14:textId="77777777" w:rsidR="00E2289F" w:rsidRPr="00E2289F" w:rsidRDefault="00E2289F" w:rsidP="00E2289F">
      <w:pPr>
        <w:pStyle w:val="ListParagraph"/>
        <w:numPr>
          <w:ilvl w:val="0"/>
          <w:numId w:val="4"/>
        </w:numPr>
        <w:spacing w:line="360" w:lineRule="auto"/>
        <w:rPr>
          <w:rFonts w:cs="Times New Roman"/>
          <w:sz w:val="28"/>
          <w:szCs w:val="28"/>
        </w:rPr>
      </w:pPr>
      <w:r w:rsidRPr="00E2289F">
        <w:rPr>
          <w:rFonts w:cs="Times New Roman"/>
          <w:sz w:val="28"/>
          <w:szCs w:val="28"/>
        </w:rPr>
        <w:t>Bước 5: Điều chỉnh, bổ sung các chức năng để hoàn thiện hệ thống.</w:t>
      </w:r>
    </w:p>
    <w:p w14:paraId="28A636FA" w14:textId="77777777" w:rsidR="00E2289F" w:rsidRPr="00E2289F" w:rsidRDefault="00E2289F" w:rsidP="00E2289F">
      <w:pPr>
        <w:pStyle w:val="ListParagraph"/>
        <w:numPr>
          <w:ilvl w:val="0"/>
          <w:numId w:val="4"/>
        </w:numPr>
        <w:spacing w:line="360" w:lineRule="auto"/>
        <w:rPr>
          <w:rFonts w:cs="Times New Roman"/>
          <w:sz w:val="28"/>
          <w:szCs w:val="28"/>
        </w:rPr>
      </w:pPr>
      <w:r w:rsidRPr="00E2289F">
        <w:rPr>
          <w:rFonts w:cs="Times New Roman"/>
          <w:sz w:val="28"/>
          <w:szCs w:val="28"/>
        </w:rPr>
        <w:lastRenderedPageBreak/>
        <w:t>Bước 6: Bàn giao sản phẩm cuối cùng.</w:t>
      </w:r>
    </w:p>
    <w:p w14:paraId="0B97E718" w14:textId="77777777" w:rsidR="00E2289F" w:rsidRPr="00E2289F" w:rsidRDefault="00E2289F" w:rsidP="00E2289F">
      <w:pPr>
        <w:spacing w:line="360" w:lineRule="auto"/>
        <w:ind w:left="630"/>
        <w:rPr>
          <w:rFonts w:ascii="Times New Roman" w:hAnsi="Times New Roman" w:cs="Times New Roman"/>
          <w:sz w:val="28"/>
          <w:szCs w:val="28"/>
        </w:rPr>
      </w:pPr>
      <w:r w:rsidRPr="00E2289F">
        <w:rPr>
          <w:rFonts w:ascii="Times New Roman" w:hAnsi="Times New Roman" w:cs="Times New Roman"/>
          <w:sz w:val="28"/>
          <w:szCs w:val="28"/>
        </w:rPr>
        <w:t>Hình thức sản phẩm: Sản phẩm ứng dụng.</w:t>
      </w:r>
    </w:p>
    <w:p w14:paraId="5D894820" w14:textId="07CE84F5" w:rsidR="00E2289F" w:rsidRDefault="00E2289F" w:rsidP="00E2289F">
      <w:pPr>
        <w:spacing w:line="360" w:lineRule="auto"/>
        <w:ind w:left="630"/>
        <w:rPr>
          <w:ins w:id="8" w:author="Vũ Thị Dương" w:date="2023-02-17T16:39:00Z"/>
          <w:rFonts w:ascii="Times New Roman" w:hAnsi="Times New Roman" w:cs="Times New Roman"/>
          <w:sz w:val="28"/>
          <w:szCs w:val="28"/>
        </w:rPr>
      </w:pPr>
      <w:r w:rsidRPr="00E2289F">
        <w:rPr>
          <w:rFonts w:ascii="Times New Roman" w:hAnsi="Times New Roman" w:cs="Times New Roman"/>
          <w:sz w:val="28"/>
          <w:szCs w:val="28"/>
        </w:rPr>
        <w:t>Kết quả đạt được: Cài đặt và triển khai thành công phần mềm.</w:t>
      </w:r>
    </w:p>
    <w:p w14:paraId="18CF4F7F" w14:textId="4B94E54B" w:rsidR="0046490E" w:rsidRPr="00E2289F" w:rsidRDefault="0046490E" w:rsidP="00E2289F">
      <w:pPr>
        <w:spacing w:line="360" w:lineRule="auto"/>
        <w:ind w:left="630"/>
        <w:rPr>
          <w:rFonts w:ascii="Times New Roman" w:hAnsi="Times New Roman" w:cs="Times New Roman"/>
          <w:sz w:val="28"/>
          <w:szCs w:val="28"/>
        </w:rPr>
      </w:pPr>
      <w:ins w:id="9" w:author="Vũ Thị Dương" w:date="2023-02-17T16:40:00Z">
        <w:r>
          <w:rPr>
            <w:rFonts w:ascii="Times New Roman" w:hAnsi="Times New Roman" w:cs="Times New Roman"/>
            <w:sz w:val="28"/>
            <w:szCs w:val="28"/>
          </w:rPr>
          <w:t>ok</w:t>
        </w:r>
      </w:ins>
    </w:p>
    <w:p w14:paraId="76A0ED9B" w14:textId="77777777" w:rsidR="00E2289F" w:rsidRPr="00E2289F" w:rsidRDefault="00E2289F" w:rsidP="00E2289F">
      <w:pPr>
        <w:pStyle w:val="Heading2"/>
        <w:spacing w:line="360" w:lineRule="auto"/>
        <w:rPr>
          <w:rFonts w:ascii="Times New Roman" w:hAnsi="Times New Roman" w:cs="Times New Roman"/>
          <w:b/>
          <w:bCs/>
          <w:color w:val="auto"/>
          <w:sz w:val="28"/>
          <w:szCs w:val="28"/>
        </w:rPr>
      </w:pPr>
      <w:r w:rsidRPr="00E2289F">
        <w:rPr>
          <w:rFonts w:ascii="Times New Roman" w:hAnsi="Times New Roman" w:cs="Times New Roman"/>
          <w:b/>
          <w:bCs/>
          <w:color w:val="auto"/>
          <w:sz w:val="28"/>
          <w:szCs w:val="28"/>
        </w:rPr>
        <w:t>2.2. Khảo sát hệ thống</w:t>
      </w:r>
    </w:p>
    <w:p w14:paraId="16C8486D" w14:textId="2AE5A0D2" w:rsidR="00E2289F" w:rsidRPr="00E2289F" w:rsidRDefault="00E2289F" w:rsidP="00E2289F">
      <w:pPr>
        <w:pStyle w:val="Heading3"/>
        <w:spacing w:line="360" w:lineRule="auto"/>
        <w:rPr>
          <w:rFonts w:ascii="Times New Roman" w:hAnsi="Times New Roman" w:cs="Times New Roman"/>
          <w:b/>
          <w:bCs/>
          <w:color w:val="auto"/>
          <w:sz w:val="28"/>
          <w:szCs w:val="28"/>
        </w:rPr>
      </w:pPr>
      <w:r w:rsidRPr="00E2289F">
        <w:rPr>
          <w:rFonts w:ascii="Times New Roman" w:hAnsi="Times New Roman" w:cs="Times New Roman"/>
          <w:b/>
          <w:bCs/>
          <w:color w:val="auto"/>
          <w:sz w:val="28"/>
          <w:szCs w:val="28"/>
        </w:rPr>
        <w:t>2.2.1. Khảo sát sơ bộ</w:t>
      </w:r>
      <w:ins w:id="10" w:author="Vũ Thị Dương" w:date="2023-02-17T16:49:00Z">
        <w:r w:rsidR="00956464">
          <w:rPr>
            <w:rFonts w:ascii="Times New Roman" w:hAnsi="Times New Roman" w:cs="Times New Roman"/>
            <w:b/>
            <w:bCs/>
            <w:color w:val="auto"/>
            <w:sz w:val="28"/>
            <w:szCs w:val="28"/>
          </w:rPr>
          <w:t xml:space="preserve"> ok</w:t>
        </w:r>
      </w:ins>
    </w:p>
    <w:p w14:paraId="1C8F2D7B"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rPr>
        <w:t>-</w:t>
      </w:r>
      <w:r w:rsidRPr="00E2289F">
        <w:rPr>
          <w:rFonts w:ascii="Times New Roman" w:hAnsi="Times New Roman" w:cs="Times New Roman"/>
          <w:sz w:val="28"/>
          <w:szCs w:val="28"/>
          <w:lang w:val="vi-VN"/>
        </w:rPr>
        <w:t>Cấu trúc tổ chức của đơn vị đặt hàng: gồm 3 phần</w:t>
      </w:r>
    </w:p>
    <w:p w14:paraId="3BD07DC8"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Phần tiêu đề: Phần mềm quản lí cơ sở vật chất</w:t>
      </w:r>
    </w:p>
    <w:p w14:paraId="4876410A"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Phần chính của chương trình: là các chức năng của chương trình</w:t>
      </w:r>
    </w:p>
    <w:p w14:paraId="7BA9FF3C"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xml:space="preserve">+ Phần cuối: là phần hiển thị dữ liệu của các chức năng </w:t>
      </w:r>
    </w:p>
    <w:p w14:paraId="43B1A27F"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Phần mềm sẽ có giao diện được xây dựng bằng Java Swing để có thể dễ dàng tiếp cận đối với người dùng</w:t>
      </w:r>
    </w:p>
    <w:p w14:paraId="10B3CC2A"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Tổng quan về vấn đề giải quyết bài toán:</w:t>
      </w:r>
    </w:p>
    <w:p w14:paraId="5CAC1B8E"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Đối với trưởng khoa: có thể gửi lên được các đơn yêu cầu mua sắm cơ sở vật chất</w:t>
      </w:r>
    </w:p>
    <w:p w14:paraId="51AA0E8C"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Đối với admin: có thể quản lí được các cơ sở vật chất của từng toà, từng phòng. Quản lí yêu cầu mua cơ sở vật chất được gửi lên từ các trưởng khoa</w:t>
      </w:r>
    </w:p>
    <w:p w14:paraId="03FCE349"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Thu thập các biểu mẫu</w:t>
      </w:r>
    </w:p>
    <w:p w14:paraId="17A81381" w14:textId="77777777" w:rsidR="00E2289F" w:rsidRPr="00E2289F" w:rsidRDefault="00E2289F" w:rsidP="00E2289F">
      <w:pPr>
        <w:spacing w:line="360" w:lineRule="auto"/>
        <w:rPr>
          <w:rFonts w:ascii="Times New Roman" w:hAnsi="Times New Roman" w:cs="Times New Roman"/>
          <w:sz w:val="28"/>
          <w:szCs w:val="28"/>
        </w:rPr>
      </w:pPr>
    </w:p>
    <w:p w14:paraId="2601073E" w14:textId="77777777" w:rsidR="00483A17" w:rsidRPr="00E2289F" w:rsidRDefault="00E2289F" w:rsidP="00E2289F">
      <w:pPr>
        <w:spacing w:before="40" w:after="40" w:line="360" w:lineRule="auto"/>
        <w:ind w:right="1134"/>
        <w:jc w:val="both"/>
        <w:textAlignment w:val="baseline"/>
        <w:rPr>
          <w:rFonts w:ascii="Times New Roman" w:eastAsia="Times New Roman" w:hAnsi="Times New Roman" w:cs="Times New Roman"/>
          <w:color w:val="000000"/>
          <w:sz w:val="28"/>
          <w:szCs w:val="28"/>
        </w:rPr>
      </w:pPr>
      <w:r w:rsidRPr="00E2289F">
        <w:rPr>
          <w:rFonts w:ascii="Times New Roman" w:hAnsi="Times New Roman" w:cs="Times New Roman"/>
          <w:noProof/>
          <w:sz w:val="28"/>
          <w:szCs w:val="28"/>
          <w:lang w:val="vi-VN"/>
        </w:rPr>
        <w:lastRenderedPageBreak/>
        <w:drawing>
          <wp:inline distT="0" distB="0" distL="0" distR="0" wp14:anchorId="1243F082" wp14:editId="536E6F8F">
            <wp:extent cx="5579745" cy="5523709"/>
            <wp:effectExtent l="0" t="0" r="1905"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5579745" cy="5523709"/>
                    </a:xfrm>
                    <a:prstGeom prst="rect">
                      <a:avLst/>
                    </a:prstGeom>
                  </pic:spPr>
                </pic:pic>
              </a:graphicData>
            </a:graphic>
          </wp:inline>
        </w:drawing>
      </w:r>
    </w:p>
    <w:p w14:paraId="107FA507"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Nội dung phỏng vấn:</w:t>
      </w:r>
    </w:p>
    <w:tbl>
      <w:tblPr>
        <w:tblStyle w:val="TableGrid"/>
        <w:tblW w:w="0" w:type="auto"/>
        <w:tblLook w:val="04A0" w:firstRow="1" w:lastRow="0" w:firstColumn="1" w:lastColumn="0" w:noHBand="0" w:noVBand="1"/>
      </w:tblPr>
      <w:tblGrid>
        <w:gridCol w:w="4403"/>
        <w:gridCol w:w="4374"/>
      </w:tblGrid>
      <w:tr w:rsidR="00E2289F" w:rsidRPr="00E2289F" w14:paraId="08301470" w14:textId="77777777" w:rsidTr="00E2289F">
        <w:tc>
          <w:tcPr>
            <w:tcW w:w="4403" w:type="dxa"/>
          </w:tcPr>
          <w:p w14:paraId="0BEAA64F"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Câu hỏi của người phỏng vấn</w:t>
            </w:r>
          </w:p>
        </w:tc>
        <w:tc>
          <w:tcPr>
            <w:tcW w:w="4374" w:type="dxa"/>
          </w:tcPr>
          <w:p w14:paraId="43FAD0FB"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Câu hỏi của khách hàng</w:t>
            </w:r>
          </w:p>
        </w:tc>
      </w:tr>
      <w:tr w:rsidR="00E2289F" w:rsidRPr="00E2289F" w14:paraId="64E82303" w14:textId="77777777" w:rsidTr="00E2289F">
        <w:tc>
          <w:tcPr>
            <w:tcW w:w="4403" w:type="dxa"/>
          </w:tcPr>
          <w:p w14:paraId="378CCBB4" w14:textId="235D98BE"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Đối với giao diện của app,</w:t>
            </w:r>
            <w:ins w:id="11" w:author="Vũ Thị Dương" w:date="2023-02-17T16:49:00Z">
              <w:r w:rsidR="00956464">
                <w:rPr>
                  <w:rFonts w:ascii="Times New Roman" w:hAnsi="Times New Roman" w:cs="Times New Roman"/>
                  <w:sz w:val="28"/>
                  <w:szCs w:val="28"/>
                </w:rPr>
                <w:t xml:space="preserve"> </w:t>
              </w:r>
            </w:ins>
            <w:r w:rsidRPr="00E2289F">
              <w:rPr>
                <w:rFonts w:ascii="Times New Roman" w:hAnsi="Times New Roman" w:cs="Times New Roman"/>
                <w:sz w:val="28"/>
                <w:szCs w:val="28"/>
                <w:lang w:val="vi-VN"/>
              </w:rPr>
              <w:t>khách hàng mong muốn đặt các chức năng theo chiều ngang hay dọc?</w:t>
            </w:r>
          </w:p>
        </w:tc>
        <w:tc>
          <w:tcPr>
            <w:tcW w:w="4374" w:type="dxa"/>
          </w:tcPr>
          <w:p w14:paraId="2F6F8904"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Chiều ngang</w:t>
            </w:r>
          </w:p>
        </w:tc>
      </w:tr>
      <w:tr w:rsidR="00E2289F" w:rsidRPr="00E2289F" w14:paraId="7BD8F37A" w14:textId="77777777" w:rsidTr="00E2289F">
        <w:tc>
          <w:tcPr>
            <w:tcW w:w="4403" w:type="dxa"/>
          </w:tcPr>
          <w:p w14:paraId="38940BA6"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Khách hàng có những yêu cầu gì bắt buộc về phần mềm?</w:t>
            </w:r>
          </w:p>
        </w:tc>
        <w:tc>
          <w:tcPr>
            <w:tcW w:w="4374" w:type="dxa"/>
          </w:tcPr>
          <w:p w14:paraId="228FA5D0"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Phần mềm phải đảm bảo được tính đúng đắn, tính hiệu quả, và tính tiện dụng</w:t>
            </w:r>
          </w:p>
        </w:tc>
      </w:tr>
      <w:tr w:rsidR="00E2289F" w:rsidRPr="00E2289F" w14:paraId="2C322B94" w14:textId="77777777" w:rsidTr="00E2289F">
        <w:tc>
          <w:tcPr>
            <w:tcW w:w="4403" w:type="dxa"/>
          </w:tcPr>
          <w:p w14:paraId="4D018422"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lastRenderedPageBreak/>
              <w:t>Khách hàng có yêu cầu bắt buộc về chức năng nào của phần mềm?</w:t>
            </w:r>
          </w:p>
        </w:tc>
        <w:tc>
          <w:tcPr>
            <w:tcW w:w="4374" w:type="dxa"/>
          </w:tcPr>
          <w:p w14:paraId="4E36ED15"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Phần mềm bắt buộc phải có chức năng tình trạng để kiểm soát tình trạng của  cơ sở vật chất</w:t>
            </w:r>
          </w:p>
        </w:tc>
      </w:tr>
      <w:tr w:rsidR="00E2289F" w:rsidRPr="00E2289F" w14:paraId="6A3159A6" w14:textId="77777777" w:rsidTr="00E2289F">
        <w:tc>
          <w:tcPr>
            <w:tcW w:w="4403" w:type="dxa"/>
          </w:tcPr>
          <w:p w14:paraId="1BBE844A" w14:textId="77777777" w:rsidR="00E2289F" w:rsidRPr="00E2289F" w:rsidRDefault="00E2289F" w:rsidP="00E2289F">
            <w:pPr>
              <w:spacing w:line="360" w:lineRule="auto"/>
              <w:rPr>
                <w:rFonts w:ascii="Times New Roman" w:hAnsi="Times New Roman" w:cs="Times New Roman"/>
                <w:sz w:val="28"/>
                <w:szCs w:val="28"/>
                <w:lang w:val="vi-VN"/>
              </w:rPr>
            </w:pPr>
          </w:p>
        </w:tc>
        <w:tc>
          <w:tcPr>
            <w:tcW w:w="4374" w:type="dxa"/>
          </w:tcPr>
          <w:p w14:paraId="76E5D535" w14:textId="77777777" w:rsidR="00E2289F" w:rsidRPr="00E2289F" w:rsidRDefault="00E2289F" w:rsidP="00E2289F">
            <w:pPr>
              <w:spacing w:line="360" w:lineRule="auto"/>
              <w:rPr>
                <w:rFonts w:ascii="Times New Roman" w:hAnsi="Times New Roman" w:cs="Times New Roman"/>
                <w:sz w:val="28"/>
                <w:szCs w:val="28"/>
                <w:lang w:val="vi-VN"/>
              </w:rPr>
            </w:pPr>
          </w:p>
        </w:tc>
      </w:tr>
    </w:tbl>
    <w:p w14:paraId="024917D7" w14:textId="77777777" w:rsidR="00E2289F" w:rsidRPr="00E2289F" w:rsidRDefault="00E2289F" w:rsidP="00E2289F">
      <w:pPr>
        <w:spacing w:line="360" w:lineRule="auto"/>
        <w:rPr>
          <w:rFonts w:ascii="Times New Roman" w:hAnsi="Times New Roman" w:cs="Times New Roman"/>
          <w:sz w:val="28"/>
          <w:szCs w:val="28"/>
          <w:lang w:val="vi-VN"/>
        </w:rPr>
      </w:pPr>
    </w:p>
    <w:p w14:paraId="4924411C" w14:textId="77777777" w:rsidR="00E2289F" w:rsidRPr="00E2289F" w:rsidRDefault="00E2289F" w:rsidP="00E2289F">
      <w:pPr>
        <w:pStyle w:val="Heading3"/>
        <w:spacing w:line="360" w:lineRule="auto"/>
        <w:rPr>
          <w:rFonts w:ascii="Times New Roman" w:hAnsi="Times New Roman" w:cs="Times New Roman"/>
          <w:b/>
          <w:bCs/>
          <w:color w:val="auto"/>
          <w:sz w:val="28"/>
          <w:szCs w:val="28"/>
          <w:lang w:val="vi-VN"/>
        </w:rPr>
      </w:pPr>
      <w:r w:rsidRPr="00E2289F">
        <w:rPr>
          <w:rFonts w:ascii="Times New Roman" w:hAnsi="Times New Roman" w:cs="Times New Roman"/>
          <w:b/>
          <w:bCs/>
          <w:color w:val="auto"/>
          <w:sz w:val="28"/>
          <w:szCs w:val="28"/>
          <w:lang w:val="vi-VN"/>
        </w:rPr>
        <w:t>2.2.2 Tài liệu đặc tả yêu cầu</w:t>
      </w:r>
    </w:p>
    <w:p w14:paraId="0EE2BD3F"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1. Các yêu cầu về chức năng</w:t>
      </w:r>
    </w:p>
    <w:p w14:paraId="2B82DDD9"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a. Người quản trị</w:t>
      </w:r>
    </w:p>
    <w:p w14:paraId="56859E01"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Đăng nhập vào hệ thống bằng quyền quản trị</w:t>
      </w:r>
    </w:p>
    <w:p w14:paraId="5F0B73D6"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xml:space="preserve">- Quản lí thông tin cơ sở vật chất: số lượng, tình trạng, vị trí </w:t>
      </w:r>
    </w:p>
    <w:p w14:paraId="5567D306"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Quản lí danh sách yêu cầu mua cơ sở vật chất từ trưởng khoa</w:t>
      </w:r>
    </w:p>
    <w:p w14:paraId="0B1777CE" w14:textId="498803B4" w:rsidR="00E2289F" w:rsidRPr="00956464" w:rsidRDefault="00E2289F" w:rsidP="00E2289F">
      <w:pPr>
        <w:spacing w:line="360" w:lineRule="auto"/>
        <w:rPr>
          <w:rFonts w:ascii="Times New Roman" w:hAnsi="Times New Roman" w:cs="Times New Roman"/>
          <w:sz w:val="28"/>
          <w:szCs w:val="28"/>
          <w:rPrChange w:id="12" w:author="Vũ Thị Dương" w:date="2023-02-17T16:50:00Z">
            <w:rPr>
              <w:rFonts w:ascii="Times New Roman" w:hAnsi="Times New Roman" w:cs="Times New Roman"/>
              <w:sz w:val="28"/>
              <w:szCs w:val="28"/>
              <w:lang w:val="vi-VN"/>
            </w:rPr>
          </w:rPrChange>
        </w:rPr>
      </w:pPr>
      <w:r w:rsidRPr="00E2289F">
        <w:rPr>
          <w:rFonts w:ascii="Times New Roman" w:hAnsi="Times New Roman" w:cs="Times New Roman"/>
          <w:sz w:val="28"/>
          <w:szCs w:val="28"/>
          <w:lang w:val="vi-VN"/>
        </w:rPr>
        <w:t>- Quản lí danh sách yêu cầu cần mua cơ sở vật chất sau khi được duyệt từ danh sách yêu cầu</w:t>
      </w:r>
      <w:ins w:id="13" w:author="Vũ Thị Dương" w:date="2023-02-17T16:50:00Z">
        <w:r w:rsidR="00956464">
          <w:rPr>
            <w:rFonts w:ascii="Times New Roman" w:hAnsi="Times New Roman" w:cs="Times New Roman"/>
            <w:sz w:val="28"/>
            <w:szCs w:val="28"/>
          </w:rPr>
          <w:t xml:space="preserve"> ok</w:t>
        </w:r>
      </w:ins>
    </w:p>
    <w:p w14:paraId="1E5BDF86"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b. Trưởng khoa</w:t>
      </w:r>
    </w:p>
    <w:p w14:paraId="459AC84F"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Đăng nhập bằng tài khoản người dùng</w:t>
      </w:r>
    </w:p>
    <w:p w14:paraId="5E03541E" w14:textId="340F27A3" w:rsidR="00E2289F" w:rsidRPr="00956464" w:rsidRDefault="00E2289F" w:rsidP="00E2289F">
      <w:pPr>
        <w:spacing w:line="360" w:lineRule="auto"/>
        <w:rPr>
          <w:rFonts w:ascii="Times New Roman" w:hAnsi="Times New Roman" w:cs="Times New Roman"/>
          <w:sz w:val="28"/>
          <w:szCs w:val="28"/>
          <w:rPrChange w:id="14" w:author="Vũ Thị Dương" w:date="2023-02-17T16:50:00Z">
            <w:rPr>
              <w:rFonts w:ascii="Times New Roman" w:hAnsi="Times New Roman" w:cs="Times New Roman"/>
              <w:sz w:val="28"/>
              <w:szCs w:val="28"/>
              <w:lang w:val="vi-VN"/>
            </w:rPr>
          </w:rPrChange>
        </w:rPr>
      </w:pPr>
      <w:r w:rsidRPr="00E2289F">
        <w:rPr>
          <w:rFonts w:ascii="Times New Roman" w:hAnsi="Times New Roman" w:cs="Times New Roman"/>
          <w:sz w:val="28"/>
          <w:szCs w:val="28"/>
          <w:lang w:val="vi-VN"/>
        </w:rPr>
        <w:t>- Chỉ được phép đưa ra yêu cầu cần mua trang thiết bị cơ sở vật chất và đưa ra yêu cầu cần mua gấp</w:t>
      </w:r>
      <w:ins w:id="15" w:author="Vũ Thị Dương" w:date="2023-02-17T16:50:00Z">
        <w:r w:rsidR="00956464">
          <w:rPr>
            <w:rFonts w:ascii="Times New Roman" w:hAnsi="Times New Roman" w:cs="Times New Roman"/>
            <w:sz w:val="28"/>
            <w:szCs w:val="28"/>
          </w:rPr>
          <w:t xml:space="preserve"> ok</w:t>
        </w:r>
      </w:ins>
    </w:p>
    <w:p w14:paraId="40BEDF6F" w14:textId="5CC277A5" w:rsidR="00E2289F" w:rsidRPr="00956464" w:rsidRDefault="00E2289F" w:rsidP="00E2289F">
      <w:pPr>
        <w:spacing w:line="360" w:lineRule="auto"/>
        <w:rPr>
          <w:rFonts w:ascii="Times New Roman" w:hAnsi="Times New Roman" w:cs="Times New Roman"/>
          <w:sz w:val="28"/>
          <w:szCs w:val="28"/>
          <w:rPrChange w:id="16" w:author="Vũ Thị Dương" w:date="2023-02-17T16:50:00Z">
            <w:rPr>
              <w:rFonts w:ascii="Times New Roman" w:hAnsi="Times New Roman" w:cs="Times New Roman"/>
              <w:sz w:val="28"/>
              <w:szCs w:val="28"/>
              <w:lang w:val="vi-VN"/>
            </w:rPr>
          </w:rPrChange>
        </w:rPr>
      </w:pPr>
      <w:r w:rsidRPr="00E2289F">
        <w:rPr>
          <w:rFonts w:ascii="Times New Roman" w:hAnsi="Times New Roman" w:cs="Times New Roman"/>
          <w:sz w:val="28"/>
          <w:szCs w:val="28"/>
          <w:lang w:val="vi-VN"/>
        </w:rPr>
        <w:t>2. Các yêu cầu khác</w:t>
      </w:r>
      <w:ins w:id="17" w:author="Vũ Thị Dương" w:date="2023-02-17T16:50:00Z">
        <w:r w:rsidR="00956464">
          <w:rPr>
            <w:rFonts w:ascii="Times New Roman" w:hAnsi="Times New Roman" w:cs="Times New Roman"/>
            <w:sz w:val="28"/>
            <w:szCs w:val="28"/>
          </w:rPr>
          <w:t xml:space="preserve"> ok</w:t>
        </w:r>
      </w:ins>
    </w:p>
    <w:p w14:paraId="758E8BAC"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Xây dựng được một phần mềm có thể quản lí cơ sở vật chất trực tiếp chính xác</w:t>
      </w:r>
    </w:p>
    <w:p w14:paraId="78914A54"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xml:space="preserve">- Phần mềm đảm bảo tính tiện tích, giúp nhà trường giảm thời gian làm việc </w:t>
      </w:r>
    </w:p>
    <w:p w14:paraId="78DD7AAA"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Dữ liệu được đưa vào được kiểm tra và chuẩn hóa đảm bảo sự đúng đắn và chặt chẽ</w:t>
      </w:r>
    </w:p>
    <w:p w14:paraId="63B7B93A" w14:textId="77777777" w:rsidR="00E2289F" w:rsidRPr="00E2289F" w:rsidRDefault="00E2289F" w:rsidP="00E2289F">
      <w:pPr>
        <w:spacing w:line="360" w:lineRule="auto"/>
        <w:rPr>
          <w:rFonts w:ascii="Times New Roman" w:hAnsi="Times New Roman" w:cs="Times New Roman"/>
          <w:sz w:val="28"/>
          <w:szCs w:val="28"/>
          <w:lang w:val="vi-VN"/>
        </w:rPr>
      </w:pPr>
      <w:r w:rsidRPr="00E2289F">
        <w:rPr>
          <w:rFonts w:ascii="Times New Roman" w:hAnsi="Times New Roman" w:cs="Times New Roman"/>
          <w:sz w:val="28"/>
          <w:szCs w:val="28"/>
          <w:lang w:val="vi-VN"/>
        </w:rPr>
        <w:t xml:space="preserve">- Giao diện thân thiện, dễ sử dụng, dữ liệu truy cập nhanh </w:t>
      </w:r>
    </w:p>
    <w:p w14:paraId="1A49CE73" w14:textId="77777777" w:rsidR="00483A17" w:rsidRPr="00E2289F" w:rsidRDefault="00483A17" w:rsidP="00E2289F">
      <w:pPr>
        <w:spacing w:before="40" w:after="40" w:line="360" w:lineRule="auto"/>
        <w:ind w:right="1134"/>
        <w:jc w:val="both"/>
        <w:textAlignment w:val="baseline"/>
        <w:rPr>
          <w:rFonts w:ascii="Times New Roman" w:eastAsia="Times New Roman" w:hAnsi="Times New Roman" w:cs="Times New Roman"/>
          <w:color w:val="000000"/>
          <w:sz w:val="28"/>
          <w:szCs w:val="28"/>
        </w:rPr>
      </w:pPr>
    </w:p>
    <w:p w14:paraId="1C81C63B" w14:textId="495B748C" w:rsidR="00483A17" w:rsidRPr="00E2289F" w:rsidRDefault="00956464" w:rsidP="00E2289F">
      <w:pPr>
        <w:spacing w:line="360" w:lineRule="auto"/>
        <w:rPr>
          <w:rFonts w:ascii="Times New Roman" w:hAnsi="Times New Roman" w:cs="Times New Roman"/>
          <w:sz w:val="28"/>
          <w:szCs w:val="28"/>
        </w:rPr>
      </w:pPr>
      <w:ins w:id="18" w:author="Vũ Thị Dương" w:date="2023-02-17T16:50:00Z">
        <w:r>
          <w:rPr>
            <w:rFonts w:ascii="Times New Roman" w:hAnsi="Times New Roman" w:cs="Times New Roman"/>
            <w:sz w:val="28"/>
            <w:szCs w:val="28"/>
          </w:rPr>
          <w:t xml:space="preserve">Bài làm có hình dung và mô tả đc hệ thống, </w:t>
        </w:r>
        <w:bookmarkStart w:id="19" w:name="_Hlk127545085"/>
        <w:r>
          <w:rPr>
            <w:rFonts w:ascii="Times New Roman" w:hAnsi="Times New Roman" w:cs="Times New Roman"/>
            <w:sz w:val="28"/>
            <w:szCs w:val="28"/>
          </w:rPr>
          <w:t>nhóm vẽ biểu đồ uc và các nội dung tiêp theo như hướng dẫn trong file btl</w:t>
        </w:r>
      </w:ins>
      <w:bookmarkEnd w:id="19"/>
    </w:p>
    <w:sectPr w:rsidR="00483A17" w:rsidRPr="00E2289F" w:rsidSect="00BA3661">
      <w:footerReference w:type="default" r:id="rId13"/>
      <w:pgSz w:w="11906" w:h="16838" w:code="9"/>
      <w:pgMar w:top="1418" w:right="1134" w:bottom="1134" w:left="1985"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Vũ Thị Dương" w:date="2023-02-17T16:39:00Z" w:initials="VTD">
    <w:p w14:paraId="11E2AEF7" w14:textId="77777777" w:rsidR="0046490E" w:rsidRDefault="0046490E" w:rsidP="00C66FE0">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E2AE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2C49" w16cex:dateUtc="2023-02-17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E2AEF7" w16cid:durableId="279A2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2A11" w14:textId="77777777" w:rsidR="00E05CA8" w:rsidRDefault="00E05CA8" w:rsidP="00E2289F">
      <w:pPr>
        <w:spacing w:after="0" w:line="240" w:lineRule="auto"/>
      </w:pPr>
      <w:r>
        <w:separator/>
      </w:r>
    </w:p>
  </w:endnote>
  <w:endnote w:type="continuationSeparator" w:id="0">
    <w:p w14:paraId="23DC0450" w14:textId="77777777" w:rsidR="00E05CA8" w:rsidRDefault="00E05CA8" w:rsidP="00E22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596526"/>
      <w:docPartObj>
        <w:docPartGallery w:val="Page Numbers (Bottom of Page)"/>
        <w:docPartUnique/>
      </w:docPartObj>
    </w:sdtPr>
    <w:sdtEndPr>
      <w:rPr>
        <w:noProof/>
      </w:rPr>
    </w:sdtEndPr>
    <w:sdtContent>
      <w:p w14:paraId="6C8E6C83" w14:textId="77777777" w:rsidR="00BA3661" w:rsidRDefault="00BA36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E5D913" w14:textId="77777777" w:rsidR="00E2289F" w:rsidRDefault="00E2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62B4" w14:textId="77777777" w:rsidR="00E05CA8" w:rsidRDefault="00E05CA8" w:rsidP="00E2289F">
      <w:pPr>
        <w:spacing w:after="0" w:line="240" w:lineRule="auto"/>
      </w:pPr>
      <w:r>
        <w:separator/>
      </w:r>
    </w:p>
  </w:footnote>
  <w:footnote w:type="continuationSeparator" w:id="0">
    <w:p w14:paraId="34D89A7B" w14:textId="77777777" w:rsidR="00E05CA8" w:rsidRDefault="00E05CA8" w:rsidP="00E22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9BE"/>
    <w:multiLevelType w:val="hybridMultilevel"/>
    <w:tmpl w:val="6C66E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B4F21"/>
    <w:multiLevelType w:val="hybridMultilevel"/>
    <w:tmpl w:val="80FA57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9FB6166"/>
    <w:multiLevelType w:val="hybridMultilevel"/>
    <w:tmpl w:val="BAA83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8B71CB"/>
    <w:multiLevelType w:val="multilevel"/>
    <w:tmpl w:val="753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551394">
    <w:abstractNumId w:val="3"/>
  </w:num>
  <w:num w:numId="2" w16cid:durableId="1215851821">
    <w:abstractNumId w:val="2"/>
  </w:num>
  <w:num w:numId="3" w16cid:durableId="2096902140">
    <w:abstractNumId w:val="0"/>
  </w:num>
  <w:num w:numId="4" w16cid:durableId="9377181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B1"/>
    <w:rsid w:val="00094D76"/>
    <w:rsid w:val="00285711"/>
    <w:rsid w:val="0046490E"/>
    <w:rsid w:val="00483A17"/>
    <w:rsid w:val="007119B9"/>
    <w:rsid w:val="00781CA5"/>
    <w:rsid w:val="00956464"/>
    <w:rsid w:val="00B3055F"/>
    <w:rsid w:val="00BA20B1"/>
    <w:rsid w:val="00BA3661"/>
    <w:rsid w:val="00DD6FB9"/>
    <w:rsid w:val="00E05CA8"/>
    <w:rsid w:val="00E2289F"/>
    <w:rsid w:val="00EF4AB1"/>
    <w:rsid w:val="00FC0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0E2E"/>
  <w15:chartTrackingRefBased/>
  <w15:docId w15:val="{D9ABC1AC-2B54-4D4F-8DCE-F9C65D06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0B1"/>
    <w:rPr>
      <w:rFonts w:ascii="Calibri" w:eastAsia="Calibri" w:hAnsi="Calibri" w:cs="Calibri"/>
      <w:kern w:val="0"/>
      <w14:ligatures w14:val="none"/>
    </w:rPr>
  </w:style>
  <w:style w:type="paragraph" w:styleId="Heading1">
    <w:name w:val="heading 1"/>
    <w:basedOn w:val="Normal"/>
    <w:next w:val="Normal"/>
    <w:link w:val="Heading1Char"/>
    <w:uiPriority w:val="9"/>
    <w:qFormat/>
    <w:rsid w:val="00DD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2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FB9"/>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DD6FB9"/>
    <w:pPr>
      <w:ind w:left="720"/>
      <w:contextualSpacing/>
    </w:pPr>
    <w:rPr>
      <w:rFonts w:ascii="Times New Roman" w:eastAsiaTheme="minorHAnsi" w:hAnsi="Times New Roman" w:cstheme="minorBidi"/>
      <w:sz w:val="26"/>
    </w:rPr>
  </w:style>
  <w:style w:type="character" w:customStyle="1" w:styleId="Heading2Char">
    <w:name w:val="Heading 2 Char"/>
    <w:basedOn w:val="DefaultParagraphFont"/>
    <w:link w:val="Heading2"/>
    <w:uiPriority w:val="9"/>
    <w:rsid w:val="00E2289F"/>
    <w:rPr>
      <w:rFonts w:asciiTheme="majorHAnsi" w:eastAsiaTheme="majorEastAsia" w:hAnsiTheme="majorHAnsi" w:cstheme="majorBidi"/>
      <w:color w:val="2F5496" w:themeColor="accent1" w:themeShade="BF"/>
      <w:kern w:val="0"/>
      <w:sz w:val="26"/>
      <w:szCs w:val="26"/>
      <w14:ligatures w14:val="none"/>
    </w:rPr>
  </w:style>
  <w:style w:type="table" w:styleId="TableGrid">
    <w:name w:val="Table Grid"/>
    <w:basedOn w:val="TableNormal"/>
    <w:uiPriority w:val="39"/>
    <w:rsid w:val="00E2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2289F"/>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E22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89F"/>
    <w:rPr>
      <w:rFonts w:ascii="Calibri" w:eastAsia="Calibri" w:hAnsi="Calibri" w:cs="Calibri"/>
      <w:kern w:val="0"/>
      <w14:ligatures w14:val="none"/>
    </w:rPr>
  </w:style>
  <w:style w:type="paragraph" w:styleId="Footer">
    <w:name w:val="footer"/>
    <w:basedOn w:val="Normal"/>
    <w:link w:val="FooterChar"/>
    <w:uiPriority w:val="99"/>
    <w:unhideWhenUsed/>
    <w:rsid w:val="00E22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89F"/>
    <w:rPr>
      <w:rFonts w:ascii="Calibri" w:eastAsia="Calibri" w:hAnsi="Calibri" w:cs="Calibri"/>
      <w:kern w:val="0"/>
      <w14:ligatures w14:val="none"/>
    </w:rPr>
  </w:style>
  <w:style w:type="paragraph" w:styleId="Revision">
    <w:name w:val="Revision"/>
    <w:hidden/>
    <w:uiPriority w:val="99"/>
    <w:semiHidden/>
    <w:rsid w:val="007119B9"/>
    <w:pPr>
      <w:spacing w:after="0" w:line="240" w:lineRule="auto"/>
    </w:pPr>
    <w:rPr>
      <w:rFonts w:ascii="Calibri" w:eastAsia="Calibri" w:hAnsi="Calibri" w:cs="Calibri"/>
      <w:kern w:val="0"/>
      <w14:ligatures w14:val="none"/>
    </w:rPr>
  </w:style>
  <w:style w:type="character" w:styleId="CommentReference">
    <w:name w:val="annotation reference"/>
    <w:basedOn w:val="DefaultParagraphFont"/>
    <w:uiPriority w:val="99"/>
    <w:semiHidden/>
    <w:unhideWhenUsed/>
    <w:rsid w:val="0046490E"/>
    <w:rPr>
      <w:sz w:val="16"/>
      <w:szCs w:val="16"/>
    </w:rPr>
  </w:style>
  <w:style w:type="paragraph" w:styleId="CommentText">
    <w:name w:val="annotation text"/>
    <w:basedOn w:val="Normal"/>
    <w:link w:val="CommentTextChar"/>
    <w:uiPriority w:val="99"/>
    <w:unhideWhenUsed/>
    <w:rsid w:val="0046490E"/>
    <w:pPr>
      <w:spacing w:line="240" w:lineRule="auto"/>
    </w:pPr>
    <w:rPr>
      <w:sz w:val="20"/>
      <w:szCs w:val="20"/>
    </w:rPr>
  </w:style>
  <w:style w:type="character" w:customStyle="1" w:styleId="CommentTextChar">
    <w:name w:val="Comment Text Char"/>
    <w:basedOn w:val="DefaultParagraphFont"/>
    <w:link w:val="CommentText"/>
    <w:uiPriority w:val="99"/>
    <w:rsid w:val="0046490E"/>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490E"/>
    <w:rPr>
      <w:b/>
      <w:bCs/>
    </w:rPr>
  </w:style>
  <w:style w:type="character" w:customStyle="1" w:styleId="CommentSubjectChar">
    <w:name w:val="Comment Subject Char"/>
    <w:basedOn w:val="CommentTextChar"/>
    <w:link w:val="CommentSubject"/>
    <w:uiPriority w:val="99"/>
    <w:semiHidden/>
    <w:rsid w:val="0046490E"/>
    <w:rPr>
      <w:rFonts w:ascii="Calibri" w:eastAsia="Calibri" w:hAnsi="Calibri" w:cs="Calibr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Vũ Thị Dương</cp:lastModifiedBy>
  <cp:revision>4</cp:revision>
  <dcterms:created xsi:type="dcterms:W3CDTF">2023-02-14T17:21:00Z</dcterms:created>
  <dcterms:modified xsi:type="dcterms:W3CDTF">2023-02-17T09:51:00Z</dcterms:modified>
</cp:coreProperties>
</file>