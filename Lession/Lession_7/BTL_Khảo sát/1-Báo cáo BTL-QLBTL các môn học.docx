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7" w:type="dxa"/>
        <w:tblCellMar>
          <w:top w:w="15" w:type="dxa"/>
          <w:left w:w="15" w:type="dxa"/>
          <w:bottom w:w="15" w:type="dxa"/>
          <w:right w:w="15" w:type="dxa"/>
        </w:tblCellMar>
        <w:tblLook w:val="04A0" w:firstRow="1" w:lastRow="0" w:firstColumn="1" w:lastColumn="0" w:noHBand="0" w:noVBand="1"/>
      </w:tblPr>
      <w:tblGrid>
        <w:gridCol w:w="9647"/>
      </w:tblGrid>
      <w:tr w:rsidR="002F00BB" w:rsidRPr="002F00BB" w14:paraId="2469DCCB" w14:textId="77777777" w:rsidTr="002F00BB">
        <w:trPr>
          <w:trHeight w:val="966"/>
        </w:trPr>
        <w:tc>
          <w:tcPr>
            <w:tcW w:w="0" w:type="auto"/>
            <w:tcBorders>
              <w:top w:val="single" w:sz="4" w:space="0" w:color="000000"/>
              <w:left w:val="single" w:sz="4" w:space="0" w:color="000000"/>
              <w:right w:val="single" w:sz="4" w:space="0" w:color="000000"/>
            </w:tcBorders>
            <w:tcMar>
              <w:top w:w="0" w:type="dxa"/>
              <w:left w:w="115" w:type="dxa"/>
              <w:bottom w:w="0" w:type="dxa"/>
              <w:right w:w="115" w:type="dxa"/>
            </w:tcMar>
            <w:hideMark/>
          </w:tcPr>
          <w:p w14:paraId="495D8952" w14:textId="77777777" w:rsidR="002F00BB" w:rsidRPr="002F00BB" w:rsidRDefault="002F00BB" w:rsidP="002F00BB">
            <w:pPr>
              <w:spacing w:after="0" w:line="240" w:lineRule="auto"/>
              <w:rPr>
                <w:rFonts w:ascii="Times New Roman" w:eastAsia="Times New Roman" w:hAnsi="Times New Roman" w:cs="Times New Roman"/>
                <w:kern w:val="0"/>
                <w:sz w:val="24"/>
                <w:szCs w:val="24"/>
                <w14:ligatures w14:val="none"/>
              </w:rPr>
            </w:pPr>
          </w:p>
        </w:tc>
      </w:tr>
      <w:tr w:rsidR="002F00BB" w:rsidRPr="002F00BB" w14:paraId="5CBF14D6" w14:textId="77777777" w:rsidTr="002F00BB">
        <w:trPr>
          <w:trHeight w:val="2164"/>
        </w:trPr>
        <w:tc>
          <w:tcPr>
            <w:tcW w:w="0" w:type="auto"/>
            <w:tcBorders>
              <w:left w:val="single" w:sz="4" w:space="0" w:color="000000"/>
              <w:right w:val="single" w:sz="4" w:space="0" w:color="000000"/>
            </w:tcBorders>
            <w:tcMar>
              <w:top w:w="0" w:type="dxa"/>
              <w:left w:w="115" w:type="dxa"/>
              <w:bottom w:w="0" w:type="dxa"/>
              <w:right w:w="115" w:type="dxa"/>
            </w:tcMar>
            <w:hideMark/>
          </w:tcPr>
          <w:p w14:paraId="0C480E99" w14:textId="77777777" w:rsidR="002F00BB" w:rsidRPr="002F00BB" w:rsidRDefault="002F00BB" w:rsidP="002F00BB">
            <w:pPr>
              <w:spacing w:after="0" w:line="240" w:lineRule="auto"/>
              <w:jc w:val="center"/>
              <w:rPr>
                <w:rFonts w:ascii="Times New Roman" w:eastAsia="Times New Roman" w:hAnsi="Times New Roman" w:cs="Times New Roman"/>
                <w:kern w:val="0"/>
                <w:sz w:val="24"/>
                <w:szCs w:val="24"/>
                <w14:ligatures w14:val="none"/>
              </w:rPr>
            </w:pPr>
            <w:r w:rsidRPr="002F00BB">
              <w:rPr>
                <w:rFonts w:ascii="Times New Roman" w:eastAsia="Times New Roman" w:hAnsi="Times New Roman" w:cs="Times New Roman"/>
                <w:b/>
                <w:bCs/>
                <w:color w:val="000000"/>
                <w:kern w:val="0"/>
                <w:sz w:val="28"/>
                <w:szCs w:val="28"/>
                <w14:ligatures w14:val="none"/>
              </w:rPr>
              <w:t>TRƯỜNG ĐẠI HỌC CÔNG NGHIỆP HÀ NỘI</w:t>
            </w:r>
          </w:p>
          <w:p w14:paraId="4364B58F" w14:textId="77777777" w:rsidR="002F00BB" w:rsidRPr="002F00BB" w:rsidRDefault="002F00BB" w:rsidP="002F00BB">
            <w:pPr>
              <w:spacing w:after="0" w:line="240" w:lineRule="auto"/>
              <w:jc w:val="center"/>
              <w:rPr>
                <w:rFonts w:ascii="Times New Roman" w:eastAsia="Times New Roman" w:hAnsi="Times New Roman" w:cs="Times New Roman"/>
                <w:kern w:val="0"/>
                <w:sz w:val="24"/>
                <w:szCs w:val="24"/>
                <w14:ligatures w14:val="none"/>
              </w:rPr>
            </w:pPr>
            <w:r w:rsidRPr="002F00BB">
              <w:rPr>
                <w:rFonts w:ascii="Times New Roman" w:eastAsia="Times New Roman" w:hAnsi="Times New Roman" w:cs="Times New Roman"/>
                <w:b/>
                <w:bCs/>
                <w:color w:val="000000"/>
                <w:kern w:val="0"/>
                <w:sz w:val="28"/>
                <w:szCs w:val="28"/>
                <w14:ligatures w14:val="none"/>
              </w:rPr>
              <w:t>KHOA CÔNG NGHỆ THÔNG TIN</w:t>
            </w:r>
          </w:p>
          <w:p w14:paraId="09960EB6" w14:textId="77777777" w:rsidR="002F00BB" w:rsidRPr="002F00BB" w:rsidRDefault="002F00BB" w:rsidP="002F00BB">
            <w:pPr>
              <w:spacing w:after="200" w:line="240" w:lineRule="auto"/>
              <w:jc w:val="center"/>
              <w:rPr>
                <w:rFonts w:ascii="Times New Roman" w:eastAsia="Times New Roman" w:hAnsi="Times New Roman" w:cs="Times New Roman"/>
                <w:kern w:val="0"/>
                <w:sz w:val="24"/>
                <w:szCs w:val="24"/>
                <w14:ligatures w14:val="none"/>
              </w:rPr>
            </w:pPr>
            <w:r w:rsidRPr="002F00BB">
              <w:rPr>
                <w:rFonts w:ascii="Times New Roman" w:eastAsia="Times New Roman" w:hAnsi="Times New Roman" w:cs="Times New Roman"/>
                <w:b/>
                <w:bCs/>
                <w:color w:val="000000"/>
                <w:kern w:val="0"/>
                <w:sz w:val="28"/>
                <w:szCs w:val="28"/>
                <w14:ligatures w14:val="none"/>
              </w:rPr>
              <w:t>---------------------------------------</w:t>
            </w:r>
          </w:p>
        </w:tc>
      </w:tr>
      <w:tr w:rsidR="002F00BB" w:rsidRPr="002F00BB" w14:paraId="7803F790" w14:textId="77777777" w:rsidTr="002F00BB">
        <w:tc>
          <w:tcPr>
            <w:tcW w:w="0" w:type="auto"/>
            <w:tcBorders>
              <w:left w:val="single" w:sz="4" w:space="0" w:color="000000"/>
              <w:right w:val="single" w:sz="4" w:space="0" w:color="000000"/>
            </w:tcBorders>
            <w:tcMar>
              <w:top w:w="0" w:type="dxa"/>
              <w:left w:w="115" w:type="dxa"/>
              <w:bottom w:w="0" w:type="dxa"/>
              <w:right w:w="115" w:type="dxa"/>
            </w:tcMar>
            <w:hideMark/>
          </w:tcPr>
          <w:p w14:paraId="298F42D7" w14:textId="77777777" w:rsidR="002F00BB" w:rsidRPr="002F00BB" w:rsidRDefault="002F00BB" w:rsidP="002F00BB">
            <w:pPr>
              <w:spacing w:after="0" w:line="240" w:lineRule="auto"/>
              <w:rPr>
                <w:rFonts w:ascii="Times New Roman" w:eastAsia="Times New Roman" w:hAnsi="Times New Roman" w:cs="Times New Roman"/>
                <w:kern w:val="0"/>
                <w:sz w:val="24"/>
                <w:szCs w:val="24"/>
                <w14:ligatures w14:val="none"/>
              </w:rPr>
            </w:pPr>
          </w:p>
        </w:tc>
      </w:tr>
      <w:tr w:rsidR="002F00BB" w:rsidRPr="002F00BB" w14:paraId="06FD0FEB" w14:textId="77777777" w:rsidTr="002F00BB">
        <w:trPr>
          <w:trHeight w:val="1623"/>
        </w:trPr>
        <w:tc>
          <w:tcPr>
            <w:tcW w:w="0" w:type="auto"/>
            <w:tcBorders>
              <w:left w:val="single" w:sz="4" w:space="0" w:color="000000"/>
              <w:right w:val="single" w:sz="4" w:space="0" w:color="000000"/>
            </w:tcBorders>
            <w:tcMar>
              <w:top w:w="0" w:type="dxa"/>
              <w:left w:w="115" w:type="dxa"/>
              <w:bottom w:w="0" w:type="dxa"/>
              <w:right w:w="115" w:type="dxa"/>
            </w:tcMar>
            <w:hideMark/>
          </w:tcPr>
          <w:p w14:paraId="4B3D37C3" w14:textId="77777777" w:rsidR="002F00BB" w:rsidRPr="002F00BB" w:rsidRDefault="002F00BB" w:rsidP="002F00BB">
            <w:pPr>
              <w:spacing w:after="200" w:line="240" w:lineRule="auto"/>
              <w:jc w:val="center"/>
              <w:rPr>
                <w:rFonts w:ascii="Times New Roman" w:eastAsia="Times New Roman" w:hAnsi="Times New Roman" w:cs="Times New Roman"/>
                <w:kern w:val="0"/>
                <w:sz w:val="24"/>
                <w:szCs w:val="24"/>
                <w14:ligatures w14:val="none"/>
              </w:rPr>
            </w:pPr>
            <w:r w:rsidRPr="002F00BB">
              <w:rPr>
                <w:rFonts w:ascii="Times New Roman" w:eastAsia="Times New Roman" w:hAnsi="Times New Roman" w:cs="Times New Roman"/>
                <w:color w:val="000000"/>
                <w:kern w:val="0"/>
                <w:sz w:val="28"/>
                <w:szCs w:val="28"/>
                <w14:ligatures w14:val="none"/>
              </w:rPr>
              <w:t>BÁO CÁO THÍ NGHIỆM/THỰC NGHIỆM</w:t>
            </w:r>
            <w:r w:rsidRPr="002F00BB">
              <w:rPr>
                <w:rFonts w:ascii="Times New Roman" w:eastAsia="Times New Roman" w:hAnsi="Times New Roman" w:cs="Times New Roman"/>
                <w:color w:val="000000"/>
                <w:kern w:val="0"/>
                <w:sz w:val="28"/>
                <w:szCs w:val="28"/>
                <w14:ligatures w14:val="none"/>
              </w:rPr>
              <w:br/>
              <w:t xml:space="preserve"> LẬP TRÌNH JAVA</w:t>
            </w:r>
          </w:p>
          <w:p w14:paraId="32BFF8A4" w14:textId="2A5438E9" w:rsidR="002F00BB" w:rsidRDefault="002F00BB" w:rsidP="002F00BB">
            <w:pPr>
              <w:spacing w:after="0" w:line="240" w:lineRule="auto"/>
              <w:rPr>
                <w:rFonts w:ascii="Times New Roman" w:eastAsia="Times New Roman" w:hAnsi="Times New Roman" w:cs="Times New Roman"/>
                <w:kern w:val="0"/>
                <w:sz w:val="30"/>
                <w:szCs w:val="30"/>
                <w14:ligatures w14:val="none"/>
              </w:rPr>
            </w:pPr>
          </w:p>
          <w:p w14:paraId="7C17FA9D" w14:textId="77777777" w:rsidR="002F00BB" w:rsidRPr="002F00BB" w:rsidRDefault="002F00BB" w:rsidP="002F00BB">
            <w:pPr>
              <w:spacing w:after="0" w:line="240" w:lineRule="auto"/>
              <w:rPr>
                <w:rFonts w:ascii="Times New Roman" w:eastAsia="Times New Roman" w:hAnsi="Times New Roman" w:cs="Times New Roman"/>
                <w:kern w:val="0"/>
                <w:sz w:val="30"/>
                <w:szCs w:val="30"/>
                <w14:ligatures w14:val="none"/>
              </w:rPr>
            </w:pPr>
          </w:p>
          <w:p w14:paraId="1D2E9427" w14:textId="49336DD6" w:rsidR="002F00BB" w:rsidRPr="002F00BB" w:rsidRDefault="002F00BB" w:rsidP="002F00BB">
            <w:pPr>
              <w:jc w:val="center"/>
              <w:rPr>
                <w:rFonts w:ascii="Times New Roman" w:eastAsia="Times New Roman" w:hAnsi="Times New Roman" w:cs="Times New Roman"/>
                <w:kern w:val="0"/>
                <w:sz w:val="30"/>
                <w:szCs w:val="30"/>
                <w14:ligatures w14:val="none"/>
              </w:rPr>
            </w:pPr>
            <w:r w:rsidRPr="002F00BB">
              <w:rPr>
                <w:rFonts w:ascii="Times New Roman" w:eastAsia="Times New Roman" w:hAnsi="Times New Roman" w:cs="Times New Roman"/>
                <w:kern w:val="0"/>
                <w:sz w:val="30"/>
                <w:szCs w:val="30"/>
                <w14:ligatures w14:val="none"/>
              </w:rPr>
              <w:t>XÂY DỰNG CHƯƠNG TR</w:t>
            </w:r>
            <w:r>
              <w:rPr>
                <w:rFonts w:ascii="Times New Roman" w:eastAsia="Times New Roman" w:hAnsi="Times New Roman" w:cs="Times New Roman"/>
                <w:kern w:val="0"/>
                <w:sz w:val="30"/>
                <w:szCs w:val="30"/>
                <w14:ligatures w14:val="none"/>
              </w:rPr>
              <w:t>ÌNH</w:t>
            </w:r>
            <w:r w:rsidRPr="002F00BB">
              <w:rPr>
                <w:rFonts w:ascii="Times New Roman" w:eastAsia="Times New Roman" w:hAnsi="Times New Roman" w:cs="Times New Roman"/>
                <w:kern w:val="0"/>
                <w:sz w:val="30"/>
                <w:szCs w:val="30"/>
                <w14:ligatures w14:val="none"/>
              </w:rPr>
              <w:t xml:space="preserve"> QUẢN LÝ BÀI TẬP LỚN CÁC MÔN HỌC KHOA CNTT</w:t>
            </w:r>
          </w:p>
          <w:p w14:paraId="069115C6" w14:textId="09B26DE5" w:rsidR="002F00BB" w:rsidRPr="002F00BB" w:rsidRDefault="002F00BB" w:rsidP="002F00BB">
            <w:pPr>
              <w:rPr>
                <w:rFonts w:ascii="Times New Roman" w:eastAsia="Times New Roman" w:hAnsi="Times New Roman" w:cs="Times New Roman"/>
                <w:sz w:val="24"/>
                <w:szCs w:val="24"/>
              </w:rPr>
            </w:pPr>
          </w:p>
        </w:tc>
      </w:tr>
      <w:tr w:rsidR="002F00BB" w:rsidRPr="002F00BB" w14:paraId="1C4E45E6" w14:textId="77777777" w:rsidTr="002F00BB">
        <w:tc>
          <w:tcPr>
            <w:tcW w:w="0" w:type="auto"/>
            <w:tcBorders>
              <w:left w:val="single" w:sz="4" w:space="0" w:color="000000"/>
              <w:right w:val="single" w:sz="4" w:space="0" w:color="000000"/>
            </w:tcBorders>
            <w:tcMar>
              <w:top w:w="0" w:type="dxa"/>
              <w:left w:w="115" w:type="dxa"/>
              <w:bottom w:w="0" w:type="dxa"/>
              <w:right w:w="115" w:type="dxa"/>
            </w:tcMar>
            <w:hideMark/>
          </w:tcPr>
          <w:p w14:paraId="35586CAF" w14:textId="77777777" w:rsidR="002F00BB" w:rsidRPr="002F00BB" w:rsidRDefault="002F00BB" w:rsidP="002F00BB">
            <w:pPr>
              <w:spacing w:after="0" w:line="240" w:lineRule="auto"/>
              <w:rPr>
                <w:rFonts w:ascii="Times New Roman" w:eastAsia="Times New Roman" w:hAnsi="Times New Roman" w:cs="Times New Roman"/>
                <w:kern w:val="0"/>
                <w:sz w:val="24"/>
                <w:szCs w:val="24"/>
                <w14:ligatures w14:val="none"/>
              </w:rPr>
            </w:pPr>
          </w:p>
        </w:tc>
      </w:tr>
      <w:tr w:rsidR="002F00BB" w:rsidRPr="002F00BB" w14:paraId="5B41CEEC" w14:textId="77777777" w:rsidTr="002F00BB">
        <w:trPr>
          <w:trHeight w:val="1043"/>
        </w:trPr>
        <w:tc>
          <w:tcPr>
            <w:tcW w:w="0" w:type="auto"/>
            <w:tcBorders>
              <w:left w:val="single" w:sz="4" w:space="0" w:color="000000"/>
              <w:right w:val="single" w:sz="4" w:space="0" w:color="000000"/>
            </w:tcBorders>
            <w:tcMar>
              <w:top w:w="0" w:type="dxa"/>
              <w:left w:w="115" w:type="dxa"/>
              <w:bottom w:w="0" w:type="dxa"/>
              <w:right w:w="115" w:type="dxa"/>
            </w:tcMar>
            <w:hideMark/>
          </w:tcPr>
          <w:p w14:paraId="3C6E787C" w14:textId="0400B609" w:rsidR="002F00BB" w:rsidRDefault="002F00BB" w:rsidP="002F00BB">
            <w:pPr>
              <w:spacing w:after="200" w:line="240" w:lineRule="auto"/>
              <w:jc w:val="center"/>
              <w:rPr>
                <w:rFonts w:ascii="Times New Roman" w:eastAsia="Times New Roman" w:hAnsi="Times New Roman" w:cs="Times New Roman"/>
                <w:b/>
                <w:bCs/>
                <w:color w:val="000000"/>
                <w:kern w:val="0"/>
                <w:sz w:val="30"/>
                <w:szCs w:val="30"/>
                <w:shd w:val="clear" w:color="auto" w:fill="FFFF00"/>
                <w14:ligatures w14:val="none"/>
              </w:rPr>
            </w:pPr>
            <w:r w:rsidRPr="002F00BB">
              <w:rPr>
                <w:rFonts w:ascii="Times New Roman" w:eastAsia="Times New Roman" w:hAnsi="Times New Roman" w:cs="Times New Roman"/>
                <w:b/>
                <w:bCs/>
                <w:color w:val="000000"/>
                <w:kern w:val="0"/>
                <w:sz w:val="28"/>
                <w:szCs w:val="28"/>
                <w14:ligatures w14:val="none"/>
              </w:rPr>
              <w:t xml:space="preserve"> </w:t>
            </w:r>
          </w:p>
          <w:p w14:paraId="36D2D821" w14:textId="77777777" w:rsidR="002F00BB" w:rsidRPr="002F00BB" w:rsidRDefault="002F00BB" w:rsidP="002F00BB">
            <w:pPr>
              <w:spacing w:after="200" w:line="240" w:lineRule="auto"/>
              <w:jc w:val="center"/>
              <w:rPr>
                <w:rFonts w:ascii="Times New Roman" w:eastAsia="Times New Roman" w:hAnsi="Times New Roman" w:cs="Times New Roman"/>
                <w:b/>
                <w:bCs/>
                <w:color w:val="000000"/>
                <w:kern w:val="0"/>
                <w:sz w:val="30"/>
                <w:szCs w:val="30"/>
                <w:shd w:val="clear" w:color="auto" w:fill="FFFF00"/>
                <w14:ligatures w14:val="none"/>
              </w:rPr>
            </w:pPr>
          </w:p>
          <w:p w14:paraId="7D19A0FC" w14:textId="77777777" w:rsidR="002F00BB" w:rsidRPr="002F00BB" w:rsidRDefault="002F00BB" w:rsidP="002F00BB">
            <w:pPr>
              <w:spacing w:after="0" w:line="240" w:lineRule="auto"/>
              <w:rPr>
                <w:rFonts w:ascii="Times New Roman" w:eastAsia="Times New Roman" w:hAnsi="Times New Roman" w:cs="Times New Roman"/>
                <w:kern w:val="0"/>
                <w:sz w:val="24"/>
                <w:szCs w:val="24"/>
                <w14:ligatures w14:val="none"/>
              </w:rPr>
            </w:pPr>
          </w:p>
        </w:tc>
      </w:tr>
      <w:tr w:rsidR="002F00BB" w:rsidRPr="002F00BB" w14:paraId="10F09952" w14:textId="77777777" w:rsidTr="002F00BB">
        <w:tc>
          <w:tcPr>
            <w:tcW w:w="0" w:type="auto"/>
            <w:tcBorders>
              <w:left w:val="single" w:sz="4" w:space="0" w:color="000000"/>
              <w:right w:val="single" w:sz="4" w:space="0" w:color="000000"/>
            </w:tcBorders>
            <w:tcMar>
              <w:top w:w="0" w:type="dxa"/>
              <w:left w:w="115" w:type="dxa"/>
              <w:bottom w:w="0" w:type="dxa"/>
              <w:right w:w="115" w:type="dxa"/>
            </w:tcMar>
            <w:hideMark/>
          </w:tcPr>
          <w:p w14:paraId="06AC0962" w14:textId="77777777" w:rsidR="002F00BB" w:rsidRPr="002F00BB" w:rsidRDefault="002F00BB" w:rsidP="002F00BB">
            <w:pPr>
              <w:spacing w:after="0" w:line="240" w:lineRule="auto"/>
              <w:rPr>
                <w:rFonts w:ascii="Times New Roman" w:eastAsia="Times New Roman" w:hAnsi="Times New Roman" w:cs="Times New Roman"/>
                <w:kern w:val="0"/>
                <w:sz w:val="24"/>
                <w:szCs w:val="24"/>
                <w14:ligatures w14:val="none"/>
              </w:rPr>
            </w:pPr>
          </w:p>
        </w:tc>
      </w:tr>
      <w:tr w:rsidR="002F00BB" w:rsidRPr="002F00BB" w14:paraId="3D9BCC1E" w14:textId="77777777" w:rsidTr="002F00BB">
        <w:tc>
          <w:tcPr>
            <w:tcW w:w="0" w:type="auto"/>
            <w:tcBorders>
              <w:left w:val="single" w:sz="4" w:space="0" w:color="000000"/>
              <w:right w:val="single" w:sz="4" w:space="0" w:color="000000"/>
            </w:tcBorders>
            <w:tcMar>
              <w:top w:w="0" w:type="dxa"/>
              <w:left w:w="115" w:type="dxa"/>
              <w:bottom w:w="0" w:type="dxa"/>
              <w:right w:w="115" w:type="dxa"/>
            </w:tcMar>
            <w:hideMark/>
          </w:tcPr>
          <w:p w14:paraId="79369269" w14:textId="77777777" w:rsidR="002F00BB" w:rsidRPr="002F00BB" w:rsidRDefault="002F00BB" w:rsidP="002F00BB">
            <w:pPr>
              <w:spacing w:after="0" w:line="240" w:lineRule="auto"/>
              <w:rPr>
                <w:rFonts w:ascii="Times New Roman" w:eastAsia="Times New Roman" w:hAnsi="Times New Roman" w:cs="Times New Roman"/>
                <w:kern w:val="0"/>
                <w:sz w:val="24"/>
                <w:szCs w:val="24"/>
                <w14:ligatures w14:val="none"/>
              </w:rPr>
            </w:pPr>
          </w:p>
        </w:tc>
      </w:tr>
      <w:tr w:rsidR="002F00BB" w:rsidRPr="002F00BB" w14:paraId="1B27D756" w14:textId="77777777" w:rsidTr="002F00BB">
        <w:trPr>
          <w:trHeight w:val="553"/>
        </w:trPr>
        <w:tc>
          <w:tcPr>
            <w:tcW w:w="0" w:type="auto"/>
            <w:tcBorders>
              <w:left w:val="single" w:sz="4" w:space="0" w:color="auto"/>
              <w:right w:val="single" w:sz="4" w:space="0" w:color="auto"/>
            </w:tcBorders>
            <w:tcMar>
              <w:top w:w="0" w:type="dxa"/>
              <w:left w:w="115" w:type="dxa"/>
              <w:bottom w:w="0" w:type="dxa"/>
              <w:right w:w="115" w:type="dxa"/>
            </w:tcMar>
            <w:hideMark/>
          </w:tcPr>
          <w:p w14:paraId="1CF26C0C" w14:textId="26188A2E" w:rsidR="002F00BB" w:rsidRPr="002F00BB" w:rsidRDefault="002F00BB" w:rsidP="002F00BB">
            <w:pPr>
              <w:spacing w:after="200" w:line="240" w:lineRule="auto"/>
              <w:ind w:left="2335"/>
              <w:jc w:val="both"/>
              <w:rPr>
                <w:rFonts w:ascii="Times New Roman" w:eastAsia="Times New Roman" w:hAnsi="Times New Roman" w:cs="Times New Roman"/>
                <w:b/>
                <w:bCs/>
                <w:i/>
                <w:iCs/>
                <w:color w:val="000000"/>
                <w:kern w:val="0"/>
                <w:sz w:val="28"/>
                <w:szCs w:val="28"/>
                <w14:ligatures w14:val="none"/>
              </w:rPr>
            </w:pPr>
            <w:r w:rsidRPr="002F00BB">
              <w:rPr>
                <w:rFonts w:ascii="Times New Roman" w:eastAsia="Times New Roman" w:hAnsi="Times New Roman" w:cs="Times New Roman"/>
                <w:b/>
                <w:bCs/>
                <w:color w:val="000000"/>
                <w:kern w:val="0"/>
                <w:sz w:val="28"/>
                <w:szCs w:val="28"/>
                <w14:ligatures w14:val="none"/>
              </w:rPr>
              <w:t>GVHD:</w:t>
            </w:r>
            <w:r w:rsidRPr="002F00BB">
              <w:rPr>
                <w:rFonts w:ascii="Times New Roman" w:eastAsia="Times New Roman" w:hAnsi="Times New Roman" w:cs="Times New Roman"/>
                <w:b/>
                <w:bCs/>
                <w:color w:val="000000"/>
                <w:kern w:val="0"/>
                <w:sz w:val="28"/>
                <w:szCs w:val="28"/>
                <w14:ligatures w14:val="none"/>
              </w:rPr>
              <w:tab/>
            </w:r>
            <w:r w:rsidRPr="002F00BB">
              <w:rPr>
                <w:rFonts w:ascii="Times New Roman" w:eastAsia="Times New Roman" w:hAnsi="Times New Roman" w:cs="Times New Roman"/>
                <w:b/>
                <w:bCs/>
                <w:color w:val="000000"/>
                <w:kern w:val="0"/>
                <w:sz w:val="28"/>
                <w:szCs w:val="28"/>
                <w14:ligatures w14:val="none"/>
              </w:rPr>
              <w:tab/>
            </w:r>
            <w:r w:rsidRPr="002F00BB">
              <w:rPr>
                <w:rFonts w:ascii="Times New Roman" w:eastAsia="Times New Roman" w:hAnsi="Times New Roman" w:cs="Times New Roman"/>
                <w:b/>
                <w:bCs/>
                <w:i/>
                <w:iCs/>
                <w:color w:val="000000"/>
                <w:kern w:val="0"/>
                <w:sz w:val="28"/>
                <w:szCs w:val="28"/>
                <w14:ligatures w14:val="none"/>
              </w:rPr>
              <w:t>ThS. Vũ Thị Dươn</w:t>
            </w:r>
            <w:r>
              <w:rPr>
                <w:rFonts w:ascii="Times New Roman" w:eastAsia="Times New Roman" w:hAnsi="Times New Roman" w:cs="Times New Roman"/>
                <w:b/>
                <w:bCs/>
                <w:i/>
                <w:iCs/>
                <w:color w:val="000000"/>
                <w:kern w:val="0"/>
                <w:sz w:val="28"/>
                <w:szCs w:val="28"/>
                <w14:ligatures w14:val="none"/>
              </w:rPr>
              <w:t>g</w:t>
            </w:r>
          </w:p>
        </w:tc>
      </w:tr>
      <w:tr w:rsidR="002F00BB" w:rsidRPr="002F00BB" w14:paraId="3EAC82D5" w14:textId="77777777" w:rsidTr="002F00BB">
        <w:trPr>
          <w:trHeight w:val="966"/>
        </w:trPr>
        <w:tc>
          <w:tcPr>
            <w:tcW w:w="0" w:type="auto"/>
            <w:tcBorders>
              <w:left w:val="single" w:sz="4" w:space="0" w:color="000000"/>
              <w:right w:val="single" w:sz="4" w:space="0" w:color="000000"/>
            </w:tcBorders>
            <w:tcMar>
              <w:top w:w="0" w:type="dxa"/>
              <w:left w:w="115" w:type="dxa"/>
              <w:bottom w:w="0" w:type="dxa"/>
              <w:right w:w="115" w:type="dxa"/>
            </w:tcMar>
            <w:hideMark/>
          </w:tcPr>
          <w:p w14:paraId="4CC269E8" w14:textId="5E4186F1" w:rsidR="002F00BB" w:rsidRDefault="002F00BB" w:rsidP="002F00BB">
            <w:pPr>
              <w:spacing w:after="200" w:line="240" w:lineRule="auto"/>
              <w:ind w:left="2335"/>
              <w:rPr>
                <w:rFonts w:ascii="Times New Roman" w:eastAsia="Times New Roman" w:hAnsi="Times New Roman" w:cs="Times New Roman"/>
                <w:b/>
                <w:bCs/>
                <w:color w:val="000000"/>
                <w:kern w:val="0"/>
                <w:sz w:val="28"/>
                <w:szCs w:val="28"/>
                <w14:ligatures w14:val="none"/>
              </w:rPr>
            </w:pPr>
            <w:r w:rsidRPr="002F00BB">
              <w:rPr>
                <w:rFonts w:ascii="Times New Roman" w:eastAsia="Times New Roman" w:hAnsi="Times New Roman" w:cs="Times New Roman"/>
                <w:b/>
                <w:bCs/>
                <w:color w:val="000000"/>
                <w:kern w:val="0"/>
                <w:sz w:val="28"/>
                <w:szCs w:val="28"/>
                <w14:ligatures w14:val="none"/>
              </w:rPr>
              <w:t xml:space="preserve">Sinh viên:  </w:t>
            </w:r>
            <w:r w:rsidRPr="002F00BB">
              <w:rPr>
                <w:rFonts w:ascii="Times New Roman" w:eastAsia="Times New Roman" w:hAnsi="Times New Roman" w:cs="Times New Roman"/>
                <w:b/>
                <w:bCs/>
                <w:color w:val="000000"/>
                <w:kern w:val="0"/>
                <w:sz w:val="28"/>
                <w:szCs w:val="28"/>
                <w14:ligatures w14:val="none"/>
              </w:rPr>
              <w:tab/>
            </w:r>
            <w:r>
              <w:rPr>
                <w:rFonts w:ascii="Times New Roman" w:eastAsia="Times New Roman" w:hAnsi="Times New Roman" w:cs="Times New Roman"/>
                <w:b/>
                <w:bCs/>
                <w:color w:val="000000"/>
                <w:kern w:val="0"/>
                <w:sz w:val="28"/>
                <w:szCs w:val="28"/>
                <w14:ligatures w14:val="none"/>
              </w:rPr>
              <w:t>Đoàn Hiếu Hạnh</w:t>
            </w:r>
          </w:p>
          <w:p w14:paraId="319A71F1" w14:textId="11504939" w:rsidR="002F00BB" w:rsidRDefault="002F00BB" w:rsidP="002F00BB">
            <w:pPr>
              <w:tabs>
                <w:tab w:val="left" w:pos="4260"/>
              </w:tabs>
              <w:spacing w:after="200" w:line="240" w:lineRule="auto"/>
              <w:ind w:left="2335"/>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ab/>
              <w:t xml:space="preserve"> Vũ Minh Hiếu</w:t>
            </w:r>
          </w:p>
          <w:p w14:paraId="5015C08F" w14:textId="22C138C6" w:rsidR="002F00BB" w:rsidRDefault="002F00BB" w:rsidP="002F00BB">
            <w:pPr>
              <w:tabs>
                <w:tab w:val="left" w:pos="4260"/>
              </w:tabs>
              <w:spacing w:after="200" w:line="240" w:lineRule="auto"/>
              <w:ind w:left="2335"/>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ab/>
              <w:t xml:space="preserve"> Hoàng Trung Hiếu</w:t>
            </w:r>
          </w:p>
          <w:p w14:paraId="69ABC245" w14:textId="2CE9CF5C" w:rsidR="002F00BB" w:rsidRDefault="002F00BB" w:rsidP="002F00BB">
            <w:pPr>
              <w:tabs>
                <w:tab w:val="left" w:pos="4260"/>
              </w:tabs>
              <w:spacing w:after="200" w:line="240" w:lineRule="auto"/>
              <w:ind w:left="2335"/>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ab/>
              <w:t>Phạm Ngọc Minh</w:t>
            </w:r>
          </w:p>
          <w:p w14:paraId="7C7C1131" w14:textId="7088D78F" w:rsidR="002F00BB" w:rsidRPr="002F00BB" w:rsidRDefault="002F00BB" w:rsidP="002F00BB">
            <w:pPr>
              <w:spacing w:after="200" w:line="240" w:lineRule="auto"/>
              <w:ind w:left="2335"/>
              <w:rPr>
                <w:rFonts w:ascii="Times New Roman" w:eastAsia="Times New Roman" w:hAnsi="Times New Roman" w:cs="Times New Roman"/>
                <w:b/>
                <w:bCs/>
                <w:color w:val="000000"/>
                <w:kern w:val="0"/>
                <w:sz w:val="28"/>
                <w:szCs w:val="28"/>
                <w14:ligatures w14:val="none"/>
              </w:rPr>
            </w:pPr>
          </w:p>
        </w:tc>
      </w:tr>
      <w:tr w:rsidR="002F00BB" w:rsidRPr="002F00BB" w14:paraId="002F5AAD" w14:textId="77777777" w:rsidTr="002F00BB">
        <w:trPr>
          <w:trHeight w:val="2018"/>
        </w:trPr>
        <w:tc>
          <w:tcPr>
            <w:tcW w:w="0" w:type="auto"/>
            <w:tcBorders>
              <w:left w:val="single" w:sz="4" w:space="0" w:color="000000"/>
              <w:right w:val="single" w:sz="4" w:space="0" w:color="000000"/>
            </w:tcBorders>
            <w:tcMar>
              <w:top w:w="0" w:type="dxa"/>
              <w:left w:w="115" w:type="dxa"/>
              <w:bottom w:w="0" w:type="dxa"/>
              <w:right w:w="115" w:type="dxa"/>
            </w:tcMar>
            <w:hideMark/>
          </w:tcPr>
          <w:p w14:paraId="7B23ECEF" w14:textId="3652266A" w:rsidR="002F00BB" w:rsidRPr="002F00BB" w:rsidRDefault="002F00BB" w:rsidP="002F00BB">
            <w:pPr>
              <w:spacing w:after="200" w:line="240" w:lineRule="auto"/>
              <w:ind w:left="2335"/>
              <w:rPr>
                <w:rFonts w:ascii="Times New Roman" w:eastAsia="Times New Roman" w:hAnsi="Times New Roman" w:cs="Times New Roman"/>
                <w:kern w:val="0"/>
                <w:sz w:val="24"/>
                <w:szCs w:val="24"/>
                <w14:ligatures w14:val="none"/>
              </w:rPr>
            </w:pPr>
            <w:r w:rsidRPr="002F00BB">
              <w:rPr>
                <w:rFonts w:ascii="Times New Roman" w:eastAsia="Times New Roman" w:hAnsi="Times New Roman" w:cs="Times New Roman"/>
                <w:b/>
                <w:bCs/>
                <w:color w:val="000000"/>
                <w:kern w:val="0"/>
                <w:sz w:val="28"/>
                <w:szCs w:val="28"/>
                <w14:ligatures w14:val="none"/>
              </w:rPr>
              <w:t xml:space="preserve">Nhóm: </w:t>
            </w:r>
            <w:r w:rsidRPr="002F00BB">
              <w:rPr>
                <w:rFonts w:ascii="Times New Roman" w:eastAsia="Times New Roman" w:hAnsi="Times New Roman" w:cs="Times New Roman"/>
                <w:b/>
                <w:bCs/>
                <w:color w:val="000000"/>
                <w:kern w:val="0"/>
                <w:sz w:val="28"/>
                <w:szCs w:val="28"/>
                <w14:ligatures w14:val="none"/>
              </w:rPr>
              <w:tab/>
            </w:r>
            <w:r w:rsidRPr="002F00BB">
              <w:rPr>
                <w:rFonts w:ascii="Times New Roman" w:eastAsia="Times New Roman" w:hAnsi="Times New Roman" w:cs="Times New Roman"/>
                <w:b/>
                <w:bCs/>
                <w:color w:val="000000"/>
                <w:kern w:val="0"/>
                <w:sz w:val="28"/>
                <w:szCs w:val="28"/>
                <w14:ligatures w14:val="none"/>
              </w:rPr>
              <w:tab/>
            </w:r>
            <w:r>
              <w:rPr>
                <w:rFonts w:ascii="Times New Roman" w:eastAsia="Times New Roman" w:hAnsi="Times New Roman" w:cs="Times New Roman"/>
                <w:b/>
                <w:bCs/>
                <w:color w:val="000000"/>
                <w:kern w:val="0"/>
                <w:sz w:val="28"/>
                <w:szCs w:val="28"/>
                <w14:ligatures w14:val="none"/>
              </w:rPr>
              <w:t>1</w:t>
            </w:r>
          </w:p>
          <w:p w14:paraId="2C457893" w14:textId="77777777" w:rsidR="002F00BB" w:rsidRPr="002F00BB" w:rsidRDefault="002F00BB" w:rsidP="002F00BB">
            <w:pPr>
              <w:spacing w:after="200" w:line="240" w:lineRule="auto"/>
              <w:ind w:left="2335"/>
              <w:rPr>
                <w:rFonts w:ascii="Times New Roman" w:eastAsia="Times New Roman" w:hAnsi="Times New Roman" w:cs="Times New Roman"/>
                <w:kern w:val="0"/>
                <w:sz w:val="24"/>
                <w:szCs w:val="24"/>
                <w14:ligatures w14:val="none"/>
              </w:rPr>
            </w:pPr>
            <w:r w:rsidRPr="002F00BB">
              <w:rPr>
                <w:rFonts w:ascii="Times New Roman" w:eastAsia="Times New Roman" w:hAnsi="Times New Roman" w:cs="Times New Roman"/>
                <w:b/>
                <w:bCs/>
                <w:color w:val="000000"/>
                <w:kern w:val="0"/>
                <w:sz w:val="28"/>
                <w:szCs w:val="28"/>
                <w14:ligatures w14:val="none"/>
              </w:rPr>
              <w:t>Lớp:</w:t>
            </w:r>
            <w:r w:rsidRPr="002F00BB">
              <w:rPr>
                <w:rFonts w:ascii="Times New Roman" w:eastAsia="Times New Roman" w:hAnsi="Times New Roman" w:cs="Times New Roman"/>
                <w:b/>
                <w:bCs/>
                <w:color w:val="000000"/>
                <w:kern w:val="0"/>
                <w:sz w:val="28"/>
                <w:szCs w:val="28"/>
                <w14:ligatures w14:val="none"/>
              </w:rPr>
              <w:tab/>
            </w:r>
            <w:r w:rsidRPr="002F00BB">
              <w:rPr>
                <w:rFonts w:ascii="Times New Roman" w:eastAsia="Times New Roman" w:hAnsi="Times New Roman" w:cs="Times New Roman"/>
                <w:b/>
                <w:bCs/>
                <w:color w:val="000000"/>
                <w:kern w:val="0"/>
                <w:sz w:val="28"/>
                <w:szCs w:val="28"/>
                <w14:ligatures w14:val="none"/>
              </w:rPr>
              <w:tab/>
            </w:r>
            <w:r w:rsidRPr="002F00BB">
              <w:rPr>
                <w:rFonts w:ascii="Times New Roman" w:eastAsia="Times New Roman" w:hAnsi="Times New Roman" w:cs="Times New Roman"/>
                <w:color w:val="000000"/>
                <w:kern w:val="0"/>
                <w:sz w:val="28"/>
                <w:szCs w:val="28"/>
                <w14:ligatures w14:val="none"/>
              </w:rPr>
              <w:t xml:space="preserve">20223IT6019001. </w:t>
            </w:r>
            <w:r w:rsidRPr="002F00BB">
              <w:rPr>
                <w:rFonts w:ascii="Times New Roman" w:eastAsia="Times New Roman" w:hAnsi="Times New Roman" w:cs="Times New Roman"/>
                <w:b/>
                <w:bCs/>
                <w:color w:val="000000"/>
                <w:kern w:val="0"/>
                <w:sz w:val="28"/>
                <w:szCs w:val="28"/>
                <w14:ligatures w14:val="none"/>
              </w:rPr>
              <w:t xml:space="preserve">Khóa: </w:t>
            </w:r>
            <w:r w:rsidRPr="002F00BB">
              <w:rPr>
                <w:rFonts w:ascii="Times New Roman" w:eastAsia="Times New Roman" w:hAnsi="Times New Roman" w:cs="Times New Roman"/>
                <w:color w:val="000000"/>
                <w:kern w:val="0"/>
                <w:sz w:val="28"/>
                <w:szCs w:val="28"/>
                <w14:ligatures w14:val="none"/>
              </w:rPr>
              <w:t>15  </w:t>
            </w:r>
          </w:p>
        </w:tc>
      </w:tr>
      <w:tr w:rsidR="002F00BB" w:rsidRPr="002F00BB" w14:paraId="72A6C129" w14:textId="77777777" w:rsidTr="002F00BB">
        <w:tc>
          <w:tcPr>
            <w:tcW w:w="0" w:type="auto"/>
            <w:tcBorders>
              <w:left w:val="single" w:sz="4" w:space="0" w:color="000000"/>
              <w:right w:val="single" w:sz="4" w:space="0" w:color="000000"/>
            </w:tcBorders>
            <w:tcMar>
              <w:top w:w="0" w:type="dxa"/>
              <w:left w:w="115" w:type="dxa"/>
              <w:bottom w:w="0" w:type="dxa"/>
              <w:right w:w="115" w:type="dxa"/>
            </w:tcMar>
            <w:hideMark/>
          </w:tcPr>
          <w:p w14:paraId="33B645F6" w14:textId="77777777" w:rsidR="002F00BB" w:rsidRPr="002F00BB" w:rsidRDefault="002F00BB" w:rsidP="002F00BB">
            <w:pPr>
              <w:spacing w:after="0" w:line="240" w:lineRule="auto"/>
              <w:rPr>
                <w:rFonts w:ascii="Times New Roman" w:eastAsia="Times New Roman" w:hAnsi="Times New Roman" w:cs="Times New Roman"/>
                <w:kern w:val="0"/>
                <w:sz w:val="24"/>
                <w:szCs w:val="24"/>
                <w14:ligatures w14:val="none"/>
              </w:rPr>
            </w:pPr>
          </w:p>
        </w:tc>
      </w:tr>
      <w:tr w:rsidR="002F00BB" w:rsidRPr="002F00BB" w14:paraId="696EE4EF" w14:textId="77777777" w:rsidTr="002F00BB">
        <w:tc>
          <w:tcPr>
            <w:tcW w:w="0" w:type="auto"/>
            <w:tcBorders>
              <w:left w:val="single" w:sz="4" w:space="0" w:color="000000"/>
              <w:right w:val="single" w:sz="4" w:space="0" w:color="000000"/>
            </w:tcBorders>
            <w:tcMar>
              <w:top w:w="0" w:type="dxa"/>
              <w:left w:w="115" w:type="dxa"/>
              <w:bottom w:w="0" w:type="dxa"/>
              <w:right w:w="115" w:type="dxa"/>
            </w:tcMar>
            <w:hideMark/>
          </w:tcPr>
          <w:p w14:paraId="024D4579" w14:textId="77777777" w:rsidR="002F00BB" w:rsidRPr="002F00BB" w:rsidRDefault="002F00BB" w:rsidP="002F00BB">
            <w:pPr>
              <w:spacing w:after="0" w:line="240" w:lineRule="auto"/>
              <w:rPr>
                <w:rFonts w:ascii="Times New Roman" w:eastAsia="Times New Roman" w:hAnsi="Times New Roman" w:cs="Times New Roman"/>
                <w:kern w:val="0"/>
                <w:sz w:val="24"/>
                <w:szCs w:val="24"/>
                <w14:ligatures w14:val="none"/>
              </w:rPr>
            </w:pPr>
          </w:p>
        </w:tc>
      </w:tr>
      <w:tr w:rsidR="002F00BB" w:rsidRPr="002F00BB" w14:paraId="78583E36" w14:textId="77777777" w:rsidTr="002F00BB">
        <w:trPr>
          <w:trHeight w:val="533"/>
        </w:trPr>
        <w:tc>
          <w:tcPr>
            <w:tcW w:w="0" w:type="auto"/>
            <w:tcBorders>
              <w:left w:val="single" w:sz="4" w:space="0" w:color="000000"/>
              <w:right w:val="single" w:sz="4" w:space="0" w:color="000000"/>
            </w:tcBorders>
            <w:tcMar>
              <w:top w:w="0" w:type="dxa"/>
              <w:left w:w="115" w:type="dxa"/>
              <w:bottom w:w="0" w:type="dxa"/>
              <w:right w:w="115" w:type="dxa"/>
            </w:tcMar>
            <w:hideMark/>
          </w:tcPr>
          <w:p w14:paraId="5E518495" w14:textId="77777777" w:rsidR="002F00BB" w:rsidRPr="002F00BB" w:rsidRDefault="002F00BB" w:rsidP="002F00BB">
            <w:pPr>
              <w:spacing w:after="240" w:line="240" w:lineRule="auto"/>
              <w:rPr>
                <w:rFonts w:ascii="Times New Roman" w:eastAsia="Times New Roman" w:hAnsi="Times New Roman" w:cs="Times New Roman"/>
                <w:kern w:val="0"/>
                <w:sz w:val="24"/>
                <w:szCs w:val="24"/>
                <w14:ligatures w14:val="none"/>
              </w:rPr>
            </w:pPr>
            <w:r w:rsidRPr="002F00BB">
              <w:rPr>
                <w:rFonts w:ascii="Times New Roman" w:eastAsia="Times New Roman" w:hAnsi="Times New Roman" w:cs="Times New Roman"/>
                <w:kern w:val="0"/>
                <w:sz w:val="24"/>
                <w:szCs w:val="24"/>
                <w14:ligatures w14:val="none"/>
              </w:rPr>
              <w:br/>
            </w:r>
          </w:p>
        </w:tc>
      </w:tr>
      <w:tr w:rsidR="002F00BB" w:rsidRPr="002F00BB" w14:paraId="79D54172" w14:textId="77777777" w:rsidTr="002F00BB">
        <w:trPr>
          <w:trHeight w:val="1020"/>
        </w:trPr>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hideMark/>
          </w:tcPr>
          <w:p w14:paraId="6C57A802" w14:textId="77777777" w:rsidR="002F00BB" w:rsidRPr="002F00BB" w:rsidRDefault="002F00BB" w:rsidP="002F00BB">
            <w:pPr>
              <w:spacing w:after="200" w:line="240" w:lineRule="auto"/>
              <w:jc w:val="center"/>
              <w:rPr>
                <w:rFonts w:ascii="Times New Roman" w:eastAsia="Times New Roman" w:hAnsi="Times New Roman" w:cs="Times New Roman"/>
                <w:kern w:val="0"/>
                <w:sz w:val="24"/>
                <w:szCs w:val="24"/>
                <w14:ligatures w14:val="none"/>
              </w:rPr>
            </w:pPr>
            <w:r w:rsidRPr="002F00BB">
              <w:rPr>
                <w:rFonts w:ascii="Times New Roman" w:eastAsia="Times New Roman" w:hAnsi="Times New Roman" w:cs="Times New Roman"/>
                <w:b/>
                <w:bCs/>
                <w:color w:val="000000"/>
                <w:kern w:val="0"/>
                <w:sz w:val="28"/>
                <w:szCs w:val="28"/>
                <w14:ligatures w14:val="none"/>
              </w:rPr>
              <w:t>Hà Nội – Năm 2023</w:t>
            </w:r>
          </w:p>
        </w:tc>
      </w:tr>
    </w:tbl>
    <w:sdt>
      <w:sdtPr>
        <w:rPr>
          <w:rFonts w:asciiTheme="minorHAnsi" w:eastAsiaTheme="minorHAnsi" w:hAnsiTheme="minorHAnsi" w:cstheme="minorBidi"/>
          <w:color w:val="auto"/>
          <w:kern w:val="2"/>
          <w:sz w:val="22"/>
          <w:szCs w:val="22"/>
          <w14:ligatures w14:val="standardContextual"/>
        </w:rPr>
        <w:id w:val="-13302279"/>
        <w:docPartObj>
          <w:docPartGallery w:val="Table of Contents"/>
          <w:docPartUnique/>
        </w:docPartObj>
      </w:sdtPr>
      <w:sdtEndPr>
        <w:rPr>
          <w:b/>
          <w:bCs/>
          <w:noProof/>
        </w:rPr>
      </w:sdtEndPr>
      <w:sdtContent>
        <w:p w14:paraId="15C3A12E" w14:textId="20FD98FC" w:rsidR="003D67C2" w:rsidRPr="003D67C2" w:rsidRDefault="003D67C2" w:rsidP="003D67C2">
          <w:pPr>
            <w:pStyle w:val="TOCHeading"/>
            <w:jc w:val="center"/>
            <w:rPr>
              <w:rFonts w:ascii="Times New Roman" w:hAnsi="Times New Roman" w:cs="Times New Roman"/>
              <w:b/>
              <w:bCs/>
              <w:color w:val="auto"/>
              <w:sz w:val="30"/>
              <w:szCs w:val="30"/>
            </w:rPr>
          </w:pPr>
          <w:r w:rsidRPr="003D67C2">
            <w:rPr>
              <w:rFonts w:ascii="Times New Roman" w:hAnsi="Times New Roman" w:cs="Times New Roman"/>
              <w:b/>
              <w:bCs/>
              <w:color w:val="auto"/>
              <w:sz w:val="30"/>
              <w:szCs w:val="30"/>
            </w:rPr>
            <w:t>MỤC LỤC</w:t>
          </w:r>
        </w:p>
        <w:p w14:paraId="0A095C09" w14:textId="3C28C05A" w:rsidR="003D67C2" w:rsidRPr="003D67C2" w:rsidRDefault="003D67C2">
          <w:pPr>
            <w:pStyle w:val="TOC1"/>
            <w:tabs>
              <w:tab w:val="right" w:leader="dot" w:pos="9350"/>
            </w:tabs>
            <w:rPr>
              <w:rFonts w:ascii="Times New Roman" w:hAnsi="Times New Roman" w:cs="Times New Roman"/>
              <w:noProof/>
              <w:sz w:val="28"/>
              <w:szCs w:val="28"/>
            </w:rPr>
          </w:pPr>
          <w:r w:rsidRPr="003D67C2">
            <w:rPr>
              <w:rFonts w:ascii="Times New Roman" w:hAnsi="Times New Roman" w:cs="Times New Roman"/>
            </w:rPr>
            <w:fldChar w:fldCharType="begin"/>
          </w:r>
          <w:r w:rsidRPr="003D67C2">
            <w:rPr>
              <w:rFonts w:ascii="Times New Roman" w:hAnsi="Times New Roman" w:cs="Times New Roman"/>
            </w:rPr>
            <w:instrText xml:space="preserve"> TOC \o "1-3" \h \z \u </w:instrText>
          </w:r>
          <w:r w:rsidRPr="003D67C2">
            <w:rPr>
              <w:rFonts w:ascii="Times New Roman" w:hAnsi="Times New Roman" w:cs="Times New Roman"/>
            </w:rPr>
            <w:fldChar w:fldCharType="separate"/>
          </w:r>
          <w:hyperlink w:anchor="_Toc127225381" w:history="1">
            <w:r w:rsidRPr="003D67C2">
              <w:rPr>
                <w:rStyle w:val="Hyperlink"/>
                <w:rFonts w:ascii="Times New Roman" w:hAnsi="Times New Roman" w:cs="Times New Roman"/>
                <w:noProof/>
                <w:sz w:val="28"/>
                <w:szCs w:val="28"/>
              </w:rPr>
              <w:t>PHẦN 1: MỞ ĐẦU</w:t>
            </w:r>
            <w:r w:rsidRPr="003D67C2">
              <w:rPr>
                <w:rFonts w:ascii="Times New Roman" w:hAnsi="Times New Roman" w:cs="Times New Roman"/>
                <w:noProof/>
                <w:webHidden/>
                <w:sz w:val="28"/>
                <w:szCs w:val="28"/>
              </w:rPr>
              <w:tab/>
            </w:r>
            <w:r w:rsidRPr="003D67C2">
              <w:rPr>
                <w:rFonts w:ascii="Times New Roman" w:hAnsi="Times New Roman" w:cs="Times New Roman"/>
                <w:noProof/>
                <w:webHidden/>
                <w:sz w:val="28"/>
                <w:szCs w:val="28"/>
              </w:rPr>
              <w:fldChar w:fldCharType="begin"/>
            </w:r>
            <w:r w:rsidRPr="003D67C2">
              <w:rPr>
                <w:rFonts w:ascii="Times New Roman" w:hAnsi="Times New Roman" w:cs="Times New Roman"/>
                <w:noProof/>
                <w:webHidden/>
                <w:sz w:val="28"/>
                <w:szCs w:val="28"/>
              </w:rPr>
              <w:instrText xml:space="preserve"> PAGEREF _Toc127225381 \h </w:instrText>
            </w:r>
            <w:r w:rsidRPr="003D67C2">
              <w:rPr>
                <w:rFonts w:ascii="Times New Roman" w:hAnsi="Times New Roman" w:cs="Times New Roman"/>
                <w:noProof/>
                <w:webHidden/>
                <w:sz w:val="28"/>
                <w:szCs w:val="28"/>
              </w:rPr>
            </w:r>
            <w:r w:rsidRPr="003D67C2">
              <w:rPr>
                <w:rFonts w:ascii="Times New Roman" w:hAnsi="Times New Roman" w:cs="Times New Roman"/>
                <w:noProof/>
                <w:webHidden/>
                <w:sz w:val="28"/>
                <w:szCs w:val="28"/>
              </w:rPr>
              <w:fldChar w:fldCharType="separate"/>
            </w:r>
            <w:r w:rsidRPr="003D67C2">
              <w:rPr>
                <w:rFonts w:ascii="Times New Roman" w:hAnsi="Times New Roman" w:cs="Times New Roman"/>
                <w:noProof/>
                <w:webHidden/>
                <w:sz w:val="28"/>
                <w:szCs w:val="28"/>
              </w:rPr>
              <w:t>3</w:t>
            </w:r>
            <w:r w:rsidRPr="003D67C2">
              <w:rPr>
                <w:rFonts w:ascii="Times New Roman" w:hAnsi="Times New Roman" w:cs="Times New Roman"/>
                <w:noProof/>
                <w:webHidden/>
                <w:sz w:val="28"/>
                <w:szCs w:val="28"/>
              </w:rPr>
              <w:fldChar w:fldCharType="end"/>
            </w:r>
          </w:hyperlink>
        </w:p>
        <w:p w14:paraId="241C8ACE" w14:textId="1F6954F6" w:rsidR="003D67C2" w:rsidRPr="003D67C2" w:rsidRDefault="00000000">
          <w:pPr>
            <w:pStyle w:val="TOC2"/>
            <w:tabs>
              <w:tab w:val="right" w:leader="dot" w:pos="9350"/>
            </w:tabs>
            <w:rPr>
              <w:rFonts w:ascii="Times New Roman" w:hAnsi="Times New Roman" w:cs="Times New Roman"/>
              <w:noProof/>
              <w:sz w:val="28"/>
              <w:szCs w:val="28"/>
            </w:rPr>
          </w:pPr>
          <w:hyperlink w:anchor="_Toc127225382" w:history="1">
            <w:r w:rsidR="003D67C2" w:rsidRPr="003D67C2">
              <w:rPr>
                <w:rStyle w:val="Hyperlink"/>
                <w:rFonts w:ascii="Times New Roman" w:hAnsi="Times New Roman" w:cs="Times New Roman"/>
                <w:noProof/>
                <w:sz w:val="28"/>
                <w:szCs w:val="28"/>
              </w:rPr>
              <w:t>1.1. Ý tưởng nghiên cứu</w:t>
            </w:r>
            <w:r w:rsidR="003D67C2" w:rsidRPr="003D67C2">
              <w:rPr>
                <w:rFonts w:ascii="Times New Roman" w:hAnsi="Times New Roman" w:cs="Times New Roman"/>
                <w:noProof/>
                <w:webHidden/>
                <w:sz w:val="28"/>
                <w:szCs w:val="28"/>
              </w:rPr>
              <w:tab/>
            </w:r>
            <w:r w:rsidR="003D67C2" w:rsidRPr="003D67C2">
              <w:rPr>
                <w:rFonts w:ascii="Times New Roman" w:hAnsi="Times New Roman" w:cs="Times New Roman"/>
                <w:noProof/>
                <w:webHidden/>
                <w:sz w:val="28"/>
                <w:szCs w:val="28"/>
              </w:rPr>
              <w:fldChar w:fldCharType="begin"/>
            </w:r>
            <w:r w:rsidR="003D67C2" w:rsidRPr="003D67C2">
              <w:rPr>
                <w:rFonts w:ascii="Times New Roman" w:hAnsi="Times New Roman" w:cs="Times New Roman"/>
                <w:noProof/>
                <w:webHidden/>
                <w:sz w:val="28"/>
                <w:szCs w:val="28"/>
              </w:rPr>
              <w:instrText xml:space="preserve"> PAGEREF _Toc127225382 \h </w:instrText>
            </w:r>
            <w:r w:rsidR="003D67C2" w:rsidRPr="003D67C2">
              <w:rPr>
                <w:rFonts w:ascii="Times New Roman" w:hAnsi="Times New Roman" w:cs="Times New Roman"/>
                <w:noProof/>
                <w:webHidden/>
                <w:sz w:val="28"/>
                <w:szCs w:val="28"/>
              </w:rPr>
            </w:r>
            <w:r w:rsidR="003D67C2" w:rsidRPr="003D67C2">
              <w:rPr>
                <w:rFonts w:ascii="Times New Roman" w:hAnsi="Times New Roman" w:cs="Times New Roman"/>
                <w:noProof/>
                <w:webHidden/>
                <w:sz w:val="28"/>
                <w:szCs w:val="28"/>
              </w:rPr>
              <w:fldChar w:fldCharType="separate"/>
            </w:r>
            <w:r w:rsidR="003D67C2" w:rsidRPr="003D67C2">
              <w:rPr>
                <w:rFonts w:ascii="Times New Roman" w:hAnsi="Times New Roman" w:cs="Times New Roman"/>
                <w:noProof/>
                <w:webHidden/>
                <w:sz w:val="28"/>
                <w:szCs w:val="28"/>
              </w:rPr>
              <w:t>3</w:t>
            </w:r>
            <w:r w:rsidR="003D67C2" w:rsidRPr="003D67C2">
              <w:rPr>
                <w:rFonts w:ascii="Times New Roman" w:hAnsi="Times New Roman" w:cs="Times New Roman"/>
                <w:noProof/>
                <w:webHidden/>
                <w:sz w:val="28"/>
                <w:szCs w:val="28"/>
              </w:rPr>
              <w:fldChar w:fldCharType="end"/>
            </w:r>
          </w:hyperlink>
        </w:p>
        <w:p w14:paraId="7605C9E3" w14:textId="7A2D80B0" w:rsidR="003D67C2" w:rsidRPr="003D67C2" w:rsidRDefault="00000000">
          <w:pPr>
            <w:pStyle w:val="TOC2"/>
            <w:tabs>
              <w:tab w:val="right" w:leader="dot" w:pos="9350"/>
            </w:tabs>
            <w:rPr>
              <w:rFonts w:ascii="Times New Roman" w:hAnsi="Times New Roman" w:cs="Times New Roman"/>
              <w:noProof/>
              <w:sz w:val="28"/>
              <w:szCs w:val="28"/>
            </w:rPr>
          </w:pPr>
          <w:hyperlink w:anchor="_Toc127225383" w:history="1">
            <w:r w:rsidR="003D67C2" w:rsidRPr="003D67C2">
              <w:rPr>
                <w:rStyle w:val="Hyperlink"/>
                <w:rFonts w:ascii="Times New Roman" w:hAnsi="Times New Roman" w:cs="Times New Roman"/>
                <w:noProof/>
                <w:sz w:val="28"/>
                <w:szCs w:val="28"/>
              </w:rPr>
              <w:t>1.2. Nội dung kiến thức học tập, kỹ năng cần đạt được</w:t>
            </w:r>
            <w:r w:rsidR="003D67C2" w:rsidRPr="003D67C2">
              <w:rPr>
                <w:rFonts w:ascii="Times New Roman" w:hAnsi="Times New Roman" w:cs="Times New Roman"/>
                <w:noProof/>
                <w:webHidden/>
                <w:sz w:val="28"/>
                <w:szCs w:val="28"/>
              </w:rPr>
              <w:tab/>
            </w:r>
            <w:r w:rsidR="003D67C2" w:rsidRPr="003D67C2">
              <w:rPr>
                <w:rFonts w:ascii="Times New Roman" w:hAnsi="Times New Roman" w:cs="Times New Roman"/>
                <w:noProof/>
                <w:webHidden/>
                <w:sz w:val="28"/>
                <w:szCs w:val="28"/>
              </w:rPr>
              <w:fldChar w:fldCharType="begin"/>
            </w:r>
            <w:r w:rsidR="003D67C2" w:rsidRPr="003D67C2">
              <w:rPr>
                <w:rFonts w:ascii="Times New Roman" w:hAnsi="Times New Roman" w:cs="Times New Roman"/>
                <w:noProof/>
                <w:webHidden/>
                <w:sz w:val="28"/>
                <w:szCs w:val="28"/>
              </w:rPr>
              <w:instrText xml:space="preserve"> PAGEREF _Toc127225383 \h </w:instrText>
            </w:r>
            <w:r w:rsidR="003D67C2" w:rsidRPr="003D67C2">
              <w:rPr>
                <w:rFonts w:ascii="Times New Roman" w:hAnsi="Times New Roman" w:cs="Times New Roman"/>
                <w:noProof/>
                <w:webHidden/>
                <w:sz w:val="28"/>
                <w:szCs w:val="28"/>
              </w:rPr>
            </w:r>
            <w:r w:rsidR="003D67C2" w:rsidRPr="003D67C2">
              <w:rPr>
                <w:rFonts w:ascii="Times New Roman" w:hAnsi="Times New Roman" w:cs="Times New Roman"/>
                <w:noProof/>
                <w:webHidden/>
                <w:sz w:val="28"/>
                <w:szCs w:val="28"/>
              </w:rPr>
              <w:fldChar w:fldCharType="separate"/>
            </w:r>
            <w:r w:rsidR="003D67C2" w:rsidRPr="003D67C2">
              <w:rPr>
                <w:rFonts w:ascii="Times New Roman" w:hAnsi="Times New Roman" w:cs="Times New Roman"/>
                <w:noProof/>
                <w:webHidden/>
                <w:sz w:val="28"/>
                <w:szCs w:val="28"/>
              </w:rPr>
              <w:t>3</w:t>
            </w:r>
            <w:r w:rsidR="003D67C2" w:rsidRPr="003D67C2">
              <w:rPr>
                <w:rFonts w:ascii="Times New Roman" w:hAnsi="Times New Roman" w:cs="Times New Roman"/>
                <w:noProof/>
                <w:webHidden/>
                <w:sz w:val="28"/>
                <w:szCs w:val="28"/>
              </w:rPr>
              <w:fldChar w:fldCharType="end"/>
            </w:r>
          </w:hyperlink>
        </w:p>
        <w:p w14:paraId="571F0D7D" w14:textId="159518F3" w:rsidR="003D67C2" w:rsidRPr="003D67C2" w:rsidRDefault="00000000">
          <w:pPr>
            <w:pStyle w:val="TOC2"/>
            <w:tabs>
              <w:tab w:val="right" w:leader="dot" w:pos="9350"/>
            </w:tabs>
            <w:rPr>
              <w:rFonts w:ascii="Times New Roman" w:hAnsi="Times New Roman" w:cs="Times New Roman"/>
              <w:noProof/>
              <w:sz w:val="28"/>
              <w:szCs w:val="28"/>
            </w:rPr>
          </w:pPr>
          <w:hyperlink w:anchor="_Toc127225384" w:history="1">
            <w:r w:rsidR="003D67C2" w:rsidRPr="003D67C2">
              <w:rPr>
                <w:rStyle w:val="Hyperlink"/>
                <w:rFonts w:ascii="Times New Roman" w:hAnsi="Times New Roman" w:cs="Times New Roman"/>
                <w:noProof/>
                <w:sz w:val="28"/>
                <w:szCs w:val="28"/>
              </w:rPr>
              <w:t>1.3. Yêu cầu sản phẩm nghiên cứu</w:t>
            </w:r>
            <w:r w:rsidR="003D67C2" w:rsidRPr="003D67C2">
              <w:rPr>
                <w:rFonts w:ascii="Times New Roman" w:hAnsi="Times New Roman" w:cs="Times New Roman"/>
                <w:noProof/>
                <w:webHidden/>
                <w:sz w:val="28"/>
                <w:szCs w:val="28"/>
              </w:rPr>
              <w:tab/>
            </w:r>
            <w:r w:rsidR="003D67C2" w:rsidRPr="003D67C2">
              <w:rPr>
                <w:rFonts w:ascii="Times New Roman" w:hAnsi="Times New Roman" w:cs="Times New Roman"/>
                <w:noProof/>
                <w:webHidden/>
                <w:sz w:val="28"/>
                <w:szCs w:val="28"/>
              </w:rPr>
              <w:fldChar w:fldCharType="begin"/>
            </w:r>
            <w:r w:rsidR="003D67C2" w:rsidRPr="003D67C2">
              <w:rPr>
                <w:rFonts w:ascii="Times New Roman" w:hAnsi="Times New Roman" w:cs="Times New Roman"/>
                <w:noProof/>
                <w:webHidden/>
                <w:sz w:val="28"/>
                <w:szCs w:val="28"/>
              </w:rPr>
              <w:instrText xml:space="preserve"> PAGEREF _Toc127225384 \h </w:instrText>
            </w:r>
            <w:r w:rsidR="003D67C2" w:rsidRPr="003D67C2">
              <w:rPr>
                <w:rFonts w:ascii="Times New Roman" w:hAnsi="Times New Roman" w:cs="Times New Roman"/>
                <w:noProof/>
                <w:webHidden/>
                <w:sz w:val="28"/>
                <w:szCs w:val="28"/>
              </w:rPr>
            </w:r>
            <w:r w:rsidR="003D67C2" w:rsidRPr="003D67C2">
              <w:rPr>
                <w:rFonts w:ascii="Times New Roman" w:hAnsi="Times New Roman" w:cs="Times New Roman"/>
                <w:noProof/>
                <w:webHidden/>
                <w:sz w:val="28"/>
                <w:szCs w:val="28"/>
              </w:rPr>
              <w:fldChar w:fldCharType="separate"/>
            </w:r>
            <w:r w:rsidR="003D67C2" w:rsidRPr="003D67C2">
              <w:rPr>
                <w:rFonts w:ascii="Times New Roman" w:hAnsi="Times New Roman" w:cs="Times New Roman"/>
                <w:noProof/>
                <w:webHidden/>
                <w:sz w:val="28"/>
                <w:szCs w:val="28"/>
              </w:rPr>
              <w:t>3</w:t>
            </w:r>
            <w:r w:rsidR="003D67C2" w:rsidRPr="003D67C2">
              <w:rPr>
                <w:rFonts w:ascii="Times New Roman" w:hAnsi="Times New Roman" w:cs="Times New Roman"/>
                <w:noProof/>
                <w:webHidden/>
                <w:sz w:val="28"/>
                <w:szCs w:val="28"/>
              </w:rPr>
              <w:fldChar w:fldCharType="end"/>
            </w:r>
          </w:hyperlink>
        </w:p>
        <w:p w14:paraId="5D555059" w14:textId="26935512" w:rsidR="003D67C2" w:rsidRPr="003D67C2" w:rsidRDefault="00000000">
          <w:pPr>
            <w:pStyle w:val="TOC2"/>
            <w:tabs>
              <w:tab w:val="right" w:leader="dot" w:pos="9350"/>
            </w:tabs>
            <w:rPr>
              <w:rFonts w:ascii="Times New Roman" w:hAnsi="Times New Roman" w:cs="Times New Roman"/>
              <w:noProof/>
              <w:sz w:val="28"/>
              <w:szCs w:val="28"/>
            </w:rPr>
          </w:pPr>
          <w:hyperlink w:anchor="_Toc127225385" w:history="1">
            <w:r w:rsidR="003D67C2" w:rsidRPr="003D67C2">
              <w:rPr>
                <w:rStyle w:val="Hyperlink"/>
                <w:rFonts w:ascii="Times New Roman" w:hAnsi="Times New Roman" w:cs="Times New Roman"/>
                <w:noProof/>
                <w:sz w:val="28"/>
                <w:szCs w:val="28"/>
              </w:rPr>
              <w:t>1.5. Các công cụ hỗ trợ xây dựng phần mềm</w:t>
            </w:r>
            <w:r w:rsidR="003D67C2" w:rsidRPr="003D67C2">
              <w:rPr>
                <w:rFonts w:ascii="Times New Roman" w:hAnsi="Times New Roman" w:cs="Times New Roman"/>
                <w:noProof/>
                <w:webHidden/>
                <w:sz w:val="28"/>
                <w:szCs w:val="28"/>
              </w:rPr>
              <w:tab/>
            </w:r>
            <w:r w:rsidR="003D67C2" w:rsidRPr="003D67C2">
              <w:rPr>
                <w:rFonts w:ascii="Times New Roman" w:hAnsi="Times New Roman" w:cs="Times New Roman"/>
                <w:noProof/>
                <w:webHidden/>
                <w:sz w:val="28"/>
                <w:szCs w:val="28"/>
              </w:rPr>
              <w:fldChar w:fldCharType="begin"/>
            </w:r>
            <w:r w:rsidR="003D67C2" w:rsidRPr="003D67C2">
              <w:rPr>
                <w:rFonts w:ascii="Times New Roman" w:hAnsi="Times New Roman" w:cs="Times New Roman"/>
                <w:noProof/>
                <w:webHidden/>
                <w:sz w:val="28"/>
                <w:szCs w:val="28"/>
              </w:rPr>
              <w:instrText xml:space="preserve"> PAGEREF _Toc127225385 \h </w:instrText>
            </w:r>
            <w:r w:rsidR="003D67C2" w:rsidRPr="003D67C2">
              <w:rPr>
                <w:rFonts w:ascii="Times New Roman" w:hAnsi="Times New Roman" w:cs="Times New Roman"/>
                <w:noProof/>
                <w:webHidden/>
                <w:sz w:val="28"/>
                <w:szCs w:val="28"/>
              </w:rPr>
            </w:r>
            <w:r w:rsidR="003D67C2" w:rsidRPr="003D67C2">
              <w:rPr>
                <w:rFonts w:ascii="Times New Roman" w:hAnsi="Times New Roman" w:cs="Times New Roman"/>
                <w:noProof/>
                <w:webHidden/>
                <w:sz w:val="28"/>
                <w:szCs w:val="28"/>
              </w:rPr>
              <w:fldChar w:fldCharType="separate"/>
            </w:r>
            <w:r w:rsidR="003D67C2" w:rsidRPr="003D67C2">
              <w:rPr>
                <w:rFonts w:ascii="Times New Roman" w:hAnsi="Times New Roman" w:cs="Times New Roman"/>
                <w:noProof/>
                <w:webHidden/>
                <w:sz w:val="28"/>
                <w:szCs w:val="28"/>
              </w:rPr>
              <w:t>4</w:t>
            </w:r>
            <w:r w:rsidR="003D67C2" w:rsidRPr="003D67C2">
              <w:rPr>
                <w:rFonts w:ascii="Times New Roman" w:hAnsi="Times New Roman" w:cs="Times New Roman"/>
                <w:noProof/>
                <w:webHidden/>
                <w:sz w:val="28"/>
                <w:szCs w:val="28"/>
              </w:rPr>
              <w:fldChar w:fldCharType="end"/>
            </w:r>
          </w:hyperlink>
        </w:p>
        <w:p w14:paraId="2CF83B4D" w14:textId="0DA77758" w:rsidR="003D67C2" w:rsidRPr="003D67C2" w:rsidRDefault="00000000">
          <w:pPr>
            <w:pStyle w:val="TOC2"/>
            <w:tabs>
              <w:tab w:val="right" w:leader="dot" w:pos="9350"/>
            </w:tabs>
            <w:rPr>
              <w:rFonts w:ascii="Times New Roman" w:hAnsi="Times New Roman" w:cs="Times New Roman"/>
              <w:noProof/>
              <w:sz w:val="28"/>
              <w:szCs w:val="28"/>
            </w:rPr>
          </w:pPr>
          <w:hyperlink w:anchor="_Toc127225386" w:history="1">
            <w:r w:rsidR="003D67C2" w:rsidRPr="003D67C2">
              <w:rPr>
                <w:rStyle w:val="Hyperlink"/>
                <w:rFonts w:ascii="Times New Roman" w:hAnsi="Times New Roman" w:cs="Times New Roman"/>
                <w:noProof/>
                <w:sz w:val="28"/>
                <w:szCs w:val="28"/>
              </w:rPr>
              <w:t>1.6. Kết quả đạt được</w:t>
            </w:r>
            <w:r w:rsidR="003D67C2" w:rsidRPr="003D67C2">
              <w:rPr>
                <w:rFonts w:ascii="Times New Roman" w:hAnsi="Times New Roman" w:cs="Times New Roman"/>
                <w:noProof/>
                <w:webHidden/>
                <w:sz w:val="28"/>
                <w:szCs w:val="28"/>
              </w:rPr>
              <w:tab/>
            </w:r>
            <w:r w:rsidR="003D67C2" w:rsidRPr="003D67C2">
              <w:rPr>
                <w:rFonts w:ascii="Times New Roman" w:hAnsi="Times New Roman" w:cs="Times New Roman"/>
                <w:noProof/>
                <w:webHidden/>
                <w:sz w:val="28"/>
                <w:szCs w:val="28"/>
              </w:rPr>
              <w:fldChar w:fldCharType="begin"/>
            </w:r>
            <w:r w:rsidR="003D67C2" w:rsidRPr="003D67C2">
              <w:rPr>
                <w:rFonts w:ascii="Times New Roman" w:hAnsi="Times New Roman" w:cs="Times New Roman"/>
                <w:noProof/>
                <w:webHidden/>
                <w:sz w:val="28"/>
                <w:szCs w:val="28"/>
              </w:rPr>
              <w:instrText xml:space="preserve"> PAGEREF _Toc127225386 \h </w:instrText>
            </w:r>
            <w:r w:rsidR="003D67C2" w:rsidRPr="003D67C2">
              <w:rPr>
                <w:rFonts w:ascii="Times New Roman" w:hAnsi="Times New Roman" w:cs="Times New Roman"/>
                <w:noProof/>
                <w:webHidden/>
                <w:sz w:val="28"/>
                <w:szCs w:val="28"/>
              </w:rPr>
            </w:r>
            <w:r w:rsidR="003D67C2" w:rsidRPr="003D67C2">
              <w:rPr>
                <w:rFonts w:ascii="Times New Roman" w:hAnsi="Times New Roman" w:cs="Times New Roman"/>
                <w:noProof/>
                <w:webHidden/>
                <w:sz w:val="28"/>
                <w:szCs w:val="28"/>
              </w:rPr>
              <w:fldChar w:fldCharType="separate"/>
            </w:r>
            <w:r w:rsidR="003D67C2" w:rsidRPr="003D67C2">
              <w:rPr>
                <w:rFonts w:ascii="Times New Roman" w:hAnsi="Times New Roman" w:cs="Times New Roman"/>
                <w:noProof/>
                <w:webHidden/>
                <w:sz w:val="28"/>
                <w:szCs w:val="28"/>
              </w:rPr>
              <w:t>4</w:t>
            </w:r>
            <w:r w:rsidR="003D67C2" w:rsidRPr="003D67C2">
              <w:rPr>
                <w:rFonts w:ascii="Times New Roman" w:hAnsi="Times New Roman" w:cs="Times New Roman"/>
                <w:noProof/>
                <w:webHidden/>
                <w:sz w:val="28"/>
                <w:szCs w:val="28"/>
              </w:rPr>
              <w:fldChar w:fldCharType="end"/>
            </w:r>
          </w:hyperlink>
        </w:p>
        <w:p w14:paraId="4A07D210" w14:textId="67C0DE6A" w:rsidR="003D67C2" w:rsidRPr="003D67C2" w:rsidRDefault="00000000">
          <w:pPr>
            <w:pStyle w:val="TOC1"/>
            <w:tabs>
              <w:tab w:val="right" w:leader="dot" w:pos="9350"/>
            </w:tabs>
            <w:rPr>
              <w:rFonts w:ascii="Times New Roman" w:hAnsi="Times New Roman" w:cs="Times New Roman"/>
              <w:noProof/>
              <w:sz w:val="28"/>
              <w:szCs w:val="28"/>
            </w:rPr>
          </w:pPr>
          <w:hyperlink w:anchor="_Toc127225387" w:history="1">
            <w:r w:rsidR="003D67C2" w:rsidRPr="003D67C2">
              <w:rPr>
                <w:rStyle w:val="Hyperlink"/>
                <w:rFonts w:ascii="Times New Roman" w:hAnsi="Times New Roman" w:cs="Times New Roman"/>
                <w:noProof/>
                <w:sz w:val="28"/>
                <w:szCs w:val="28"/>
              </w:rPr>
              <w:t>PHẦN 2: KẾT QUẢ NGHIÊN CỨU</w:t>
            </w:r>
            <w:r w:rsidR="003D67C2" w:rsidRPr="003D67C2">
              <w:rPr>
                <w:rFonts w:ascii="Times New Roman" w:hAnsi="Times New Roman" w:cs="Times New Roman"/>
                <w:noProof/>
                <w:webHidden/>
                <w:sz w:val="28"/>
                <w:szCs w:val="28"/>
              </w:rPr>
              <w:tab/>
            </w:r>
            <w:r w:rsidR="003D67C2" w:rsidRPr="003D67C2">
              <w:rPr>
                <w:rFonts w:ascii="Times New Roman" w:hAnsi="Times New Roman" w:cs="Times New Roman"/>
                <w:noProof/>
                <w:webHidden/>
                <w:sz w:val="28"/>
                <w:szCs w:val="28"/>
              </w:rPr>
              <w:fldChar w:fldCharType="begin"/>
            </w:r>
            <w:r w:rsidR="003D67C2" w:rsidRPr="003D67C2">
              <w:rPr>
                <w:rFonts w:ascii="Times New Roman" w:hAnsi="Times New Roman" w:cs="Times New Roman"/>
                <w:noProof/>
                <w:webHidden/>
                <w:sz w:val="28"/>
                <w:szCs w:val="28"/>
              </w:rPr>
              <w:instrText xml:space="preserve"> PAGEREF _Toc127225387 \h </w:instrText>
            </w:r>
            <w:r w:rsidR="003D67C2" w:rsidRPr="003D67C2">
              <w:rPr>
                <w:rFonts w:ascii="Times New Roman" w:hAnsi="Times New Roman" w:cs="Times New Roman"/>
                <w:noProof/>
                <w:webHidden/>
                <w:sz w:val="28"/>
                <w:szCs w:val="28"/>
              </w:rPr>
            </w:r>
            <w:r w:rsidR="003D67C2" w:rsidRPr="003D67C2">
              <w:rPr>
                <w:rFonts w:ascii="Times New Roman" w:hAnsi="Times New Roman" w:cs="Times New Roman"/>
                <w:noProof/>
                <w:webHidden/>
                <w:sz w:val="28"/>
                <w:szCs w:val="28"/>
              </w:rPr>
              <w:fldChar w:fldCharType="separate"/>
            </w:r>
            <w:r w:rsidR="003D67C2" w:rsidRPr="003D67C2">
              <w:rPr>
                <w:rFonts w:ascii="Times New Roman" w:hAnsi="Times New Roman" w:cs="Times New Roman"/>
                <w:noProof/>
                <w:webHidden/>
                <w:sz w:val="28"/>
                <w:szCs w:val="28"/>
              </w:rPr>
              <w:t>5</w:t>
            </w:r>
            <w:r w:rsidR="003D67C2" w:rsidRPr="003D67C2">
              <w:rPr>
                <w:rFonts w:ascii="Times New Roman" w:hAnsi="Times New Roman" w:cs="Times New Roman"/>
                <w:noProof/>
                <w:webHidden/>
                <w:sz w:val="28"/>
                <w:szCs w:val="28"/>
              </w:rPr>
              <w:fldChar w:fldCharType="end"/>
            </w:r>
          </w:hyperlink>
        </w:p>
        <w:p w14:paraId="29128888" w14:textId="555DB659" w:rsidR="003D67C2" w:rsidRPr="003D67C2" w:rsidRDefault="00000000">
          <w:pPr>
            <w:pStyle w:val="TOC2"/>
            <w:tabs>
              <w:tab w:val="right" w:leader="dot" w:pos="9350"/>
            </w:tabs>
            <w:rPr>
              <w:rFonts w:ascii="Times New Roman" w:hAnsi="Times New Roman" w:cs="Times New Roman"/>
              <w:noProof/>
              <w:sz w:val="28"/>
              <w:szCs w:val="28"/>
            </w:rPr>
          </w:pPr>
          <w:hyperlink w:anchor="_Toc127225388" w:history="1">
            <w:r w:rsidR="003D67C2" w:rsidRPr="003D67C2">
              <w:rPr>
                <w:rStyle w:val="Hyperlink"/>
                <w:rFonts w:ascii="Times New Roman" w:hAnsi="Times New Roman" w:cs="Times New Roman"/>
                <w:noProof/>
                <w:sz w:val="28"/>
                <w:szCs w:val="28"/>
              </w:rPr>
              <w:t>2.1. Giới thiệu</w:t>
            </w:r>
            <w:r w:rsidR="003D67C2" w:rsidRPr="003D67C2">
              <w:rPr>
                <w:rFonts w:ascii="Times New Roman" w:hAnsi="Times New Roman" w:cs="Times New Roman"/>
                <w:noProof/>
                <w:webHidden/>
                <w:sz w:val="28"/>
                <w:szCs w:val="28"/>
              </w:rPr>
              <w:tab/>
            </w:r>
            <w:r w:rsidR="003D67C2" w:rsidRPr="003D67C2">
              <w:rPr>
                <w:rFonts w:ascii="Times New Roman" w:hAnsi="Times New Roman" w:cs="Times New Roman"/>
                <w:noProof/>
                <w:webHidden/>
                <w:sz w:val="28"/>
                <w:szCs w:val="28"/>
              </w:rPr>
              <w:fldChar w:fldCharType="begin"/>
            </w:r>
            <w:r w:rsidR="003D67C2" w:rsidRPr="003D67C2">
              <w:rPr>
                <w:rFonts w:ascii="Times New Roman" w:hAnsi="Times New Roman" w:cs="Times New Roman"/>
                <w:noProof/>
                <w:webHidden/>
                <w:sz w:val="28"/>
                <w:szCs w:val="28"/>
              </w:rPr>
              <w:instrText xml:space="preserve"> PAGEREF _Toc127225388 \h </w:instrText>
            </w:r>
            <w:r w:rsidR="003D67C2" w:rsidRPr="003D67C2">
              <w:rPr>
                <w:rFonts w:ascii="Times New Roman" w:hAnsi="Times New Roman" w:cs="Times New Roman"/>
                <w:noProof/>
                <w:webHidden/>
                <w:sz w:val="28"/>
                <w:szCs w:val="28"/>
              </w:rPr>
            </w:r>
            <w:r w:rsidR="003D67C2" w:rsidRPr="003D67C2">
              <w:rPr>
                <w:rFonts w:ascii="Times New Roman" w:hAnsi="Times New Roman" w:cs="Times New Roman"/>
                <w:noProof/>
                <w:webHidden/>
                <w:sz w:val="28"/>
                <w:szCs w:val="28"/>
              </w:rPr>
              <w:fldChar w:fldCharType="separate"/>
            </w:r>
            <w:r w:rsidR="003D67C2" w:rsidRPr="003D67C2">
              <w:rPr>
                <w:rFonts w:ascii="Times New Roman" w:hAnsi="Times New Roman" w:cs="Times New Roman"/>
                <w:noProof/>
                <w:webHidden/>
                <w:sz w:val="28"/>
                <w:szCs w:val="28"/>
              </w:rPr>
              <w:t>5</w:t>
            </w:r>
            <w:r w:rsidR="003D67C2" w:rsidRPr="003D67C2">
              <w:rPr>
                <w:rFonts w:ascii="Times New Roman" w:hAnsi="Times New Roman" w:cs="Times New Roman"/>
                <w:noProof/>
                <w:webHidden/>
                <w:sz w:val="28"/>
                <w:szCs w:val="28"/>
              </w:rPr>
              <w:fldChar w:fldCharType="end"/>
            </w:r>
          </w:hyperlink>
        </w:p>
        <w:p w14:paraId="470C7F48" w14:textId="263DDA3B" w:rsidR="003D67C2" w:rsidRPr="003D67C2" w:rsidRDefault="00000000">
          <w:pPr>
            <w:pStyle w:val="TOC2"/>
            <w:tabs>
              <w:tab w:val="right" w:leader="dot" w:pos="9350"/>
            </w:tabs>
            <w:rPr>
              <w:rFonts w:ascii="Times New Roman" w:hAnsi="Times New Roman" w:cs="Times New Roman"/>
              <w:noProof/>
              <w:sz w:val="28"/>
              <w:szCs w:val="28"/>
            </w:rPr>
          </w:pPr>
          <w:hyperlink w:anchor="_Toc127225389" w:history="1">
            <w:r w:rsidR="003D67C2" w:rsidRPr="003D67C2">
              <w:rPr>
                <w:rStyle w:val="Hyperlink"/>
                <w:rFonts w:ascii="Times New Roman" w:hAnsi="Times New Roman" w:cs="Times New Roman"/>
                <w:noProof/>
                <w:sz w:val="28"/>
                <w:szCs w:val="28"/>
              </w:rPr>
              <w:t>2.2. Khảo sát hệ thống</w:t>
            </w:r>
            <w:r w:rsidR="003D67C2" w:rsidRPr="003D67C2">
              <w:rPr>
                <w:rFonts w:ascii="Times New Roman" w:hAnsi="Times New Roman" w:cs="Times New Roman"/>
                <w:noProof/>
                <w:webHidden/>
                <w:sz w:val="28"/>
                <w:szCs w:val="28"/>
              </w:rPr>
              <w:tab/>
            </w:r>
            <w:r w:rsidR="003D67C2" w:rsidRPr="003D67C2">
              <w:rPr>
                <w:rFonts w:ascii="Times New Roman" w:hAnsi="Times New Roman" w:cs="Times New Roman"/>
                <w:noProof/>
                <w:webHidden/>
                <w:sz w:val="28"/>
                <w:szCs w:val="28"/>
              </w:rPr>
              <w:fldChar w:fldCharType="begin"/>
            </w:r>
            <w:r w:rsidR="003D67C2" w:rsidRPr="003D67C2">
              <w:rPr>
                <w:rFonts w:ascii="Times New Roman" w:hAnsi="Times New Roman" w:cs="Times New Roman"/>
                <w:noProof/>
                <w:webHidden/>
                <w:sz w:val="28"/>
                <w:szCs w:val="28"/>
              </w:rPr>
              <w:instrText xml:space="preserve"> PAGEREF _Toc127225389 \h </w:instrText>
            </w:r>
            <w:r w:rsidR="003D67C2" w:rsidRPr="003D67C2">
              <w:rPr>
                <w:rFonts w:ascii="Times New Roman" w:hAnsi="Times New Roman" w:cs="Times New Roman"/>
                <w:noProof/>
                <w:webHidden/>
                <w:sz w:val="28"/>
                <w:szCs w:val="28"/>
              </w:rPr>
            </w:r>
            <w:r w:rsidR="003D67C2" w:rsidRPr="003D67C2">
              <w:rPr>
                <w:rFonts w:ascii="Times New Roman" w:hAnsi="Times New Roman" w:cs="Times New Roman"/>
                <w:noProof/>
                <w:webHidden/>
                <w:sz w:val="28"/>
                <w:szCs w:val="28"/>
              </w:rPr>
              <w:fldChar w:fldCharType="separate"/>
            </w:r>
            <w:r w:rsidR="003D67C2" w:rsidRPr="003D67C2">
              <w:rPr>
                <w:rFonts w:ascii="Times New Roman" w:hAnsi="Times New Roman" w:cs="Times New Roman"/>
                <w:noProof/>
                <w:webHidden/>
                <w:sz w:val="28"/>
                <w:szCs w:val="28"/>
              </w:rPr>
              <w:t>6</w:t>
            </w:r>
            <w:r w:rsidR="003D67C2" w:rsidRPr="003D67C2">
              <w:rPr>
                <w:rFonts w:ascii="Times New Roman" w:hAnsi="Times New Roman" w:cs="Times New Roman"/>
                <w:noProof/>
                <w:webHidden/>
                <w:sz w:val="28"/>
                <w:szCs w:val="28"/>
              </w:rPr>
              <w:fldChar w:fldCharType="end"/>
            </w:r>
          </w:hyperlink>
        </w:p>
        <w:p w14:paraId="457BB7A3" w14:textId="24916BC3" w:rsidR="003D67C2" w:rsidRPr="003D67C2" w:rsidRDefault="00000000">
          <w:pPr>
            <w:pStyle w:val="TOC2"/>
            <w:tabs>
              <w:tab w:val="right" w:leader="dot" w:pos="9350"/>
            </w:tabs>
            <w:rPr>
              <w:rFonts w:ascii="Times New Roman" w:hAnsi="Times New Roman" w:cs="Times New Roman"/>
              <w:noProof/>
              <w:sz w:val="28"/>
              <w:szCs w:val="28"/>
            </w:rPr>
          </w:pPr>
          <w:hyperlink w:anchor="_Toc127225390" w:history="1">
            <w:r w:rsidR="003D67C2" w:rsidRPr="003D67C2">
              <w:rPr>
                <w:rStyle w:val="Hyperlink"/>
                <w:rFonts w:ascii="Times New Roman" w:hAnsi="Times New Roman" w:cs="Times New Roman"/>
                <w:noProof/>
                <w:sz w:val="28"/>
                <w:szCs w:val="28"/>
              </w:rPr>
              <w:t>2.2.1. Khảo sát sơ bộ</w:t>
            </w:r>
            <w:r w:rsidR="003D67C2" w:rsidRPr="003D67C2">
              <w:rPr>
                <w:rFonts w:ascii="Times New Roman" w:hAnsi="Times New Roman" w:cs="Times New Roman"/>
                <w:noProof/>
                <w:webHidden/>
                <w:sz w:val="28"/>
                <w:szCs w:val="28"/>
              </w:rPr>
              <w:tab/>
            </w:r>
            <w:r w:rsidR="003D67C2" w:rsidRPr="003D67C2">
              <w:rPr>
                <w:rFonts w:ascii="Times New Roman" w:hAnsi="Times New Roman" w:cs="Times New Roman"/>
                <w:noProof/>
                <w:webHidden/>
                <w:sz w:val="28"/>
                <w:szCs w:val="28"/>
              </w:rPr>
              <w:fldChar w:fldCharType="begin"/>
            </w:r>
            <w:r w:rsidR="003D67C2" w:rsidRPr="003D67C2">
              <w:rPr>
                <w:rFonts w:ascii="Times New Roman" w:hAnsi="Times New Roman" w:cs="Times New Roman"/>
                <w:noProof/>
                <w:webHidden/>
                <w:sz w:val="28"/>
                <w:szCs w:val="28"/>
              </w:rPr>
              <w:instrText xml:space="preserve"> PAGEREF _Toc127225390 \h </w:instrText>
            </w:r>
            <w:r w:rsidR="003D67C2" w:rsidRPr="003D67C2">
              <w:rPr>
                <w:rFonts w:ascii="Times New Roman" w:hAnsi="Times New Roman" w:cs="Times New Roman"/>
                <w:noProof/>
                <w:webHidden/>
                <w:sz w:val="28"/>
                <w:szCs w:val="28"/>
              </w:rPr>
            </w:r>
            <w:r w:rsidR="003D67C2" w:rsidRPr="003D67C2">
              <w:rPr>
                <w:rFonts w:ascii="Times New Roman" w:hAnsi="Times New Roman" w:cs="Times New Roman"/>
                <w:noProof/>
                <w:webHidden/>
                <w:sz w:val="28"/>
                <w:szCs w:val="28"/>
              </w:rPr>
              <w:fldChar w:fldCharType="separate"/>
            </w:r>
            <w:r w:rsidR="003D67C2" w:rsidRPr="003D67C2">
              <w:rPr>
                <w:rFonts w:ascii="Times New Roman" w:hAnsi="Times New Roman" w:cs="Times New Roman"/>
                <w:noProof/>
                <w:webHidden/>
                <w:sz w:val="28"/>
                <w:szCs w:val="28"/>
              </w:rPr>
              <w:t>6</w:t>
            </w:r>
            <w:r w:rsidR="003D67C2" w:rsidRPr="003D67C2">
              <w:rPr>
                <w:rFonts w:ascii="Times New Roman" w:hAnsi="Times New Roman" w:cs="Times New Roman"/>
                <w:noProof/>
                <w:webHidden/>
                <w:sz w:val="28"/>
                <w:szCs w:val="28"/>
              </w:rPr>
              <w:fldChar w:fldCharType="end"/>
            </w:r>
          </w:hyperlink>
        </w:p>
        <w:p w14:paraId="3640B0D2" w14:textId="21702402" w:rsidR="003D67C2" w:rsidRPr="003D67C2" w:rsidRDefault="00000000">
          <w:pPr>
            <w:pStyle w:val="TOC2"/>
            <w:tabs>
              <w:tab w:val="right" w:leader="dot" w:pos="9350"/>
            </w:tabs>
            <w:rPr>
              <w:rFonts w:ascii="Times New Roman" w:hAnsi="Times New Roman" w:cs="Times New Roman"/>
              <w:noProof/>
              <w:sz w:val="28"/>
              <w:szCs w:val="28"/>
            </w:rPr>
          </w:pPr>
          <w:hyperlink w:anchor="_Toc127225391" w:history="1">
            <w:r w:rsidR="003D67C2" w:rsidRPr="003D67C2">
              <w:rPr>
                <w:rStyle w:val="Hyperlink"/>
                <w:rFonts w:ascii="Times New Roman" w:hAnsi="Times New Roman" w:cs="Times New Roman"/>
                <w:noProof/>
                <w:sz w:val="28"/>
                <w:szCs w:val="28"/>
              </w:rPr>
              <w:t>2.2.2. Tài liệu đặc tả yêu cầu</w:t>
            </w:r>
            <w:r w:rsidR="003D67C2" w:rsidRPr="003D67C2">
              <w:rPr>
                <w:rFonts w:ascii="Times New Roman" w:hAnsi="Times New Roman" w:cs="Times New Roman"/>
                <w:noProof/>
                <w:webHidden/>
                <w:sz w:val="28"/>
                <w:szCs w:val="28"/>
              </w:rPr>
              <w:tab/>
            </w:r>
            <w:r w:rsidR="003D67C2" w:rsidRPr="003D67C2">
              <w:rPr>
                <w:rFonts w:ascii="Times New Roman" w:hAnsi="Times New Roman" w:cs="Times New Roman"/>
                <w:noProof/>
                <w:webHidden/>
                <w:sz w:val="28"/>
                <w:szCs w:val="28"/>
              </w:rPr>
              <w:fldChar w:fldCharType="begin"/>
            </w:r>
            <w:r w:rsidR="003D67C2" w:rsidRPr="003D67C2">
              <w:rPr>
                <w:rFonts w:ascii="Times New Roman" w:hAnsi="Times New Roman" w:cs="Times New Roman"/>
                <w:noProof/>
                <w:webHidden/>
                <w:sz w:val="28"/>
                <w:szCs w:val="28"/>
              </w:rPr>
              <w:instrText xml:space="preserve"> PAGEREF _Toc127225391 \h </w:instrText>
            </w:r>
            <w:r w:rsidR="003D67C2" w:rsidRPr="003D67C2">
              <w:rPr>
                <w:rFonts w:ascii="Times New Roman" w:hAnsi="Times New Roman" w:cs="Times New Roman"/>
                <w:noProof/>
                <w:webHidden/>
                <w:sz w:val="28"/>
                <w:szCs w:val="28"/>
              </w:rPr>
            </w:r>
            <w:r w:rsidR="003D67C2" w:rsidRPr="003D67C2">
              <w:rPr>
                <w:rFonts w:ascii="Times New Roman" w:hAnsi="Times New Roman" w:cs="Times New Roman"/>
                <w:noProof/>
                <w:webHidden/>
                <w:sz w:val="28"/>
                <w:szCs w:val="28"/>
              </w:rPr>
              <w:fldChar w:fldCharType="separate"/>
            </w:r>
            <w:r w:rsidR="003D67C2" w:rsidRPr="003D67C2">
              <w:rPr>
                <w:rFonts w:ascii="Times New Roman" w:hAnsi="Times New Roman" w:cs="Times New Roman"/>
                <w:noProof/>
                <w:webHidden/>
                <w:sz w:val="28"/>
                <w:szCs w:val="28"/>
              </w:rPr>
              <w:t>6</w:t>
            </w:r>
            <w:r w:rsidR="003D67C2" w:rsidRPr="003D67C2">
              <w:rPr>
                <w:rFonts w:ascii="Times New Roman" w:hAnsi="Times New Roman" w:cs="Times New Roman"/>
                <w:noProof/>
                <w:webHidden/>
                <w:sz w:val="28"/>
                <w:szCs w:val="28"/>
              </w:rPr>
              <w:fldChar w:fldCharType="end"/>
            </w:r>
          </w:hyperlink>
        </w:p>
        <w:p w14:paraId="0D0B1CFC" w14:textId="6622334C" w:rsidR="003D67C2" w:rsidRDefault="003D67C2">
          <w:r w:rsidRPr="003D67C2">
            <w:rPr>
              <w:rFonts w:ascii="Times New Roman" w:hAnsi="Times New Roman" w:cs="Times New Roman"/>
              <w:b/>
              <w:bCs/>
              <w:noProof/>
            </w:rPr>
            <w:fldChar w:fldCharType="end"/>
          </w:r>
        </w:p>
      </w:sdtContent>
    </w:sdt>
    <w:p w14:paraId="62BEE13D" w14:textId="17D09686" w:rsidR="003D67C2" w:rsidRDefault="003D67C2" w:rsidP="003D67C2"/>
    <w:p w14:paraId="0AB689C9" w14:textId="71A1E202" w:rsidR="003D67C2" w:rsidRPr="003D67C2" w:rsidRDefault="003D67C2" w:rsidP="003D67C2">
      <w:pPr>
        <w:rPr>
          <w:rFonts w:ascii="Times New Roman" w:eastAsia="Times New Roman" w:hAnsi="Times New Roman" w:cs="Times New Roman"/>
          <w:b/>
          <w:bCs/>
          <w:kern w:val="36"/>
          <w:sz w:val="30"/>
          <w:szCs w:val="30"/>
          <w14:ligatures w14:val="none"/>
        </w:rPr>
      </w:pPr>
      <w:r>
        <w:br w:type="page"/>
      </w:r>
    </w:p>
    <w:p w14:paraId="3A706A3F" w14:textId="29454D9A" w:rsidR="003D659D" w:rsidRDefault="00345E68" w:rsidP="003D659D">
      <w:pPr>
        <w:pStyle w:val="Heading1"/>
      </w:pPr>
      <w:bookmarkStart w:id="0" w:name="_Toc127225381"/>
      <w:r w:rsidRPr="00345E68">
        <w:lastRenderedPageBreak/>
        <w:t>PHẦN 1: MỞ ĐẦU</w:t>
      </w:r>
      <w:bookmarkEnd w:id="0"/>
    </w:p>
    <w:p w14:paraId="62C1ACC0" w14:textId="6302FFAD" w:rsidR="003D659D" w:rsidRDefault="003D659D" w:rsidP="003D659D">
      <w:pPr>
        <w:pStyle w:val="Heading2"/>
      </w:pPr>
      <w:bookmarkStart w:id="1" w:name="_Toc127225382"/>
      <w:r w:rsidRPr="003D659D">
        <w:t>1.</w:t>
      </w:r>
      <w:r>
        <w:t>1. Ý tưởng nghiên cứu</w:t>
      </w:r>
      <w:bookmarkEnd w:id="1"/>
    </w:p>
    <w:p w14:paraId="2AA46D72" w14:textId="20BF3785" w:rsidR="003D659D" w:rsidRPr="003D659D" w:rsidRDefault="003D659D" w:rsidP="00205AC1">
      <w:pPr>
        <w:pStyle w:val="NormalWeb"/>
        <w:jc w:val="both"/>
        <w:rPr>
          <w:color w:val="000000"/>
          <w:sz w:val="28"/>
          <w:szCs w:val="28"/>
        </w:rPr>
      </w:pPr>
      <w:r w:rsidRPr="003D659D">
        <w:rPr>
          <w:color w:val="000000"/>
          <w:sz w:val="28"/>
          <w:szCs w:val="28"/>
        </w:rPr>
        <w:t>Hiện nay, sự phát triển của công nghệ thông tin là một trong những lĩnh vực được phát triển hàng đầu với việc triển khai rộng rãi các ứng dụng giải quyết công việc cho các ngành nghề, tổ chức và xã hội. Cùng với đó là sự phát triển của phần mềm, phần mềm giúp tăng năng suất công việc, tiết kiệm thời gian, công sức, dễ dàng quản lý và lưu trữ thông tin.</w:t>
      </w:r>
    </w:p>
    <w:p w14:paraId="010766FD" w14:textId="7E9EE35D" w:rsidR="003D659D" w:rsidRDefault="003D659D" w:rsidP="00205AC1">
      <w:pPr>
        <w:pStyle w:val="NormalWeb"/>
        <w:jc w:val="both"/>
        <w:rPr>
          <w:color w:val="000000"/>
          <w:sz w:val="28"/>
          <w:szCs w:val="28"/>
        </w:rPr>
      </w:pPr>
      <w:r w:rsidRPr="003D659D">
        <w:rPr>
          <w:color w:val="000000"/>
          <w:sz w:val="28"/>
          <w:szCs w:val="28"/>
        </w:rPr>
        <w:t>Đối với các cơ sở, tổ chức giáo dục cấp Đại học, việc ứng dụng phần mềm vào việc xử lý, giải quyết các bài toán quản lý khối lượng công việc lớn là vô cùng cần thiết. Nhận biết được hiện trạng ở phần lớn các trường Đại học, việc quản lý</w:t>
      </w:r>
      <w:r>
        <w:rPr>
          <w:color w:val="000000"/>
          <w:sz w:val="28"/>
          <w:szCs w:val="28"/>
        </w:rPr>
        <w:t xml:space="preserve"> bài tập lớn các môn học</w:t>
      </w:r>
      <w:r w:rsidRPr="003D659D">
        <w:rPr>
          <w:color w:val="000000"/>
          <w:sz w:val="28"/>
          <w:szCs w:val="28"/>
        </w:rPr>
        <w:t xml:space="preserve"> còn nhiều bất tiện, rời rạc, tốn nhiều thời gian, công sức. Vì vậy, cần có một phần mềm giúp giải quyết, khắc phục những tồn tại trên. Chính bởi vậy, nhóm chúng em đã quyết định chọn đề tài “Xây dựng phần mềm quản lý</w:t>
      </w:r>
      <w:r>
        <w:rPr>
          <w:color w:val="000000"/>
          <w:sz w:val="28"/>
          <w:szCs w:val="28"/>
        </w:rPr>
        <w:t xml:space="preserve"> bài tập lớn các môn học khoa Công nghệ thông tin</w:t>
      </w:r>
      <w:r w:rsidRPr="003D659D">
        <w:rPr>
          <w:color w:val="000000"/>
          <w:sz w:val="28"/>
          <w:szCs w:val="28"/>
        </w:rPr>
        <w:t>” với mong muốn sẽ mang các kiến thức được học vận dụng và xây dựng lên phần mềm quản lý</w:t>
      </w:r>
      <w:r w:rsidR="00205AC1">
        <w:rPr>
          <w:color w:val="000000"/>
          <w:sz w:val="28"/>
          <w:szCs w:val="28"/>
        </w:rPr>
        <w:t xml:space="preserve"> bài tập lớn các môn học sẽ</w:t>
      </w:r>
      <w:r w:rsidRPr="003D659D">
        <w:rPr>
          <w:color w:val="000000"/>
          <w:sz w:val="28"/>
          <w:szCs w:val="28"/>
        </w:rPr>
        <w:t xml:space="preserve"> giúp thầy cô hiệu quả hơn trong công việc, tiết kiệm thời gian, công sức quản lý</w:t>
      </w:r>
      <w:r w:rsidR="00205AC1">
        <w:rPr>
          <w:color w:val="000000"/>
          <w:sz w:val="28"/>
          <w:szCs w:val="28"/>
        </w:rPr>
        <w:t>, chấm và nhập điểm</w:t>
      </w:r>
      <w:r w:rsidRPr="003D659D">
        <w:rPr>
          <w:color w:val="000000"/>
          <w:sz w:val="28"/>
          <w:szCs w:val="28"/>
        </w:rPr>
        <w:t xml:space="preserve">. </w:t>
      </w:r>
    </w:p>
    <w:p w14:paraId="30855FCC" w14:textId="60E3A06E" w:rsidR="00205AC1" w:rsidRPr="003D659D" w:rsidRDefault="00FA50C1" w:rsidP="00205AC1">
      <w:pPr>
        <w:pStyle w:val="NormalWeb"/>
        <w:jc w:val="both"/>
        <w:rPr>
          <w:color w:val="000000"/>
          <w:sz w:val="28"/>
          <w:szCs w:val="28"/>
        </w:rPr>
      </w:pPr>
      <w:bookmarkStart w:id="2" w:name="_Hlk127539678"/>
      <w:ins w:id="3" w:author="Vũ Thị Dương" w:date="2023-02-17T15:20:00Z">
        <w:r>
          <w:rPr>
            <w:color w:val="000000"/>
            <w:sz w:val="28"/>
            <w:szCs w:val="28"/>
          </w:rPr>
          <w:t>Lưu ý lùi đầu dòng và định dạng văn bản ko để lại nhiều khoảng trănngs thừa</w:t>
        </w:r>
      </w:ins>
    </w:p>
    <w:p w14:paraId="1406B0B5" w14:textId="49369FED" w:rsidR="003D659D" w:rsidRPr="003D659D" w:rsidRDefault="003D659D" w:rsidP="003D659D">
      <w:pPr>
        <w:pStyle w:val="Heading2"/>
      </w:pPr>
      <w:bookmarkStart w:id="4" w:name="_Toc127225383"/>
      <w:bookmarkEnd w:id="2"/>
      <w:r w:rsidRPr="003D659D">
        <w:t>1.2</w:t>
      </w:r>
      <w:r>
        <w:t xml:space="preserve">. </w:t>
      </w:r>
      <w:r w:rsidRPr="003D659D">
        <w:t>Nội dung kiến thức học tập, kỹ năng cần đạt được</w:t>
      </w:r>
      <w:bookmarkEnd w:id="4"/>
    </w:p>
    <w:p w14:paraId="638BFDB1" w14:textId="786C9090" w:rsidR="00205AC1" w:rsidRDefault="003D659D" w:rsidP="003D659D">
      <w:pPr>
        <w:pStyle w:val="NormalWeb"/>
        <w:numPr>
          <w:ilvl w:val="0"/>
          <w:numId w:val="12"/>
        </w:numPr>
        <w:rPr>
          <w:color w:val="000000"/>
          <w:sz w:val="28"/>
          <w:szCs w:val="28"/>
        </w:rPr>
      </w:pPr>
      <w:r w:rsidRPr="003D659D">
        <w:rPr>
          <w:color w:val="000000"/>
          <w:sz w:val="28"/>
          <w:szCs w:val="28"/>
        </w:rPr>
        <w:t>Kiến thức cơ bản về ngôn ngữ lập trình Java, Java Swing</w:t>
      </w:r>
      <w:r w:rsidR="00697884">
        <w:rPr>
          <w:color w:val="000000"/>
          <w:sz w:val="28"/>
          <w:szCs w:val="28"/>
        </w:rPr>
        <w:t>.</w:t>
      </w:r>
    </w:p>
    <w:p w14:paraId="44FA2D54" w14:textId="1BB135E0" w:rsidR="00205AC1" w:rsidRDefault="003D659D" w:rsidP="003D659D">
      <w:pPr>
        <w:pStyle w:val="NormalWeb"/>
        <w:numPr>
          <w:ilvl w:val="0"/>
          <w:numId w:val="12"/>
        </w:numPr>
        <w:rPr>
          <w:color w:val="000000"/>
          <w:sz w:val="28"/>
          <w:szCs w:val="28"/>
        </w:rPr>
      </w:pPr>
      <w:r w:rsidRPr="00205AC1">
        <w:rPr>
          <w:color w:val="000000"/>
          <w:sz w:val="28"/>
          <w:szCs w:val="28"/>
        </w:rPr>
        <w:t xml:space="preserve">Kiến thức cơ bản về thao tác cơ sở dữ liệu </w:t>
      </w:r>
      <w:commentRangeStart w:id="5"/>
      <w:r w:rsidRPr="00FA50C1">
        <w:rPr>
          <w:b/>
          <w:bCs/>
          <w:color w:val="000000"/>
          <w:sz w:val="28"/>
          <w:szCs w:val="28"/>
          <w:rPrChange w:id="6" w:author="Vũ Thị Dương" w:date="2023-02-17T15:21:00Z">
            <w:rPr>
              <w:color w:val="000000"/>
              <w:sz w:val="28"/>
              <w:szCs w:val="28"/>
            </w:rPr>
          </w:rPrChange>
        </w:rPr>
        <w:t>MySQL</w:t>
      </w:r>
      <w:commentRangeEnd w:id="5"/>
      <w:r w:rsidR="00FA50C1">
        <w:rPr>
          <w:rStyle w:val="CommentReference"/>
          <w:rFonts w:asciiTheme="minorHAnsi" w:eastAsiaTheme="minorHAnsi" w:hAnsiTheme="minorHAnsi" w:cstheme="minorBidi"/>
          <w:kern w:val="2"/>
          <w14:ligatures w14:val="standardContextual"/>
        </w:rPr>
        <w:commentReference w:id="5"/>
      </w:r>
      <w:r w:rsidR="00697884">
        <w:rPr>
          <w:color w:val="000000"/>
          <w:sz w:val="28"/>
          <w:szCs w:val="28"/>
        </w:rPr>
        <w:t>.</w:t>
      </w:r>
    </w:p>
    <w:p w14:paraId="1D94D9B2" w14:textId="191026E7" w:rsidR="00205AC1" w:rsidRDefault="003D659D" w:rsidP="003D659D">
      <w:pPr>
        <w:pStyle w:val="NormalWeb"/>
        <w:numPr>
          <w:ilvl w:val="0"/>
          <w:numId w:val="12"/>
        </w:numPr>
        <w:rPr>
          <w:color w:val="000000"/>
          <w:sz w:val="28"/>
          <w:szCs w:val="28"/>
        </w:rPr>
      </w:pPr>
      <w:r w:rsidRPr="00205AC1">
        <w:rPr>
          <w:color w:val="000000"/>
          <w:sz w:val="28"/>
          <w:szCs w:val="28"/>
        </w:rPr>
        <w:t>Kiến thức, kỹ năng đặc tả phần mềm, công nghệ phần mềm</w:t>
      </w:r>
      <w:r w:rsidR="00697884">
        <w:rPr>
          <w:color w:val="000000"/>
          <w:sz w:val="28"/>
          <w:szCs w:val="28"/>
        </w:rPr>
        <w:t>.</w:t>
      </w:r>
    </w:p>
    <w:p w14:paraId="58F95CE2" w14:textId="37DFA029" w:rsidR="00205AC1" w:rsidRDefault="003D659D" w:rsidP="003D659D">
      <w:pPr>
        <w:pStyle w:val="NormalWeb"/>
        <w:numPr>
          <w:ilvl w:val="0"/>
          <w:numId w:val="12"/>
        </w:numPr>
        <w:rPr>
          <w:color w:val="000000"/>
          <w:sz w:val="28"/>
          <w:szCs w:val="28"/>
        </w:rPr>
      </w:pPr>
      <w:r w:rsidRPr="00205AC1">
        <w:rPr>
          <w:color w:val="000000"/>
          <w:sz w:val="28"/>
          <w:szCs w:val="28"/>
        </w:rPr>
        <w:t>Kỹ năng làm việc nhóm</w:t>
      </w:r>
      <w:r w:rsidR="00697884">
        <w:rPr>
          <w:color w:val="000000"/>
          <w:sz w:val="28"/>
          <w:szCs w:val="28"/>
        </w:rPr>
        <w:t>.</w:t>
      </w:r>
    </w:p>
    <w:p w14:paraId="33E703F7" w14:textId="77777777" w:rsidR="00205AC1" w:rsidRPr="00205AC1" w:rsidRDefault="00205AC1" w:rsidP="00205AC1">
      <w:pPr>
        <w:pStyle w:val="NormalWeb"/>
        <w:ind w:left="720"/>
        <w:rPr>
          <w:color w:val="000000"/>
          <w:sz w:val="28"/>
          <w:szCs w:val="28"/>
        </w:rPr>
      </w:pPr>
    </w:p>
    <w:p w14:paraId="052AC433" w14:textId="4FA232B2" w:rsidR="003D659D" w:rsidRPr="003D659D" w:rsidRDefault="003D659D" w:rsidP="003D659D">
      <w:pPr>
        <w:pStyle w:val="Heading2"/>
      </w:pPr>
      <w:bookmarkStart w:id="7" w:name="_Toc127225384"/>
      <w:r w:rsidRPr="003D659D">
        <w:t>1.</w:t>
      </w:r>
      <w:r>
        <w:t xml:space="preserve">3. </w:t>
      </w:r>
      <w:r w:rsidRPr="003D659D">
        <w:t>Yêu cầu sản phẩm nghiên cứu</w:t>
      </w:r>
      <w:bookmarkEnd w:id="7"/>
    </w:p>
    <w:p w14:paraId="54B57AEB" w14:textId="4C5646A4" w:rsidR="003D659D" w:rsidRPr="003D659D" w:rsidRDefault="003D659D" w:rsidP="00205AC1">
      <w:pPr>
        <w:pStyle w:val="NormalWeb"/>
        <w:numPr>
          <w:ilvl w:val="0"/>
          <w:numId w:val="14"/>
        </w:numPr>
        <w:rPr>
          <w:color w:val="000000"/>
          <w:sz w:val="28"/>
          <w:szCs w:val="28"/>
        </w:rPr>
      </w:pPr>
      <w:r w:rsidRPr="003D659D">
        <w:rPr>
          <w:color w:val="000000"/>
          <w:sz w:val="28"/>
          <w:szCs w:val="28"/>
        </w:rPr>
        <w:t>Tiết kiệm thời gian, công sức.</w:t>
      </w:r>
    </w:p>
    <w:p w14:paraId="51397185" w14:textId="089B9697" w:rsidR="003D659D" w:rsidRPr="003D659D" w:rsidRDefault="003D659D" w:rsidP="00205AC1">
      <w:pPr>
        <w:pStyle w:val="NormalWeb"/>
        <w:numPr>
          <w:ilvl w:val="0"/>
          <w:numId w:val="14"/>
        </w:numPr>
        <w:rPr>
          <w:color w:val="000000"/>
          <w:sz w:val="28"/>
          <w:szCs w:val="28"/>
        </w:rPr>
      </w:pPr>
      <w:r w:rsidRPr="003D659D">
        <w:rPr>
          <w:color w:val="000000"/>
          <w:sz w:val="28"/>
          <w:szCs w:val="28"/>
        </w:rPr>
        <w:t>Lưu trữ thông tin an toàn.</w:t>
      </w:r>
    </w:p>
    <w:p w14:paraId="23C4E797" w14:textId="53ECC48B" w:rsidR="003D659D" w:rsidRPr="003D659D" w:rsidRDefault="003D659D" w:rsidP="00205AC1">
      <w:pPr>
        <w:pStyle w:val="NormalWeb"/>
        <w:numPr>
          <w:ilvl w:val="0"/>
          <w:numId w:val="14"/>
        </w:numPr>
        <w:rPr>
          <w:color w:val="000000"/>
          <w:sz w:val="28"/>
          <w:szCs w:val="28"/>
        </w:rPr>
      </w:pPr>
      <w:r w:rsidRPr="003D659D">
        <w:rPr>
          <w:color w:val="000000"/>
          <w:sz w:val="28"/>
          <w:szCs w:val="28"/>
        </w:rPr>
        <w:t>Dễ dàng quản lý, cập nhật thông tin.</w:t>
      </w:r>
    </w:p>
    <w:p w14:paraId="53F55163" w14:textId="2BACA14B" w:rsidR="003D659D" w:rsidRDefault="003D659D" w:rsidP="00205AC1">
      <w:pPr>
        <w:pStyle w:val="NormalWeb"/>
        <w:numPr>
          <w:ilvl w:val="0"/>
          <w:numId w:val="14"/>
        </w:numPr>
        <w:rPr>
          <w:color w:val="000000"/>
          <w:sz w:val="28"/>
          <w:szCs w:val="28"/>
        </w:rPr>
      </w:pPr>
      <w:r w:rsidRPr="003D659D">
        <w:rPr>
          <w:color w:val="000000"/>
          <w:sz w:val="28"/>
          <w:szCs w:val="28"/>
        </w:rPr>
        <w:t>Thuận tiện cho các nghiệp vụ đặc thù của công việc quản lý</w:t>
      </w:r>
      <w:r w:rsidR="00205AC1">
        <w:rPr>
          <w:color w:val="000000"/>
          <w:sz w:val="28"/>
          <w:szCs w:val="28"/>
        </w:rPr>
        <w:t xml:space="preserve"> bài tập các môn học</w:t>
      </w:r>
      <w:r w:rsidRPr="003D659D">
        <w:rPr>
          <w:color w:val="000000"/>
          <w:sz w:val="28"/>
          <w:szCs w:val="28"/>
        </w:rPr>
        <w:t>.</w:t>
      </w:r>
    </w:p>
    <w:p w14:paraId="4DFC750D" w14:textId="77777777" w:rsidR="00697884" w:rsidRDefault="00697884" w:rsidP="003D659D">
      <w:pPr>
        <w:pStyle w:val="Heading2"/>
      </w:pPr>
    </w:p>
    <w:p w14:paraId="5D586120" w14:textId="43AC8F26" w:rsidR="003D659D" w:rsidRPr="003D659D" w:rsidRDefault="003D659D" w:rsidP="003D659D">
      <w:pPr>
        <w:pStyle w:val="Heading2"/>
      </w:pPr>
      <w:bookmarkStart w:id="8" w:name="_Toc127225385"/>
      <w:r w:rsidRPr="003D659D">
        <w:lastRenderedPageBreak/>
        <w:t>1.5</w:t>
      </w:r>
      <w:r>
        <w:t xml:space="preserve">. </w:t>
      </w:r>
      <w:r w:rsidRPr="003D659D">
        <w:t>Các công cụ hỗ trợ xây dựng phần mềm</w:t>
      </w:r>
      <w:bookmarkEnd w:id="8"/>
    </w:p>
    <w:p w14:paraId="2292F606" w14:textId="77777777" w:rsidR="003D659D" w:rsidRPr="003D659D" w:rsidRDefault="003D659D" w:rsidP="003D659D">
      <w:pPr>
        <w:pStyle w:val="NormalWeb"/>
        <w:rPr>
          <w:color w:val="000000"/>
          <w:sz w:val="28"/>
          <w:szCs w:val="28"/>
        </w:rPr>
      </w:pPr>
      <w:r w:rsidRPr="003D659D">
        <w:rPr>
          <w:color w:val="000000"/>
          <w:sz w:val="28"/>
          <w:szCs w:val="28"/>
        </w:rPr>
        <w:t>•</w:t>
      </w:r>
      <w:r w:rsidRPr="003D659D">
        <w:rPr>
          <w:color w:val="000000"/>
          <w:sz w:val="28"/>
          <w:szCs w:val="28"/>
        </w:rPr>
        <w:tab/>
      </w:r>
      <w:commentRangeStart w:id="9"/>
      <w:r w:rsidRPr="003D659D">
        <w:rPr>
          <w:color w:val="000000"/>
          <w:sz w:val="28"/>
          <w:szCs w:val="28"/>
        </w:rPr>
        <w:t>UML Star</w:t>
      </w:r>
    </w:p>
    <w:p w14:paraId="7AF4FF25" w14:textId="0D79DB6C" w:rsidR="003D659D" w:rsidRPr="003D659D" w:rsidRDefault="003D659D" w:rsidP="003D659D">
      <w:pPr>
        <w:pStyle w:val="NormalWeb"/>
        <w:rPr>
          <w:color w:val="000000"/>
          <w:sz w:val="28"/>
          <w:szCs w:val="28"/>
        </w:rPr>
      </w:pPr>
      <w:r w:rsidRPr="003D659D">
        <w:rPr>
          <w:color w:val="000000"/>
          <w:sz w:val="28"/>
          <w:szCs w:val="28"/>
        </w:rPr>
        <w:t>•</w:t>
      </w:r>
      <w:r w:rsidRPr="003D659D">
        <w:rPr>
          <w:color w:val="000000"/>
          <w:sz w:val="28"/>
          <w:szCs w:val="28"/>
        </w:rPr>
        <w:tab/>
        <w:t>IntelliJ Idea, Eclipse IDE,</w:t>
      </w:r>
      <w:r w:rsidR="00697884">
        <w:rPr>
          <w:color w:val="000000"/>
          <w:sz w:val="28"/>
          <w:szCs w:val="28"/>
        </w:rPr>
        <w:t xml:space="preserve"> </w:t>
      </w:r>
      <w:r w:rsidRPr="003D659D">
        <w:rPr>
          <w:color w:val="000000"/>
          <w:sz w:val="28"/>
          <w:szCs w:val="28"/>
        </w:rPr>
        <w:t>…</w:t>
      </w:r>
    </w:p>
    <w:p w14:paraId="23ED2CC6" w14:textId="18B47A63" w:rsidR="003D659D" w:rsidRDefault="003D659D" w:rsidP="003D659D">
      <w:pPr>
        <w:pStyle w:val="NormalWeb"/>
        <w:rPr>
          <w:color w:val="000000"/>
          <w:sz w:val="28"/>
          <w:szCs w:val="28"/>
        </w:rPr>
      </w:pPr>
      <w:r w:rsidRPr="003D659D">
        <w:rPr>
          <w:color w:val="000000"/>
          <w:sz w:val="28"/>
          <w:szCs w:val="28"/>
        </w:rPr>
        <w:t>•</w:t>
      </w:r>
      <w:r w:rsidRPr="003D659D">
        <w:rPr>
          <w:color w:val="000000"/>
          <w:sz w:val="28"/>
          <w:szCs w:val="28"/>
        </w:rPr>
        <w:tab/>
        <w:t>MySQL</w:t>
      </w:r>
      <w:commentRangeEnd w:id="9"/>
      <w:r w:rsidR="00FA50C1">
        <w:rPr>
          <w:rStyle w:val="CommentReference"/>
          <w:rFonts w:asciiTheme="minorHAnsi" w:eastAsiaTheme="minorHAnsi" w:hAnsiTheme="minorHAnsi" w:cstheme="minorBidi"/>
          <w:kern w:val="2"/>
          <w14:ligatures w14:val="standardContextual"/>
        </w:rPr>
        <w:commentReference w:id="9"/>
      </w:r>
    </w:p>
    <w:p w14:paraId="5EC7EE05" w14:textId="77777777" w:rsidR="00205AC1" w:rsidRPr="003D659D" w:rsidRDefault="00205AC1" w:rsidP="003D659D">
      <w:pPr>
        <w:pStyle w:val="NormalWeb"/>
        <w:rPr>
          <w:color w:val="000000"/>
          <w:sz w:val="28"/>
          <w:szCs w:val="28"/>
        </w:rPr>
      </w:pPr>
    </w:p>
    <w:p w14:paraId="5CDB64FF" w14:textId="16E382DF" w:rsidR="003D659D" w:rsidRPr="003D659D" w:rsidRDefault="003D659D" w:rsidP="003D659D">
      <w:pPr>
        <w:pStyle w:val="Heading2"/>
      </w:pPr>
      <w:bookmarkStart w:id="10" w:name="_Toc127225386"/>
      <w:r w:rsidRPr="003D659D">
        <w:t>1.6</w:t>
      </w:r>
      <w:r>
        <w:t xml:space="preserve">. </w:t>
      </w:r>
      <w:r w:rsidRPr="003D659D">
        <w:t>Kết quả đạt được</w:t>
      </w:r>
      <w:bookmarkEnd w:id="10"/>
    </w:p>
    <w:p w14:paraId="1758FA7E" w14:textId="0A325BA0" w:rsidR="00345E68" w:rsidRPr="00D05750" w:rsidRDefault="003D659D" w:rsidP="00697884">
      <w:pPr>
        <w:pStyle w:val="NormalWeb"/>
        <w:spacing w:before="0" w:beforeAutospacing="0" w:after="160" w:afterAutospacing="0"/>
        <w:jc w:val="both"/>
        <w:rPr>
          <w:sz w:val="28"/>
          <w:szCs w:val="28"/>
        </w:rPr>
      </w:pPr>
      <w:r w:rsidRPr="00D05750">
        <w:rPr>
          <w:sz w:val="28"/>
          <w:szCs w:val="28"/>
        </w:rPr>
        <w:t>Xây dựng được phần mềm quản lý</w:t>
      </w:r>
      <w:r w:rsidR="00697884" w:rsidRPr="00D05750">
        <w:rPr>
          <w:sz w:val="28"/>
          <w:szCs w:val="28"/>
        </w:rPr>
        <w:t xml:space="preserve"> bài tập lớn các môn học</w:t>
      </w:r>
      <w:r w:rsidRPr="00D05750">
        <w:rPr>
          <w:sz w:val="28"/>
          <w:szCs w:val="28"/>
        </w:rPr>
        <w:t xml:space="preserve"> bằng ngôn ngữ lập trình Java. Phần mềm mang đầy đủ các chức năng phục vụ cho công việc quản lý</w:t>
      </w:r>
      <w:r w:rsidR="00697884" w:rsidRPr="00D05750">
        <w:rPr>
          <w:sz w:val="28"/>
          <w:szCs w:val="28"/>
        </w:rPr>
        <w:t xml:space="preserve"> bài tập lớn</w:t>
      </w:r>
      <w:r w:rsidRPr="00D05750">
        <w:rPr>
          <w:sz w:val="28"/>
          <w:szCs w:val="28"/>
        </w:rPr>
        <w:t xml:space="preserve">, </w:t>
      </w:r>
      <w:r w:rsidR="00697884" w:rsidRPr="00D05750">
        <w:rPr>
          <w:sz w:val="28"/>
          <w:szCs w:val="28"/>
        </w:rPr>
        <w:t>chấm và nhập điểm</w:t>
      </w:r>
      <w:r w:rsidRPr="00D05750">
        <w:rPr>
          <w:sz w:val="28"/>
          <w:szCs w:val="28"/>
        </w:rPr>
        <w:t>. Hỗ trợ hiệu quả cho những người tham gia vào</w:t>
      </w:r>
      <w:r w:rsidR="00697884" w:rsidRPr="00D05750">
        <w:rPr>
          <w:sz w:val="28"/>
          <w:szCs w:val="28"/>
        </w:rPr>
        <w:t xml:space="preserve"> quản lý và chấm điểm</w:t>
      </w:r>
      <w:r w:rsidRPr="00D05750">
        <w:rPr>
          <w:color w:val="000000"/>
          <w:sz w:val="28"/>
          <w:szCs w:val="28"/>
        </w:rPr>
        <w:t>.</w:t>
      </w:r>
    </w:p>
    <w:p w14:paraId="68174B6F" w14:textId="60B5C1FB" w:rsidR="002F00BB" w:rsidRPr="002F00BB" w:rsidRDefault="00697884" w:rsidP="0069788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219461E" w14:textId="0672BD56" w:rsidR="002F00BB" w:rsidRPr="002F00BB" w:rsidRDefault="002F00BB" w:rsidP="00345E68">
      <w:pPr>
        <w:pStyle w:val="Heading1"/>
        <w:rPr>
          <w:sz w:val="24"/>
          <w:szCs w:val="24"/>
        </w:rPr>
      </w:pPr>
      <w:bookmarkStart w:id="11" w:name="_Toc127225387"/>
      <w:r w:rsidRPr="002F00BB">
        <w:lastRenderedPageBreak/>
        <w:t>PHẦN 2: KẾT QUẢ NGHIÊN CỨU</w:t>
      </w:r>
      <w:bookmarkEnd w:id="11"/>
    </w:p>
    <w:p w14:paraId="61F0F5CF" w14:textId="56CDF9ED" w:rsidR="002F00BB" w:rsidRDefault="00345E68" w:rsidP="00345E68">
      <w:pPr>
        <w:pStyle w:val="Heading2"/>
      </w:pPr>
      <w:bookmarkStart w:id="12" w:name="_Toc127225388"/>
      <w:r w:rsidRPr="00345E68">
        <w:t xml:space="preserve">2.1. </w:t>
      </w:r>
      <w:r w:rsidR="002F00BB" w:rsidRPr="00345E68">
        <w:t>Giới thiệu</w:t>
      </w:r>
      <w:bookmarkEnd w:id="12"/>
    </w:p>
    <w:p w14:paraId="3AE51D9F" w14:textId="77777777" w:rsidR="003F67B6" w:rsidRPr="00D05750" w:rsidRDefault="003F67B6" w:rsidP="00D05750">
      <w:pPr>
        <w:jc w:val="both"/>
        <w:rPr>
          <w:rFonts w:ascii="Times New Roman" w:hAnsi="Times New Roman" w:cs="Times New Roman"/>
          <w:sz w:val="28"/>
          <w:szCs w:val="28"/>
        </w:rPr>
      </w:pPr>
      <w:r w:rsidRPr="00D05750">
        <w:rPr>
          <w:rFonts w:ascii="Times New Roman" w:hAnsi="Times New Roman" w:cs="Times New Roman"/>
          <w:sz w:val="28"/>
          <w:szCs w:val="28"/>
        </w:rPr>
        <w:t xml:space="preserve">Một phần mềm có thể đưa đến tay người sử dụng cần phải trải qua các bước: </w:t>
      </w:r>
    </w:p>
    <w:p w14:paraId="02AE2273" w14:textId="50DE26E1" w:rsidR="003F67B6" w:rsidRPr="00D05750" w:rsidRDefault="003F67B6" w:rsidP="00D05750">
      <w:pPr>
        <w:pStyle w:val="ListParagraph"/>
        <w:numPr>
          <w:ilvl w:val="0"/>
          <w:numId w:val="16"/>
        </w:numPr>
        <w:jc w:val="both"/>
        <w:rPr>
          <w:rFonts w:ascii="Times New Roman" w:hAnsi="Times New Roman" w:cs="Times New Roman"/>
          <w:sz w:val="28"/>
          <w:szCs w:val="28"/>
        </w:rPr>
      </w:pPr>
      <w:r w:rsidRPr="00D05750">
        <w:rPr>
          <w:rFonts w:ascii="Times New Roman" w:hAnsi="Times New Roman" w:cs="Times New Roman"/>
          <w:sz w:val="28"/>
          <w:szCs w:val="28"/>
        </w:rPr>
        <w:t>Phát hiện yêu cầu: là quy trình thu thập những thông tin về hệ thống được đề xuất và hệ thống đang tồn tại để xác định yêu cầu hệ thống và yêu cầu của người sử dụng</w:t>
      </w:r>
      <w:r w:rsidR="00D05750" w:rsidRPr="00D05750">
        <w:rPr>
          <w:rFonts w:ascii="Times New Roman" w:hAnsi="Times New Roman" w:cs="Times New Roman"/>
          <w:sz w:val="28"/>
          <w:szCs w:val="28"/>
        </w:rPr>
        <w:t>.</w:t>
      </w:r>
    </w:p>
    <w:p w14:paraId="6D6C4667" w14:textId="28735134" w:rsidR="003F67B6" w:rsidRPr="00D05750" w:rsidRDefault="003F67B6" w:rsidP="00D05750">
      <w:pPr>
        <w:pStyle w:val="ListParagraph"/>
        <w:numPr>
          <w:ilvl w:val="0"/>
          <w:numId w:val="16"/>
        </w:numPr>
        <w:jc w:val="both"/>
        <w:rPr>
          <w:rFonts w:ascii="Times New Roman" w:hAnsi="Times New Roman" w:cs="Times New Roman"/>
          <w:sz w:val="28"/>
          <w:szCs w:val="28"/>
        </w:rPr>
      </w:pPr>
      <w:r w:rsidRPr="00D05750">
        <w:rPr>
          <w:rFonts w:ascii="Times New Roman" w:hAnsi="Times New Roman" w:cs="Times New Roman"/>
          <w:sz w:val="28"/>
          <w:szCs w:val="28"/>
        </w:rPr>
        <w:t>Khảo sát sơ bộ: xác định nhóm người dùng, viết báo cáo tổng hợp</w:t>
      </w:r>
      <w:r w:rsidR="00D05750" w:rsidRPr="00D05750">
        <w:rPr>
          <w:rFonts w:ascii="Times New Roman" w:hAnsi="Times New Roman" w:cs="Times New Roman"/>
          <w:sz w:val="28"/>
          <w:szCs w:val="28"/>
        </w:rPr>
        <w:t>.</w:t>
      </w:r>
    </w:p>
    <w:p w14:paraId="6DD5D933" w14:textId="3A365BD1" w:rsidR="003F67B6" w:rsidRPr="00D05750" w:rsidRDefault="003F67B6" w:rsidP="00D05750">
      <w:pPr>
        <w:pStyle w:val="ListParagraph"/>
        <w:numPr>
          <w:ilvl w:val="0"/>
          <w:numId w:val="16"/>
        </w:numPr>
        <w:jc w:val="both"/>
        <w:rPr>
          <w:rFonts w:ascii="Times New Roman" w:hAnsi="Times New Roman" w:cs="Times New Roman"/>
          <w:sz w:val="28"/>
          <w:szCs w:val="28"/>
        </w:rPr>
      </w:pPr>
      <w:r w:rsidRPr="00D05750">
        <w:rPr>
          <w:rFonts w:ascii="Times New Roman" w:hAnsi="Times New Roman" w:cs="Times New Roman"/>
          <w:sz w:val="28"/>
          <w:szCs w:val="28"/>
        </w:rPr>
        <w:t>Khảo sát chi tiết: tìm hiểu về hoạt động, các yêu cầu chức năng của hệ thống</w:t>
      </w:r>
      <w:r w:rsidR="00D05750" w:rsidRPr="00D05750">
        <w:rPr>
          <w:rFonts w:ascii="Times New Roman" w:hAnsi="Times New Roman" w:cs="Times New Roman"/>
          <w:sz w:val="28"/>
          <w:szCs w:val="28"/>
        </w:rPr>
        <w:t>.</w:t>
      </w:r>
    </w:p>
    <w:p w14:paraId="3FFA6D24" w14:textId="5DB186D1" w:rsidR="003F67B6" w:rsidRPr="00D05750" w:rsidRDefault="003F67B6" w:rsidP="00D05750">
      <w:pPr>
        <w:pStyle w:val="ListParagraph"/>
        <w:numPr>
          <w:ilvl w:val="0"/>
          <w:numId w:val="16"/>
        </w:numPr>
        <w:jc w:val="both"/>
        <w:rPr>
          <w:rFonts w:ascii="Times New Roman" w:hAnsi="Times New Roman" w:cs="Times New Roman"/>
          <w:sz w:val="28"/>
          <w:szCs w:val="28"/>
        </w:rPr>
      </w:pPr>
      <w:r w:rsidRPr="00D05750">
        <w:rPr>
          <w:rFonts w:ascii="Times New Roman" w:hAnsi="Times New Roman" w:cs="Times New Roman"/>
          <w:sz w:val="28"/>
          <w:szCs w:val="28"/>
        </w:rPr>
        <w:t>Phương pháp xây dựng phần mềm: quá trình tạo ra chi tiết của phần mềm thông qua sự kết hợp của viết mã, xác minh, kiểm thử đơn vị, kiểm thử tích hợp, gỡ lỗi</w:t>
      </w:r>
      <w:r w:rsidR="00D05750" w:rsidRPr="00D05750">
        <w:rPr>
          <w:rFonts w:ascii="Times New Roman" w:hAnsi="Times New Roman" w:cs="Times New Roman"/>
          <w:sz w:val="28"/>
          <w:szCs w:val="28"/>
        </w:rPr>
        <w:t>.</w:t>
      </w:r>
    </w:p>
    <w:p w14:paraId="0539E269" w14:textId="7A62042D" w:rsidR="003F67B6" w:rsidRPr="00D05750" w:rsidRDefault="003F67B6" w:rsidP="00D05750">
      <w:pPr>
        <w:pStyle w:val="ListParagraph"/>
        <w:numPr>
          <w:ilvl w:val="0"/>
          <w:numId w:val="16"/>
        </w:numPr>
        <w:jc w:val="both"/>
        <w:rPr>
          <w:rFonts w:ascii="Times New Roman" w:hAnsi="Times New Roman" w:cs="Times New Roman"/>
          <w:sz w:val="28"/>
          <w:szCs w:val="28"/>
        </w:rPr>
      </w:pPr>
      <w:r w:rsidRPr="00D05750">
        <w:rPr>
          <w:rFonts w:ascii="Times New Roman" w:hAnsi="Times New Roman" w:cs="Times New Roman"/>
          <w:sz w:val="28"/>
          <w:szCs w:val="28"/>
        </w:rPr>
        <w:t>Mô hình hóa dữ liệu: Biểu đồ thực thể liên kết mức logic (mô tả yêu cầu dữ liệu, biểu đồ thực thể liên kết, quy tắc nghiệp vụ), mô hình hóa dữ liệu mức vật lý</w:t>
      </w:r>
      <w:r w:rsidR="00D05750" w:rsidRPr="00D05750">
        <w:rPr>
          <w:rFonts w:ascii="Times New Roman" w:hAnsi="Times New Roman" w:cs="Times New Roman"/>
          <w:sz w:val="28"/>
          <w:szCs w:val="28"/>
        </w:rPr>
        <w:t>.</w:t>
      </w:r>
    </w:p>
    <w:p w14:paraId="18AF91F1" w14:textId="16795958" w:rsidR="003F67B6" w:rsidRPr="00D05750" w:rsidRDefault="003F67B6" w:rsidP="00D05750">
      <w:pPr>
        <w:pStyle w:val="ListParagraph"/>
        <w:numPr>
          <w:ilvl w:val="0"/>
          <w:numId w:val="16"/>
        </w:numPr>
        <w:jc w:val="both"/>
        <w:rPr>
          <w:rFonts w:ascii="Times New Roman" w:hAnsi="Times New Roman" w:cs="Times New Roman"/>
          <w:sz w:val="28"/>
          <w:szCs w:val="28"/>
        </w:rPr>
      </w:pPr>
      <w:r w:rsidRPr="00D05750">
        <w:rPr>
          <w:rFonts w:ascii="Times New Roman" w:hAnsi="Times New Roman" w:cs="Times New Roman"/>
          <w:sz w:val="28"/>
          <w:szCs w:val="28"/>
        </w:rPr>
        <w:t>Mô hình hóa chức năng: biểu đồ use case, mô tả chi tiết các use case</w:t>
      </w:r>
      <w:r w:rsidR="00D05750" w:rsidRPr="00D05750">
        <w:rPr>
          <w:rFonts w:ascii="Times New Roman" w:hAnsi="Times New Roman" w:cs="Times New Roman"/>
          <w:sz w:val="28"/>
          <w:szCs w:val="28"/>
        </w:rPr>
        <w:t>.</w:t>
      </w:r>
    </w:p>
    <w:p w14:paraId="227E7C15" w14:textId="79A63344" w:rsidR="003F67B6" w:rsidRPr="00D05750" w:rsidRDefault="003F67B6" w:rsidP="00D05750">
      <w:pPr>
        <w:pStyle w:val="ListParagraph"/>
        <w:numPr>
          <w:ilvl w:val="0"/>
          <w:numId w:val="16"/>
        </w:numPr>
        <w:jc w:val="both"/>
        <w:rPr>
          <w:rFonts w:ascii="Times New Roman" w:hAnsi="Times New Roman" w:cs="Times New Roman"/>
          <w:sz w:val="28"/>
          <w:szCs w:val="28"/>
        </w:rPr>
      </w:pPr>
      <w:r w:rsidRPr="00D05750">
        <w:rPr>
          <w:rFonts w:ascii="Times New Roman" w:hAnsi="Times New Roman" w:cs="Times New Roman"/>
          <w:sz w:val="28"/>
          <w:szCs w:val="28"/>
        </w:rPr>
        <w:t>Thiết kế cơ sở dữ liệu: phân tích, thiết kế logic, thiết kế vật lý</w:t>
      </w:r>
      <w:r w:rsidR="00D05750" w:rsidRPr="00D05750">
        <w:rPr>
          <w:rFonts w:ascii="Times New Roman" w:hAnsi="Times New Roman" w:cs="Times New Roman"/>
          <w:sz w:val="28"/>
          <w:szCs w:val="28"/>
        </w:rPr>
        <w:t>.</w:t>
      </w:r>
    </w:p>
    <w:p w14:paraId="696AE793" w14:textId="77777777" w:rsidR="003F67B6" w:rsidRPr="00D05750" w:rsidRDefault="003F67B6" w:rsidP="00D05750">
      <w:pPr>
        <w:jc w:val="both"/>
        <w:rPr>
          <w:rFonts w:ascii="Times New Roman" w:hAnsi="Times New Roman" w:cs="Times New Roman"/>
          <w:sz w:val="28"/>
          <w:szCs w:val="28"/>
        </w:rPr>
      </w:pPr>
      <w:r w:rsidRPr="00D05750">
        <w:rPr>
          <w:rFonts w:ascii="Times New Roman" w:hAnsi="Times New Roman" w:cs="Times New Roman"/>
          <w:sz w:val="28"/>
          <w:szCs w:val="28"/>
        </w:rPr>
        <w:t>Để có thể làm hài lòng người dùng và thuận tiện trong việc xử lý yêu cầu của bài toán nhóm quyết định sử dụng mô hình chế thử(làm bản mẫu). Mô hình này bắt đầu bằng việc thu thập yêu cầu phần mềm, người phát triển và khách hàng gặp nhau và xác định các mục tiêu tổng thể của phần mềm, xác định các yêu cầu đã biết, sau đó đến việc “thiết kế nhanh”. Thiết kế nhanh tập trung vào viêc biểu diễn các khía cạnh của phần mềm thấy được đối với người dùng. Thiết kế nhanh dẫn tới việc xây dựng bản mẫu. bản mẫu được khác hàng dùng đánh giá và được dùng để làm mịn dần các yêu cầu đối với phần mềm cần phát triển. Tiến trình lặp đi lặp lại cho tới khi bản mẫu thỏa mãn nhu cầu khác hàng, đồng thời cũng giúp cho người phát triển hiểu được kỹ hơn. Từ mô hình trên nhóm đã và đang áp dụng vào bài tập lớn cụ thể các bước sau:</w:t>
      </w:r>
    </w:p>
    <w:p w14:paraId="4542EA36" w14:textId="0571C25B" w:rsidR="003F67B6" w:rsidRPr="00D05750" w:rsidRDefault="003F67B6" w:rsidP="00D05750">
      <w:pPr>
        <w:jc w:val="both"/>
        <w:rPr>
          <w:rFonts w:ascii="Times New Roman" w:hAnsi="Times New Roman" w:cs="Times New Roman"/>
          <w:sz w:val="28"/>
          <w:szCs w:val="28"/>
        </w:rPr>
      </w:pPr>
      <w:r w:rsidRPr="00D05750">
        <w:rPr>
          <w:rFonts w:ascii="Times New Roman" w:hAnsi="Times New Roman" w:cs="Times New Roman"/>
          <w:sz w:val="28"/>
          <w:szCs w:val="28"/>
        </w:rPr>
        <w:t xml:space="preserve">B1: </w:t>
      </w:r>
      <w:r w:rsidR="00D05750">
        <w:rPr>
          <w:rFonts w:ascii="Times New Roman" w:hAnsi="Times New Roman" w:cs="Times New Roman"/>
          <w:sz w:val="28"/>
          <w:szCs w:val="28"/>
        </w:rPr>
        <w:t>L</w:t>
      </w:r>
      <w:r w:rsidRPr="00D05750">
        <w:rPr>
          <w:rFonts w:ascii="Times New Roman" w:hAnsi="Times New Roman" w:cs="Times New Roman"/>
          <w:sz w:val="28"/>
          <w:szCs w:val="28"/>
        </w:rPr>
        <w:t>ấy ý kiến từ khác hàng (giáo viên bộ môn lập trình java)</w:t>
      </w:r>
    </w:p>
    <w:p w14:paraId="33200477" w14:textId="5C32F2C0" w:rsidR="003F67B6" w:rsidRPr="00D05750" w:rsidRDefault="003F67B6" w:rsidP="00D05750">
      <w:pPr>
        <w:jc w:val="both"/>
        <w:rPr>
          <w:rFonts w:ascii="Times New Roman" w:hAnsi="Times New Roman" w:cs="Times New Roman"/>
          <w:sz w:val="28"/>
          <w:szCs w:val="28"/>
        </w:rPr>
      </w:pPr>
      <w:r w:rsidRPr="00D05750">
        <w:rPr>
          <w:rFonts w:ascii="Times New Roman" w:hAnsi="Times New Roman" w:cs="Times New Roman"/>
          <w:sz w:val="28"/>
          <w:szCs w:val="28"/>
        </w:rPr>
        <w:t xml:space="preserve">B2: </w:t>
      </w:r>
      <w:r w:rsidR="00D05750">
        <w:rPr>
          <w:rFonts w:ascii="Times New Roman" w:hAnsi="Times New Roman" w:cs="Times New Roman"/>
          <w:sz w:val="28"/>
          <w:szCs w:val="28"/>
        </w:rPr>
        <w:t>T</w:t>
      </w:r>
      <w:r w:rsidRPr="00D05750">
        <w:rPr>
          <w:rFonts w:ascii="Times New Roman" w:hAnsi="Times New Roman" w:cs="Times New Roman"/>
          <w:sz w:val="28"/>
          <w:szCs w:val="28"/>
        </w:rPr>
        <w:t>ạo bản mẫu</w:t>
      </w:r>
    </w:p>
    <w:p w14:paraId="6E5823D1" w14:textId="39B3876B" w:rsidR="003F67B6" w:rsidRPr="00D05750" w:rsidRDefault="003F67B6" w:rsidP="00D05750">
      <w:pPr>
        <w:jc w:val="both"/>
        <w:rPr>
          <w:rFonts w:ascii="Times New Roman" w:hAnsi="Times New Roman" w:cs="Times New Roman"/>
          <w:sz w:val="28"/>
          <w:szCs w:val="28"/>
        </w:rPr>
      </w:pPr>
      <w:r w:rsidRPr="00D05750">
        <w:rPr>
          <w:rFonts w:ascii="Times New Roman" w:hAnsi="Times New Roman" w:cs="Times New Roman"/>
          <w:sz w:val="28"/>
          <w:szCs w:val="28"/>
        </w:rPr>
        <w:t xml:space="preserve">B3: </w:t>
      </w:r>
      <w:r w:rsidR="00D05750">
        <w:rPr>
          <w:rFonts w:ascii="Times New Roman" w:hAnsi="Times New Roman" w:cs="Times New Roman"/>
          <w:sz w:val="28"/>
          <w:szCs w:val="28"/>
        </w:rPr>
        <w:t>G</w:t>
      </w:r>
      <w:r w:rsidRPr="00D05750">
        <w:rPr>
          <w:rFonts w:ascii="Times New Roman" w:hAnsi="Times New Roman" w:cs="Times New Roman"/>
          <w:sz w:val="28"/>
          <w:szCs w:val="28"/>
        </w:rPr>
        <w:t>ửi bản mẫu đến khách hàng</w:t>
      </w:r>
    </w:p>
    <w:p w14:paraId="4662F9EB" w14:textId="4FFA6EFA" w:rsidR="003F67B6" w:rsidRPr="00D05750" w:rsidRDefault="003F67B6" w:rsidP="00D05750">
      <w:pPr>
        <w:jc w:val="both"/>
        <w:rPr>
          <w:rFonts w:ascii="Times New Roman" w:hAnsi="Times New Roman" w:cs="Times New Roman"/>
          <w:sz w:val="28"/>
          <w:szCs w:val="28"/>
        </w:rPr>
      </w:pPr>
      <w:r w:rsidRPr="00D05750">
        <w:rPr>
          <w:rFonts w:ascii="Times New Roman" w:hAnsi="Times New Roman" w:cs="Times New Roman"/>
          <w:sz w:val="28"/>
          <w:szCs w:val="28"/>
        </w:rPr>
        <w:t xml:space="preserve">B4: </w:t>
      </w:r>
      <w:r w:rsidR="00D05750">
        <w:rPr>
          <w:rFonts w:ascii="Times New Roman" w:hAnsi="Times New Roman" w:cs="Times New Roman"/>
          <w:sz w:val="28"/>
          <w:szCs w:val="28"/>
        </w:rPr>
        <w:t>L</w:t>
      </w:r>
      <w:r w:rsidRPr="00D05750">
        <w:rPr>
          <w:rFonts w:ascii="Times New Roman" w:hAnsi="Times New Roman" w:cs="Times New Roman"/>
          <w:sz w:val="28"/>
          <w:szCs w:val="28"/>
        </w:rPr>
        <w:t>ặp lại từ bước 1. Nếu tại bước 1 khách hàng đã hài lòng về sản phầm thì kết thúc dự án</w:t>
      </w:r>
    </w:p>
    <w:p w14:paraId="5E1A82E9" w14:textId="179D936C" w:rsidR="003F67B6" w:rsidRPr="00D05750" w:rsidRDefault="003F67B6" w:rsidP="00D05750">
      <w:pPr>
        <w:jc w:val="both"/>
        <w:rPr>
          <w:rFonts w:ascii="Times New Roman" w:hAnsi="Times New Roman" w:cs="Times New Roman"/>
          <w:sz w:val="28"/>
          <w:szCs w:val="28"/>
        </w:rPr>
      </w:pPr>
      <w:r w:rsidRPr="00D05750">
        <w:rPr>
          <w:rFonts w:ascii="Times New Roman" w:hAnsi="Times New Roman" w:cs="Times New Roman"/>
          <w:sz w:val="28"/>
          <w:szCs w:val="28"/>
        </w:rPr>
        <w:lastRenderedPageBreak/>
        <w:t xml:space="preserve">Phần mềm quản lý </w:t>
      </w:r>
      <w:r w:rsidR="00D05750">
        <w:rPr>
          <w:rFonts w:ascii="Times New Roman" w:hAnsi="Times New Roman" w:cs="Times New Roman"/>
          <w:sz w:val="28"/>
          <w:szCs w:val="28"/>
        </w:rPr>
        <w:t>bài tập lớn các môn học khoa Công nghệ thông tin</w:t>
      </w:r>
      <w:r w:rsidRPr="00D05750">
        <w:rPr>
          <w:rFonts w:ascii="Times New Roman" w:hAnsi="Times New Roman" w:cs="Times New Roman"/>
          <w:sz w:val="28"/>
          <w:szCs w:val="28"/>
        </w:rPr>
        <w:t xml:space="preserve"> được xây dựng bằng ngôn ngữ java và sử dụng công cụ </w:t>
      </w:r>
      <w:commentRangeStart w:id="13"/>
      <w:r w:rsidRPr="00D05750">
        <w:rPr>
          <w:rFonts w:ascii="Times New Roman" w:hAnsi="Times New Roman" w:cs="Times New Roman"/>
          <w:sz w:val="28"/>
          <w:szCs w:val="28"/>
        </w:rPr>
        <w:t>MySQL</w:t>
      </w:r>
      <w:commentRangeEnd w:id="13"/>
      <w:r w:rsidR="00FA50C1">
        <w:rPr>
          <w:rStyle w:val="CommentReference"/>
        </w:rPr>
        <w:commentReference w:id="13"/>
      </w:r>
      <w:r w:rsidRPr="00D05750">
        <w:rPr>
          <w:rFonts w:ascii="Times New Roman" w:hAnsi="Times New Roman" w:cs="Times New Roman"/>
          <w:sz w:val="28"/>
          <w:szCs w:val="28"/>
        </w:rPr>
        <w:t>, NetBeans</w:t>
      </w:r>
      <w:r w:rsidR="00D05750">
        <w:rPr>
          <w:rFonts w:ascii="Times New Roman" w:hAnsi="Times New Roman" w:cs="Times New Roman"/>
          <w:sz w:val="28"/>
          <w:szCs w:val="28"/>
        </w:rPr>
        <w:t>.</w:t>
      </w:r>
    </w:p>
    <w:p w14:paraId="3A1D1CFB" w14:textId="132D625D" w:rsidR="003F67B6" w:rsidRPr="00D05750" w:rsidRDefault="003F67B6" w:rsidP="00D05750">
      <w:pPr>
        <w:jc w:val="both"/>
        <w:rPr>
          <w:rFonts w:ascii="Times New Roman" w:hAnsi="Times New Roman" w:cs="Times New Roman"/>
          <w:sz w:val="28"/>
          <w:szCs w:val="28"/>
        </w:rPr>
      </w:pPr>
      <w:r w:rsidRPr="00D05750">
        <w:rPr>
          <w:rFonts w:ascii="Times New Roman" w:hAnsi="Times New Roman" w:cs="Times New Roman"/>
          <w:sz w:val="28"/>
          <w:szCs w:val="28"/>
        </w:rPr>
        <w:t>NetBeans IDE là một công cụ hỗ trợ lập trình viết mã code miễn phí được cho là tốt nhất hiện nay, được sử dụng chủ yếu cho các lập trình viên phát triển Java tuy nhiên phần mềm có dung lượng khá là nặng dành cho các máy cấu hình có RAM, CPU tương đối cao để vận hành. NetBeans IDE là môi trường phát triển tích hợp và cực kỳ cần thiết cho các lập trình viên, công cụ này có thể hoạt động tốt với rất nhiều nền tảng hệ điều hành khác nhau như Linux, Windows, MacOS, ... là một mã nguồn mở cung cấp các tính năng cần thiết nhất nhằm tạo ra các ứng dụng web, thiết bị di động, desktop</w:t>
      </w:r>
      <w:r w:rsidR="00D05750">
        <w:rPr>
          <w:rFonts w:ascii="Times New Roman" w:hAnsi="Times New Roman" w:cs="Times New Roman"/>
          <w:sz w:val="28"/>
          <w:szCs w:val="28"/>
        </w:rPr>
        <w:t>.</w:t>
      </w:r>
    </w:p>
    <w:p w14:paraId="500CD9AA" w14:textId="66653EFA" w:rsidR="008D5B13" w:rsidRDefault="003F67B6" w:rsidP="008D5B13">
      <w:pPr>
        <w:jc w:val="both"/>
        <w:rPr>
          <w:rFonts w:ascii="Times New Roman" w:hAnsi="Times New Roman" w:cs="Times New Roman"/>
          <w:sz w:val="28"/>
          <w:szCs w:val="28"/>
        </w:rPr>
      </w:pPr>
      <w:commentRangeStart w:id="14"/>
      <w:r w:rsidRPr="00D05750">
        <w:rPr>
          <w:rFonts w:ascii="Times New Roman" w:hAnsi="Times New Roman" w:cs="Times New Roman"/>
          <w:sz w:val="28"/>
          <w:szCs w:val="28"/>
        </w:rPr>
        <w:t xml:space="preserve">MySQL </w:t>
      </w:r>
      <w:commentRangeEnd w:id="14"/>
      <w:r w:rsidR="00FA50C1">
        <w:rPr>
          <w:rStyle w:val="CommentReference"/>
        </w:rPr>
        <w:commentReference w:id="14"/>
      </w:r>
      <w:r w:rsidRPr="00D05750">
        <w:rPr>
          <w:rFonts w:ascii="Times New Roman" w:hAnsi="Times New Roman" w:cs="Times New Roman"/>
          <w:sz w:val="28"/>
          <w:szCs w:val="28"/>
        </w:rPr>
        <w:t>là một sự lựa chọn thông dụng nhất dành cho các ứng dụng web, ứng dụng xử lý giao dịch trực tuyến và website thương mại điện tử. MySQL được tích hợp đầy đủ các tiện ích, dễ sử dụng, lại thêm khả năng giao dịch an toàn, chi phí thấp, ... nên được xem là  cơ sở dữ liệu mã nguồn mở phổ biến nhất trên thế giới. MySQL là một công cụ có tốc độ cao cùng với tính ổn định tốt. Công cụ này dễ sử dụng, lại còn hoạt động được ở nhiều hệ điều hành. Ngoài ra, tính bảo mật của MySQL rất mạnh, có thể sử dụng được ở trên nhiều ứng dụng.</w:t>
      </w:r>
    </w:p>
    <w:p w14:paraId="552DDB01" w14:textId="77777777" w:rsidR="008D5B13" w:rsidRPr="008D5B13" w:rsidRDefault="008D5B13" w:rsidP="008D5B13">
      <w:pPr>
        <w:jc w:val="both"/>
        <w:rPr>
          <w:rFonts w:ascii="Times New Roman" w:hAnsi="Times New Roman" w:cs="Times New Roman"/>
          <w:sz w:val="28"/>
          <w:szCs w:val="28"/>
        </w:rPr>
      </w:pPr>
    </w:p>
    <w:p w14:paraId="10DD5E39" w14:textId="3DA3CD6E" w:rsidR="002F00BB" w:rsidRPr="002F00BB" w:rsidRDefault="00345E68" w:rsidP="00345E68">
      <w:pPr>
        <w:pStyle w:val="Heading2"/>
        <w:rPr>
          <w:sz w:val="36"/>
          <w:szCs w:val="36"/>
        </w:rPr>
      </w:pPr>
      <w:bookmarkStart w:id="15" w:name="_Toc127225389"/>
      <w:r>
        <w:t xml:space="preserve">2.2. </w:t>
      </w:r>
      <w:r w:rsidR="002F00BB" w:rsidRPr="002F00BB">
        <w:t>Khảo sát hệ thống</w:t>
      </w:r>
      <w:bookmarkEnd w:id="15"/>
    </w:p>
    <w:p w14:paraId="17746B74" w14:textId="60D3637F" w:rsidR="002F00BB" w:rsidRDefault="00345E68" w:rsidP="00345E68">
      <w:pPr>
        <w:pStyle w:val="Heading2"/>
      </w:pPr>
      <w:bookmarkStart w:id="16" w:name="_Toc127225390"/>
      <w:r w:rsidRPr="00345E68">
        <w:t xml:space="preserve">2.2.1. </w:t>
      </w:r>
      <w:r w:rsidR="002F00BB" w:rsidRPr="00345E68">
        <w:t>Khảo sát sơ bộ</w:t>
      </w:r>
      <w:bookmarkEnd w:id="16"/>
    </w:p>
    <w:p w14:paraId="543DCAD6" w14:textId="1769A8AE" w:rsidR="005578CC" w:rsidRPr="00417837" w:rsidRDefault="005578CC" w:rsidP="005578CC">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Cấu trúc tổ chức của Trường Đại học Công Nghiệp Hà Nội</w:t>
      </w:r>
    </w:p>
    <w:p w14:paraId="619B6448" w14:textId="77777777" w:rsidR="005578CC" w:rsidRPr="004963DC" w:rsidRDefault="005578CC" w:rsidP="005578CC">
      <w:pPr>
        <w:spacing w:after="120" w:line="360" w:lineRule="auto"/>
        <w:ind w:left="720"/>
        <w:jc w:val="both"/>
        <w:rPr>
          <w:rFonts w:ascii="Times New Roman" w:hAnsi="Times New Roman" w:cs="Times New Roman"/>
          <w:bCs/>
          <w:sz w:val="28"/>
          <w:szCs w:val="28"/>
        </w:rPr>
      </w:pPr>
      <w:r w:rsidRPr="004963DC">
        <w:rPr>
          <w:rFonts w:ascii="Times New Roman" w:hAnsi="Times New Roman" w:cs="Times New Roman"/>
          <w:bCs/>
          <w:sz w:val="28"/>
          <w:szCs w:val="28"/>
        </w:rPr>
        <w:t xml:space="preserve">Trường Đại học Công nghiệp Hà Nội (tiếng Anh: Hanoi University of Industry, viết tắt: HaUI) là một trường đại học công lập, đa cấp, đa ngành nghề, định hướng ứng dụng và thực hành trực thuộc Bộ Công thương. Trường được nâng cấp lên đại học năm 2005 trên cơ sở Trường Cao đẳng Công nghiệp Hà Nội. Tiền thân của trường là hai trường do thực dân Pháp thành lập là Trường Chuyên nghiệp Hà Nội năm 1898, và Trường Chuyên nghiệp Hải Phòng năm 1913. </w:t>
      </w:r>
    </w:p>
    <w:p w14:paraId="2163179E" w14:textId="77777777" w:rsidR="005578CC" w:rsidRPr="004963DC" w:rsidRDefault="005578CC" w:rsidP="005578CC">
      <w:pPr>
        <w:spacing w:after="120" w:line="360" w:lineRule="auto"/>
        <w:ind w:left="720"/>
        <w:jc w:val="both"/>
        <w:rPr>
          <w:rFonts w:ascii="Times New Roman" w:hAnsi="Times New Roman" w:cs="Times New Roman"/>
          <w:bCs/>
          <w:sz w:val="28"/>
          <w:szCs w:val="28"/>
        </w:rPr>
      </w:pPr>
      <w:r w:rsidRPr="004963DC">
        <w:rPr>
          <w:rFonts w:ascii="Times New Roman" w:hAnsi="Times New Roman" w:cs="Times New Roman"/>
          <w:bCs/>
          <w:sz w:val="28"/>
          <w:szCs w:val="28"/>
        </w:rPr>
        <w:lastRenderedPageBreak/>
        <w:t>Trường hiện có hơn 1800 cán bộ, giáo viên, nhân viên, trong đó có 1451 giảng viên cơ hữu và hợp đồng dài hạn, trong đó trên 80% trình độ trên Đại học.</w:t>
      </w:r>
    </w:p>
    <w:p w14:paraId="7BC7C7D2" w14:textId="77777777" w:rsidR="00FA50C1" w:rsidRDefault="005578CC" w:rsidP="005578CC">
      <w:pPr>
        <w:spacing w:after="120" w:line="360" w:lineRule="auto"/>
        <w:ind w:left="720"/>
        <w:jc w:val="both"/>
        <w:rPr>
          <w:ins w:id="17" w:author="Vũ Thị Dương" w:date="2023-02-17T15:22:00Z"/>
          <w:rFonts w:ascii="Times New Roman" w:hAnsi="Times New Roman" w:cs="Times New Roman"/>
          <w:bCs/>
          <w:sz w:val="28"/>
          <w:szCs w:val="28"/>
        </w:rPr>
      </w:pPr>
      <w:r w:rsidRPr="004963DC">
        <w:rPr>
          <w:rFonts w:ascii="Times New Roman" w:hAnsi="Times New Roman" w:cs="Times New Roman"/>
          <w:bCs/>
          <w:sz w:val="28"/>
          <w:szCs w:val="28"/>
        </w:rPr>
        <w:t>Hiện nay, Nhà trường có 2 cơ sở đào tạo ở Hà Nội và 1 cơ sở đào tạo ở Hà Nam với tổng diện tích gần 50 ha.</w:t>
      </w:r>
    </w:p>
    <w:p w14:paraId="718DCCBB" w14:textId="680F4184" w:rsidR="005578CC" w:rsidRDefault="00FA50C1" w:rsidP="005578CC">
      <w:pPr>
        <w:spacing w:after="120" w:line="360" w:lineRule="auto"/>
        <w:ind w:left="720"/>
        <w:jc w:val="both"/>
        <w:rPr>
          <w:rFonts w:ascii="Times New Roman" w:hAnsi="Times New Roman" w:cs="Times New Roman"/>
          <w:bCs/>
          <w:sz w:val="28"/>
          <w:szCs w:val="28"/>
        </w:rPr>
      </w:pPr>
      <w:ins w:id="18" w:author="Vũ Thị Dương" w:date="2023-02-17T15:22:00Z">
        <w:r>
          <w:rPr>
            <w:rFonts w:ascii="Times New Roman" w:hAnsi="Times New Roman" w:cs="Times New Roman"/>
            <w:bCs/>
            <w:sz w:val="28"/>
            <w:szCs w:val="28"/>
          </w:rPr>
          <w:t xml:space="preserve"> Ok</w:t>
        </w:r>
      </w:ins>
    </w:p>
    <w:p w14:paraId="67F414F2" w14:textId="77777777" w:rsidR="005578CC" w:rsidRDefault="005578CC" w:rsidP="005578CC">
      <w:pPr>
        <w:pStyle w:val="ListParagraph"/>
        <w:numPr>
          <w:ilvl w:val="0"/>
          <w:numId w:val="19"/>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Các vấn đề cần giải quyết từ bài toán</w:t>
      </w:r>
    </w:p>
    <w:p w14:paraId="19D4813A" w14:textId="49242F85" w:rsidR="005578CC" w:rsidRDefault="005578CC" w:rsidP="005578CC">
      <w:pPr>
        <w:pStyle w:val="ListParagraph"/>
        <w:numPr>
          <w:ilvl w:val="0"/>
          <w:numId w:val="18"/>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Quản lý thông tin về đề tài bài tập lớn.</w:t>
      </w:r>
    </w:p>
    <w:p w14:paraId="086E4479" w14:textId="267CAB21" w:rsidR="005578CC" w:rsidRDefault="005578CC" w:rsidP="005578CC">
      <w:pPr>
        <w:pStyle w:val="ListParagraph"/>
        <w:numPr>
          <w:ilvl w:val="0"/>
          <w:numId w:val="18"/>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Quản lý thông tin về các môn học.</w:t>
      </w:r>
    </w:p>
    <w:p w14:paraId="0945847E" w14:textId="6B895F66" w:rsidR="005578CC" w:rsidRDefault="005578CC" w:rsidP="005578CC">
      <w:pPr>
        <w:pStyle w:val="ListParagraph"/>
        <w:numPr>
          <w:ilvl w:val="0"/>
          <w:numId w:val="18"/>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Quản lý thông tin danh sách các nhóm.</w:t>
      </w:r>
    </w:p>
    <w:p w14:paraId="4AF88188" w14:textId="0D663114" w:rsidR="005578CC" w:rsidRDefault="005578CC" w:rsidP="005578CC">
      <w:pPr>
        <w:pStyle w:val="ListParagraph"/>
        <w:numPr>
          <w:ilvl w:val="0"/>
          <w:numId w:val="18"/>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Quản lý điểm.</w:t>
      </w:r>
    </w:p>
    <w:p w14:paraId="24757E65" w14:textId="6BB80582" w:rsidR="005578CC" w:rsidRDefault="005578CC" w:rsidP="005578CC">
      <w:pPr>
        <w:pStyle w:val="ListParagraph"/>
        <w:numPr>
          <w:ilvl w:val="0"/>
          <w:numId w:val="18"/>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Quản lý thông tin giáo viên.</w:t>
      </w:r>
    </w:p>
    <w:p w14:paraId="3A8E1B3E" w14:textId="632425D6" w:rsidR="005578CC" w:rsidRDefault="005578CC" w:rsidP="005578CC">
      <w:pPr>
        <w:pStyle w:val="ListParagraph"/>
        <w:numPr>
          <w:ilvl w:val="0"/>
          <w:numId w:val="18"/>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Tra cứu và thống kê</w:t>
      </w:r>
      <w:ins w:id="19" w:author="Vũ Thị Dương" w:date="2023-02-17T15:22:00Z">
        <w:r w:rsidR="00FA50C1">
          <w:rPr>
            <w:rFonts w:ascii="Times New Roman" w:hAnsi="Times New Roman" w:cs="Times New Roman"/>
            <w:bCs/>
            <w:sz w:val="28"/>
            <w:szCs w:val="28"/>
          </w:rPr>
          <w:t xml:space="preserve"> ghi thêm thống kê theo tiêu chí nào?</w:t>
        </w:r>
      </w:ins>
      <w:r>
        <w:rPr>
          <w:rFonts w:ascii="Times New Roman" w:hAnsi="Times New Roman" w:cs="Times New Roman"/>
          <w:bCs/>
          <w:sz w:val="28"/>
          <w:szCs w:val="28"/>
        </w:rPr>
        <w:t>.</w:t>
      </w:r>
    </w:p>
    <w:p w14:paraId="38CFDB72" w14:textId="26FFE250" w:rsidR="005578CC" w:rsidRPr="005578CC" w:rsidRDefault="005578CC" w:rsidP="005578CC">
      <w:pPr>
        <w:spacing w:afterLines="50" w:after="120" w:line="360" w:lineRule="auto"/>
        <w:jc w:val="both"/>
        <w:rPr>
          <w:rFonts w:ascii="Times New Roman" w:hAnsi="Times New Roman" w:cs="Times New Roman"/>
          <w:bCs/>
          <w:sz w:val="28"/>
          <w:szCs w:val="28"/>
        </w:rPr>
      </w:pPr>
      <w:r w:rsidRPr="005578CC">
        <w:rPr>
          <w:rFonts w:ascii="Times New Roman" w:hAnsi="Times New Roman" w:cs="Times New Roman"/>
          <w:bCs/>
          <w:sz w:val="28"/>
          <w:szCs w:val="28"/>
        </w:rPr>
        <w:t>Những thông tin quản lý được cập nhật chính xác, thay đổi thì những người có quyền lợi thì dễ dàng truy cập để theo dõi thông tin.</w:t>
      </w:r>
      <w:r>
        <w:rPr>
          <w:rFonts w:ascii="Times New Roman" w:hAnsi="Times New Roman" w:cs="Times New Roman"/>
          <w:bCs/>
          <w:sz w:val="28"/>
          <w:szCs w:val="28"/>
        </w:rPr>
        <w:t xml:space="preserve"> </w:t>
      </w:r>
      <w:r w:rsidRPr="005578CC">
        <w:rPr>
          <w:rFonts w:ascii="Times New Roman" w:hAnsi="Times New Roman" w:cs="Times New Roman"/>
          <w:bCs/>
          <w:sz w:val="28"/>
          <w:szCs w:val="28"/>
        </w:rPr>
        <w:t>Và hệ thống hoạt động một cách tự động.</w:t>
      </w:r>
    </w:p>
    <w:p w14:paraId="289CEF75" w14:textId="32D492F0" w:rsidR="00651AD5" w:rsidRDefault="005578CC" w:rsidP="00833371">
      <w:pPr>
        <w:spacing w:afterLines="50" w:after="120" w:line="360" w:lineRule="auto"/>
        <w:jc w:val="both"/>
        <w:rPr>
          <w:rFonts w:ascii="Times New Roman" w:hAnsi="Times New Roman" w:cs="Times New Roman"/>
          <w:bCs/>
          <w:sz w:val="28"/>
          <w:szCs w:val="28"/>
        </w:rPr>
      </w:pPr>
      <w:r w:rsidRPr="005578CC">
        <w:rPr>
          <w:rFonts w:ascii="Times New Roman" w:hAnsi="Times New Roman" w:cs="Times New Roman"/>
          <w:bCs/>
          <w:sz w:val="28"/>
          <w:szCs w:val="28"/>
        </w:rPr>
        <w:t>Việc nhập thông tin của hệ thống có thể liên kết với dữ liệu exel. Phần mềm đưa ra</w:t>
      </w:r>
      <w:r>
        <w:rPr>
          <w:rFonts w:ascii="Times New Roman" w:hAnsi="Times New Roman" w:cs="Times New Roman"/>
          <w:bCs/>
          <w:sz w:val="28"/>
          <w:szCs w:val="28"/>
        </w:rPr>
        <w:t xml:space="preserve"> thống kê và báo cáo </w:t>
      </w:r>
      <w:r w:rsidRPr="005578CC">
        <w:rPr>
          <w:rFonts w:ascii="Times New Roman" w:hAnsi="Times New Roman" w:cs="Times New Roman"/>
          <w:bCs/>
          <w:sz w:val="28"/>
          <w:szCs w:val="28"/>
        </w:rPr>
        <w:t xml:space="preserve">cho việc lưu trữ điểm theo từng </w:t>
      </w:r>
      <w:r>
        <w:rPr>
          <w:rFonts w:ascii="Times New Roman" w:hAnsi="Times New Roman" w:cs="Times New Roman"/>
          <w:bCs/>
          <w:sz w:val="28"/>
          <w:szCs w:val="28"/>
        </w:rPr>
        <w:t>môn học</w:t>
      </w:r>
      <w:r w:rsidRPr="005578CC">
        <w:rPr>
          <w:rFonts w:ascii="Times New Roman" w:hAnsi="Times New Roman" w:cs="Times New Roman"/>
          <w:bCs/>
          <w:sz w:val="28"/>
          <w:szCs w:val="28"/>
        </w:rPr>
        <w:t>.</w:t>
      </w:r>
    </w:p>
    <w:p w14:paraId="2015D4A9" w14:textId="03B52C6C" w:rsidR="00833371" w:rsidRDefault="00AD17DC" w:rsidP="00AD17DC">
      <w:pPr>
        <w:pStyle w:val="ListParagraph"/>
        <w:numPr>
          <w:ilvl w:val="0"/>
          <w:numId w:val="22"/>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Các biểu mẫu</w:t>
      </w:r>
    </w:p>
    <w:p w14:paraId="5875EC1F" w14:textId="03B8A9E7" w:rsidR="00AD17DC" w:rsidRDefault="00AD17DC" w:rsidP="00AD17DC">
      <w:pPr>
        <w:pStyle w:val="ListParagraph"/>
        <w:spacing w:afterLines="50" w:after="120" w:line="360" w:lineRule="auto"/>
        <w:jc w:val="center"/>
        <w:rPr>
          <w:rFonts w:ascii="Times New Roman" w:hAnsi="Times New Roman" w:cs="Times New Roman"/>
          <w:bCs/>
          <w:sz w:val="28"/>
          <w:szCs w:val="28"/>
        </w:rPr>
      </w:pPr>
      <w:r w:rsidRPr="00AD17DC">
        <w:rPr>
          <w:rFonts w:ascii="Times New Roman" w:hAnsi="Times New Roman" w:cs="Times New Roman"/>
          <w:bCs/>
          <w:noProof/>
          <w:sz w:val="28"/>
          <w:szCs w:val="28"/>
        </w:rPr>
        <w:lastRenderedPageBreak/>
        <w:drawing>
          <wp:inline distT="0" distB="0" distL="0" distR="0" wp14:anchorId="1A8A7234" wp14:editId="546F4714">
            <wp:extent cx="4921121" cy="3120390"/>
            <wp:effectExtent l="19050" t="19050" r="1333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1782" cy="3127150"/>
                    </a:xfrm>
                    <a:prstGeom prst="rect">
                      <a:avLst/>
                    </a:prstGeom>
                    <a:ln>
                      <a:solidFill>
                        <a:schemeClr val="tx1"/>
                      </a:solidFill>
                    </a:ln>
                  </pic:spPr>
                </pic:pic>
              </a:graphicData>
            </a:graphic>
          </wp:inline>
        </w:drawing>
      </w:r>
    </w:p>
    <w:p w14:paraId="5E5AC0E2" w14:textId="701BD53B" w:rsidR="00F33775" w:rsidRPr="00F33775" w:rsidRDefault="00F33775" w:rsidP="00F33775">
      <w:pPr>
        <w:pStyle w:val="Title"/>
      </w:pPr>
      <w:r w:rsidRPr="00F33775">
        <w:t>Hình 1: Phiếu học tập nhóm</w:t>
      </w:r>
      <w:r>
        <w:t xml:space="preserve"> (BM01)</w:t>
      </w:r>
      <w:r w:rsidRPr="00F33775">
        <w:t>.</w:t>
      </w:r>
    </w:p>
    <w:p w14:paraId="3579557E" w14:textId="3A8A7A00" w:rsidR="00AD17DC" w:rsidRDefault="00AD17DC" w:rsidP="00AD17DC">
      <w:pPr>
        <w:pStyle w:val="ListParagraph"/>
        <w:spacing w:afterLines="50" w:after="120" w:line="360" w:lineRule="auto"/>
        <w:jc w:val="center"/>
        <w:rPr>
          <w:rFonts w:ascii="Times New Roman" w:hAnsi="Times New Roman" w:cs="Times New Roman"/>
          <w:bCs/>
          <w:sz w:val="28"/>
          <w:szCs w:val="28"/>
        </w:rPr>
      </w:pPr>
      <w:r w:rsidRPr="00AD17DC">
        <w:rPr>
          <w:rFonts w:ascii="Times New Roman" w:hAnsi="Times New Roman" w:cs="Times New Roman"/>
          <w:bCs/>
          <w:noProof/>
          <w:sz w:val="28"/>
          <w:szCs w:val="28"/>
        </w:rPr>
        <w:drawing>
          <wp:inline distT="0" distB="0" distL="0" distR="0" wp14:anchorId="56F273B8" wp14:editId="6E749D78">
            <wp:extent cx="4903470" cy="3945421"/>
            <wp:effectExtent l="19050" t="19050" r="1143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258" cy="3954101"/>
                    </a:xfrm>
                    <a:prstGeom prst="rect">
                      <a:avLst/>
                    </a:prstGeom>
                    <a:ln>
                      <a:solidFill>
                        <a:schemeClr val="tx1"/>
                      </a:solidFill>
                    </a:ln>
                  </pic:spPr>
                </pic:pic>
              </a:graphicData>
            </a:graphic>
          </wp:inline>
        </w:drawing>
      </w:r>
    </w:p>
    <w:p w14:paraId="6D773654" w14:textId="2FADE6DD" w:rsidR="00F33775" w:rsidRDefault="00F33775" w:rsidP="00F33775">
      <w:pPr>
        <w:pStyle w:val="Title"/>
      </w:pPr>
      <w:r>
        <w:t>Hình 2: Kế hoạch thực hiện bài tập lớn (BM02).</w:t>
      </w:r>
    </w:p>
    <w:p w14:paraId="01EAA616" w14:textId="0D4C3AF5" w:rsidR="00AD17DC" w:rsidRDefault="00AD17DC" w:rsidP="00AD17DC">
      <w:pPr>
        <w:pStyle w:val="ListParagraph"/>
        <w:spacing w:afterLines="50" w:after="120" w:line="360" w:lineRule="auto"/>
        <w:jc w:val="center"/>
        <w:rPr>
          <w:rFonts w:ascii="Times New Roman" w:hAnsi="Times New Roman" w:cs="Times New Roman"/>
          <w:bCs/>
          <w:sz w:val="28"/>
          <w:szCs w:val="28"/>
        </w:rPr>
      </w:pPr>
      <w:r w:rsidRPr="00AD17DC">
        <w:rPr>
          <w:rFonts w:ascii="Times New Roman" w:hAnsi="Times New Roman" w:cs="Times New Roman"/>
          <w:bCs/>
          <w:noProof/>
          <w:sz w:val="28"/>
          <w:szCs w:val="28"/>
        </w:rPr>
        <w:lastRenderedPageBreak/>
        <w:drawing>
          <wp:inline distT="0" distB="0" distL="0" distR="0" wp14:anchorId="591E6AC9" wp14:editId="2DA64D50">
            <wp:extent cx="5051256" cy="3689985"/>
            <wp:effectExtent l="19050" t="19050" r="1651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3752" cy="3699114"/>
                    </a:xfrm>
                    <a:prstGeom prst="rect">
                      <a:avLst/>
                    </a:prstGeom>
                    <a:ln>
                      <a:solidFill>
                        <a:schemeClr val="tx1"/>
                      </a:solidFill>
                    </a:ln>
                  </pic:spPr>
                </pic:pic>
              </a:graphicData>
            </a:graphic>
          </wp:inline>
        </w:drawing>
      </w:r>
    </w:p>
    <w:p w14:paraId="407E7224" w14:textId="431CC1FD" w:rsidR="00F33775" w:rsidRDefault="00F33775" w:rsidP="00F33775">
      <w:pPr>
        <w:pStyle w:val="Title"/>
      </w:pPr>
      <w:r>
        <w:t>Hình 3: Báo cáo học tập nhóm (BM04).</w:t>
      </w:r>
    </w:p>
    <w:p w14:paraId="20860B56" w14:textId="77777777" w:rsidR="00AD17DC" w:rsidRPr="00AD17DC" w:rsidRDefault="00AD17DC" w:rsidP="00AD17DC">
      <w:pPr>
        <w:pStyle w:val="ListParagraph"/>
        <w:spacing w:afterLines="50" w:after="120" w:line="360" w:lineRule="auto"/>
        <w:jc w:val="both"/>
        <w:rPr>
          <w:rFonts w:ascii="Times New Roman" w:hAnsi="Times New Roman" w:cs="Times New Roman"/>
          <w:bCs/>
          <w:sz w:val="28"/>
          <w:szCs w:val="28"/>
        </w:rPr>
      </w:pPr>
    </w:p>
    <w:p w14:paraId="53695727" w14:textId="6DE0EDF2" w:rsidR="00833371" w:rsidRDefault="00833371" w:rsidP="00833371">
      <w:pPr>
        <w:pStyle w:val="ListParagraph"/>
        <w:numPr>
          <w:ilvl w:val="0"/>
          <w:numId w:val="22"/>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Phiếu phỏng vấn</w:t>
      </w:r>
    </w:p>
    <w:tbl>
      <w:tblPr>
        <w:tblW w:w="9351" w:type="dxa"/>
        <w:tblCellMar>
          <w:left w:w="0" w:type="dxa"/>
          <w:right w:w="0" w:type="dxa"/>
        </w:tblCellMar>
        <w:tblLook w:val="0600" w:firstRow="0" w:lastRow="0" w:firstColumn="0" w:lastColumn="0" w:noHBand="1" w:noVBand="1"/>
      </w:tblPr>
      <w:tblGrid>
        <w:gridCol w:w="3325"/>
        <w:gridCol w:w="6026"/>
      </w:tblGrid>
      <w:tr w:rsidR="00833371" w:rsidRPr="00833371" w14:paraId="65D856DC" w14:textId="77777777" w:rsidTr="00F33775">
        <w:trPr>
          <w:trHeight w:val="355"/>
        </w:trPr>
        <w:tc>
          <w:tcPr>
            <w:tcW w:w="9351" w:type="dxa"/>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73AD9920" w14:textId="77777777" w:rsidR="00833371" w:rsidRPr="00833371" w:rsidRDefault="00833371" w:rsidP="004A6C98">
            <w:pPr>
              <w:jc w:val="center"/>
              <w:rPr>
                <w:rFonts w:ascii="Times New Roman" w:hAnsi="Times New Roman" w:cs="Times New Roman"/>
                <w:b/>
                <w:sz w:val="28"/>
                <w:szCs w:val="28"/>
              </w:rPr>
            </w:pPr>
            <w:r w:rsidRPr="00833371">
              <w:rPr>
                <w:rFonts w:ascii="Times New Roman" w:hAnsi="Times New Roman" w:cs="Times New Roman"/>
                <w:b/>
                <w:sz w:val="28"/>
                <w:szCs w:val="28"/>
              </w:rPr>
              <w:t>PHIẾU PHỎNG VẤN</w:t>
            </w:r>
          </w:p>
        </w:tc>
      </w:tr>
      <w:tr w:rsidR="00833371" w:rsidRPr="00833371" w14:paraId="43AFE88E" w14:textId="77777777" w:rsidTr="00F33775">
        <w:trPr>
          <w:trHeight w:val="355"/>
        </w:trPr>
        <w:tc>
          <w:tcPr>
            <w:tcW w:w="9351" w:type="dxa"/>
            <w:gridSpan w:val="2"/>
            <w:tcBorders>
              <w:top w:val="single" w:sz="4" w:space="0" w:color="auto"/>
              <w:left w:val="single" w:sz="8" w:space="0" w:color="000000"/>
              <w:bottom w:val="single" w:sz="8" w:space="0" w:color="000000"/>
              <w:right w:val="single" w:sz="8" w:space="0" w:color="000000"/>
            </w:tcBorders>
            <w:tcMar>
              <w:top w:w="15" w:type="dxa"/>
              <w:left w:w="108" w:type="dxa"/>
              <w:bottom w:w="0" w:type="dxa"/>
              <w:right w:w="108" w:type="dxa"/>
            </w:tcMar>
            <w:hideMark/>
          </w:tcPr>
          <w:p w14:paraId="3789280A" w14:textId="6E9DBF4E" w:rsidR="00833371" w:rsidRPr="00833371" w:rsidRDefault="00833371" w:rsidP="004A6C98">
            <w:pPr>
              <w:rPr>
                <w:rFonts w:ascii="Times New Roman" w:hAnsi="Times New Roman" w:cs="Times New Roman"/>
                <w:sz w:val="28"/>
                <w:szCs w:val="28"/>
              </w:rPr>
            </w:pPr>
            <w:r w:rsidRPr="00833371">
              <w:rPr>
                <w:rFonts w:ascii="Times New Roman" w:hAnsi="Times New Roman" w:cs="Times New Roman"/>
                <w:sz w:val="28"/>
                <w:szCs w:val="28"/>
              </w:rPr>
              <w:t xml:space="preserve">Dự án: Phần mềm Quản lý </w:t>
            </w:r>
            <w:r w:rsidR="007728B7">
              <w:rPr>
                <w:rFonts w:ascii="Times New Roman" w:hAnsi="Times New Roman" w:cs="Times New Roman"/>
                <w:sz w:val="28"/>
                <w:szCs w:val="28"/>
              </w:rPr>
              <w:t>bài tập lớn</w:t>
            </w:r>
            <w:r w:rsidRPr="00833371">
              <w:rPr>
                <w:rFonts w:ascii="Times New Roman" w:hAnsi="Times New Roman" w:cs="Times New Roman"/>
                <w:sz w:val="28"/>
                <w:szCs w:val="28"/>
              </w:rPr>
              <w:t xml:space="preserve"> Đại học Công nghiệp Hà Nội.</w:t>
            </w:r>
          </w:p>
          <w:p w14:paraId="23D1D39D" w14:textId="77777777" w:rsidR="00833371" w:rsidRPr="00833371" w:rsidRDefault="00833371" w:rsidP="004A6C98">
            <w:pPr>
              <w:rPr>
                <w:rFonts w:ascii="Times New Roman" w:hAnsi="Times New Roman" w:cs="Times New Roman"/>
                <w:sz w:val="28"/>
                <w:szCs w:val="28"/>
              </w:rPr>
            </w:pPr>
          </w:p>
        </w:tc>
      </w:tr>
      <w:tr w:rsidR="00833371" w:rsidRPr="00833371" w14:paraId="5062807D" w14:textId="77777777" w:rsidTr="00F33775">
        <w:trPr>
          <w:trHeight w:val="709"/>
        </w:trPr>
        <w:tc>
          <w:tcPr>
            <w:tcW w:w="33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E79641B" w14:textId="77777777" w:rsidR="00833371" w:rsidRPr="00833371" w:rsidRDefault="00833371" w:rsidP="004A6C98">
            <w:pPr>
              <w:ind w:firstLine="162"/>
              <w:rPr>
                <w:rFonts w:ascii="Times New Roman" w:hAnsi="Times New Roman" w:cs="Times New Roman"/>
                <w:sz w:val="28"/>
                <w:szCs w:val="28"/>
              </w:rPr>
            </w:pPr>
            <w:r w:rsidRPr="00833371">
              <w:rPr>
                <w:rFonts w:ascii="Times New Roman" w:hAnsi="Times New Roman" w:cs="Times New Roman"/>
                <w:sz w:val="28"/>
                <w:szCs w:val="28"/>
              </w:rPr>
              <w:t xml:space="preserve">Người được hỏi: </w:t>
            </w:r>
          </w:p>
          <w:p w14:paraId="22023574" w14:textId="4F6DE1AF" w:rsidR="00833371" w:rsidRPr="00833371" w:rsidRDefault="00833371" w:rsidP="004A6C98">
            <w:pPr>
              <w:ind w:firstLine="162"/>
              <w:rPr>
                <w:rFonts w:ascii="Times New Roman" w:hAnsi="Times New Roman" w:cs="Times New Roman"/>
                <w:sz w:val="28"/>
                <w:szCs w:val="28"/>
              </w:rPr>
            </w:pPr>
          </w:p>
        </w:tc>
        <w:tc>
          <w:tcPr>
            <w:tcW w:w="60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9C96E38" w14:textId="6CC9F5E1" w:rsidR="00833371" w:rsidRPr="00833371" w:rsidRDefault="00833371" w:rsidP="004A6C98">
            <w:pPr>
              <w:rPr>
                <w:rFonts w:ascii="Times New Roman" w:hAnsi="Times New Roman" w:cs="Times New Roman"/>
                <w:sz w:val="28"/>
                <w:szCs w:val="28"/>
              </w:rPr>
            </w:pPr>
            <w:r w:rsidRPr="00833371">
              <w:rPr>
                <w:rFonts w:ascii="Times New Roman" w:hAnsi="Times New Roman" w:cs="Times New Roman"/>
                <w:sz w:val="28"/>
                <w:szCs w:val="28"/>
              </w:rPr>
              <w:t xml:space="preserve">Người hỏi:  </w:t>
            </w:r>
          </w:p>
          <w:p w14:paraId="4F963455" w14:textId="34C10AD9" w:rsidR="00833371" w:rsidRPr="00833371" w:rsidRDefault="00833371" w:rsidP="004A6C98">
            <w:pPr>
              <w:rPr>
                <w:rFonts w:ascii="Times New Roman" w:hAnsi="Times New Roman" w:cs="Times New Roman"/>
                <w:sz w:val="28"/>
                <w:szCs w:val="28"/>
              </w:rPr>
            </w:pPr>
            <w:r w:rsidRPr="00833371">
              <w:rPr>
                <w:rFonts w:ascii="Times New Roman" w:hAnsi="Times New Roman" w:cs="Times New Roman"/>
                <w:sz w:val="28"/>
                <w:szCs w:val="28"/>
              </w:rPr>
              <w:t xml:space="preserve">Ngày: </w:t>
            </w:r>
          </w:p>
        </w:tc>
      </w:tr>
      <w:tr w:rsidR="00833371" w:rsidRPr="00833371" w14:paraId="1B9580F6" w14:textId="77777777" w:rsidTr="00F33775">
        <w:trPr>
          <w:trHeight w:val="355"/>
        </w:trPr>
        <w:tc>
          <w:tcPr>
            <w:tcW w:w="33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DE80C8E" w14:textId="77777777" w:rsidR="00833371" w:rsidRPr="00833371" w:rsidRDefault="00833371" w:rsidP="004A6C98">
            <w:pPr>
              <w:rPr>
                <w:rFonts w:ascii="Times New Roman" w:hAnsi="Times New Roman" w:cs="Times New Roman"/>
                <w:b/>
                <w:sz w:val="28"/>
                <w:szCs w:val="28"/>
              </w:rPr>
            </w:pPr>
            <w:r w:rsidRPr="00833371">
              <w:rPr>
                <w:rFonts w:ascii="Times New Roman" w:hAnsi="Times New Roman" w:cs="Times New Roman"/>
                <w:b/>
                <w:sz w:val="28"/>
                <w:szCs w:val="28"/>
              </w:rPr>
              <w:t>Câu hỏi</w:t>
            </w:r>
          </w:p>
        </w:tc>
        <w:tc>
          <w:tcPr>
            <w:tcW w:w="60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A3698EC" w14:textId="77777777" w:rsidR="00833371" w:rsidRPr="00833371" w:rsidRDefault="00833371" w:rsidP="004A6C98">
            <w:pPr>
              <w:rPr>
                <w:rFonts w:ascii="Times New Roman" w:hAnsi="Times New Roman" w:cs="Times New Roman"/>
                <w:b/>
                <w:sz w:val="28"/>
                <w:szCs w:val="28"/>
              </w:rPr>
            </w:pPr>
            <w:r w:rsidRPr="00833371">
              <w:rPr>
                <w:rFonts w:ascii="Times New Roman" w:hAnsi="Times New Roman" w:cs="Times New Roman"/>
                <w:b/>
                <w:sz w:val="28"/>
                <w:szCs w:val="28"/>
              </w:rPr>
              <w:t>Ghi chú</w:t>
            </w:r>
          </w:p>
        </w:tc>
      </w:tr>
      <w:tr w:rsidR="00833371" w:rsidRPr="00833371" w14:paraId="106A27EF" w14:textId="77777777" w:rsidTr="00F33775">
        <w:trPr>
          <w:trHeight w:val="2127"/>
        </w:trPr>
        <w:tc>
          <w:tcPr>
            <w:tcW w:w="33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1810E25" w14:textId="00A63FE7" w:rsidR="00833371" w:rsidRPr="00833371" w:rsidRDefault="00833371" w:rsidP="004A6C98">
            <w:pPr>
              <w:rPr>
                <w:rFonts w:ascii="Times New Roman" w:hAnsi="Times New Roman" w:cs="Times New Roman"/>
                <w:sz w:val="28"/>
                <w:szCs w:val="28"/>
              </w:rPr>
            </w:pPr>
            <w:r w:rsidRPr="00833371">
              <w:rPr>
                <w:rFonts w:ascii="Times New Roman" w:hAnsi="Times New Roman" w:cs="Times New Roman"/>
                <w:sz w:val="28"/>
                <w:szCs w:val="28"/>
              </w:rPr>
              <w:t xml:space="preserve">Câu 1: Hiện </w:t>
            </w:r>
            <w:r w:rsidR="007728B7">
              <w:rPr>
                <w:rFonts w:ascii="Times New Roman" w:hAnsi="Times New Roman" w:cs="Times New Roman"/>
                <w:sz w:val="28"/>
                <w:szCs w:val="28"/>
              </w:rPr>
              <w:t>trong khoa Công nghệ thông tin</w:t>
            </w:r>
            <w:r w:rsidRPr="00833371">
              <w:rPr>
                <w:rFonts w:ascii="Times New Roman" w:hAnsi="Times New Roman" w:cs="Times New Roman"/>
                <w:sz w:val="28"/>
                <w:szCs w:val="28"/>
              </w:rPr>
              <w:t xml:space="preserve"> đang có bao nhiêu</w:t>
            </w:r>
            <w:r w:rsidR="007728B7">
              <w:rPr>
                <w:rFonts w:ascii="Times New Roman" w:hAnsi="Times New Roman" w:cs="Times New Roman"/>
                <w:sz w:val="28"/>
                <w:szCs w:val="28"/>
              </w:rPr>
              <w:t xml:space="preserve"> môn học có bài tập lớn</w:t>
            </w:r>
            <w:r w:rsidRPr="00833371">
              <w:rPr>
                <w:rFonts w:ascii="Times New Roman" w:hAnsi="Times New Roman" w:cs="Times New Roman"/>
                <w:sz w:val="28"/>
                <w:szCs w:val="28"/>
              </w:rPr>
              <w:t>?</w:t>
            </w:r>
          </w:p>
          <w:p w14:paraId="5F0884CB" w14:textId="77777777" w:rsidR="00833371" w:rsidRPr="00833371" w:rsidRDefault="00833371" w:rsidP="004A6C98">
            <w:pPr>
              <w:pStyle w:val="ListParagraph"/>
              <w:ind w:left="252"/>
              <w:rPr>
                <w:rFonts w:ascii="Times New Roman" w:hAnsi="Times New Roman" w:cs="Times New Roman"/>
                <w:sz w:val="28"/>
                <w:szCs w:val="28"/>
              </w:rPr>
            </w:pPr>
          </w:p>
        </w:tc>
        <w:tc>
          <w:tcPr>
            <w:tcW w:w="60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4DB5A67" w14:textId="77777777" w:rsidR="00833371" w:rsidRPr="00833371" w:rsidRDefault="00833371" w:rsidP="004A6C98">
            <w:pPr>
              <w:tabs>
                <w:tab w:val="left" w:pos="860"/>
                <w:tab w:val="left" w:leader="dot" w:pos="4829"/>
              </w:tabs>
              <w:rPr>
                <w:rFonts w:ascii="Times New Roman" w:hAnsi="Times New Roman" w:cs="Times New Roman"/>
                <w:sz w:val="28"/>
                <w:szCs w:val="28"/>
              </w:rPr>
            </w:pPr>
            <w:r w:rsidRPr="00833371">
              <w:rPr>
                <w:rFonts w:ascii="Times New Roman" w:hAnsi="Times New Roman" w:cs="Times New Roman"/>
                <w:sz w:val="28"/>
                <w:szCs w:val="28"/>
              </w:rPr>
              <w:t>Trả lời:</w:t>
            </w:r>
            <w:r w:rsidRPr="00833371">
              <w:rPr>
                <w:rFonts w:ascii="Times New Roman" w:hAnsi="Times New Roman" w:cs="Times New Roman"/>
                <w:sz w:val="28"/>
                <w:szCs w:val="28"/>
              </w:rPr>
              <w:tab/>
            </w:r>
            <w:r w:rsidRPr="00833371">
              <w:rPr>
                <w:rFonts w:ascii="Times New Roman" w:hAnsi="Times New Roman" w:cs="Times New Roman"/>
                <w:sz w:val="28"/>
                <w:szCs w:val="28"/>
              </w:rPr>
              <w:tab/>
              <w:t xml:space="preserve"> </w:t>
            </w:r>
          </w:p>
          <w:p w14:paraId="4E280885" w14:textId="77777777" w:rsidR="00833371" w:rsidRPr="00833371" w:rsidRDefault="00833371" w:rsidP="004A6C98">
            <w:pPr>
              <w:tabs>
                <w:tab w:val="left" w:leader="dot" w:pos="10"/>
                <w:tab w:val="left" w:leader="dot" w:pos="4829"/>
              </w:tabs>
              <w:rPr>
                <w:rFonts w:ascii="Times New Roman" w:hAnsi="Times New Roman" w:cs="Times New Roman"/>
                <w:sz w:val="28"/>
                <w:szCs w:val="28"/>
              </w:rPr>
            </w:pPr>
            <w:r w:rsidRPr="00833371">
              <w:rPr>
                <w:rFonts w:ascii="Times New Roman" w:hAnsi="Times New Roman" w:cs="Times New Roman"/>
                <w:sz w:val="28"/>
                <w:szCs w:val="28"/>
              </w:rPr>
              <w:tab/>
            </w:r>
            <w:r w:rsidRPr="00833371">
              <w:rPr>
                <w:rFonts w:ascii="Times New Roman" w:hAnsi="Times New Roman" w:cs="Times New Roman"/>
                <w:sz w:val="28"/>
                <w:szCs w:val="28"/>
              </w:rPr>
              <w:tab/>
            </w:r>
          </w:p>
          <w:p w14:paraId="70DBADC1" w14:textId="77777777" w:rsidR="00833371" w:rsidRPr="00833371" w:rsidRDefault="00833371" w:rsidP="004A6C98">
            <w:pPr>
              <w:tabs>
                <w:tab w:val="left" w:pos="1144"/>
                <w:tab w:val="left" w:leader="dot" w:pos="4829"/>
              </w:tabs>
              <w:rPr>
                <w:rFonts w:ascii="Times New Roman" w:hAnsi="Times New Roman" w:cs="Times New Roman"/>
                <w:sz w:val="28"/>
                <w:szCs w:val="28"/>
              </w:rPr>
            </w:pPr>
            <w:r w:rsidRPr="00833371">
              <w:rPr>
                <w:rFonts w:ascii="Times New Roman" w:hAnsi="Times New Roman" w:cs="Times New Roman"/>
                <w:sz w:val="28"/>
                <w:szCs w:val="28"/>
              </w:rPr>
              <w:t>Quan sát:</w:t>
            </w:r>
            <w:r w:rsidRPr="00833371">
              <w:rPr>
                <w:rFonts w:ascii="Times New Roman" w:hAnsi="Times New Roman" w:cs="Times New Roman"/>
                <w:sz w:val="28"/>
                <w:szCs w:val="28"/>
              </w:rPr>
              <w:tab/>
            </w:r>
            <w:r w:rsidRPr="00833371">
              <w:rPr>
                <w:rFonts w:ascii="Times New Roman" w:hAnsi="Times New Roman" w:cs="Times New Roman"/>
                <w:sz w:val="28"/>
                <w:szCs w:val="28"/>
              </w:rPr>
              <w:tab/>
            </w:r>
          </w:p>
          <w:p w14:paraId="36A5C458" w14:textId="77777777" w:rsidR="00833371" w:rsidRPr="00833371" w:rsidRDefault="00833371" w:rsidP="004A6C98">
            <w:pPr>
              <w:tabs>
                <w:tab w:val="left" w:pos="10"/>
                <w:tab w:val="left" w:leader="dot" w:pos="4829"/>
              </w:tabs>
              <w:rPr>
                <w:rFonts w:ascii="Times New Roman" w:hAnsi="Times New Roman" w:cs="Times New Roman"/>
                <w:sz w:val="28"/>
                <w:szCs w:val="28"/>
              </w:rPr>
            </w:pPr>
            <w:r w:rsidRPr="00833371">
              <w:rPr>
                <w:rFonts w:ascii="Times New Roman" w:hAnsi="Times New Roman" w:cs="Times New Roman"/>
                <w:sz w:val="28"/>
                <w:szCs w:val="28"/>
              </w:rPr>
              <w:tab/>
            </w:r>
            <w:r w:rsidRPr="00833371">
              <w:rPr>
                <w:rFonts w:ascii="Times New Roman" w:hAnsi="Times New Roman" w:cs="Times New Roman"/>
                <w:sz w:val="28"/>
                <w:szCs w:val="28"/>
              </w:rPr>
              <w:tab/>
            </w:r>
          </w:p>
        </w:tc>
      </w:tr>
      <w:tr w:rsidR="00833371" w:rsidRPr="00833371" w14:paraId="6C58E2D6" w14:textId="77777777" w:rsidTr="00F33775">
        <w:trPr>
          <w:trHeight w:val="2127"/>
        </w:trPr>
        <w:tc>
          <w:tcPr>
            <w:tcW w:w="33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38AA5A2" w14:textId="114C9A5A" w:rsidR="00833371" w:rsidRPr="00833371" w:rsidRDefault="00833371" w:rsidP="004A6C98">
            <w:pPr>
              <w:rPr>
                <w:rFonts w:ascii="Times New Roman" w:hAnsi="Times New Roman" w:cs="Times New Roman"/>
                <w:sz w:val="28"/>
                <w:szCs w:val="28"/>
              </w:rPr>
            </w:pPr>
            <w:r w:rsidRPr="00833371">
              <w:rPr>
                <w:rFonts w:ascii="Times New Roman" w:hAnsi="Times New Roman" w:cs="Times New Roman"/>
                <w:sz w:val="28"/>
                <w:szCs w:val="28"/>
              </w:rPr>
              <w:lastRenderedPageBreak/>
              <w:t>Câu 2: Cách quản lí</w:t>
            </w:r>
            <w:r w:rsidR="007728B7">
              <w:rPr>
                <w:rFonts w:ascii="Times New Roman" w:hAnsi="Times New Roman" w:cs="Times New Roman"/>
                <w:sz w:val="28"/>
                <w:szCs w:val="28"/>
              </w:rPr>
              <w:t xml:space="preserve"> bài tập lớn các môn học trong khoa nhwu thế nào</w:t>
            </w:r>
            <w:r w:rsidRPr="00833371">
              <w:rPr>
                <w:rFonts w:ascii="Times New Roman" w:hAnsi="Times New Roman" w:cs="Times New Roman"/>
                <w:sz w:val="28"/>
                <w:szCs w:val="28"/>
              </w:rPr>
              <w:t>?</w:t>
            </w:r>
          </w:p>
          <w:p w14:paraId="09011F55" w14:textId="77777777" w:rsidR="00833371" w:rsidRPr="00833371" w:rsidRDefault="00833371" w:rsidP="004A6C98">
            <w:pPr>
              <w:ind w:left="252"/>
              <w:rPr>
                <w:rFonts w:ascii="Times New Roman" w:hAnsi="Times New Roman" w:cs="Times New Roman"/>
                <w:sz w:val="28"/>
                <w:szCs w:val="28"/>
              </w:rPr>
            </w:pPr>
          </w:p>
        </w:tc>
        <w:tc>
          <w:tcPr>
            <w:tcW w:w="60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B1BAD70" w14:textId="77777777" w:rsidR="00833371" w:rsidRPr="00833371" w:rsidRDefault="00833371" w:rsidP="004A6C98">
            <w:pPr>
              <w:tabs>
                <w:tab w:val="left" w:pos="860"/>
                <w:tab w:val="left" w:leader="dot" w:pos="4829"/>
              </w:tabs>
              <w:rPr>
                <w:rFonts w:ascii="Times New Roman" w:hAnsi="Times New Roman" w:cs="Times New Roman"/>
                <w:sz w:val="28"/>
                <w:szCs w:val="28"/>
              </w:rPr>
            </w:pPr>
            <w:r w:rsidRPr="00833371">
              <w:rPr>
                <w:rFonts w:ascii="Times New Roman" w:hAnsi="Times New Roman" w:cs="Times New Roman"/>
                <w:sz w:val="28"/>
                <w:szCs w:val="28"/>
              </w:rPr>
              <w:t xml:space="preserve">Trả lời: </w:t>
            </w:r>
            <w:r w:rsidRPr="00833371">
              <w:rPr>
                <w:rFonts w:ascii="Times New Roman" w:hAnsi="Times New Roman" w:cs="Times New Roman"/>
                <w:sz w:val="28"/>
                <w:szCs w:val="28"/>
              </w:rPr>
              <w:tab/>
            </w:r>
          </w:p>
          <w:p w14:paraId="3FD965F3" w14:textId="77777777" w:rsidR="00833371" w:rsidRPr="00833371" w:rsidRDefault="00833371" w:rsidP="004A6C98">
            <w:pPr>
              <w:tabs>
                <w:tab w:val="left" w:pos="10"/>
                <w:tab w:val="left" w:leader="dot" w:pos="4829"/>
              </w:tabs>
              <w:rPr>
                <w:rFonts w:ascii="Times New Roman" w:hAnsi="Times New Roman" w:cs="Times New Roman"/>
                <w:sz w:val="28"/>
                <w:szCs w:val="28"/>
              </w:rPr>
            </w:pPr>
            <w:r w:rsidRPr="00833371">
              <w:rPr>
                <w:rFonts w:ascii="Times New Roman" w:hAnsi="Times New Roman" w:cs="Times New Roman"/>
                <w:sz w:val="28"/>
                <w:szCs w:val="28"/>
              </w:rPr>
              <w:tab/>
            </w:r>
            <w:r w:rsidRPr="00833371">
              <w:rPr>
                <w:rFonts w:ascii="Times New Roman" w:hAnsi="Times New Roman" w:cs="Times New Roman"/>
                <w:sz w:val="28"/>
                <w:szCs w:val="28"/>
              </w:rPr>
              <w:tab/>
            </w:r>
          </w:p>
          <w:p w14:paraId="1228E0F7" w14:textId="77777777" w:rsidR="00833371" w:rsidRPr="00833371" w:rsidRDefault="00833371" w:rsidP="004A6C98">
            <w:pPr>
              <w:tabs>
                <w:tab w:val="left" w:leader="dot" w:pos="1144"/>
                <w:tab w:val="left" w:leader="dot" w:pos="4829"/>
              </w:tabs>
              <w:rPr>
                <w:rFonts w:ascii="Times New Roman" w:hAnsi="Times New Roman" w:cs="Times New Roman"/>
                <w:sz w:val="28"/>
                <w:szCs w:val="28"/>
              </w:rPr>
            </w:pPr>
            <w:r w:rsidRPr="00833371">
              <w:rPr>
                <w:rFonts w:ascii="Times New Roman" w:hAnsi="Times New Roman" w:cs="Times New Roman"/>
                <w:sz w:val="28"/>
                <w:szCs w:val="28"/>
              </w:rPr>
              <w:t>Quan sát:</w:t>
            </w:r>
            <w:r w:rsidRPr="00833371">
              <w:rPr>
                <w:rFonts w:ascii="Times New Roman" w:hAnsi="Times New Roman" w:cs="Times New Roman"/>
                <w:sz w:val="28"/>
                <w:szCs w:val="28"/>
              </w:rPr>
              <w:tab/>
            </w:r>
            <w:r w:rsidRPr="00833371">
              <w:rPr>
                <w:rFonts w:ascii="Times New Roman" w:hAnsi="Times New Roman" w:cs="Times New Roman"/>
                <w:sz w:val="28"/>
                <w:szCs w:val="28"/>
              </w:rPr>
              <w:tab/>
            </w:r>
          </w:p>
          <w:p w14:paraId="454B145C" w14:textId="77777777" w:rsidR="00833371" w:rsidRPr="00833371" w:rsidRDefault="00833371" w:rsidP="004A6C98">
            <w:pPr>
              <w:tabs>
                <w:tab w:val="left" w:pos="10"/>
                <w:tab w:val="left" w:leader="dot" w:pos="4829"/>
              </w:tabs>
              <w:rPr>
                <w:rFonts w:ascii="Times New Roman" w:hAnsi="Times New Roman" w:cs="Times New Roman"/>
                <w:sz w:val="28"/>
                <w:szCs w:val="28"/>
              </w:rPr>
            </w:pPr>
            <w:r w:rsidRPr="00833371">
              <w:rPr>
                <w:rFonts w:ascii="Times New Roman" w:hAnsi="Times New Roman" w:cs="Times New Roman"/>
                <w:sz w:val="28"/>
                <w:szCs w:val="28"/>
              </w:rPr>
              <w:tab/>
            </w:r>
            <w:r w:rsidRPr="00833371">
              <w:rPr>
                <w:rFonts w:ascii="Times New Roman" w:hAnsi="Times New Roman" w:cs="Times New Roman"/>
                <w:sz w:val="28"/>
                <w:szCs w:val="28"/>
              </w:rPr>
              <w:tab/>
            </w:r>
          </w:p>
        </w:tc>
      </w:tr>
      <w:tr w:rsidR="00833371" w:rsidRPr="00833371" w14:paraId="0B7ADBD4" w14:textId="77777777" w:rsidTr="00F33775">
        <w:trPr>
          <w:trHeight w:val="2127"/>
        </w:trPr>
        <w:tc>
          <w:tcPr>
            <w:tcW w:w="33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032EA5" w14:textId="173DB0DE" w:rsidR="00833371" w:rsidRPr="00833371" w:rsidRDefault="00833371" w:rsidP="004A6C98">
            <w:pPr>
              <w:rPr>
                <w:rFonts w:ascii="Times New Roman" w:hAnsi="Times New Roman" w:cs="Times New Roman"/>
                <w:sz w:val="28"/>
                <w:szCs w:val="28"/>
              </w:rPr>
            </w:pPr>
            <w:r w:rsidRPr="00833371">
              <w:rPr>
                <w:rFonts w:ascii="Times New Roman" w:hAnsi="Times New Roman" w:cs="Times New Roman"/>
                <w:sz w:val="28"/>
                <w:szCs w:val="28"/>
              </w:rPr>
              <w:t>Câu 3: Giáo viên có thể</w:t>
            </w:r>
            <w:r w:rsidR="007728B7">
              <w:rPr>
                <w:rFonts w:ascii="Times New Roman" w:hAnsi="Times New Roman" w:cs="Times New Roman"/>
                <w:sz w:val="28"/>
                <w:szCs w:val="28"/>
              </w:rPr>
              <w:t xml:space="preserve"> chia đề tài và chấm điểm bài tập lớn như thế nào</w:t>
            </w:r>
            <w:r w:rsidRPr="00833371">
              <w:rPr>
                <w:rFonts w:ascii="Times New Roman" w:hAnsi="Times New Roman" w:cs="Times New Roman"/>
                <w:sz w:val="28"/>
                <w:szCs w:val="28"/>
              </w:rPr>
              <w:t>?</w:t>
            </w:r>
          </w:p>
          <w:p w14:paraId="7A213000" w14:textId="77777777" w:rsidR="00833371" w:rsidRPr="00833371" w:rsidRDefault="00833371" w:rsidP="004A6C98">
            <w:pPr>
              <w:ind w:left="252"/>
              <w:rPr>
                <w:rFonts w:ascii="Times New Roman" w:hAnsi="Times New Roman" w:cs="Times New Roman"/>
                <w:sz w:val="28"/>
                <w:szCs w:val="28"/>
              </w:rPr>
            </w:pPr>
          </w:p>
        </w:tc>
        <w:tc>
          <w:tcPr>
            <w:tcW w:w="60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63B7BD0" w14:textId="77777777" w:rsidR="00833371" w:rsidRPr="00833371" w:rsidRDefault="00833371" w:rsidP="004A6C98">
            <w:pPr>
              <w:tabs>
                <w:tab w:val="left" w:pos="899"/>
                <w:tab w:val="left" w:leader="dot" w:pos="4829"/>
              </w:tabs>
              <w:rPr>
                <w:rFonts w:ascii="Times New Roman" w:hAnsi="Times New Roman" w:cs="Times New Roman"/>
                <w:sz w:val="28"/>
                <w:szCs w:val="28"/>
              </w:rPr>
            </w:pPr>
            <w:r w:rsidRPr="00833371">
              <w:rPr>
                <w:rFonts w:ascii="Times New Roman" w:hAnsi="Times New Roman" w:cs="Times New Roman"/>
                <w:sz w:val="28"/>
                <w:szCs w:val="28"/>
              </w:rPr>
              <w:t xml:space="preserve">Trả lời: </w:t>
            </w:r>
            <w:r w:rsidRPr="00833371">
              <w:rPr>
                <w:rFonts w:ascii="Times New Roman" w:hAnsi="Times New Roman" w:cs="Times New Roman"/>
                <w:sz w:val="28"/>
                <w:szCs w:val="28"/>
              </w:rPr>
              <w:tab/>
            </w:r>
          </w:p>
          <w:p w14:paraId="1309D8AB" w14:textId="77777777" w:rsidR="00833371" w:rsidRPr="00833371" w:rsidRDefault="00833371" w:rsidP="004A6C98">
            <w:pPr>
              <w:tabs>
                <w:tab w:val="left" w:pos="10"/>
                <w:tab w:val="left" w:leader="dot" w:pos="4829"/>
              </w:tabs>
              <w:rPr>
                <w:rFonts w:ascii="Times New Roman" w:hAnsi="Times New Roman" w:cs="Times New Roman"/>
                <w:sz w:val="28"/>
                <w:szCs w:val="28"/>
              </w:rPr>
            </w:pPr>
            <w:r w:rsidRPr="00833371">
              <w:rPr>
                <w:rFonts w:ascii="Times New Roman" w:hAnsi="Times New Roman" w:cs="Times New Roman"/>
                <w:sz w:val="28"/>
                <w:szCs w:val="28"/>
              </w:rPr>
              <w:tab/>
            </w:r>
            <w:r w:rsidRPr="00833371">
              <w:rPr>
                <w:rFonts w:ascii="Times New Roman" w:hAnsi="Times New Roman" w:cs="Times New Roman"/>
                <w:sz w:val="28"/>
                <w:szCs w:val="28"/>
              </w:rPr>
              <w:tab/>
            </w:r>
          </w:p>
          <w:p w14:paraId="7BC9E67E" w14:textId="77777777" w:rsidR="00833371" w:rsidRPr="00833371" w:rsidRDefault="00833371" w:rsidP="004A6C98">
            <w:pPr>
              <w:tabs>
                <w:tab w:val="left" w:leader="dot" w:pos="1144"/>
                <w:tab w:val="left" w:leader="dot" w:pos="4829"/>
              </w:tabs>
              <w:rPr>
                <w:rFonts w:ascii="Times New Roman" w:hAnsi="Times New Roman" w:cs="Times New Roman"/>
                <w:sz w:val="28"/>
                <w:szCs w:val="28"/>
              </w:rPr>
            </w:pPr>
            <w:r w:rsidRPr="00833371">
              <w:rPr>
                <w:rFonts w:ascii="Times New Roman" w:hAnsi="Times New Roman" w:cs="Times New Roman"/>
                <w:sz w:val="28"/>
                <w:szCs w:val="28"/>
              </w:rPr>
              <w:t>Quan sát:</w:t>
            </w:r>
            <w:r w:rsidRPr="00833371">
              <w:rPr>
                <w:rFonts w:ascii="Times New Roman" w:hAnsi="Times New Roman" w:cs="Times New Roman"/>
                <w:sz w:val="28"/>
                <w:szCs w:val="28"/>
              </w:rPr>
              <w:tab/>
            </w:r>
            <w:r w:rsidRPr="00833371">
              <w:rPr>
                <w:rFonts w:ascii="Times New Roman" w:hAnsi="Times New Roman" w:cs="Times New Roman"/>
                <w:sz w:val="28"/>
                <w:szCs w:val="28"/>
              </w:rPr>
              <w:tab/>
            </w:r>
          </w:p>
          <w:p w14:paraId="0B9C6FD4" w14:textId="77777777" w:rsidR="00833371" w:rsidRPr="00833371" w:rsidRDefault="00833371" w:rsidP="004A6C98">
            <w:pPr>
              <w:tabs>
                <w:tab w:val="left" w:pos="10"/>
                <w:tab w:val="left" w:leader="dot" w:pos="4829"/>
              </w:tabs>
              <w:rPr>
                <w:rFonts w:ascii="Times New Roman" w:hAnsi="Times New Roman" w:cs="Times New Roman"/>
                <w:sz w:val="28"/>
                <w:szCs w:val="28"/>
              </w:rPr>
            </w:pPr>
            <w:r w:rsidRPr="00833371">
              <w:rPr>
                <w:rFonts w:ascii="Times New Roman" w:hAnsi="Times New Roman" w:cs="Times New Roman"/>
                <w:sz w:val="28"/>
                <w:szCs w:val="28"/>
              </w:rPr>
              <w:tab/>
            </w:r>
            <w:r w:rsidRPr="00833371">
              <w:rPr>
                <w:rFonts w:ascii="Times New Roman" w:hAnsi="Times New Roman" w:cs="Times New Roman"/>
                <w:sz w:val="28"/>
                <w:szCs w:val="28"/>
              </w:rPr>
              <w:tab/>
            </w:r>
          </w:p>
        </w:tc>
      </w:tr>
      <w:tr w:rsidR="00833371" w:rsidRPr="00833371" w14:paraId="7CAC3039" w14:textId="77777777" w:rsidTr="00F33775">
        <w:trPr>
          <w:trHeight w:val="2127"/>
        </w:trPr>
        <w:tc>
          <w:tcPr>
            <w:tcW w:w="33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3501642" w14:textId="53C8A075" w:rsidR="00833371" w:rsidRPr="00833371" w:rsidRDefault="00833371" w:rsidP="004A6C98">
            <w:pPr>
              <w:rPr>
                <w:rFonts w:ascii="Times New Roman" w:hAnsi="Times New Roman" w:cs="Times New Roman"/>
                <w:sz w:val="28"/>
                <w:szCs w:val="28"/>
              </w:rPr>
            </w:pPr>
            <w:r w:rsidRPr="00833371">
              <w:rPr>
                <w:rFonts w:ascii="Times New Roman" w:hAnsi="Times New Roman" w:cs="Times New Roman"/>
                <w:sz w:val="28"/>
                <w:szCs w:val="28"/>
              </w:rPr>
              <w:t>Câu 4: Cách</w:t>
            </w:r>
            <w:r w:rsidR="007728B7">
              <w:rPr>
                <w:rFonts w:ascii="Times New Roman" w:hAnsi="Times New Roman" w:cs="Times New Roman"/>
                <w:sz w:val="28"/>
                <w:szCs w:val="28"/>
              </w:rPr>
              <w:t xml:space="preserve"> lưu trữ điểm đã chấm các môn </w:t>
            </w:r>
            <w:r w:rsidRPr="00833371">
              <w:rPr>
                <w:rFonts w:ascii="Times New Roman" w:hAnsi="Times New Roman" w:cs="Times New Roman"/>
                <w:sz w:val="28"/>
                <w:szCs w:val="28"/>
              </w:rPr>
              <w:t>?</w:t>
            </w:r>
          </w:p>
          <w:p w14:paraId="327284F8" w14:textId="77777777" w:rsidR="00833371" w:rsidRPr="00833371" w:rsidRDefault="00833371" w:rsidP="004A6C98">
            <w:pPr>
              <w:ind w:left="252"/>
              <w:rPr>
                <w:rFonts w:ascii="Times New Roman" w:hAnsi="Times New Roman" w:cs="Times New Roman"/>
                <w:sz w:val="28"/>
                <w:szCs w:val="28"/>
              </w:rPr>
            </w:pPr>
          </w:p>
        </w:tc>
        <w:tc>
          <w:tcPr>
            <w:tcW w:w="60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E63F144" w14:textId="77777777" w:rsidR="00833371" w:rsidRPr="00833371" w:rsidRDefault="00833371" w:rsidP="004A6C98">
            <w:pPr>
              <w:tabs>
                <w:tab w:val="left" w:pos="860"/>
                <w:tab w:val="left" w:leader="dot" w:pos="4829"/>
              </w:tabs>
              <w:rPr>
                <w:rFonts w:ascii="Times New Roman" w:hAnsi="Times New Roman" w:cs="Times New Roman"/>
                <w:sz w:val="28"/>
                <w:szCs w:val="28"/>
              </w:rPr>
            </w:pPr>
            <w:r w:rsidRPr="00833371">
              <w:rPr>
                <w:rFonts w:ascii="Times New Roman" w:hAnsi="Times New Roman" w:cs="Times New Roman"/>
                <w:sz w:val="28"/>
                <w:szCs w:val="28"/>
              </w:rPr>
              <w:t xml:space="preserve">Trả lời: </w:t>
            </w:r>
            <w:r w:rsidRPr="00833371">
              <w:rPr>
                <w:rFonts w:ascii="Times New Roman" w:hAnsi="Times New Roman" w:cs="Times New Roman"/>
                <w:sz w:val="28"/>
                <w:szCs w:val="28"/>
              </w:rPr>
              <w:tab/>
            </w:r>
          </w:p>
          <w:p w14:paraId="0B2BA003" w14:textId="77777777" w:rsidR="00833371" w:rsidRPr="00833371" w:rsidRDefault="00833371" w:rsidP="004A6C98">
            <w:pPr>
              <w:tabs>
                <w:tab w:val="left" w:pos="10"/>
                <w:tab w:val="left" w:leader="dot" w:pos="4829"/>
              </w:tabs>
              <w:rPr>
                <w:rFonts w:ascii="Times New Roman" w:hAnsi="Times New Roman" w:cs="Times New Roman"/>
                <w:sz w:val="28"/>
                <w:szCs w:val="28"/>
              </w:rPr>
            </w:pPr>
            <w:r w:rsidRPr="00833371">
              <w:rPr>
                <w:rFonts w:ascii="Times New Roman" w:hAnsi="Times New Roman" w:cs="Times New Roman"/>
                <w:sz w:val="28"/>
                <w:szCs w:val="28"/>
              </w:rPr>
              <w:tab/>
            </w:r>
            <w:r w:rsidRPr="00833371">
              <w:rPr>
                <w:rFonts w:ascii="Times New Roman" w:hAnsi="Times New Roman" w:cs="Times New Roman"/>
                <w:sz w:val="28"/>
                <w:szCs w:val="28"/>
              </w:rPr>
              <w:tab/>
            </w:r>
          </w:p>
          <w:p w14:paraId="23A6528E" w14:textId="77777777" w:rsidR="00833371" w:rsidRPr="00833371" w:rsidRDefault="00833371" w:rsidP="004A6C98">
            <w:pPr>
              <w:tabs>
                <w:tab w:val="left" w:pos="1144"/>
                <w:tab w:val="left" w:leader="dot" w:pos="4829"/>
              </w:tabs>
              <w:rPr>
                <w:rFonts w:ascii="Times New Roman" w:hAnsi="Times New Roman" w:cs="Times New Roman"/>
                <w:sz w:val="28"/>
                <w:szCs w:val="28"/>
              </w:rPr>
            </w:pPr>
            <w:r w:rsidRPr="00833371">
              <w:rPr>
                <w:rFonts w:ascii="Times New Roman" w:hAnsi="Times New Roman" w:cs="Times New Roman"/>
                <w:sz w:val="28"/>
                <w:szCs w:val="28"/>
              </w:rPr>
              <w:t>Quan sát:</w:t>
            </w:r>
            <w:r w:rsidRPr="00833371">
              <w:rPr>
                <w:rFonts w:ascii="Times New Roman" w:hAnsi="Times New Roman" w:cs="Times New Roman"/>
                <w:sz w:val="28"/>
                <w:szCs w:val="28"/>
              </w:rPr>
              <w:tab/>
            </w:r>
            <w:r w:rsidRPr="00833371">
              <w:rPr>
                <w:rFonts w:ascii="Times New Roman" w:hAnsi="Times New Roman" w:cs="Times New Roman"/>
                <w:sz w:val="28"/>
                <w:szCs w:val="28"/>
              </w:rPr>
              <w:tab/>
            </w:r>
          </w:p>
          <w:p w14:paraId="3EB9E5A8" w14:textId="77777777" w:rsidR="00833371" w:rsidRPr="00833371" w:rsidRDefault="00833371" w:rsidP="004A6C98">
            <w:pPr>
              <w:tabs>
                <w:tab w:val="left" w:pos="10"/>
                <w:tab w:val="left" w:leader="dot" w:pos="4829"/>
              </w:tabs>
              <w:rPr>
                <w:rFonts w:ascii="Times New Roman" w:hAnsi="Times New Roman" w:cs="Times New Roman"/>
                <w:sz w:val="28"/>
                <w:szCs w:val="28"/>
              </w:rPr>
            </w:pPr>
            <w:r w:rsidRPr="00833371">
              <w:rPr>
                <w:rFonts w:ascii="Times New Roman" w:hAnsi="Times New Roman" w:cs="Times New Roman"/>
                <w:sz w:val="28"/>
                <w:szCs w:val="28"/>
              </w:rPr>
              <w:tab/>
            </w:r>
            <w:r w:rsidRPr="00833371">
              <w:rPr>
                <w:rFonts w:ascii="Times New Roman" w:hAnsi="Times New Roman" w:cs="Times New Roman"/>
                <w:sz w:val="28"/>
                <w:szCs w:val="28"/>
              </w:rPr>
              <w:tab/>
            </w:r>
          </w:p>
        </w:tc>
      </w:tr>
      <w:tr w:rsidR="00833371" w:rsidRPr="00833371" w14:paraId="1523A395" w14:textId="77777777" w:rsidTr="00F33775">
        <w:trPr>
          <w:trHeight w:val="2127"/>
        </w:trPr>
        <w:tc>
          <w:tcPr>
            <w:tcW w:w="33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4C304DF" w14:textId="16B44C3C" w:rsidR="00833371" w:rsidRPr="00833371" w:rsidRDefault="00833371" w:rsidP="004A6C98">
            <w:pPr>
              <w:rPr>
                <w:rFonts w:ascii="Times New Roman" w:hAnsi="Times New Roman" w:cs="Times New Roman"/>
                <w:sz w:val="28"/>
                <w:szCs w:val="28"/>
              </w:rPr>
            </w:pPr>
            <w:r w:rsidRPr="00833371">
              <w:rPr>
                <w:rFonts w:ascii="Times New Roman" w:hAnsi="Times New Roman" w:cs="Times New Roman"/>
                <w:sz w:val="28"/>
                <w:szCs w:val="28"/>
              </w:rPr>
              <w:t>Câu 5: Cách giải quyết khi</w:t>
            </w:r>
            <w:r w:rsidR="007728B7">
              <w:rPr>
                <w:rFonts w:ascii="Times New Roman" w:hAnsi="Times New Roman" w:cs="Times New Roman"/>
                <w:sz w:val="28"/>
                <w:szCs w:val="28"/>
              </w:rPr>
              <w:t xml:space="preserve"> giáo viên nhập nhầm điểm </w:t>
            </w:r>
            <w:r w:rsidRPr="00833371">
              <w:rPr>
                <w:rFonts w:ascii="Times New Roman" w:hAnsi="Times New Roman" w:cs="Times New Roman"/>
                <w:sz w:val="28"/>
                <w:szCs w:val="28"/>
              </w:rPr>
              <w:t>?</w:t>
            </w:r>
          </w:p>
          <w:p w14:paraId="789EDD1D" w14:textId="77777777" w:rsidR="00833371" w:rsidRPr="00833371" w:rsidRDefault="00833371" w:rsidP="004A6C98">
            <w:pPr>
              <w:ind w:left="252"/>
              <w:rPr>
                <w:rFonts w:ascii="Times New Roman" w:hAnsi="Times New Roman" w:cs="Times New Roman"/>
                <w:sz w:val="28"/>
                <w:szCs w:val="28"/>
              </w:rPr>
            </w:pPr>
          </w:p>
          <w:p w14:paraId="0195965A" w14:textId="77777777" w:rsidR="00833371" w:rsidRPr="00833371" w:rsidRDefault="00833371" w:rsidP="004A6C98">
            <w:pPr>
              <w:ind w:left="252"/>
              <w:rPr>
                <w:rFonts w:ascii="Times New Roman" w:hAnsi="Times New Roman" w:cs="Times New Roman"/>
                <w:sz w:val="28"/>
                <w:szCs w:val="28"/>
              </w:rPr>
            </w:pPr>
          </w:p>
        </w:tc>
        <w:tc>
          <w:tcPr>
            <w:tcW w:w="60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2B5B510" w14:textId="77777777" w:rsidR="00833371" w:rsidRPr="00833371" w:rsidRDefault="00833371" w:rsidP="004A6C98">
            <w:pPr>
              <w:tabs>
                <w:tab w:val="left" w:pos="854"/>
                <w:tab w:val="left" w:leader="dot" w:pos="4829"/>
              </w:tabs>
              <w:rPr>
                <w:rFonts w:ascii="Times New Roman" w:hAnsi="Times New Roman" w:cs="Times New Roman"/>
                <w:sz w:val="28"/>
                <w:szCs w:val="28"/>
              </w:rPr>
            </w:pPr>
            <w:r w:rsidRPr="00833371">
              <w:rPr>
                <w:rFonts w:ascii="Times New Roman" w:hAnsi="Times New Roman" w:cs="Times New Roman"/>
                <w:sz w:val="28"/>
                <w:szCs w:val="28"/>
              </w:rPr>
              <w:t xml:space="preserve">Trả lời: </w:t>
            </w:r>
            <w:r w:rsidRPr="00833371">
              <w:rPr>
                <w:rFonts w:ascii="Times New Roman" w:hAnsi="Times New Roman" w:cs="Times New Roman"/>
                <w:sz w:val="28"/>
                <w:szCs w:val="28"/>
              </w:rPr>
              <w:tab/>
            </w:r>
          </w:p>
          <w:p w14:paraId="6FF013C2" w14:textId="77777777" w:rsidR="00833371" w:rsidRPr="00833371" w:rsidRDefault="00833371" w:rsidP="004A6C98">
            <w:pPr>
              <w:tabs>
                <w:tab w:val="left" w:pos="10"/>
                <w:tab w:val="left" w:leader="dot" w:pos="4829"/>
              </w:tabs>
              <w:rPr>
                <w:rFonts w:ascii="Times New Roman" w:hAnsi="Times New Roman" w:cs="Times New Roman"/>
                <w:sz w:val="28"/>
                <w:szCs w:val="28"/>
              </w:rPr>
            </w:pPr>
            <w:r w:rsidRPr="00833371">
              <w:rPr>
                <w:rFonts w:ascii="Times New Roman" w:hAnsi="Times New Roman" w:cs="Times New Roman"/>
                <w:sz w:val="28"/>
                <w:szCs w:val="28"/>
              </w:rPr>
              <w:tab/>
            </w:r>
            <w:r w:rsidRPr="00833371">
              <w:rPr>
                <w:rFonts w:ascii="Times New Roman" w:hAnsi="Times New Roman" w:cs="Times New Roman"/>
                <w:sz w:val="28"/>
                <w:szCs w:val="28"/>
              </w:rPr>
              <w:tab/>
            </w:r>
          </w:p>
          <w:p w14:paraId="6832E2D3" w14:textId="77777777" w:rsidR="00833371" w:rsidRPr="00833371" w:rsidRDefault="00833371" w:rsidP="004A6C98">
            <w:pPr>
              <w:tabs>
                <w:tab w:val="left" w:pos="1144"/>
                <w:tab w:val="left" w:leader="dot" w:pos="4829"/>
              </w:tabs>
              <w:rPr>
                <w:rFonts w:ascii="Times New Roman" w:hAnsi="Times New Roman" w:cs="Times New Roman"/>
                <w:sz w:val="28"/>
                <w:szCs w:val="28"/>
              </w:rPr>
            </w:pPr>
            <w:r w:rsidRPr="00833371">
              <w:rPr>
                <w:rFonts w:ascii="Times New Roman" w:hAnsi="Times New Roman" w:cs="Times New Roman"/>
                <w:sz w:val="28"/>
                <w:szCs w:val="28"/>
              </w:rPr>
              <w:t>Quan sát:</w:t>
            </w:r>
            <w:r w:rsidRPr="00833371">
              <w:rPr>
                <w:rFonts w:ascii="Times New Roman" w:hAnsi="Times New Roman" w:cs="Times New Roman"/>
                <w:sz w:val="28"/>
                <w:szCs w:val="28"/>
              </w:rPr>
              <w:tab/>
            </w:r>
            <w:r w:rsidRPr="00833371">
              <w:rPr>
                <w:rFonts w:ascii="Times New Roman" w:hAnsi="Times New Roman" w:cs="Times New Roman"/>
                <w:sz w:val="28"/>
                <w:szCs w:val="28"/>
              </w:rPr>
              <w:tab/>
            </w:r>
          </w:p>
          <w:p w14:paraId="0334A17B" w14:textId="77777777" w:rsidR="00833371" w:rsidRPr="00833371" w:rsidRDefault="00833371" w:rsidP="004A6C98">
            <w:pPr>
              <w:tabs>
                <w:tab w:val="left" w:pos="10"/>
                <w:tab w:val="left" w:leader="dot" w:pos="4829"/>
              </w:tabs>
              <w:rPr>
                <w:rFonts w:ascii="Times New Roman" w:hAnsi="Times New Roman" w:cs="Times New Roman"/>
                <w:sz w:val="28"/>
                <w:szCs w:val="28"/>
              </w:rPr>
            </w:pPr>
            <w:r w:rsidRPr="00833371">
              <w:rPr>
                <w:rFonts w:ascii="Times New Roman" w:hAnsi="Times New Roman" w:cs="Times New Roman"/>
                <w:sz w:val="28"/>
                <w:szCs w:val="28"/>
              </w:rPr>
              <w:tab/>
            </w:r>
            <w:r w:rsidRPr="00833371">
              <w:rPr>
                <w:rFonts w:ascii="Times New Roman" w:hAnsi="Times New Roman" w:cs="Times New Roman"/>
                <w:sz w:val="28"/>
                <w:szCs w:val="28"/>
              </w:rPr>
              <w:tab/>
            </w:r>
          </w:p>
        </w:tc>
      </w:tr>
      <w:tr w:rsidR="00833371" w:rsidRPr="00833371" w14:paraId="4E952AE7" w14:textId="77777777" w:rsidTr="00F33775">
        <w:trPr>
          <w:trHeight w:val="2127"/>
        </w:trPr>
        <w:tc>
          <w:tcPr>
            <w:tcW w:w="33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34751F1" w14:textId="77777777" w:rsidR="00833371" w:rsidRPr="00833371" w:rsidRDefault="00833371" w:rsidP="004A6C98">
            <w:pPr>
              <w:rPr>
                <w:rFonts w:ascii="Times New Roman" w:hAnsi="Times New Roman" w:cs="Times New Roman"/>
                <w:sz w:val="28"/>
                <w:szCs w:val="28"/>
              </w:rPr>
            </w:pPr>
            <w:r w:rsidRPr="00833371">
              <w:rPr>
                <w:rFonts w:ascii="Times New Roman" w:hAnsi="Times New Roman" w:cs="Times New Roman"/>
                <w:sz w:val="28"/>
                <w:szCs w:val="28"/>
              </w:rPr>
              <w:t>Câu 6: Đưa ra các tình huống nếu lỗi hệ thống?</w:t>
            </w:r>
          </w:p>
          <w:p w14:paraId="321F479E" w14:textId="77777777" w:rsidR="00833371" w:rsidRPr="00833371" w:rsidRDefault="00833371" w:rsidP="004A6C98">
            <w:pPr>
              <w:pStyle w:val="ListParagraph"/>
              <w:rPr>
                <w:rFonts w:ascii="Times New Roman" w:hAnsi="Times New Roman" w:cs="Times New Roman"/>
                <w:sz w:val="28"/>
                <w:szCs w:val="28"/>
              </w:rPr>
            </w:pPr>
          </w:p>
          <w:p w14:paraId="750B53A8" w14:textId="77777777" w:rsidR="00833371" w:rsidRPr="00833371" w:rsidRDefault="00833371" w:rsidP="004A6C98">
            <w:pPr>
              <w:rPr>
                <w:rFonts w:ascii="Times New Roman" w:hAnsi="Times New Roman" w:cs="Times New Roman"/>
                <w:sz w:val="28"/>
                <w:szCs w:val="28"/>
              </w:rPr>
            </w:pPr>
          </w:p>
        </w:tc>
        <w:tc>
          <w:tcPr>
            <w:tcW w:w="60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E955D60" w14:textId="77777777" w:rsidR="00833371" w:rsidRPr="00833371" w:rsidRDefault="00833371" w:rsidP="004A6C98">
            <w:pPr>
              <w:tabs>
                <w:tab w:val="left" w:pos="860"/>
                <w:tab w:val="left" w:leader="dot" w:pos="4829"/>
              </w:tabs>
              <w:rPr>
                <w:rFonts w:ascii="Times New Roman" w:hAnsi="Times New Roman" w:cs="Times New Roman"/>
                <w:sz w:val="28"/>
                <w:szCs w:val="28"/>
              </w:rPr>
            </w:pPr>
            <w:r w:rsidRPr="00833371">
              <w:rPr>
                <w:rFonts w:ascii="Times New Roman" w:hAnsi="Times New Roman" w:cs="Times New Roman"/>
                <w:sz w:val="28"/>
                <w:szCs w:val="28"/>
              </w:rPr>
              <w:t xml:space="preserve">Trả lời: </w:t>
            </w:r>
            <w:r w:rsidRPr="00833371">
              <w:rPr>
                <w:rFonts w:ascii="Times New Roman" w:hAnsi="Times New Roman" w:cs="Times New Roman"/>
                <w:sz w:val="28"/>
                <w:szCs w:val="28"/>
              </w:rPr>
              <w:tab/>
            </w:r>
          </w:p>
          <w:p w14:paraId="532C03C4" w14:textId="77777777" w:rsidR="00833371" w:rsidRPr="00833371" w:rsidRDefault="00833371" w:rsidP="004A6C98">
            <w:pPr>
              <w:tabs>
                <w:tab w:val="left" w:pos="10"/>
                <w:tab w:val="left" w:leader="dot" w:pos="4829"/>
              </w:tabs>
              <w:rPr>
                <w:rFonts w:ascii="Times New Roman" w:hAnsi="Times New Roman" w:cs="Times New Roman"/>
                <w:sz w:val="28"/>
                <w:szCs w:val="28"/>
              </w:rPr>
            </w:pPr>
            <w:r w:rsidRPr="00833371">
              <w:rPr>
                <w:rFonts w:ascii="Times New Roman" w:hAnsi="Times New Roman" w:cs="Times New Roman"/>
                <w:sz w:val="28"/>
                <w:szCs w:val="28"/>
              </w:rPr>
              <w:tab/>
            </w:r>
            <w:r w:rsidRPr="00833371">
              <w:rPr>
                <w:rFonts w:ascii="Times New Roman" w:hAnsi="Times New Roman" w:cs="Times New Roman"/>
                <w:sz w:val="28"/>
                <w:szCs w:val="28"/>
              </w:rPr>
              <w:tab/>
            </w:r>
          </w:p>
          <w:p w14:paraId="5A995283" w14:textId="77777777" w:rsidR="00833371" w:rsidRPr="00833371" w:rsidRDefault="00833371" w:rsidP="004A6C98">
            <w:pPr>
              <w:tabs>
                <w:tab w:val="left" w:pos="1144"/>
                <w:tab w:val="left" w:leader="dot" w:pos="4829"/>
              </w:tabs>
              <w:rPr>
                <w:rFonts w:ascii="Times New Roman" w:hAnsi="Times New Roman" w:cs="Times New Roman"/>
                <w:sz w:val="28"/>
                <w:szCs w:val="28"/>
              </w:rPr>
            </w:pPr>
            <w:r w:rsidRPr="00833371">
              <w:rPr>
                <w:rFonts w:ascii="Times New Roman" w:hAnsi="Times New Roman" w:cs="Times New Roman"/>
                <w:sz w:val="28"/>
                <w:szCs w:val="28"/>
              </w:rPr>
              <w:t>Quan sát:</w:t>
            </w:r>
            <w:r w:rsidRPr="00833371">
              <w:rPr>
                <w:rFonts w:ascii="Times New Roman" w:hAnsi="Times New Roman" w:cs="Times New Roman"/>
                <w:sz w:val="28"/>
                <w:szCs w:val="28"/>
              </w:rPr>
              <w:tab/>
            </w:r>
            <w:r w:rsidRPr="00833371">
              <w:rPr>
                <w:rFonts w:ascii="Times New Roman" w:hAnsi="Times New Roman" w:cs="Times New Roman"/>
                <w:sz w:val="28"/>
                <w:szCs w:val="28"/>
              </w:rPr>
              <w:tab/>
            </w:r>
          </w:p>
          <w:p w14:paraId="46FF6366" w14:textId="77777777" w:rsidR="00833371" w:rsidRPr="00833371" w:rsidRDefault="00833371" w:rsidP="004A6C98">
            <w:pPr>
              <w:tabs>
                <w:tab w:val="left" w:pos="10"/>
                <w:tab w:val="left" w:leader="dot" w:pos="4829"/>
              </w:tabs>
              <w:rPr>
                <w:rFonts w:ascii="Times New Roman" w:hAnsi="Times New Roman" w:cs="Times New Roman"/>
                <w:sz w:val="28"/>
                <w:szCs w:val="28"/>
              </w:rPr>
            </w:pPr>
            <w:r w:rsidRPr="00833371">
              <w:rPr>
                <w:rFonts w:ascii="Times New Roman" w:hAnsi="Times New Roman" w:cs="Times New Roman"/>
                <w:sz w:val="28"/>
                <w:szCs w:val="28"/>
              </w:rPr>
              <w:tab/>
            </w:r>
            <w:r w:rsidRPr="00833371">
              <w:rPr>
                <w:rFonts w:ascii="Times New Roman" w:hAnsi="Times New Roman" w:cs="Times New Roman"/>
                <w:sz w:val="28"/>
                <w:szCs w:val="28"/>
              </w:rPr>
              <w:tab/>
            </w:r>
          </w:p>
        </w:tc>
      </w:tr>
      <w:tr w:rsidR="00833371" w:rsidRPr="00833371" w14:paraId="10CC02AC" w14:textId="77777777" w:rsidTr="00F33775">
        <w:trPr>
          <w:trHeight w:val="2127"/>
        </w:trPr>
        <w:tc>
          <w:tcPr>
            <w:tcW w:w="33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B9BBA82" w14:textId="12DD919D" w:rsidR="00833371" w:rsidRPr="00833371" w:rsidRDefault="00833371" w:rsidP="004A6C98">
            <w:pPr>
              <w:rPr>
                <w:rFonts w:ascii="Times New Roman" w:hAnsi="Times New Roman" w:cs="Times New Roman"/>
                <w:sz w:val="28"/>
                <w:szCs w:val="28"/>
              </w:rPr>
            </w:pPr>
            <w:r w:rsidRPr="00833371">
              <w:rPr>
                <w:rFonts w:ascii="Times New Roman" w:hAnsi="Times New Roman" w:cs="Times New Roman"/>
                <w:sz w:val="28"/>
                <w:szCs w:val="28"/>
              </w:rPr>
              <w:lastRenderedPageBreak/>
              <w:t>Câu 7: Hỏi về dữ liệu của các</w:t>
            </w:r>
            <w:r w:rsidR="007728B7">
              <w:rPr>
                <w:rFonts w:ascii="Times New Roman" w:hAnsi="Times New Roman" w:cs="Times New Roman"/>
                <w:sz w:val="28"/>
                <w:szCs w:val="28"/>
              </w:rPr>
              <w:t xml:space="preserve"> quy tắc, quy định chấm bài tập lớn</w:t>
            </w:r>
            <w:r w:rsidRPr="00833371">
              <w:rPr>
                <w:rFonts w:ascii="Times New Roman" w:hAnsi="Times New Roman" w:cs="Times New Roman"/>
                <w:sz w:val="28"/>
                <w:szCs w:val="28"/>
              </w:rPr>
              <w:t xml:space="preserve"> nếu có sẵn thì có thể in bản mềm để tham khảo</w:t>
            </w:r>
          </w:p>
        </w:tc>
        <w:tc>
          <w:tcPr>
            <w:tcW w:w="60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04ED7DB" w14:textId="77777777" w:rsidR="00833371" w:rsidRPr="00833371" w:rsidRDefault="00833371" w:rsidP="004A6C98">
            <w:pPr>
              <w:tabs>
                <w:tab w:val="left" w:pos="860"/>
                <w:tab w:val="left" w:leader="dot" w:pos="4829"/>
              </w:tabs>
              <w:rPr>
                <w:rFonts w:ascii="Times New Roman" w:hAnsi="Times New Roman" w:cs="Times New Roman"/>
                <w:sz w:val="28"/>
                <w:szCs w:val="28"/>
              </w:rPr>
            </w:pPr>
            <w:r w:rsidRPr="00833371">
              <w:rPr>
                <w:rFonts w:ascii="Times New Roman" w:hAnsi="Times New Roman" w:cs="Times New Roman"/>
                <w:sz w:val="28"/>
                <w:szCs w:val="28"/>
              </w:rPr>
              <w:t xml:space="preserve">Trả lời: </w:t>
            </w:r>
            <w:r w:rsidRPr="00833371">
              <w:rPr>
                <w:rFonts w:ascii="Times New Roman" w:hAnsi="Times New Roman" w:cs="Times New Roman"/>
                <w:sz w:val="28"/>
                <w:szCs w:val="28"/>
              </w:rPr>
              <w:tab/>
            </w:r>
          </w:p>
          <w:p w14:paraId="5BBBC319" w14:textId="77777777" w:rsidR="00833371" w:rsidRPr="00833371" w:rsidRDefault="00833371" w:rsidP="004A6C98">
            <w:pPr>
              <w:tabs>
                <w:tab w:val="left" w:pos="10"/>
                <w:tab w:val="left" w:leader="dot" w:pos="4829"/>
              </w:tabs>
              <w:rPr>
                <w:rFonts w:ascii="Times New Roman" w:hAnsi="Times New Roman" w:cs="Times New Roman"/>
                <w:sz w:val="28"/>
                <w:szCs w:val="28"/>
              </w:rPr>
            </w:pPr>
            <w:r w:rsidRPr="00833371">
              <w:rPr>
                <w:rFonts w:ascii="Times New Roman" w:hAnsi="Times New Roman" w:cs="Times New Roman"/>
                <w:sz w:val="28"/>
                <w:szCs w:val="28"/>
              </w:rPr>
              <w:tab/>
            </w:r>
            <w:r w:rsidRPr="00833371">
              <w:rPr>
                <w:rFonts w:ascii="Times New Roman" w:hAnsi="Times New Roman" w:cs="Times New Roman"/>
                <w:sz w:val="28"/>
                <w:szCs w:val="28"/>
              </w:rPr>
              <w:tab/>
            </w:r>
          </w:p>
          <w:p w14:paraId="4D388E6B" w14:textId="77777777" w:rsidR="00833371" w:rsidRPr="00833371" w:rsidRDefault="00833371" w:rsidP="004A6C98">
            <w:pPr>
              <w:tabs>
                <w:tab w:val="left" w:pos="1144"/>
                <w:tab w:val="left" w:leader="dot" w:pos="4887"/>
              </w:tabs>
              <w:rPr>
                <w:rFonts w:ascii="Times New Roman" w:hAnsi="Times New Roman" w:cs="Times New Roman"/>
                <w:sz w:val="28"/>
                <w:szCs w:val="28"/>
              </w:rPr>
            </w:pPr>
            <w:r w:rsidRPr="00833371">
              <w:rPr>
                <w:rFonts w:ascii="Times New Roman" w:hAnsi="Times New Roman" w:cs="Times New Roman"/>
                <w:sz w:val="28"/>
                <w:szCs w:val="28"/>
              </w:rPr>
              <w:t>Quan sát:</w:t>
            </w:r>
            <w:r w:rsidRPr="00833371">
              <w:rPr>
                <w:rFonts w:ascii="Times New Roman" w:hAnsi="Times New Roman" w:cs="Times New Roman"/>
                <w:sz w:val="28"/>
                <w:szCs w:val="28"/>
              </w:rPr>
              <w:tab/>
            </w:r>
            <w:r w:rsidRPr="00833371">
              <w:rPr>
                <w:rFonts w:ascii="Times New Roman" w:hAnsi="Times New Roman" w:cs="Times New Roman"/>
                <w:sz w:val="28"/>
                <w:szCs w:val="28"/>
              </w:rPr>
              <w:tab/>
            </w:r>
          </w:p>
          <w:p w14:paraId="0DBC6DC6" w14:textId="77777777" w:rsidR="00833371" w:rsidRPr="00833371" w:rsidRDefault="00833371" w:rsidP="004A6C98">
            <w:pPr>
              <w:tabs>
                <w:tab w:val="left" w:pos="10"/>
                <w:tab w:val="left" w:leader="dot" w:pos="4829"/>
              </w:tabs>
              <w:rPr>
                <w:rFonts w:ascii="Times New Roman" w:hAnsi="Times New Roman" w:cs="Times New Roman"/>
                <w:sz w:val="28"/>
                <w:szCs w:val="28"/>
              </w:rPr>
            </w:pPr>
            <w:r w:rsidRPr="00833371">
              <w:rPr>
                <w:rFonts w:ascii="Times New Roman" w:hAnsi="Times New Roman" w:cs="Times New Roman"/>
                <w:sz w:val="28"/>
                <w:szCs w:val="28"/>
              </w:rPr>
              <w:tab/>
            </w:r>
            <w:r w:rsidRPr="00833371">
              <w:rPr>
                <w:rFonts w:ascii="Times New Roman" w:hAnsi="Times New Roman" w:cs="Times New Roman"/>
                <w:sz w:val="28"/>
                <w:szCs w:val="28"/>
              </w:rPr>
              <w:tab/>
            </w:r>
          </w:p>
        </w:tc>
      </w:tr>
      <w:tr w:rsidR="00833371" w:rsidRPr="00833371" w14:paraId="09C2E91A" w14:textId="77777777" w:rsidTr="00F33775">
        <w:trPr>
          <w:trHeight w:val="1773"/>
        </w:trPr>
        <w:tc>
          <w:tcPr>
            <w:tcW w:w="9351"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D8F4DBB" w14:textId="77777777" w:rsidR="00833371" w:rsidRPr="00833371" w:rsidRDefault="00833371" w:rsidP="004A6C98">
            <w:pPr>
              <w:tabs>
                <w:tab w:val="left" w:pos="1843"/>
                <w:tab w:val="left" w:leader="dot" w:pos="8505"/>
              </w:tabs>
              <w:rPr>
                <w:rFonts w:ascii="Times New Roman" w:hAnsi="Times New Roman" w:cs="Times New Roman"/>
                <w:sz w:val="28"/>
                <w:szCs w:val="28"/>
              </w:rPr>
            </w:pPr>
            <w:r w:rsidRPr="00833371">
              <w:rPr>
                <w:rFonts w:ascii="Times New Roman" w:hAnsi="Times New Roman" w:cs="Times New Roman"/>
                <w:sz w:val="28"/>
                <w:szCs w:val="28"/>
              </w:rPr>
              <w:t>Đánh giá chung:</w:t>
            </w:r>
            <w:r w:rsidRPr="00833371">
              <w:rPr>
                <w:rFonts w:ascii="Times New Roman" w:hAnsi="Times New Roman" w:cs="Times New Roman"/>
                <w:sz w:val="28"/>
                <w:szCs w:val="28"/>
              </w:rPr>
              <w:tab/>
            </w:r>
          </w:p>
          <w:p w14:paraId="7DA6098C" w14:textId="77777777" w:rsidR="00833371" w:rsidRPr="00833371" w:rsidRDefault="00833371" w:rsidP="004A6C98">
            <w:pPr>
              <w:tabs>
                <w:tab w:val="left" w:pos="0"/>
                <w:tab w:val="left" w:leader="dot" w:pos="8505"/>
              </w:tabs>
              <w:rPr>
                <w:rFonts w:ascii="Times New Roman" w:hAnsi="Times New Roman" w:cs="Times New Roman"/>
                <w:sz w:val="28"/>
                <w:szCs w:val="28"/>
              </w:rPr>
            </w:pPr>
            <w:r w:rsidRPr="00833371">
              <w:rPr>
                <w:rFonts w:ascii="Times New Roman" w:hAnsi="Times New Roman" w:cs="Times New Roman"/>
                <w:sz w:val="28"/>
                <w:szCs w:val="28"/>
              </w:rPr>
              <w:tab/>
            </w:r>
          </w:p>
          <w:p w14:paraId="65C9418F" w14:textId="77777777" w:rsidR="00833371" w:rsidRPr="00833371" w:rsidRDefault="00833371" w:rsidP="004A6C98">
            <w:pPr>
              <w:tabs>
                <w:tab w:val="left" w:pos="0"/>
                <w:tab w:val="left" w:leader="dot" w:pos="8505"/>
              </w:tabs>
              <w:rPr>
                <w:rFonts w:ascii="Times New Roman" w:hAnsi="Times New Roman" w:cs="Times New Roman"/>
                <w:sz w:val="28"/>
                <w:szCs w:val="28"/>
              </w:rPr>
            </w:pPr>
            <w:r w:rsidRPr="00833371">
              <w:rPr>
                <w:rFonts w:ascii="Times New Roman" w:hAnsi="Times New Roman" w:cs="Times New Roman"/>
                <w:sz w:val="28"/>
                <w:szCs w:val="28"/>
              </w:rPr>
              <w:tab/>
            </w:r>
          </w:p>
          <w:p w14:paraId="74E4F4F8" w14:textId="77777777" w:rsidR="00833371" w:rsidRPr="00833371" w:rsidRDefault="00833371" w:rsidP="004A6C98">
            <w:pPr>
              <w:tabs>
                <w:tab w:val="left" w:pos="0"/>
                <w:tab w:val="left" w:leader="dot" w:pos="8505"/>
              </w:tabs>
              <w:rPr>
                <w:rFonts w:ascii="Times New Roman" w:hAnsi="Times New Roman" w:cs="Times New Roman"/>
                <w:sz w:val="28"/>
                <w:szCs w:val="28"/>
              </w:rPr>
            </w:pPr>
            <w:r w:rsidRPr="00833371">
              <w:rPr>
                <w:rFonts w:ascii="Times New Roman" w:hAnsi="Times New Roman" w:cs="Times New Roman"/>
                <w:sz w:val="28"/>
                <w:szCs w:val="28"/>
              </w:rPr>
              <w:tab/>
            </w:r>
          </w:p>
          <w:p w14:paraId="0E96CF20" w14:textId="77777777" w:rsidR="00833371" w:rsidRPr="00833371" w:rsidRDefault="00833371" w:rsidP="004A6C98">
            <w:pPr>
              <w:tabs>
                <w:tab w:val="left" w:pos="0"/>
                <w:tab w:val="left" w:leader="dot" w:pos="8505"/>
              </w:tabs>
              <w:rPr>
                <w:rFonts w:ascii="Times New Roman" w:hAnsi="Times New Roman" w:cs="Times New Roman"/>
                <w:sz w:val="28"/>
                <w:szCs w:val="28"/>
              </w:rPr>
            </w:pPr>
            <w:r w:rsidRPr="00833371">
              <w:rPr>
                <w:rFonts w:ascii="Times New Roman" w:hAnsi="Times New Roman" w:cs="Times New Roman"/>
                <w:sz w:val="28"/>
                <w:szCs w:val="28"/>
              </w:rPr>
              <w:tab/>
            </w:r>
          </w:p>
          <w:p w14:paraId="4A94AA02" w14:textId="77777777" w:rsidR="00833371" w:rsidRPr="00833371" w:rsidRDefault="00833371" w:rsidP="004A6C98">
            <w:pPr>
              <w:tabs>
                <w:tab w:val="left" w:pos="0"/>
                <w:tab w:val="left" w:leader="dot" w:pos="8505"/>
              </w:tabs>
              <w:rPr>
                <w:rFonts w:ascii="Times New Roman" w:hAnsi="Times New Roman" w:cs="Times New Roman"/>
                <w:sz w:val="28"/>
                <w:szCs w:val="28"/>
              </w:rPr>
            </w:pPr>
            <w:r w:rsidRPr="00833371">
              <w:rPr>
                <w:rFonts w:ascii="Times New Roman" w:hAnsi="Times New Roman" w:cs="Times New Roman"/>
                <w:sz w:val="28"/>
                <w:szCs w:val="28"/>
              </w:rPr>
              <w:tab/>
            </w:r>
          </w:p>
          <w:p w14:paraId="444AEF16" w14:textId="77777777" w:rsidR="00833371" w:rsidRPr="00833371" w:rsidRDefault="00833371" w:rsidP="004A6C98">
            <w:pPr>
              <w:tabs>
                <w:tab w:val="left" w:pos="0"/>
                <w:tab w:val="left" w:leader="dot" w:pos="8505"/>
              </w:tabs>
              <w:rPr>
                <w:rFonts w:ascii="Times New Roman" w:hAnsi="Times New Roman" w:cs="Times New Roman"/>
                <w:sz w:val="28"/>
                <w:szCs w:val="28"/>
              </w:rPr>
            </w:pPr>
            <w:r w:rsidRPr="00833371">
              <w:rPr>
                <w:rFonts w:ascii="Times New Roman" w:hAnsi="Times New Roman" w:cs="Times New Roman"/>
                <w:sz w:val="28"/>
                <w:szCs w:val="28"/>
              </w:rPr>
              <w:tab/>
            </w:r>
          </w:p>
        </w:tc>
      </w:tr>
    </w:tbl>
    <w:p w14:paraId="69155D6A" w14:textId="06A62FDA" w:rsidR="00833371" w:rsidRPr="00833371" w:rsidRDefault="00FA50C1" w:rsidP="00833371">
      <w:pPr>
        <w:pStyle w:val="ListParagraph"/>
        <w:spacing w:afterLines="50" w:after="120" w:line="360" w:lineRule="auto"/>
        <w:jc w:val="both"/>
        <w:rPr>
          <w:rFonts w:ascii="Times New Roman" w:hAnsi="Times New Roman" w:cs="Times New Roman"/>
          <w:bCs/>
          <w:sz w:val="28"/>
          <w:szCs w:val="28"/>
        </w:rPr>
      </w:pPr>
      <w:ins w:id="20" w:author="Vũ Thị Dương" w:date="2023-02-17T15:23:00Z">
        <w:r>
          <w:rPr>
            <w:rFonts w:ascii="Times New Roman" w:hAnsi="Times New Roman" w:cs="Times New Roman"/>
            <w:bCs/>
            <w:sz w:val="28"/>
            <w:szCs w:val="28"/>
          </w:rPr>
          <w:t>Lưu ý nhớ ghi câu hỏi và câu trả lời vào bài khi phỏng vấn gv</w:t>
        </w:r>
      </w:ins>
    </w:p>
    <w:p w14:paraId="57C32613" w14:textId="26CE7874" w:rsidR="00833371" w:rsidRDefault="00833371" w:rsidP="00833371">
      <w:pPr>
        <w:pStyle w:val="ListParagraph"/>
        <w:numPr>
          <w:ilvl w:val="0"/>
          <w:numId w:val="22"/>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Phiếu điều tra</w:t>
      </w:r>
    </w:p>
    <w:tbl>
      <w:tblPr>
        <w:tblStyle w:val="TableGrid"/>
        <w:tblW w:w="0" w:type="auto"/>
        <w:tblLook w:val="04A0" w:firstRow="1" w:lastRow="0" w:firstColumn="1" w:lastColumn="0" w:noHBand="0" w:noVBand="1"/>
      </w:tblPr>
      <w:tblGrid>
        <w:gridCol w:w="9350"/>
      </w:tblGrid>
      <w:tr w:rsidR="00833371" w:rsidRPr="005140FF" w14:paraId="6963315C" w14:textId="77777777" w:rsidTr="004A6C98">
        <w:tc>
          <w:tcPr>
            <w:tcW w:w="8778" w:type="dxa"/>
          </w:tcPr>
          <w:p w14:paraId="5CAA83A3" w14:textId="2886D62D" w:rsidR="00833371" w:rsidRPr="00833371" w:rsidRDefault="00833371" w:rsidP="004A6C98">
            <w:pPr>
              <w:rPr>
                <w:b/>
                <w:bCs/>
                <w:sz w:val="28"/>
                <w:szCs w:val="28"/>
              </w:rPr>
            </w:pPr>
            <w:r w:rsidRPr="00833371">
              <w:rPr>
                <w:b/>
                <w:bCs/>
                <w:sz w:val="28"/>
                <w:szCs w:val="28"/>
              </w:rPr>
              <w:t xml:space="preserve">Phiếu điều tra về hoạt động của phần mềm quản lí </w:t>
            </w:r>
            <w:r>
              <w:rPr>
                <w:b/>
                <w:bCs/>
                <w:sz w:val="28"/>
                <w:szCs w:val="28"/>
              </w:rPr>
              <w:t>bài tập lớn các môn học</w:t>
            </w:r>
          </w:p>
          <w:p w14:paraId="1488DEA8" w14:textId="77777777" w:rsidR="00833371" w:rsidRPr="00833371" w:rsidRDefault="00833371" w:rsidP="004A6C98">
            <w:pPr>
              <w:rPr>
                <w:sz w:val="28"/>
                <w:szCs w:val="28"/>
              </w:rPr>
            </w:pPr>
          </w:p>
          <w:p w14:paraId="61D28FB9" w14:textId="56CC84EF" w:rsidR="00833371" w:rsidRPr="00833371" w:rsidRDefault="00833371" w:rsidP="004A6C98">
            <w:pPr>
              <w:rPr>
                <w:sz w:val="28"/>
                <w:szCs w:val="28"/>
              </w:rPr>
            </w:pPr>
            <w:r w:rsidRPr="00833371">
              <w:rPr>
                <w:sz w:val="28"/>
                <w:szCs w:val="28"/>
              </w:rPr>
              <w:t xml:space="preserve">Câu 1: </w:t>
            </w:r>
            <w:r w:rsidR="007728B7">
              <w:rPr>
                <w:sz w:val="28"/>
                <w:szCs w:val="28"/>
              </w:rPr>
              <w:t>Thầy/Cô</w:t>
            </w:r>
            <w:r w:rsidRPr="00833371">
              <w:rPr>
                <w:sz w:val="28"/>
                <w:szCs w:val="28"/>
              </w:rPr>
              <w:t xml:space="preserve"> cảm thấy giao diện người dùng như thế nào?</w:t>
            </w:r>
          </w:p>
          <w:p w14:paraId="65E08AFD" w14:textId="77777777" w:rsidR="00833371" w:rsidRPr="00833371" w:rsidRDefault="00833371" w:rsidP="00833371">
            <w:pPr>
              <w:pStyle w:val="ListParagraph"/>
              <w:numPr>
                <w:ilvl w:val="0"/>
                <w:numId w:val="23"/>
              </w:numPr>
              <w:spacing w:line="360" w:lineRule="auto"/>
              <w:jc w:val="both"/>
              <w:rPr>
                <w:sz w:val="28"/>
                <w:szCs w:val="28"/>
              </w:rPr>
            </w:pPr>
            <w:r w:rsidRPr="00833371">
              <w:rPr>
                <w:sz w:val="28"/>
                <w:szCs w:val="28"/>
              </w:rPr>
              <w:t>Rất hài lòng.</w:t>
            </w:r>
          </w:p>
          <w:p w14:paraId="7241037E" w14:textId="77777777" w:rsidR="00833371" w:rsidRPr="00833371" w:rsidRDefault="00833371" w:rsidP="00833371">
            <w:pPr>
              <w:pStyle w:val="ListParagraph"/>
              <w:numPr>
                <w:ilvl w:val="0"/>
                <w:numId w:val="23"/>
              </w:numPr>
              <w:spacing w:line="360" w:lineRule="auto"/>
              <w:jc w:val="both"/>
              <w:rPr>
                <w:sz w:val="28"/>
                <w:szCs w:val="28"/>
              </w:rPr>
            </w:pPr>
            <w:r w:rsidRPr="00833371">
              <w:rPr>
                <w:sz w:val="28"/>
                <w:szCs w:val="28"/>
              </w:rPr>
              <w:t>Hài lòng.</w:t>
            </w:r>
          </w:p>
          <w:p w14:paraId="432FF514" w14:textId="77777777" w:rsidR="00833371" w:rsidRPr="00833371" w:rsidRDefault="00833371" w:rsidP="00833371">
            <w:pPr>
              <w:pStyle w:val="ListParagraph"/>
              <w:numPr>
                <w:ilvl w:val="0"/>
                <w:numId w:val="23"/>
              </w:numPr>
              <w:spacing w:line="360" w:lineRule="auto"/>
              <w:jc w:val="both"/>
              <w:rPr>
                <w:sz w:val="28"/>
                <w:szCs w:val="28"/>
              </w:rPr>
            </w:pPr>
            <w:r w:rsidRPr="00833371">
              <w:rPr>
                <w:sz w:val="28"/>
                <w:szCs w:val="28"/>
              </w:rPr>
              <w:t>Không hài lòng.</w:t>
            </w:r>
          </w:p>
          <w:p w14:paraId="21D9E74B" w14:textId="77777777" w:rsidR="00833371" w:rsidRPr="00833371" w:rsidRDefault="00833371" w:rsidP="00833371">
            <w:pPr>
              <w:pStyle w:val="ListParagraph"/>
              <w:numPr>
                <w:ilvl w:val="0"/>
                <w:numId w:val="23"/>
              </w:numPr>
              <w:spacing w:line="360" w:lineRule="auto"/>
              <w:jc w:val="both"/>
              <w:rPr>
                <w:sz w:val="28"/>
                <w:szCs w:val="28"/>
              </w:rPr>
            </w:pPr>
            <w:r w:rsidRPr="00833371">
              <w:rPr>
                <w:sz w:val="28"/>
                <w:szCs w:val="28"/>
              </w:rPr>
              <w:t>Rất không hài lòng.</w:t>
            </w:r>
          </w:p>
          <w:p w14:paraId="3F8AF8B8" w14:textId="77777777" w:rsidR="00833371" w:rsidRPr="00833371" w:rsidRDefault="00833371" w:rsidP="004A6C98">
            <w:pPr>
              <w:rPr>
                <w:sz w:val="28"/>
                <w:szCs w:val="28"/>
              </w:rPr>
            </w:pPr>
          </w:p>
          <w:p w14:paraId="517487D4" w14:textId="04B465F3" w:rsidR="00833371" w:rsidRPr="00833371" w:rsidRDefault="00833371" w:rsidP="004A6C98">
            <w:pPr>
              <w:rPr>
                <w:sz w:val="28"/>
                <w:szCs w:val="28"/>
              </w:rPr>
            </w:pPr>
            <w:r w:rsidRPr="00833371">
              <w:rPr>
                <w:sz w:val="28"/>
                <w:szCs w:val="28"/>
              </w:rPr>
              <w:t xml:space="preserve">Câu 2: </w:t>
            </w:r>
            <w:r w:rsidR="007728B7">
              <w:rPr>
                <w:sz w:val="28"/>
                <w:szCs w:val="28"/>
              </w:rPr>
              <w:t>Thầy/Cô</w:t>
            </w:r>
            <w:r w:rsidRPr="00833371">
              <w:rPr>
                <w:sz w:val="28"/>
                <w:szCs w:val="28"/>
              </w:rPr>
              <w:t xml:space="preserve"> cảm thấy hệ thống cũ có dễ sử dụng không?</w:t>
            </w:r>
          </w:p>
          <w:p w14:paraId="7E8BB9D0" w14:textId="77777777" w:rsidR="00833371" w:rsidRPr="00833371" w:rsidRDefault="00833371" w:rsidP="00833371">
            <w:pPr>
              <w:pStyle w:val="ListParagraph"/>
              <w:numPr>
                <w:ilvl w:val="0"/>
                <w:numId w:val="24"/>
              </w:numPr>
              <w:spacing w:line="360" w:lineRule="auto"/>
              <w:jc w:val="both"/>
              <w:rPr>
                <w:sz w:val="28"/>
                <w:szCs w:val="28"/>
              </w:rPr>
            </w:pPr>
            <w:r w:rsidRPr="00833371">
              <w:rPr>
                <w:sz w:val="28"/>
                <w:szCs w:val="28"/>
              </w:rPr>
              <w:t>Rất dễ sử dụng.</w:t>
            </w:r>
          </w:p>
          <w:p w14:paraId="51644CAF" w14:textId="77777777" w:rsidR="00833371" w:rsidRPr="00833371" w:rsidRDefault="00833371" w:rsidP="00833371">
            <w:pPr>
              <w:pStyle w:val="ListParagraph"/>
              <w:numPr>
                <w:ilvl w:val="0"/>
                <w:numId w:val="24"/>
              </w:numPr>
              <w:spacing w:line="360" w:lineRule="auto"/>
              <w:jc w:val="both"/>
              <w:rPr>
                <w:sz w:val="28"/>
                <w:szCs w:val="28"/>
              </w:rPr>
            </w:pPr>
            <w:r w:rsidRPr="00833371">
              <w:rPr>
                <w:sz w:val="28"/>
                <w:szCs w:val="28"/>
              </w:rPr>
              <w:t>Dễ sử dụng.</w:t>
            </w:r>
          </w:p>
          <w:p w14:paraId="0FDEB39D" w14:textId="77777777" w:rsidR="00833371" w:rsidRPr="00833371" w:rsidRDefault="00833371" w:rsidP="00833371">
            <w:pPr>
              <w:pStyle w:val="ListParagraph"/>
              <w:numPr>
                <w:ilvl w:val="0"/>
                <w:numId w:val="24"/>
              </w:numPr>
              <w:spacing w:line="360" w:lineRule="auto"/>
              <w:jc w:val="both"/>
              <w:rPr>
                <w:sz w:val="28"/>
                <w:szCs w:val="28"/>
              </w:rPr>
            </w:pPr>
            <w:r w:rsidRPr="00833371">
              <w:rPr>
                <w:sz w:val="28"/>
                <w:szCs w:val="28"/>
              </w:rPr>
              <w:t>Khó sử dụng.</w:t>
            </w:r>
          </w:p>
          <w:p w14:paraId="6D9D3FEF" w14:textId="77777777" w:rsidR="00833371" w:rsidRPr="00833371" w:rsidRDefault="00833371" w:rsidP="00833371">
            <w:pPr>
              <w:pStyle w:val="ListParagraph"/>
              <w:numPr>
                <w:ilvl w:val="0"/>
                <w:numId w:val="24"/>
              </w:numPr>
              <w:spacing w:line="360" w:lineRule="auto"/>
              <w:jc w:val="both"/>
              <w:rPr>
                <w:sz w:val="28"/>
                <w:szCs w:val="28"/>
              </w:rPr>
            </w:pPr>
            <w:r w:rsidRPr="00833371">
              <w:rPr>
                <w:sz w:val="28"/>
                <w:szCs w:val="28"/>
              </w:rPr>
              <w:t>Rất khó sử dụng.</w:t>
            </w:r>
          </w:p>
          <w:p w14:paraId="44AAB2FA" w14:textId="77777777" w:rsidR="00833371" w:rsidRPr="00833371" w:rsidRDefault="00833371" w:rsidP="004A6C98">
            <w:pPr>
              <w:rPr>
                <w:sz w:val="28"/>
                <w:szCs w:val="28"/>
              </w:rPr>
            </w:pPr>
          </w:p>
          <w:p w14:paraId="63A10419" w14:textId="00EB3AA5" w:rsidR="00833371" w:rsidRPr="00833371" w:rsidRDefault="00833371" w:rsidP="004A6C98">
            <w:pPr>
              <w:rPr>
                <w:sz w:val="28"/>
                <w:szCs w:val="28"/>
              </w:rPr>
            </w:pPr>
            <w:r w:rsidRPr="00833371">
              <w:rPr>
                <w:sz w:val="28"/>
                <w:szCs w:val="28"/>
              </w:rPr>
              <w:lastRenderedPageBreak/>
              <w:t xml:space="preserve">Câu 3: </w:t>
            </w:r>
            <w:r w:rsidR="007728B7">
              <w:rPr>
                <w:sz w:val="28"/>
                <w:szCs w:val="28"/>
              </w:rPr>
              <w:t>Thầy/Cô</w:t>
            </w:r>
            <w:r w:rsidRPr="00833371">
              <w:rPr>
                <w:sz w:val="28"/>
                <w:szCs w:val="28"/>
              </w:rPr>
              <w:t xml:space="preserve"> cảm thấy cách tổ chức quản lí </w:t>
            </w:r>
            <w:r>
              <w:rPr>
                <w:sz w:val="28"/>
                <w:szCs w:val="28"/>
              </w:rPr>
              <w:t>bài tập lớn</w:t>
            </w:r>
            <w:r w:rsidRPr="00833371">
              <w:rPr>
                <w:sz w:val="28"/>
                <w:szCs w:val="28"/>
              </w:rPr>
              <w:t xml:space="preserve"> trên phần mềm như thế nào?</w:t>
            </w:r>
          </w:p>
          <w:p w14:paraId="332726C6" w14:textId="77777777" w:rsidR="00833371" w:rsidRPr="00833371" w:rsidRDefault="00833371" w:rsidP="00833371">
            <w:pPr>
              <w:pStyle w:val="ListParagraph"/>
              <w:numPr>
                <w:ilvl w:val="0"/>
                <w:numId w:val="25"/>
              </w:numPr>
              <w:spacing w:line="360" w:lineRule="auto"/>
              <w:jc w:val="both"/>
              <w:rPr>
                <w:sz w:val="28"/>
                <w:szCs w:val="28"/>
              </w:rPr>
            </w:pPr>
            <w:r w:rsidRPr="00833371">
              <w:rPr>
                <w:sz w:val="28"/>
                <w:szCs w:val="28"/>
              </w:rPr>
              <w:t>Rất thuận tiện.</w:t>
            </w:r>
          </w:p>
          <w:p w14:paraId="00073ECB" w14:textId="77777777" w:rsidR="00833371" w:rsidRPr="00833371" w:rsidRDefault="00833371" w:rsidP="00833371">
            <w:pPr>
              <w:pStyle w:val="ListParagraph"/>
              <w:numPr>
                <w:ilvl w:val="0"/>
                <w:numId w:val="25"/>
              </w:numPr>
              <w:spacing w:line="360" w:lineRule="auto"/>
              <w:jc w:val="both"/>
              <w:rPr>
                <w:sz w:val="28"/>
                <w:szCs w:val="28"/>
              </w:rPr>
            </w:pPr>
            <w:r w:rsidRPr="00833371">
              <w:rPr>
                <w:sz w:val="28"/>
                <w:szCs w:val="28"/>
              </w:rPr>
              <w:t>Bình thường.</w:t>
            </w:r>
          </w:p>
          <w:p w14:paraId="3100A273" w14:textId="77777777" w:rsidR="00833371" w:rsidRPr="00833371" w:rsidRDefault="00833371" w:rsidP="00833371">
            <w:pPr>
              <w:pStyle w:val="ListParagraph"/>
              <w:numPr>
                <w:ilvl w:val="0"/>
                <w:numId w:val="25"/>
              </w:numPr>
              <w:spacing w:line="360" w:lineRule="auto"/>
              <w:jc w:val="both"/>
              <w:rPr>
                <w:sz w:val="28"/>
                <w:szCs w:val="28"/>
              </w:rPr>
            </w:pPr>
            <w:r w:rsidRPr="00833371">
              <w:rPr>
                <w:sz w:val="28"/>
                <w:szCs w:val="28"/>
              </w:rPr>
              <w:t>Tương đối khó khăn.</w:t>
            </w:r>
          </w:p>
          <w:p w14:paraId="0064F22B" w14:textId="77777777" w:rsidR="00833371" w:rsidRPr="00833371" w:rsidRDefault="00833371" w:rsidP="00833371">
            <w:pPr>
              <w:pStyle w:val="ListParagraph"/>
              <w:numPr>
                <w:ilvl w:val="0"/>
                <w:numId w:val="25"/>
              </w:numPr>
              <w:spacing w:line="360" w:lineRule="auto"/>
              <w:jc w:val="both"/>
              <w:rPr>
                <w:sz w:val="28"/>
                <w:szCs w:val="28"/>
              </w:rPr>
            </w:pPr>
            <w:r w:rsidRPr="00833371">
              <w:rPr>
                <w:sz w:val="28"/>
                <w:szCs w:val="28"/>
              </w:rPr>
              <w:t>Rất khó khăn.</w:t>
            </w:r>
          </w:p>
          <w:p w14:paraId="3BAB1B50" w14:textId="77777777" w:rsidR="00833371" w:rsidRPr="00833371" w:rsidRDefault="00833371" w:rsidP="004A6C98">
            <w:pPr>
              <w:rPr>
                <w:sz w:val="28"/>
                <w:szCs w:val="28"/>
              </w:rPr>
            </w:pPr>
          </w:p>
          <w:p w14:paraId="2E438EAD" w14:textId="2C9172A0" w:rsidR="00833371" w:rsidRPr="00833371" w:rsidRDefault="00833371" w:rsidP="004A6C98">
            <w:pPr>
              <w:rPr>
                <w:sz w:val="28"/>
                <w:szCs w:val="28"/>
              </w:rPr>
            </w:pPr>
            <w:r w:rsidRPr="00833371">
              <w:rPr>
                <w:sz w:val="28"/>
                <w:szCs w:val="28"/>
              </w:rPr>
              <w:t xml:space="preserve">Câu 4: </w:t>
            </w:r>
            <w:r w:rsidR="007728B7">
              <w:rPr>
                <w:sz w:val="28"/>
                <w:szCs w:val="28"/>
              </w:rPr>
              <w:t>Thầy/Cô</w:t>
            </w:r>
            <w:r w:rsidRPr="00833371">
              <w:rPr>
                <w:sz w:val="28"/>
                <w:szCs w:val="28"/>
              </w:rPr>
              <w:t xml:space="preserve"> cảm thấy cách </w:t>
            </w:r>
            <w:r>
              <w:rPr>
                <w:sz w:val="28"/>
                <w:szCs w:val="28"/>
              </w:rPr>
              <w:t>chấm điểm vfa xem điểm</w:t>
            </w:r>
            <w:r w:rsidRPr="00833371">
              <w:rPr>
                <w:sz w:val="28"/>
                <w:szCs w:val="28"/>
              </w:rPr>
              <w:t xml:space="preserve"> trên hệ thống cũ như thế nào?</w:t>
            </w:r>
          </w:p>
          <w:p w14:paraId="70C55710" w14:textId="77777777" w:rsidR="00833371" w:rsidRPr="00833371" w:rsidRDefault="00833371" w:rsidP="00833371">
            <w:pPr>
              <w:pStyle w:val="ListParagraph"/>
              <w:numPr>
                <w:ilvl w:val="0"/>
                <w:numId w:val="26"/>
              </w:numPr>
              <w:spacing w:line="360" w:lineRule="auto"/>
              <w:jc w:val="both"/>
              <w:rPr>
                <w:sz w:val="28"/>
                <w:szCs w:val="28"/>
              </w:rPr>
            </w:pPr>
            <w:r w:rsidRPr="00833371">
              <w:rPr>
                <w:sz w:val="28"/>
                <w:szCs w:val="28"/>
              </w:rPr>
              <w:t>Rất thuận tiện.</w:t>
            </w:r>
          </w:p>
          <w:p w14:paraId="5DAA074F" w14:textId="77777777" w:rsidR="00833371" w:rsidRPr="00833371" w:rsidRDefault="00833371" w:rsidP="00833371">
            <w:pPr>
              <w:pStyle w:val="ListParagraph"/>
              <w:numPr>
                <w:ilvl w:val="0"/>
                <w:numId w:val="26"/>
              </w:numPr>
              <w:spacing w:line="360" w:lineRule="auto"/>
              <w:jc w:val="both"/>
              <w:rPr>
                <w:sz w:val="28"/>
                <w:szCs w:val="28"/>
              </w:rPr>
            </w:pPr>
            <w:r w:rsidRPr="00833371">
              <w:rPr>
                <w:sz w:val="28"/>
                <w:szCs w:val="28"/>
              </w:rPr>
              <w:t>Bình thường.</w:t>
            </w:r>
          </w:p>
          <w:p w14:paraId="5EE73D56" w14:textId="77777777" w:rsidR="00833371" w:rsidRPr="00833371" w:rsidRDefault="00833371" w:rsidP="00833371">
            <w:pPr>
              <w:pStyle w:val="ListParagraph"/>
              <w:numPr>
                <w:ilvl w:val="0"/>
                <w:numId w:val="26"/>
              </w:numPr>
              <w:spacing w:line="360" w:lineRule="auto"/>
              <w:jc w:val="both"/>
              <w:rPr>
                <w:sz w:val="28"/>
                <w:szCs w:val="28"/>
              </w:rPr>
            </w:pPr>
            <w:r w:rsidRPr="00833371">
              <w:rPr>
                <w:sz w:val="28"/>
                <w:szCs w:val="28"/>
              </w:rPr>
              <w:t>Tương đối khó khăn.</w:t>
            </w:r>
          </w:p>
          <w:p w14:paraId="6828EBB3" w14:textId="77777777" w:rsidR="00833371" w:rsidRPr="00833371" w:rsidRDefault="00833371" w:rsidP="00833371">
            <w:pPr>
              <w:pStyle w:val="ListParagraph"/>
              <w:numPr>
                <w:ilvl w:val="0"/>
                <w:numId w:val="26"/>
              </w:numPr>
              <w:spacing w:line="360" w:lineRule="auto"/>
              <w:jc w:val="both"/>
              <w:rPr>
                <w:sz w:val="28"/>
                <w:szCs w:val="28"/>
              </w:rPr>
            </w:pPr>
            <w:r w:rsidRPr="00833371">
              <w:rPr>
                <w:sz w:val="28"/>
                <w:szCs w:val="28"/>
              </w:rPr>
              <w:t>Rất khó khăn.</w:t>
            </w:r>
          </w:p>
          <w:p w14:paraId="04E71B9B" w14:textId="77777777" w:rsidR="00833371" w:rsidRPr="00833371" w:rsidRDefault="00833371" w:rsidP="004A6C98">
            <w:pPr>
              <w:ind w:left="360"/>
              <w:rPr>
                <w:sz w:val="28"/>
                <w:szCs w:val="28"/>
              </w:rPr>
            </w:pPr>
          </w:p>
          <w:p w14:paraId="311ABA2A" w14:textId="5B160BDA" w:rsidR="00833371" w:rsidRPr="00833371" w:rsidRDefault="00833371" w:rsidP="004A6C98">
            <w:pPr>
              <w:rPr>
                <w:sz w:val="28"/>
                <w:szCs w:val="28"/>
              </w:rPr>
            </w:pPr>
            <w:r w:rsidRPr="00833371">
              <w:rPr>
                <w:sz w:val="28"/>
                <w:szCs w:val="28"/>
              </w:rPr>
              <w:t xml:space="preserve">Câu 5: </w:t>
            </w:r>
            <w:r w:rsidR="007728B7">
              <w:rPr>
                <w:sz w:val="28"/>
                <w:szCs w:val="28"/>
              </w:rPr>
              <w:t>Thầy/Cô</w:t>
            </w:r>
            <w:r w:rsidRPr="00833371">
              <w:rPr>
                <w:sz w:val="28"/>
                <w:szCs w:val="28"/>
              </w:rPr>
              <w:t xml:space="preserve"> cảm thấy các mục nêu trên đã đầy đủ hay chưa? Nếu chưa thì cần bổ sung thêm những mục nào?</w:t>
            </w:r>
          </w:p>
          <w:p w14:paraId="6964A137" w14:textId="77777777" w:rsidR="00833371" w:rsidRPr="00833371" w:rsidRDefault="00833371" w:rsidP="004A6C98">
            <w:pPr>
              <w:pStyle w:val="NoSpacing"/>
              <w:spacing w:line="360" w:lineRule="auto"/>
              <w:rPr>
                <w:sz w:val="28"/>
                <w:szCs w:val="28"/>
              </w:rPr>
            </w:pPr>
            <w:r w:rsidRPr="00833371">
              <w:rPr>
                <w:sz w:val="28"/>
                <w:szCs w:val="28"/>
              </w:rPr>
              <w:t>........................................................................................................................................................................................................................................................................................................................................................................................................................................................................................................</w:t>
            </w:r>
          </w:p>
          <w:p w14:paraId="5489B184" w14:textId="1A14C7FA" w:rsidR="00833371" w:rsidRPr="00833371" w:rsidRDefault="00833371" w:rsidP="004A6C98">
            <w:pPr>
              <w:rPr>
                <w:sz w:val="28"/>
                <w:szCs w:val="28"/>
              </w:rPr>
            </w:pPr>
            <w:r w:rsidRPr="00833371">
              <w:rPr>
                <w:sz w:val="28"/>
                <w:szCs w:val="28"/>
              </w:rPr>
              <w:t>Câu 6: Trong quá trình sử dụng hệ thống cũ</w:t>
            </w:r>
            <w:r w:rsidR="007728B7">
              <w:rPr>
                <w:sz w:val="28"/>
                <w:szCs w:val="28"/>
              </w:rPr>
              <w:t xml:space="preserve"> Thầy/Cô</w:t>
            </w:r>
            <w:r w:rsidR="007728B7" w:rsidRPr="00833371">
              <w:rPr>
                <w:sz w:val="28"/>
                <w:szCs w:val="28"/>
              </w:rPr>
              <w:t xml:space="preserve"> </w:t>
            </w:r>
            <w:r w:rsidRPr="00833371">
              <w:rPr>
                <w:sz w:val="28"/>
                <w:szCs w:val="28"/>
              </w:rPr>
              <w:t>có gặp phải lỗi gì không?</w:t>
            </w:r>
          </w:p>
          <w:p w14:paraId="416BFC6E" w14:textId="77777777" w:rsidR="00833371" w:rsidRPr="00833371" w:rsidRDefault="00833371" w:rsidP="004A6C98">
            <w:pPr>
              <w:pStyle w:val="NoSpacing"/>
              <w:spacing w:line="360" w:lineRule="auto"/>
              <w:rPr>
                <w:sz w:val="28"/>
                <w:szCs w:val="28"/>
              </w:rPr>
            </w:pPr>
            <w:r w:rsidRPr="00833371">
              <w:rPr>
                <w:sz w:val="28"/>
                <w:szCs w:val="28"/>
              </w:rPr>
              <w:t>........................................................................................................................................................................................................................................................................................................................................................................................................................................................................................................</w:t>
            </w:r>
          </w:p>
          <w:p w14:paraId="66BFDBE1" w14:textId="2A488868" w:rsidR="00833371" w:rsidRPr="005140FF" w:rsidRDefault="00833371" w:rsidP="004A6C98">
            <w:pPr>
              <w:rPr>
                <w:szCs w:val="28"/>
              </w:rPr>
            </w:pPr>
            <w:r w:rsidRPr="00833371">
              <w:rPr>
                <w:sz w:val="28"/>
                <w:szCs w:val="28"/>
              </w:rPr>
              <w:t>Câu 7: Hệ thống cần thêm chức năng gì để nâng cao trải nghiệm người dùng</w:t>
            </w:r>
            <w:r w:rsidR="007728B7">
              <w:rPr>
                <w:sz w:val="28"/>
                <w:szCs w:val="28"/>
              </w:rPr>
              <w:t>.</w:t>
            </w:r>
            <w:r w:rsidRPr="00833371">
              <w:rPr>
                <w:sz w:val="28"/>
                <w:szCs w:val="28"/>
              </w:rPr>
              <w:t xml:space="preserve">            ........................................................................................................................................................................................................................................................................................................................................................................................................................................................................................................</w:t>
            </w:r>
          </w:p>
        </w:tc>
      </w:tr>
    </w:tbl>
    <w:p w14:paraId="59EFB974" w14:textId="77777777" w:rsidR="00833371" w:rsidRPr="00833371" w:rsidRDefault="00833371" w:rsidP="00833371">
      <w:pPr>
        <w:pStyle w:val="ListParagraph"/>
        <w:spacing w:afterLines="50" w:after="120" w:line="360" w:lineRule="auto"/>
        <w:jc w:val="both"/>
        <w:rPr>
          <w:rFonts w:ascii="Times New Roman" w:hAnsi="Times New Roman" w:cs="Times New Roman"/>
          <w:bCs/>
          <w:sz w:val="28"/>
          <w:szCs w:val="28"/>
        </w:rPr>
      </w:pPr>
    </w:p>
    <w:p w14:paraId="40D76BCD" w14:textId="24896212" w:rsidR="002F00BB" w:rsidRPr="00345E68" w:rsidRDefault="00345E68" w:rsidP="00345E68">
      <w:pPr>
        <w:pStyle w:val="Heading2"/>
        <w:rPr>
          <w:color w:val="000000"/>
          <w:sz w:val="26"/>
          <w:szCs w:val="26"/>
        </w:rPr>
      </w:pPr>
      <w:bookmarkStart w:id="21" w:name="_Toc127225391"/>
      <w:r>
        <w:lastRenderedPageBreak/>
        <w:t xml:space="preserve">2.2.2. </w:t>
      </w:r>
      <w:r w:rsidR="002F00BB" w:rsidRPr="002F00BB">
        <w:t>Tài liệu đặc tả yêu cầu</w:t>
      </w:r>
      <w:bookmarkEnd w:id="21"/>
      <w:r w:rsidR="002F00BB" w:rsidRPr="002F00BB">
        <w:t> </w:t>
      </w:r>
    </w:p>
    <w:p w14:paraId="2766239E" w14:textId="4AF767E9" w:rsidR="003A6127" w:rsidRPr="003A6127" w:rsidRDefault="00833371" w:rsidP="003A6127">
      <w:pPr>
        <w:pStyle w:val="ListParagraph"/>
        <w:numPr>
          <w:ilvl w:val="0"/>
          <w:numId w:val="20"/>
        </w:numPr>
        <w:spacing w:after="120" w:line="360" w:lineRule="auto"/>
        <w:jc w:val="both"/>
        <w:rPr>
          <w:rFonts w:ascii="Times New Roman" w:hAnsi="Times New Roman" w:cs="Times New Roman"/>
          <w:bCs/>
          <w:sz w:val="28"/>
          <w:szCs w:val="28"/>
        </w:rPr>
      </w:pPr>
      <w:r w:rsidRPr="003A6127">
        <w:rPr>
          <w:rFonts w:ascii="Times New Roman" w:hAnsi="Times New Roman" w:cs="Times New Roman"/>
          <w:bCs/>
          <w:sz w:val="28"/>
          <w:szCs w:val="28"/>
        </w:rPr>
        <w:t>Hoạt động của hệ thống</w:t>
      </w:r>
      <w:ins w:id="22" w:author="Vũ Thị Dương" w:date="2023-02-17T15:24:00Z">
        <w:r w:rsidR="00807FA5">
          <w:rPr>
            <w:rFonts w:ascii="Times New Roman" w:hAnsi="Times New Roman" w:cs="Times New Roman"/>
            <w:bCs/>
            <w:sz w:val="28"/>
            <w:szCs w:val="28"/>
          </w:rPr>
          <w:t xml:space="preserve"> chỗ này viết lại cho rõ quy trình: gv làm gì, hệ thống làm gì, sinh viên làm gì, hệ thống làm gì?</w:t>
        </w:r>
      </w:ins>
    </w:p>
    <w:p w14:paraId="7911CA90" w14:textId="4C8BDCE2" w:rsidR="003A6127" w:rsidRPr="003A6127" w:rsidRDefault="003A6127" w:rsidP="00385626">
      <w:pPr>
        <w:spacing w:afterLines="50" w:after="120" w:line="360" w:lineRule="auto"/>
        <w:ind w:left="360"/>
        <w:jc w:val="both"/>
        <w:rPr>
          <w:rFonts w:ascii="Times New Roman" w:hAnsi="Times New Roman" w:cs="Times New Roman"/>
          <w:bCs/>
          <w:sz w:val="28"/>
          <w:szCs w:val="28"/>
        </w:rPr>
      </w:pPr>
      <w:r w:rsidRPr="003A6127">
        <w:rPr>
          <w:rFonts w:ascii="Times New Roman" w:hAnsi="Times New Roman" w:cs="Times New Roman"/>
          <w:bCs/>
          <w:sz w:val="28"/>
          <w:szCs w:val="28"/>
        </w:rPr>
        <w:t xml:space="preserve">Trong quá trình tìm hiểu quy trình quản lý </w:t>
      </w:r>
      <w:r>
        <w:rPr>
          <w:rFonts w:ascii="Times New Roman" w:hAnsi="Times New Roman" w:cs="Times New Roman"/>
          <w:bCs/>
          <w:sz w:val="28"/>
          <w:szCs w:val="28"/>
        </w:rPr>
        <w:t xml:space="preserve">bài tập lớn các môn học </w:t>
      </w:r>
      <w:r w:rsidRPr="003A6127">
        <w:rPr>
          <w:rFonts w:ascii="Times New Roman" w:hAnsi="Times New Roman" w:cs="Times New Roman"/>
          <w:bCs/>
          <w:sz w:val="28"/>
          <w:szCs w:val="28"/>
        </w:rPr>
        <w:t>của</w:t>
      </w:r>
      <w:r>
        <w:rPr>
          <w:rFonts w:ascii="Times New Roman" w:hAnsi="Times New Roman" w:cs="Times New Roman"/>
          <w:bCs/>
          <w:sz w:val="28"/>
          <w:szCs w:val="28"/>
        </w:rPr>
        <w:t xml:space="preserve"> khoa Công nghệ thông tin thuộc</w:t>
      </w:r>
      <w:r w:rsidRPr="003A6127">
        <w:rPr>
          <w:rFonts w:ascii="Times New Roman" w:hAnsi="Times New Roman" w:cs="Times New Roman"/>
          <w:bCs/>
          <w:sz w:val="28"/>
          <w:szCs w:val="28"/>
        </w:rPr>
        <w:t xml:space="preserve"> trường Đại học Công nghiệp Hà Nội, nhóm chúng em đã thu thập được một số thông tin hữu ích cho phần mềm.</w:t>
      </w:r>
    </w:p>
    <w:p w14:paraId="3A94FEC2" w14:textId="11859156" w:rsidR="003A6127" w:rsidRPr="003A6127" w:rsidRDefault="003A6127" w:rsidP="00385626">
      <w:pPr>
        <w:spacing w:afterLines="50" w:after="120" w:line="360" w:lineRule="auto"/>
        <w:ind w:left="360"/>
        <w:jc w:val="both"/>
        <w:rPr>
          <w:rFonts w:ascii="Times New Roman" w:hAnsi="Times New Roman" w:cs="Times New Roman"/>
          <w:bCs/>
          <w:sz w:val="28"/>
          <w:szCs w:val="28"/>
        </w:rPr>
      </w:pPr>
      <w:r w:rsidRPr="003A6127">
        <w:rPr>
          <w:rFonts w:ascii="Times New Roman" w:hAnsi="Times New Roman" w:cs="Times New Roman"/>
          <w:bCs/>
          <w:sz w:val="28"/>
          <w:szCs w:val="28"/>
        </w:rPr>
        <w:t>Người quản trị sẽ quản lý các</w:t>
      </w:r>
      <w:r>
        <w:rPr>
          <w:rFonts w:ascii="Times New Roman" w:hAnsi="Times New Roman" w:cs="Times New Roman"/>
          <w:bCs/>
          <w:sz w:val="28"/>
          <w:szCs w:val="28"/>
        </w:rPr>
        <w:t xml:space="preserve"> đề tài bài tập lớn, các môn học, thông tin sinh viên và giáo viên</w:t>
      </w:r>
      <w:r w:rsidRPr="003A6127">
        <w:rPr>
          <w:rFonts w:ascii="Times New Roman" w:hAnsi="Times New Roman" w:cs="Times New Roman"/>
          <w:bCs/>
          <w:sz w:val="28"/>
          <w:szCs w:val="28"/>
        </w:rPr>
        <w:t xml:space="preserve"> với chức năng chính là thêm, sửa, xoá.</w:t>
      </w:r>
    </w:p>
    <w:p w14:paraId="3189EE5C" w14:textId="0459003E" w:rsidR="003A6127" w:rsidRPr="003A6127" w:rsidRDefault="003A6127" w:rsidP="00385626">
      <w:pPr>
        <w:spacing w:afterLines="50" w:after="120" w:line="360" w:lineRule="auto"/>
        <w:ind w:left="360"/>
        <w:jc w:val="both"/>
        <w:rPr>
          <w:rFonts w:ascii="Times New Roman" w:hAnsi="Times New Roman" w:cs="Times New Roman"/>
          <w:bCs/>
          <w:sz w:val="28"/>
          <w:szCs w:val="28"/>
        </w:rPr>
      </w:pPr>
      <w:r w:rsidRPr="003A6127">
        <w:rPr>
          <w:rFonts w:ascii="Times New Roman" w:hAnsi="Times New Roman" w:cs="Times New Roman"/>
          <w:bCs/>
          <w:sz w:val="28"/>
          <w:szCs w:val="28"/>
        </w:rPr>
        <w:t>Chỉ được phép xoá các</w:t>
      </w:r>
      <w:r w:rsidR="002C44DE">
        <w:rPr>
          <w:rFonts w:ascii="Times New Roman" w:hAnsi="Times New Roman" w:cs="Times New Roman"/>
          <w:bCs/>
          <w:sz w:val="28"/>
          <w:szCs w:val="28"/>
        </w:rPr>
        <w:t xml:space="preserve"> các đề tài</w:t>
      </w:r>
      <w:r w:rsidRPr="003A6127">
        <w:rPr>
          <w:rFonts w:ascii="Times New Roman" w:hAnsi="Times New Roman" w:cs="Times New Roman"/>
          <w:bCs/>
          <w:sz w:val="28"/>
          <w:szCs w:val="28"/>
        </w:rPr>
        <w:t xml:space="preserve"> </w:t>
      </w:r>
      <w:r w:rsidR="002C44DE">
        <w:rPr>
          <w:rFonts w:ascii="Times New Roman" w:hAnsi="Times New Roman" w:cs="Times New Roman"/>
          <w:bCs/>
          <w:sz w:val="28"/>
          <w:szCs w:val="28"/>
        </w:rPr>
        <w:t>trong các môn học không có nhóm làm</w:t>
      </w:r>
      <w:r w:rsidRPr="003A6127">
        <w:rPr>
          <w:rFonts w:ascii="Times New Roman" w:hAnsi="Times New Roman" w:cs="Times New Roman"/>
          <w:bCs/>
          <w:sz w:val="28"/>
          <w:szCs w:val="28"/>
        </w:rPr>
        <w:t xml:space="preserve">. </w:t>
      </w:r>
    </w:p>
    <w:p w14:paraId="138A0C61" w14:textId="656B00EB" w:rsidR="003A6127" w:rsidRPr="003A6127" w:rsidRDefault="003A6127" w:rsidP="00385626">
      <w:pPr>
        <w:spacing w:afterLines="50" w:after="120" w:line="360" w:lineRule="auto"/>
        <w:ind w:left="360"/>
        <w:jc w:val="both"/>
        <w:rPr>
          <w:rFonts w:ascii="Times New Roman" w:hAnsi="Times New Roman" w:cs="Times New Roman"/>
          <w:bCs/>
          <w:sz w:val="28"/>
          <w:szCs w:val="28"/>
        </w:rPr>
      </w:pPr>
      <w:r w:rsidRPr="003A6127">
        <w:rPr>
          <w:rFonts w:ascii="Times New Roman" w:hAnsi="Times New Roman" w:cs="Times New Roman"/>
          <w:bCs/>
          <w:sz w:val="28"/>
          <w:szCs w:val="28"/>
        </w:rPr>
        <w:t>Với chứ năng sửa: không cho phép sửa trường mã.</w:t>
      </w:r>
    </w:p>
    <w:p w14:paraId="320992C2" w14:textId="31415586" w:rsidR="003A6127" w:rsidRPr="003A6127" w:rsidRDefault="003A6127" w:rsidP="00385626">
      <w:pPr>
        <w:spacing w:afterLines="50" w:after="120" w:line="360" w:lineRule="auto"/>
        <w:ind w:left="360"/>
        <w:jc w:val="both"/>
        <w:rPr>
          <w:rFonts w:ascii="Times New Roman" w:hAnsi="Times New Roman" w:cs="Times New Roman"/>
          <w:bCs/>
          <w:sz w:val="28"/>
          <w:szCs w:val="28"/>
        </w:rPr>
      </w:pPr>
      <w:r w:rsidRPr="003A6127">
        <w:rPr>
          <w:rFonts w:ascii="Times New Roman" w:hAnsi="Times New Roman" w:cs="Times New Roman"/>
          <w:bCs/>
          <w:sz w:val="28"/>
          <w:szCs w:val="28"/>
        </w:rPr>
        <w:t xml:space="preserve">Giảng viên có thể xem và </w:t>
      </w:r>
      <w:r w:rsidR="002C44DE">
        <w:rPr>
          <w:rFonts w:ascii="Times New Roman" w:hAnsi="Times New Roman" w:cs="Times New Roman"/>
          <w:bCs/>
          <w:sz w:val="28"/>
          <w:szCs w:val="28"/>
        </w:rPr>
        <w:t>nhập điểm.</w:t>
      </w:r>
    </w:p>
    <w:p w14:paraId="344FF06F" w14:textId="5F81B308" w:rsidR="003A6127" w:rsidRDefault="002C44DE" w:rsidP="00385626">
      <w:pPr>
        <w:spacing w:afterLines="50" w:after="120"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Nhập điểm</w:t>
      </w:r>
      <w:r w:rsidR="003A6127" w:rsidRPr="003A6127">
        <w:rPr>
          <w:rFonts w:ascii="Times New Roman" w:hAnsi="Times New Roman" w:cs="Times New Roman"/>
          <w:bCs/>
          <w:sz w:val="28"/>
          <w:szCs w:val="28"/>
        </w:rPr>
        <w:t>: Hệ thống sẽ kiểm tra CSDL và chỉ cho phép giảng viên</w:t>
      </w:r>
      <w:r>
        <w:rPr>
          <w:rFonts w:ascii="Times New Roman" w:hAnsi="Times New Roman" w:cs="Times New Roman"/>
          <w:bCs/>
          <w:sz w:val="28"/>
          <w:szCs w:val="28"/>
        </w:rPr>
        <w:t xml:space="preserve"> nhập điểm khi phù hợp các tiêu chí</w:t>
      </w:r>
      <w:r w:rsidR="003A6127" w:rsidRPr="003A6127">
        <w:rPr>
          <w:rFonts w:ascii="Times New Roman" w:hAnsi="Times New Roman" w:cs="Times New Roman"/>
          <w:bCs/>
          <w:sz w:val="28"/>
          <w:szCs w:val="28"/>
        </w:rPr>
        <w:t xml:space="preserve">. </w:t>
      </w:r>
    </w:p>
    <w:p w14:paraId="7430D78A" w14:textId="77777777" w:rsidR="003A6127" w:rsidRPr="003A6127" w:rsidRDefault="003A6127" w:rsidP="003A6127">
      <w:pPr>
        <w:spacing w:afterLines="50" w:after="120" w:line="360" w:lineRule="auto"/>
        <w:ind w:left="360"/>
        <w:jc w:val="both"/>
        <w:rPr>
          <w:rFonts w:ascii="Times New Roman" w:hAnsi="Times New Roman" w:cs="Times New Roman"/>
          <w:bCs/>
          <w:sz w:val="28"/>
          <w:szCs w:val="28"/>
        </w:rPr>
      </w:pPr>
    </w:p>
    <w:p w14:paraId="5DF1439B" w14:textId="5041EE9A" w:rsidR="00833371" w:rsidRPr="003A6127" w:rsidRDefault="00833371" w:rsidP="007470D2">
      <w:pPr>
        <w:pStyle w:val="ListParagraph"/>
        <w:numPr>
          <w:ilvl w:val="0"/>
          <w:numId w:val="20"/>
        </w:numPr>
        <w:spacing w:afterLines="50" w:after="120" w:line="360" w:lineRule="auto"/>
        <w:jc w:val="both"/>
        <w:rPr>
          <w:rFonts w:ascii="Times New Roman" w:hAnsi="Times New Roman" w:cs="Times New Roman"/>
          <w:bCs/>
          <w:sz w:val="28"/>
          <w:szCs w:val="28"/>
        </w:rPr>
      </w:pPr>
      <w:r w:rsidRPr="003A6127">
        <w:rPr>
          <w:rFonts w:ascii="Times New Roman" w:hAnsi="Times New Roman" w:cs="Times New Roman"/>
          <w:bCs/>
          <w:sz w:val="28"/>
          <w:szCs w:val="28"/>
        </w:rPr>
        <w:t>Các yêu cầu chức năng từ hoạt động</w:t>
      </w:r>
      <w:ins w:id="23" w:author="Vũ Thị Dương" w:date="2023-02-17T15:25:00Z">
        <w:r w:rsidR="00807FA5">
          <w:rPr>
            <w:rFonts w:ascii="Times New Roman" w:hAnsi="Times New Roman" w:cs="Times New Roman"/>
            <w:bCs/>
            <w:sz w:val="28"/>
            <w:szCs w:val="28"/>
          </w:rPr>
          <w:t xml:space="preserve"> chỗ này nên phân loại theo vai trò người tham gia, nghĩa là bổ sung thêm chức năng này ai thực hi</w:t>
        </w:r>
      </w:ins>
      <w:ins w:id="24" w:author="Vũ Thị Dương" w:date="2023-02-17T15:26:00Z">
        <w:r w:rsidR="00807FA5">
          <w:rPr>
            <w:rFonts w:ascii="Times New Roman" w:hAnsi="Times New Roman" w:cs="Times New Roman"/>
            <w:bCs/>
            <w:sz w:val="28"/>
            <w:szCs w:val="28"/>
          </w:rPr>
          <w:t>ện</w:t>
        </w:r>
      </w:ins>
    </w:p>
    <w:p w14:paraId="21CFF332" w14:textId="34432FFF" w:rsidR="007470D2" w:rsidRDefault="007470D2" w:rsidP="007470D2">
      <w:pPr>
        <w:pStyle w:val="ListParagraph"/>
        <w:numPr>
          <w:ilvl w:val="0"/>
          <w:numId w:val="28"/>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Quản lý thông tin về đề tài bài tập lớn:</w:t>
      </w:r>
    </w:p>
    <w:p w14:paraId="2364B21F" w14:textId="7D0CDF53" w:rsidR="007470D2" w:rsidRPr="007470D2" w:rsidRDefault="007470D2" w:rsidP="007470D2">
      <w:pPr>
        <w:pStyle w:val="ListParagraph"/>
        <w:spacing w:afterLines="50" w:after="120" w:line="360" w:lineRule="auto"/>
        <w:jc w:val="both"/>
        <w:rPr>
          <w:rFonts w:ascii="Times New Roman" w:hAnsi="Times New Roman" w:cs="Times New Roman"/>
          <w:bCs/>
          <w:sz w:val="28"/>
          <w:szCs w:val="28"/>
        </w:rPr>
      </w:pPr>
      <w:r w:rsidRPr="007470D2">
        <w:rPr>
          <w:rFonts w:ascii="Times New Roman" w:hAnsi="Times New Roman" w:cs="Times New Roman"/>
          <w:bCs/>
          <w:sz w:val="28"/>
          <w:szCs w:val="28"/>
        </w:rPr>
        <w:t xml:space="preserve">+ </w:t>
      </w:r>
      <w:r>
        <w:rPr>
          <w:rFonts w:ascii="Times New Roman" w:hAnsi="Times New Roman" w:cs="Times New Roman"/>
          <w:bCs/>
          <w:sz w:val="28"/>
          <w:szCs w:val="28"/>
        </w:rPr>
        <w:t>Thêm đề tài.</w:t>
      </w:r>
    </w:p>
    <w:p w14:paraId="69121E89" w14:textId="27377712" w:rsidR="007470D2" w:rsidRPr="007470D2" w:rsidRDefault="007470D2" w:rsidP="007470D2">
      <w:pPr>
        <w:pStyle w:val="ListParagraph"/>
        <w:spacing w:afterLines="50" w:after="120" w:line="360" w:lineRule="auto"/>
        <w:jc w:val="both"/>
        <w:rPr>
          <w:rFonts w:ascii="Times New Roman" w:hAnsi="Times New Roman" w:cs="Times New Roman"/>
          <w:bCs/>
          <w:sz w:val="28"/>
          <w:szCs w:val="28"/>
        </w:rPr>
      </w:pPr>
      <w:r w:rsidRPr="007470D2">
        <w:rPr>
          <w:rFonts w:ascii="Times New Roman" w:hAnsi="Times New Roman" w:cs="Times New Roman"/>
          <w:bCs/>
          <w:sz w:val="28"/>
          <w:szCs w:val="28"/>
        </w:rPr>
        <w:t xml:space="preserve">+ </w:t>
      </w:r>
      <w:r>
        <w:rPr>
          <w:rFonts w:ascii="Times New Roman" w:hAnsi="Times New Roman" w:cs="Times New Roman"/>
          <w:bCs/>
          <w:sz w:val="28"/>
          <w:szCs w:val="28"/>
        </w:rPr>
        <w:t>Tìm kiếm đề tài.</w:t>
      </w:r>
    </w:p>
    <w:p w14:paraId="5071D816" w14:textId="17CF0C05" w:rsidR="007470D2" w:rsidRPr="007470D2" w:rsidRDefault="007470D2" w:rsidP="007470D2">
      <w:pPr>
        <w:pStyle w:val="ListParagraph"/>
        <w:spacing w:afterLines="50" w:after="120" w:line="360" w:lineRule="auto"/>
        <w:jc w:val="both"/>
        <w:rPr>
          <w:rFonts w:ascii="Times New Roman" w:hAnsi="Times New Roman" w:cs="Times New Roman"/>
          <w:bCs/>
          <w:sz w:val="28"/>
          <w:szCs w:val="28"/>
        </w:rPr>
      </w:pPr>
      <w:r w:rsidRPr="007470D2">
        <w:rPr>
          <w:rFonts w:ascii="Times New Roman" w:hAnsi="Times New Roman" w:cs="Times New Roman"/>
          <w:bCs/>
          <w:sz w:val="28"/>
          <w:szCs w:val="28"/>
        </w:rPr>
        <w:t xml:space="preserve">+ </w:t>
      </w:r>
      <w:r>
        <w:rPr>
          <w:rFonts w:ascii="Times New Roman" w:hAnsi="Times New Roman" w:cs="Times New Roman"/>
          <w:bCs/>
          <w:sz w:val="28"/>
          <w:szCs w:val="28"/>
        </w:rPr>
        <w:t>Sửa đề tài.</w:t>
      </w:r>
    </w:p>
    <w:p w14:paraId="41B19BDB" w14:textId="69FBEB88" w:rsidR="007470D2" w:rsidRDefault="007470D2" w:rsidP="007470D2">
      <w:pPr>
        <w:pStyle w:val="ListParagraph"/>
        <w:numPr>
          <w:ilvl w:val="0"/>
          <w:numId w:val="28"/>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Quản lý thông tin về các môn học:</w:t>
      </w:r>
    </w:p>
    <w:p w14:paraId="0B832C37" w14:textId="42EBB228" w:rsidR="006D60F0" w:rsidRPr="006D60F0" w:rsidRDefault="007470D2" w:rsidP="006D60F0">
      <w:pPr>
        <w:pStyle w:val="ListParagraph"/>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6D60F0">
        <w:rPr>
          <w:rFonts w:ascii="Times New Roman" w:hAnsi="Times New Roman" w:cs="Times New Roman"/>
          <w:bCs/>
          <w:sz w:val="28"/>
          <w:szCs w:val="28"/>
        </w:rPr>
        <w:t>Danh sách các môn học.</w:t>
      </w:r>
    </w:p>
    <w:p w14:paraId="55B50077" w14:textId="1E17E60C" w:rsidR="007470D2" w:rsidRDefault="007470D2" w:rsidP="007470D2">
      <w:pPr>
        <w:pStyle w:val="ListParagraph"/>
        <w:numPr>
          <w:ilvl w:val="0"/>
          <w:numId w:val="28"/>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Quản lý thông tin danh sách các nhóm</w:t>
      </w:r>
      <w:r w:rsidR="006D60F0">
        <w:rPr>
          <w:rFonts w:ascii="Times New Roman" w:hAnsi="Times New Roman" w:cs="Times New Roman"/>
          <w:bCs/>
          <w:sz w:val="28"/>
          <w:szCs w:val="28"/>
        </w:rPr>
        <w:t>:</w:t>
      </w:r>
    </w:p>
    <w:p w14:paraId="15E11F12" w14:textId="448D73DE" w:rsidR="006D60F0" w:rsidRDefault="006D60F0" w:rsidP="006D60F0">
      <w:pPr>
        <w:pStyle w:val="ListParagraph"/>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 Thông tin sinh viên.</w:t>
      </w:r>
    </w:p>
    <w:p w14:paraId="2E71ED32" w14:textId="2875F2D1" w:rsidR="006D60F0" w:rsidRPr="006D60F0" w:rsidRDefault="006D60F0" w:rsidP="006D60F0">
      <w:pPr>
        <w:pStyle w:val="ListParagraph"/>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 Danh sách các nhóm.</w:t>
      </w:r>
    </w:p>
    <w:p w14:paraId="1BDFC241" w14:textId="409548B5" w:rsidR="007470D2" w:rsidRDefault="007470D2" w:rsidP="007470D2">
      <w:pPr>
        <w:pStyle w:val="ListParagraph"/>
        <w:numPr>
          <w:ilvl w:val="0"/>
          <w:numId w:val="28"/>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Quản lý điểm</w:t>
      </w:r>
      <w:r w:rsidR="006D60F0">
        <w:rPr>
          <w:rFonts w:ascii="Times New Roman" w:hAnsi="Times New Roman" w:cs="Times New Roman"/>
          <w:bCs/>
          <w:sz w:val="28"/>
          <w:szCs w:val="28"/>
        </w:rPr>
        <w:t>:</w:t>
      </w:r>
    </w:p>
    <w:p w14:paraId="3A131F32" w14:textId="64B40C9D" w:rsidR="006D60F0" w:rsidRDefault="006D60F0" w:rsidP="006D60F0">
      <w:pPr>
        <w:pStyle w:val="ListParagraph"/>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 Nhập điểm.</w:t>
      </w:r>
    </w:p>
    <w:p w14:paraId="6A54C50A" w14:textId="6207351C" w:rsidR="006D60F0" w:rsidRDefault="006D60F0" w:rsidP="006D60F0">
      <w:pPr>
        <w:pStyle w:val="ListParagraph"/>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 Sửa điểm.</w:t>
      </w:r>
    </w:p>
    <w:p w14:paraId="498D704D" w14:textId="395F6518" w:rsidR="006D60F0" w:rsidRDefault="006D60F0" w:rsidP="006D60F0">
      <w:pPr>
        <w:pStyle w:val="ListParagraph"/>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 Tính điểm.</w:t>
      </w:r>
    </w:p>
    <w:p w14:paraId="722BF61A" w14:textId="2921F46B" w:rsidR="007470D2" w:rsidRDefault="007470D2" w:rsidP="007470D2">
      <w:pPr>
        <w:pStyle w:val="ListParagraph"/>
        <w:numPr>
          <w:ilvl w:val="0"/>
          <w:numId w:val="28"/>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Quản lý thông tin giáo viên</w:t>
      </w:r>
      <w:r w:rsidR="006D60F0">
        <w:rPr>
          <w:rFonts w:ascii="Times New Roman" w:hAnsi="Times New Roman" w:cs="Times New Roman"/>
          <w:bCs/>
          <w:sz w:val="28"/>
          <w:szCs w:val="28"/>
        </w:rPr>
        <w:t>:</w:t>
      </w:r>
    </w:p>
    <w:p w14:paraId="16AA7E19" w14:textId="2679FE83" w:rsidR="006D60F0" w:rsidRDefault="006D60F0" w:rsidP="006D60F0">
      <w:pPr>
        <w:pStyle w:val="ListParagraph"/>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 Danh sách giáo viên.</w:t>
      </w:r>
    </w:p>
    <w:p w14:paraId="3125A1BC" w14:textId="1C86B949" w:rsidR="006D60F0" w:rsidRDefault="006D60F0" w:rsidP="006D60F0">
      <w:pPr>
        <w:pStyle w:val="ListParagraph"/>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 Thông tin giáo viên.</w:t>
      </w:r>
    </w:p>
    <w:p w14:paraId="1B8D3005" w14:textId="7442EC38" w:rsidR="007470D2" w:rsidRDefault="007470D2" w:rsidP="007470D2">
      <w:pPr>
        <w:pStyle w:val="ListParagraph"/>
        <w:numPr>
          <w:ilvl w:val="0"/>
          <w:numId w:val="28"/>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Tra cứu và thống kê</w:t>
      </w:r>
      <w:r w:rsidR="006D60F0">
        <w:rPr>
          <w:rFonts w:ascii="Times New Roman" w:hAnsi="Times New Roman" w:cs="Times New Roman"/>
          <w:bCs/>
          <w:sz w:val="28"/>
          <w:szCs w:val="28"/>
        </w:rPr>
        <w:t xml:space="preserve">: </w:t>
      </w:r>
    </w:p>
    <w:p w14:paraId="466D0E1D" w14:textId="592C5D78" w:rsidR="006D60F0" w:rsidRDefault="006D60F0" w:rsidP="006D60F0">
      <w:pPr>
        <w:pStyle w:val="ListParagraph"/>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 Thống kê điểm từng môn học.</w:t>
      </w:r>
    </w:p>
    <w:p w14:paraId="5910B38A" w14:textId="77777777" w:rsidR="007470D2" w:rsidRPr="007470D2" w:rsidRDefault="007470D2" w:rsidP="007470D2">
      <w:pPr>
        <w:spacing w:afterLines="50" w:after="120" w:line="360" w:lineRule="auto"/>
        <w:ind w:left="360"/>
        <w:jc w:val="both"/>
        <w:rPr>
          <w:rFonts w:ascii="Times New Roman" w:hAnsi="Times New Roman" w:cs="Times New Roman"/>
          <w:bCs/>
          <w:sz w:val="28"/>
          <w:szCs w:val="28"/>
        </w:rPr>
      </w:pPr>
    </w:p>
    <w:p w14:paraId="0BBB818E" w14:textId="77777777" w:rsidR="00833371" w:rsidRPr="003A6127" w:rsidRDefault="00833371" w:rsidP="00833371">
      <w:pPr>
        <w:pStyle w:val="ListParagraph"/>
        <w:numPr>
          <w:ilvl w:val="0"/>
          <w:numId w:val="20"/>
        </w:numPr>
        <w:spacing w:afterLines="50" w:after="120" w:line="360" w:lineRule="auto"/>
        <w:jc w:val="both"/>
        <w:rPr>
          <w:rFonts w:ascii="Times New Roman" w:hAnsi="Times New Roman" w:cs="Times New Roman"/>
          <w:bCs/>
          <w:sz w:val="28"/>
          <w:szCs w:val="28"/>
        </w:rPr>
      </w:pPr>
      <w:r w:rsidRPr="003A6127">
        <w:rPr>
          <w:rFonts w:ascii="Times New Roman" w:hAnsi="Times New Roman" w:cs="Times New Roman"/>
          <w:bCs/>
          <w:sz w:val="28"/>
          <w:szCs w:val="28"/>
        </w:rPr>
        <w:t>Yêu cầu phi chức năng</w:t>
      </w:r>
    </w:p>
    <w:p w14:paraId="3365DBCF" w14:textId="77777777" w:rsidR="00833371" w:rsidRDefault="00833371" w:rsidP="00833371">
      <w:pPr>
        <w:pStyle w:val="ListParagraph"/>
        <w:numPr>
          <w:ilvl w:val="0"/>
          <w:numId w:val="18"/>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Hệ thống có khả năng bảo mật.</w:t>
      </w:r>
    </w:p>
    <w:p w14:paraId="65AE6904" w14:textId="524FE2A7" w:rsidR="00833371" w:rsidRDefault="00833371" w:rsidP="00833371">
      <w:pPr>
        <w:pStyle w:val="ListParagraph"/>
        <w:numPr>
          <w:ilvl w:val="0"/>
          <w:numId w:val="18"/>
        </w:numPr>
        <w:spacing w:afterLines="50" w:after="120" w:line="360" w:lineRule="auto"/>
        <w:jc w:val="both"/>
        <w:rPr>
          <w:rFonts w:ascii="Times New Roman" w:hAnsi="Times New Roman" w:cs="Times New Roman"/>
          <w:bCs/>
          <w:sz w:val="28"/>
          <w:szCs w:val="28"/>
        </w:rPr>
      </w:pPr>
      <w:r>
        <w:rPr>
          <w:rFonts w:ascii="Times New Roman" w:hAnsi="Times New Roman" w:cs="Times New Roman"/>
          <w:bCs/>
          <w:sz w:val="28"/>
          <w:szCs w:val="28"/>
        </w:rPr>
        <w:t>Chương trình gọn nhẹ, dễ dàng sử dụng.</w:t>
      </w:r>
    </w:p>
    <w:p w14:paraId="6BF13AE2" w14:textId="7192CF3E" w:rsidR="00D3095D" w:rsidRDefault="00807FA5">
      <w:ins w:id="25" w:author="Vũ Thị Dương" w:date="2023-02-17T15:26:00Z">
        <w:r>
          <w:t>Vẽ biểu đồ UC và làm tiêp các yc như trong hướng dẫn BTL</w:t>
        </w:r>
      </w:ins>
    </w:p>
    <w:sectPr w:rsidR="00D3095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Vũ Thị Dương" w:date="2023-02-17T15:21:00Z" w:initials="VTD">
    <w:p w14:paraId="6BB63103" w14:textId="77777777" w:rsidR="00FA50C1" w:rsidRDefault="00FA50C1" w:rsidP="001C61FD">
      <w:pPr>
        <w:pStyle w:val="CommentText"/>
      </w:pPr>
      <w:r>
        <w:rPr>
          <w:rStyle w:val="CommentReference"/>
        </w:rPr>
        <w:annotationRef/>
      </w:r>
      <w:r>
        <w:t>Có học đến đây đâu mà làm</w:t>
      </w:r>
    </w:p>
  </w:comment>
  <w:comment w:id="9" w:author="Vũ Thị Dương" w:date="2023-02-17T15:21:00Z" w:initials="VTD">
    <w:p w14:paraId="0C98BEAB" w14:textId="77777777" w:rsidR="00FA50C1" w:rsidRDefault="00FA50C1" w:rsidP="006C5C52">
      <w:pPr>
        <w:pStyle w:val="CommentText"/>
      </w:pPr>
      <w:r>
        <w:rPr>
          <w:rStyle w:val="CommentReference"/>
        </w:rPr>
        <w:annotationRef/>
      </w:r>
      <w:r>
        <w:t>Nêu thêm công cụ dùng trong khâu nào</w:t>
      </w:r>
    </w:p>
  </w:comment>
  <w:comment w:id="13" w:author="Vũ Thị Dương" w:date="2023-02-17T15:22:00Z" w:initials="VTD">
    <w:p w14:paraId="482BE076" w14:textId="77777777" w:rsidR="00FA50C1" w:rsidRDefault="00FA50C1" w:rsidP="00356D04">
      <w:pPr>
        <w:pStyle w:val="CommentText"/>
      </w:pPr>
      <w:r>
        <w:rPr>
          <w:rStyle w:val="CommentReference"/>
        </w:rPr>
        <w:annotationRef/>
      </w:r>
      <w:r>
        <w:t>?</w:t>
      </w:r>
    </w:p>
  </w:comment>
  <w:comment w:id="14" w:author="Vũ Thị Dương" w:date="2023-02-17T15:22:00Z" w:initials="VTD">
    <w:p w14:paraId="05EF47A2" w14:textId="77777777" w:rsidR="00FA50C1" w:rsidRDefault="00FA50C1" w:rsidP="00AA5BB2">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63103" w15:done="0"/>
  <w15:commentEx w15:paraId="0C98BEAB" w15:done="0"/>
  <w15:commentEx w15:paraId="482BE076" w15:done="0"/>
  <w15:commentEx w15:paraId="05EF47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19F2" w16cex:dateUtc="2023-02-17T08:21:00Z"/>
  <w16cex:commentExtensible w16cex:durableId="279A1A10" w16cex:dateUtc="2023-02-17T08:21:00Z"/>
  <w16cex:commentExtensible w16cex:durableId="279A1A23" w16cex:dateUtc="2023-02-17T08:22:00Z"/>
  <w16cex:commentExtensible w16cex:durableId="279A1A2E" w16cex:dateUtc="2023-02-17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63103" w16cid:durableId="279A19F2"/>
  <w16cid:commentId w16cid:paraId="0C98BEAB" w16cid:durableId="279A1A10"/>
  <w16cid:commentId w16cid:paraId="482BE076" w16cid:durableId="279A1A23"/>
  <w16cid:commentId w16cid:paraId="05EF47A2" w16cid:durableId="279A1A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4CA07" w14:textId="77777777" w:rsidR="00B44C43" w:rsidRDefault="00B44C43" w:rsidP="003D67C2">
      <w:pPr>
        <w:spacing w:after="0" w:line="240" w:lineRule="auto"/>
      </w:pPr>
      <w:r>
        <w:separator/>
      </w:r>
    </w:p>
  </w:endnote>
  <w:endnote w:type="continuationSeparator" w:id="0">
    <w:p w14:paraId="7BED6E21" w14:textId="77777777" w:rsidR="00B44C43" w:rsidRDefault="00B44C43" w:rsidP="003D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Arial&quot;,sans-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67287" w14:textId="77777777" w:rsidR="003D67C2" w:rsidRDefault="003D6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7847C" w14:textId="564C1DC4" w:rsidR="003D67C2" w:rsidRDefault="003D67C2">
    <w:pPr>
      <w:pStyle w:val="Footer"/>
      <w:jc w:val="center"/>
    </w:pPr>
  </w:p>
  <w:p w14:paraId="73006B0D" w14:textId="77777777" w:rsidR="003D67C2" w:rsidRDefault="003D67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60D" w14:textId="77777777" w:rsidR="003D67C2" w:rsidRDefault="003D6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C9849" w14:textId="77777777" w:rsidR="00B44C43" w:rsidRDefault="00B44C43" w:rsidP="003D67C2">
      <w:pPr>
        <w:spacing w:after="0" w:line="240" w:lineRule="auto"/>
      </w:pPr>
      <w:r>
        <w:separator/>
      </w:r>
    </w:p>
  </w:footnote>
  <w:footnote w:type="continuationSeparator" w:id="0">
    <w:p w14:paraId="27850565" w14:textId="77777777" w:rsidR="00B44C43" w:rsidRDefault="00B44C43" w:rsidP="003D6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9757F" w14:textId="77777777" w:rsidR="003D67C2" w:rsidRDefault="003D67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369960"/>
      <w:docPartObj>
        <w:docPartGallery w:val="Page Numbers (Top of Page)"/>
        <w:docPartUnique/>
      </w:docPartObj>
    </w:sdtPr>
    <w:sdtEndPr>
      <w:rPr>
        <w:noProof/>
      </w:rPr>
    </w:sdtEndPr>
    <w:sdtContent>
      <w:p w14:paraId="68A1B717" w14:textId="6D10F137" w:rsidR="003D67C2" w:rsidRDefault="003D67C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23EC92A" w14:textId="77777777" w:rsidR="003D67C2" w:rsidRDefault="003D67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A157" w14:textId="77777777" w:rsidR="003D67C2" w:rsidRDefault="003D6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D14"/>
    <w:multiLevelType w:val="hybridMultilevel"/>
    <w:tmpl w:val="CD2CB9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D7283"/>
    <w:multiLevelType w:val="hybridMultilevel"/>
    <w:tmpl w:val="387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03690"/>
    <w:multiLevelType w:val="multilevel"/>
    <w:tmpl w:val="0494E1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5C17113"/>
    <w:multiLevelType w:val="hybridMultilevel"/>
    <w:tmpl w:val="0BF2984C"/>
    <w:lvl w:ilvl="0" w:tplc="0658B42E">
      <w:start w:val="1"/>
      <w:numFmt w:val="bullet"/>
      <w:lvlText w:val=""/>
      <w:lvlJc w:val="left"/>
      <w:pPr>
        <w:ind w:left="540" w:hanging="360"/>
      </w:pPr>
      <w:rPr>
        <w:rFonts w:ascii="Symbol" w:hAnsi="Symbol" w:hint="default"/>
        <w:sz w:val="28"/>
        <w:szCs w:val="2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09F23961"/>
    <w:multiLevelType w:val="hybridMultilevel"/>
    <w:tmpl w:val="92ECF788"/>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6F5B0C"/>
    <w:multiLevelType w:val="multilevel"/>
    <w:tmpl w:val="2B8C241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A2112F"/>
    <w:multiLevelType w:val="hybridMultilevel"/>
    <w:tmpl w:val="B712D5C8"/>
    <w:lvl w:ilvl="0" w:tplc="B5DC3A12">
      <w:start w:val="7"/>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D3CB2"/>
    <w:multiLevelType w:val="hybridMultilevel"/>
    <w:tmpl w:val="50CC2C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B15D1"/>
    <w:multiLevelType w:val="multilevel"/>
    <w:tmpl w:val="428ED3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D04108"/>
    <w:multiLevelType w:val="hybridMultilevel"/>
    <w:tmpl w:val="239C7C64"/>
    <w:lvl w:ilvl="0" w:tplc="1BF29A86">
      <w:start w:val="1"/>
      <w:numFmt w:val="bullet"/>
      <w:lvlText w:val="-"/>
      <w:lvlJc w:val="left"/>
      <w:pPr>
        <w:ind w:left="720" w:hanging="360"/>
      </w:pPr>
      <w:rPr>
        <w:rFonts w:ascii="&quot;Arial&quot;,sans-serif" w:hAnsi="&quot;Arial&quot;,sans-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C132E"/>
    <w:multiLevelType w:val="multilevel"/>
    <w:tmpl w:val="EC36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05118"/>
    <w:multiLevelType w:val="hybridMultilevel"/>
    <w:tmpl w:val="B7A600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82883"/>
    <w:multiLevelType w:val="hybridMultilevel"/>
    <w:tmpl w:val="944A408E"/>
    <w:lvl w:ilvl="0" w:tplc="2A7AE4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25697"/>
    <w:multiLevelType w:val="hybridMultilevel"/>
    <w:tmpl w:val="E95AE5EC"/>
    <w:lvl w:ilvl="0" w:tplc="803AD6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A4659"/>
    <w:multiLevelType w:val="hybridMultilevel"/>
    <w:tmpl w:val="F0DAA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43E8E"/>
    <w:multiLevelType w:val="multilevel"/>
    <w:tmpl w:val="3F868B8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B95521"/>
    <w:multiLevelType w:val="multilevel"/>
    <w:tmpl w:val="3158795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5AB0AFC"/>
    <w:multiLevelType w:val="hybridMultilevel"/>
    <w:tmpl w:val="39386C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B4F11"/>
    <w:multiLevelType w:val="hybridMultilevel"/>
    <w:tmpl w:val="831AFF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197019"/>
    <w:multiLevelType w:val="hybridMultilevel"/>
    <w:tmpl w:val="89587E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121CF1"/>
    <w:multiLevelType w:val="hybridMultilevel"/>
    <w:tmpl w:val="26FE58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A8B32A9"/>
    <w:multiLevelType w:val="hybridMultilevel"/>
    <w:tmpl w:val="E5581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47556B"/>
    <w:multiLevelType w:val="multilevel"/>
    <w:tmpl w:val="4EBA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A27B69"/>
    <w:multiLevelType w:val="multilevel"/>
    <w:tmpl w:val="8B2A6DF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EDF3A49"/>
    <w:multiLevelType w:val="hybridMultilevel"/>
    <w:tmpl w:val="01EC09CA"/>
    <w:lvl w:ilvl="0" w:tplc="6BE0D8F0">
      <w:start w:val="1"/>
      <w:numFmt w:val="decimal"/>
      <w:lvlText w:val="%1."/>
      <w:lvlJc w:val="left"/>
      <w:pPr>
        <w:ind w:left="1571" w:hanging="360"/>
      </w:pPr>
      <w:rPr>
        <w:rFonts w:hint="default"/>
        <w:sz w:val="26"/>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 w15:restartNumberingAfterBreak="0">
    <w:nsid w:val="7A444F0B"/>
    <w:multiLevelType w:val="hybridMultilevel"/>
    <w:tmpl w:val="A2F416EE"/>
    <w:lvl w:ilvl="0" w:tplc="56A8E8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6F7F20"/>
    <w:multiLevelType w:val="multilevel"/>
    <w:tmpl w:val="A39AE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283095">
    <w:abstractNumId w:val="8"/>
    <w:lvlOverride w:ilvl="0">
      <w:lvl w:ilvl="0">
        <w:numFmt w:val="decimal"/>
        <w:lvlText w:val="%1."/>
        <w:lvlJc w:val="left"/>
      </w:lvl>
    </w:lvlOverride>
  </w:num>
  <w:num w:numId="2" w16cid:durableId="1896813001">
    <w:abstractNumId w:val="22"/>
  </w:num>
  <w:num w:numId="3" w16cid:durableId="1820338877">
    <w:abstractNumId w:val="15"/>
  </w:num>
  <w:num w:numId="4" w16cid:durableId="1883132908">
    <w:abstractNumId w:val="15"/>
    <w:lvlOverride w:ilvl="0">
      <w:lvl w:ilvl="0">
        <w:numFmt w:val="decimal"/>
        <w:lvlText w:val="%1."/>
        <w:lvlJc w:val="left"/>
      </w:lvl>
    </w:lvlOverride>
  </w:num>
  <w:num w:numId="5" w16cid:durableId="1657105119">
    <w:abstractNumId w:val="10"/>
  </w:num>
  <w:num w:numId="6" w16cid:durableId="1620599480">
    <w:abstractNumId w:val="26"/>
    <w:lvlOverride w:ilvl="0">
      <w:lvl w:ilvl="0">
        <w:numFmt w:val="decimal"/>
        <w:lvlText w:val="%1."/>
        <w:lvlJc w:val="left"/>
      </w:lvl>
    </w:lvlOverride>
  </w:num>
  <w:num w:numId="7" w16cid:durableId="91125031">
    <w:abstractNumId w:val="24"/>
  </w:num>
  <w:num w:numId="8" w16cid:durableId="2039811033">
    <w:abstractNumId w:val="23"/>
  </w:num>
  <w:num w:numId="9" w16cid:durableId="881092380">
    <w:abstractNumId w:val="16"/>
  </w:num>
  <w:num w:numId="10" w16cid:durableId="1514611602">
    <w:abstractNumId w:val="2"/>
  </w:num>
  <w:num w:numId="11" w16cid:durableId="1736470590">
    <w:abstractNumId w:val="5"/>
  </w:num>
  <w:num w:numId="12" w16cid:durableId="280573966">
    <w:abstractNumId w:val="9"/>
  </w:num>
  <w:num w:numId="13" w16cid:durableId="1611089771">
    <w:abstractNumId w:val="12"/>
  </w:num>
  <w:num w:numId="14" w16cid:durableId="252709582">
    <w:abstractNumId w:val="11"/>
  </w:num>
  <w:num w:numId="15" w16cid:durableId="1470779215">
    <w:abstractNumId w:val="13"/>
  </w:num>
  <w:num w:numId="16" w16cid:durableId="1559826884">
    <w:abstractNumId w:val="14"/>
  </w:num>
  <w:num w:numId="17" w16cid:durableId="1848640369">
    <w:abstractNumId w:val="25"/>
  </w:num>
  <w:num w:numId="18" w16cid:durableId="984703454">
    <w:abstractNumId w:val="6"/>
  </w:num>
  <w:num w:numId="19" w16cid:durableId="1448894585">
    <w:abstractNumId w:val="3"/>
  </w:num>
  <w:num w:numId="20" w16cid:durableId="443811921">
    <w:abstractNumId w:val="17"/>
  </w:num>
  <w:num w:numId="21" w16cid:durableId="1279989797">
    <w:abstractNumId w:val="19"/>
  </w:num>
  <w:num w:numId="22" w16cid:durableId="1024599962">
    <w:abstractNumId w:val="1"/>
  </w:num>
  <w:num w:numId="23" w16cid:durableId="1962375156">
    <w:abstractNumId w:val="18"/>
  </w:num>
  <w:num w:numId="24" w16cid:durableId="286470789">
    <w:abstractNumId w:val="21"/>
  </w:num>
  <w:num w:numId="25" w16cid:durableId="1681353458">
    <w:abstractNumId w:val="7"/>
  </w:num>
  <w:num w:numId="26" w16cid:durableId="46152227">
    <w:abstractNumId w:val="0"/>
  </w:num>
  <w:num w:numId="27" w16cid:durableId="2130320061">
    <w:abstractNumId w:val="20"/>
  </w:num>
  <w:num w:numId="28" w16cid:durableId="18306177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ũ Thị Dương">
    <w15:presenceInfo w15:providerId="AD" w15:userId="S::duongvt@haui.edu.vn::e06acfce-9a32-4d47-a53d-9b46277453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BB"/>
    <w:rsid w:val="000B4F59"/>
    <w:rsid w:val="00205AC1"/>
    <w:rsid w:val="002C44DE"/>
    <w:rsid w:val="002F00BB"/>
    <w:rsid w:val="00345E68"/>
    <w:rsid w:val="00385626"/>
    <w:rsid w:val="003A6127"/>
    <w:rsid w:val="003D659D"/>
    <w:rsid w:val="003D67C2"/>
    <w:rsid w:val="003D7EA9"/>
    <w:rsid w:val="003F67B6"/>
    <w:rsid w:val="004E73A3"/>
    <w:rsid w:val="005578CC"/>
    <w:rsid w:val="00560D9C"/>
    <w:rsid w:val="00651AD5"/>
    <w:rsid w:val="00697884"/>
    <w:rsid w:val="006D60F0"/>
    <w:rsid w:val="007470D2"/>
    <w:rsid w:val="007728B7"/>
    <w:rsid w:val="00807FA5"/>
    <w:rsid w:val="00833371"/>
    <w:rsid w:val="00841E94"/>
    <w:rsid w:val="008D5B13"/>
    <w:rsid w:val="00AC0001"/>
    <w:rsid w:val="00AD17DC"/>
    <w:rsid w:val="00B01346"/>
    <w:rsid w:val="00B44C43"/>
    <w:rsid w:val="00CC295E"/>
    <w:rsid w:val="00D05750"/>
    <w:rsid w:val="00D3095D"/>
    <w:rsid w:val="00F33775"/>
    <w:rsid w:val="00FA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2717"/>
  <w15:chartTrackingRefBased/>
  <w15:docId w15:val="{3124FDDD-DF31-48FF-98FD-A89248E5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E68"/>
    <w:pPr>
      <w:spacing w:before="100" w:beforeAutospacing="1" w:after="100" w:afterAutospacing="1" w:line="240" w:lineRule="auto"/>
      <w:jc w:val="center"/>
      <w:outlineLvl w:val="0"/>
    </w:pPr>
    <w:rPr>
      <w:rFonts w:ascii="Times New Roman" w:eastAsia="Times New Roman" w:hAnsi="Times New Roman" w:cs="Times New Roman"/>
      <w:b/>
      <w:bCs/>
      <w:kern w:val="36"/>
      <w:sz w:val="30"/>
      <w:szCs w:val="30"/>
      <w14:ligatures w14:val="none"/>
    </w:rPr>
  </w:style>
  <w:style w:type="paragraph" w:styleId="Heading2">
    <w:name w:val="heading 2"/>
    <w:basedOn w:val="Normal"/>
    <w:link w:val="Heading2Char"/>
    <w:uiPriority w:val="9"/>
    <w:qFormat/>
    <w:rsid w:val="00345E68"/>
    <w:pPr>
      <w:spacing w:before="100" w:beforeAutospacing="1" w:after="100" w:afterAutospacing="1" w:line="240" w:lineRule="auto"/>
      <w:outlineLvl w:val="1"/>
    </w:pPr>
    <w:rPr>
      <w:rFonts w:ascii="Times New Roman" w:eastAsia="Times New Roman" w:hAnsi="Times New Roman" w:cs="Times New Roman"/>
      <w:b/>
      <w:bCs/>
      <w:kern w:val="0"/>
      <w:sz w:val="28"/>
      <w:szCs w:val="28"/>
      <w14:ligatures w14:val="none"/>
    </w:rPr>
  </w:style>
  <w:style w:type="paragraph" w:styleId="Heading3">
    <w:name w:val="heading 3"/>
    <w:basedOn w:val="Heading2"/>
    <w:link w:val="Heading3Char"/>
    <w:uiPriority w:val="9"/>
    <w:qFormat/>
    <w:rsid w:val="00345E6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E68"/>
    <w:rPr>
      <w:rFonts w:ascii="Times New Roman" w:eastAsia="Times New Roman" w:hAnsi="Times New Roman" w:cs="Times New Roman"/>
      <w:b/>
      <w:bCs/>
      <w:kern w:val="36"/>
      <w:sz w:val="30"/>
      <w:szCs w:val="30"/>
      <w14:ligatures w14:val="none"/>
    </w:rPr>
  </w:style>
  <w:style w:type="character" w:customStyle="1" w:styleId="Heading2Char">
    <w:name w:val="Heading 2 Char"/>
    <w:basedOn w:val="DefaultParagraphFont"/>
    <w:link w:val="Heading2"/>
    <w:uiPriority w:val="9"/>
    <w:rsid w:val="00345E68"/>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345E68"/>
    <w:rPr>
      <w:rFonts w:ascii="Times New Roman" w:eastAsia="Times New Roman" w:hAnsi="Times New Roman" w:cs="Times New Roman"/>
      <w:b/>
      <w:bCs/>
      <w:kern w:val="0"/>
      <w:sz w:val="28"/>
      <w:szCs w:val="28"/>
      <w14:ligatures w14:val="none"/>
    </w:rPr>
  </w:style>
  <w:style w:type="paragraph" w:styleId="NormalWeb">
    <w:name w:val="Normal (Web)"/>
    <w:basedOn w:val="Normal"/>
    <w:uiPriority w:val="99"/>
    <w:semiHidden/>
    <w:unhideWhenUsed/>
    <w:rsid w:val="002F00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2F00BB"/>
  </w:style>
  <w:style w:type="paragraph" w:styleId="ListParagraph">
    <w:name w:val="List Paragraph"/>
    <w:basedOn w:val="Normal"/>
    <w:uiPriority w:val="1"/>
    <w:qFormat/>
    <w:rsid w:val="00345E68"/>
    <w:pPr>
      <w:ind w:left="720"/>
      <w:contextualSpacing/>
    </w:pPr>
  </w:style>
  <w:style w:type="paragraph" w:styleId="NoSpacing">
    <w:name w:val="No Spacing"/>
    <w:uiPriority w:val="1"/>
    <w:qFormat/>
    <w:rsid w:val="00D05750"/>
    <w:pPr>
      <w:spacing w:after="0" w:line="240" w:lineRule="auto"/>
    </w:pPr>
  </w:style>
  <w:style w:type="paragraph" w:styleId="TOCHeading">
    <w:name w:val="TOC Heading"/>
    <w:basedOn w:val="Heading1"/>
    <w:next w:val="Normal"/>
    <w:uiPriority w:val="39"/>
    <w:unhideWhenUsed/>
    <w:qFormat/>
    <w:rsid w:val="003D67C2"/>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D67C2"/>
    <w:pPr>
      <w:spacing w:after="100"/>
    </w:pPr>
  </w:style>
  <w:style w:type="paragraph" w:styleId="TOC2">
    <w:name w:val="toc 2"/>
    <w:basedOn w:val="Normal"/>
    <w:next w:val="Normal"/>
    <w:autoRedefine/>
    <w:uiPriority w:val="39"/>
    <w:unhideWhenUsed/>
    <w:rsid w:val="003D67C2"/>
    <w:pPr>
      <w:spacing w:after="100"/>
      <w:ind w:left="220"/>
    </w:pPr>
  </w:style>
  <w:style w:type="character" w:styleId="Hyperlink">
    <w:name w:val="Hyperlink"/>
    <w:basedOn w:val="DefaultParagraphFont"/>
    <w:uiPriority w:val="99"/>
    <w:unhideWhenUsed/>
    <w:rsid w:val="003D67C2"/>
    <w:rPr>
      <w:color w:val="0563C1" w:themeColor="hyperlink"/>
      <w:u w:val="single"/>
    </w:rPr>
  </w:style>
  <w:style w:type="paragraph" w:styleId="Header">
    <w:name w:val="header"/>
    <w:basedOn w:val="Normal"/>
    <w:link w:val="HeaderChar"/>
    <w:uiPriority w:val="99"/>
    <w:unhideWhenUsed/>
    <w:rsid w:val="003D6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7C2"/>
  </w:style>
  <w:style w:type="paragraph" w:styleId="Footer">
    <w:name w:val="footer"/>
    <w:basedOn w:val="Normal"/>
    <w:link w:val="FooterChar"/>
    <w:uiPriority w:val="99"/>
    <w:unhideWhenUsed/>
    <w:rsid w:val="003D6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7C2"/>
  </w:style>
  <w:style w:type="table" w:styleId="TableGrid">
    <w:name w:val="Table Grid"/>
    <w:basedOn w:val="TableNormal"/>
    <w:rsid w:val="0083337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ListParagraph"/>
    <w:next w:val="Normal"/>
    <w:link w:val="TitleChar"/>
    <w:uiPriority w:val="10"/>
    <w:qFormat/>
    <w:rsid w:val="00F33775"/>
    <w:pPr>
      <w:spacing w:afterLines="50" w:after="120" w:line="360" w:lineRule="auto"/>
      <w:jc w:val="center"/>
    </w:pPr>
    <w:rPr>
      <w:rFonts w:ascii="Times New Roman" w:hAnsi="Times New Roman" w:cs="Times New Roman"/>
      <w:bCs/>
      <w:i/>
      <w:iCs/>
      <w:sz w:val="26"/>
      <w:szCs w:val="26"/>
    </w:rPr>
  </w:style>
  <w:style w:type="character" w:customStyle="1" w:styleId="TitleChar">
    <w:name w:val="Title Char"/>
    <w:basedOn w:val="DefaultParagraphFont"/>
    <w:link w:val="Title"/>
    <w:uiPriority w:val="10"/>
    <w:rsid w:val="00F33775"/>
    <w:rPr>
      <w:rFonts w:ascii="Times New Roman" w:hAnsi="Times New Roman" w:cs="Times New Roman"/>
      <w:bCs/>
      <w:i/>
      <w:iCs/>
      <w:sz w:val="26"/>
      <w:szCs w:val="26"/>
    </w:rPr>
  </w:style>
  <w:style w:type="paragraph" w:styleId="Revision">
    <w:name w:val="Revision"/>
    <w:hidden/>
    <w:uiPriority w:val="99"/>
    <w:semiHidden/>
    <w:rsid w:val="00FA50C1"/>
    <w:pPr>
      <w:spacing w:after="0" w:line="240" w:lineRule="auto"/>
    </w:pPr>
  </w:style>
  <w:style w:type="character" w:styleId="CommentReference">
    <w:name w:val="annotation reference"/>
    <w:basedOn w:val="DefaultParagraphFont"/>
    <w:uiPriority w:val="99"/>
    <w:semiHidden/>
    <w:unhideWhenUsed/>
    <w:rsid w:val="00FA50C1"/>
    <w:rPr>
      <w:sz w:val="16"/>
      <w:szCs w:val="16"/>
    </w:rPr>
  </w:style>
  <w:style w:type="paragraph" w:styleId="CommentText">
    <w:name w:val="annotation text"/>
    <w:basedOn w:val="Normal"/>
    <w:link w:val="CommentTextChar"/>
    <w:uiPriority w:val="99"/>
    <w:unhideWhenUsed/>
    <w:rsid w:val="00FA50C1"/>
    <w:pPr>
      <w:spacing w:line="240" w:lineRule="auto"/>
    </w:pPr>
    <w:rPr>
      <w:sz w:val="20"/>
      <w:szCs w:val="20"/>
    </w:rPr>
  </w:style>
  <w:style w:type="character" w:customStyle="1" w:styleId="CommentTextChar">
    <w:name w:val="Comment Text Char"/>
    <w:basedOn w:val="DefaultParagraphFont"/>
    <w:link w:val="CommentText"/>
    <w:uiPriority w:val="99"/>
    <w:rsid w:val="00FA50C1"/>
    <w:rPr>
      <w:sz w:val="20"/>
      <w:szCs w:val="20"/>
    </w:rPr>
  </w:style>
  <w:style w:type="paragraph" w:styleId="CommentSubject">
    <w:name w:val="annotation subject"/>
    <w:basedOn w:val="CommentText"/>
    <w:next w:val="CommentText"/>
    <w:link w:val="CommentSubjectChar"/>
    <w:uiPriority w:val="99"/>
    <w:semiHidden/>
    <w:unhideWhenUsed/>
    <w:rsid w:val="00FA50C1"/>
    <w:rPr>
      <w:b/>
      <w:bCs/>
    </w:rPr>
  </w:style>
  <w:style w:type="character" w:customStyle="1" w:styleId="CommentSubjectChar">
    <w:name w:val="Comment Subject Char"/>
    <w:basedOn w:val="CommentTextChar"/>
    <w:link w:val="CommentSubject"/>
    <w:uiPriority w:val="99"/>
    <w:semiHidden/>
    <w:rsid w:val="00FA50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37491">
      <w:bodyDiv w:val="1"/>
      <w:marLeft w:val="0"/>
      <w:marRight w:val="0"/>
      <w:marTop w:val="0"/>
      <w:marBottom w:val="0"/>
      <w:divBdr>
        <w:top w:val="none" w:sz="0" w:space="0" w:color="auto"/>
        <w:left w:val="none" w:sz="0" w:space="0" w:color="auto"/>
        <w:bottom w:val="none" w:sz="0" w:space="0" w:color="auto"/>
        <w:right w:val="none" w:sz="0" w:space="0" w:color="auto"/>
      </w:divBdr>
      <w:divsChild>
        <w:div w:id="1359113845">
          <w:marLeft w:val="85"/>
          <w:marRight w:val="0"/>
          <w:marTop w:val="0"/>
          <w:marBottom w:val="0"/>
          <w:divBdr>
            <w:top w:val="none" w:sz="0" w:space="0" w:color="auto"/>
            <w:left w:val="none" w:sz="0" w:space="0" w:color="auto"/>
            <w:bottom w:val="none" w:sz="0" w:space="0" w:color="auto"/>
            <w:right w:val="none" w:sz="0" w:space="0" w:color="auto"/>
          </w:divBdr>
        </w:div>
      </w:divsChild>
    </w:div>
    <w:div w:id="706103355">
      <w:bodyDiv w:val="1"/>
      <w:marLeft w:val="0"/>
      <w:marRight w:val="0"/>
      <w:marTop w:val="0"/>
      <w:marBottom w:val="0"/>
      <w:divBdr>
        <w:top w:val="none" w:sz="0" w:space="0" w:color="auto"/>
        <w:left w:val="none" w:sz="0" w:space="0" w:color="auto"/>
        <w:bottom w:val="none" w:sz="0" w:space="0" w:color="auto"/>
        <w:right w:val="none" w:sz="0" w:space="0" w:color="auto"/>
      </w:divBdr>
      <w:divsChild>
        <w:div w:id="572931889">
          <w:marLeft w:val="0"/>
          <w:marRight w:val="0"/>
          <w:marTop w:val="0"/>
          <w:marBottom w:val="150"/>
          <w:divBdr>
            <w:top w:val="none" w:sz="0" w:space="0" w:color="auto"/>
            <w:left w:val="none" w:sz="0" w:space="0" w:color="auto"/>
            <w:bottom w:val="none" w:sz="0" w:space="0" w:color="auto"/>
            <w:right w:val="none" w:sz="0" w:space="0" w:color="auto"/>
          </w:divBdr>
          <w:divsChild>
            <w:div w:id="1115758485">
              <w:marLeft w:val="0"/>
              <w:marRight w:val="0"/>
              <w:marTop w:val="0"/>
              <w:marBottom w:val="0"/>
              <w:divBdr>
                <w:top w:val="none" w:sz="0" w:space="0" w:color="auto"/>
                <w:left w:val="none" w:sz="0" w:space="0" w:color="auto"/>
                <w:bottom w:val="none" w:sz="0" w:space="0" w:color="auto"/>
                <w:right w:val="none" w:sz="0" w:space="0" w:color="auto"/>
              </w:divBdr>
              <w:divsChild>
                <w:div w:id="156657946">
                  <w:marLeft w:val="0"/>
                  <w:marRight w:val="0"/>
                  <w:marTop w:val="0"/>
                  <w:marBottom w:val="0"/>
                  <w:divBdr>
                    <w:top w:val="none" w:sz="0" w:space="0" w:color="auto"/>
                    <w:left w:val="none" w:sz="0" w:space="0" w:color="auto"/>
                    <w:bottom w:val="none" w:sz="0" w:space="0" w:color="auto"/>
                    <w:right w:val="none" w:sz="0" w:space="0" w:color="auto"/>
                  </w:divBdr>
                  <w:divsChild>
                    <w:div w:id="680668160">
                      <w:marLeft w:val="0"/>
                      <w:marRight w:val="0"/>
                      <w:marTop w:val="0"/>
                      <w:marBottom w:val="0"/>
                      <w:divBdr>
                        <w:top w:val="none" w:sz="0" w:space="0" w:color="auto"/>
                        <w:left w:val="none" w:sz="0" w:space="0" w:color="auto"/>
                        <w:bottom w:val="none" w:sz="0" w:space="0" w:color="auto"/>
                        <w:right w:val="none" w:sz="0" w:space="0" w:color="auto"/>
                      </w:divBdr>
                      <w:divsChild>
                        <w:div w:id="1905336365">
                          <w:marLeft w:val="0"/>
                          <w:marRight w:val="0"/>
                          <w:marTop w:val="0"/>
                          <w:marBottom w:val="0"/>
                          <w:divBdr>
                            <w:top w:val="none" w:sz="0" w:space="0" w:color="auto"/>
                            <w:left w:val="none" w:sz="0" w:space="0" w:color="auto"/>
                            <w:bottom w:val="none" w:sz="0" w:space="0" w:color="auto"/>
                            <w:right w:val="none" w:sz="0" w:space="0" w:color="auto"/>
                          </w:divBdr>
                        </w:div>
                        <w:div w:id="1937863956">
                          <w:marLeft w:val="0"/>
                          <w:marRight w:val="0"/>
                          <w:marTop w:val="0"/>
                          <w:marBottom w:val="0"/>
                          <w:divBdr>
                            <w:top w:val="none" w:sz="0" w:space="0" w:color="auto"/>
                            <w:left w:val="none" w:sz="0" w:space="0" w:color="auto"/>
                            <w:bottom w:val="none" w:sz="0" w:space="0" w:color="auto"/>
                            <w:right w:val="none" w:sz="0" w:space="0" w:color="auto"/>
                          </w:divBdr>
                        </w:div>
                        <w:div w:id="10007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3153">
          <w:marLeft w:val="0"/>
          <w:marRight w:val="0"/>
          <w:marTop w:val="0"/>
          <w:marBottom w:val="150"/>
          <w:divBdr>
            <w:top w:val="none" w:sz="0" w:space="0" w:color="auto"/>
            <w:left w:val="none" w:sz="0" w:space="0" w:color="auto"/>
            <w:bottom w:val="none" w:sz="0" w:space="0" w:color="auto"/>
            <w:right w:val="none" w:sz="0" w:space="0" w:color="auto"/>
          </w:divBdr>
          <w:divsChild>
            <w:div w:id="1144733663">
              <w:marLeft w:val="0"/>
              <w:marRight w:val="0"/>
              <w:marTop w:val="0"/>
              <w:marBottom w:val="0"/>
              <w:divBdr>
                <w:top w:val="none" w:sz="0" w:space="0" w:color="auto"/>
                <w:left w:val="none" w:sz="0" w:space="0" w:color="auto"/>
                <w:bottom w:val="none" w:sz="0" w:space="0" w:color="auto"/>
                <w:right w:val="none" w:sz="0" w:space="0" w:color="auto"/>
              </w:divBdr>
              <w:divsChild>
                <w:div w:id="494298337">
                  <w:marLeft w:val="0"/>
                  <w:marRight w:val="0"/>
                  <w:marTop w:val="0"/>
                  <w:marBottom w:val="0"/>
                  <w:divBdr>
                    <w:top w:val="none" w:sz="0" w:space="0" w:color="auto"/>
                    <w:left w:val="none" w:sz="0" w:space="0" w:color="auto"/>
                    <w:bottom w:val="none" w:sz="0" w:space="0" w:color="auto"/>
                    <w:right w:val="none" w:sz="0" w:space="0" w:color="auto"/>
                  </w:divBdr>
                  <w:divsChild>
                    <w:div w:id="247889442">
                      <w:marLeft w:val="0"/>
                      <w:marRight w:val="0"/>
                      <w:marTop w:val="0"/>
                      <w:marBottom w:val="0"/>
                      <w:divBdr>
                        <w:top w:val="none" w:sz="0" w:space="0" w:color="auto"/>
                        <w:left w:val="none" w:sz="0" w:space="0" w:color="auto"/>
                        <w:bottom w:val="none" w:sz="0" w:space="0" w:color="auto"/>
                        <w:right w:val="none" w:sz="0" w:space="0" w:color="auto"/>
                      </w:divBdr>
                      <w:divsChild>
                        <w:div w:id="1683360827">
                          <w:marLeft w:val="0"/>
                          <w:marRight w:val="0"/>
                          <w:marTop w:val="0"/>
                          <w:marBottom w:val="0"/>
                          <w:divBdr>
                            <w:top w:val="none" w:sz="0" w:space="0" w:color="auto"/>
                            <w:left w:val="none" w:sz="0" w:space="0" w:color="auto"/>
                            <w:bottom w:val="none" w:sz="0" w:space="0" w:color="auto"/>
                            <w:right w:val="none" w:sz="0" w:space="0" w:color="auto"/>
                          </w:divBdr>
                        </w:div>
                        <w:div w:id="763719955">
                          <w:marLeft w:val="0"/>
                          <w:marRight w:val="0"/>
                          <w:marTop w:val="0"/>
                          <w:marBottom w:val="0"/>
                          <w:divBdr>
                            <w:top w:val="none" w:sz="0" w:space="0" w:color="auto"/>
                            <w:left w:val="none" w:sz="0" w:space="0" w:color="auto"/>
                            <w:bottom w:val="none" w:sz="0" w:space="0" w:color="auto"/>
                            <w:right w:val="none" w:sz="0" w:space="0" w:color="auto"/>
                          </w:divBdr>
                        </w:div>
                        <w:div w:id="338193414">
                          <w:marLeft w:val="0"/>
                          <w:marRight w:val="0"/>
                          <w:marTop w:val="0"/>
                          <w:marBottom w:val="0"/>
                          <w:divBdr>
                            <w:top w:val="none" w:sz="0" w:space="0" w:color="auto"/>
                            <w:left w:val="none" w:sz="0" w:space="0" w:color="auto"/>
                            <w:bottom w:val="none" w:sz="0" w:space="0" w:color="auto"/>
                            <w:right w:val="none" w:sz="0" w:space="0" w:color="auto"/>
                          </w:divBdr>
                        </w:div>
                        <w:div w:id="1410615232">
                          <w:marLeft w:val="0"/>
                          <w:marRight w:val="0"/>
                          <w:marTop w:val="0"/>
                          <w:marBottom w:val="0"/>
                          <w:divBdr>
                            <w:top w:val="none" w:sz="0" w:space="0" w:color="auto"/>
                            <w:left w:val="none" w:sz="0" w:space="0" w:color="auto"/>
                            <w:bottom w:val="none" w:sz="0" w:space="0" w:color="auto"/>
                            <w:right w:val="none" w:sz="0" w:space="0" w:color="auto"/>
                          </w:divBdr>
                        </w:div>
                        <w:div w:id="1074398138">
                          <w:marLeft w:val="0"/>
                          <w:marRight w:val="0"/>
                          <w:marTop w:val="0"/>
                          <w:marBottom w:val="0"/>
                          <w:divBdr>
                            <w:top w:val="none" w:sz="0" w:space="0" w:color="auto"/>
                            <w:left w:val="none" w:sz="0" w:space="0" w:color="auto"/>
                            <w:bottom w:val="none" w:sz="0" w:space="0" w:color="auto"/>
                            <w:right w:val="none" w:sz="0" w:space="0" w:color="auto"/>
                          </w:divBdr>
                        </w:div>
                        <w:div w:id="301809149">
                          <w:marLeft w:val="0"/>
                          <w:marRight w:val="0"/>
                          <w:marTop w:val="0"/>
                          <w:marBottom w:val="0"/>
                          <w:divBdr>
                            <w:top w:val="none" w:sz="0" w:space="0" w:color="auto"/>
                            <w:left w:val="none" w:sz="0" w:space="0" w:color="auto"/>
                            <w:bottom w:val="none" w:sz="0" w:space="0" w:color="auto"/>
                            <w:right w:val="none" w:sz="0" w:space="0" w:color="auto"/>
                          </w:divBdr>
                        </w:div>
                        <w:div w:id="9018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82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CF719-2D83-4DC1-9CE8-58966792A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14</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hạnh đoàn</dc:creator>
  <cp:keywords/>
  <dc:description/>
  <cp:lastModifiedBy>Vũ Thị Dương</cp:lastModifiedBy>
  <cp:revision>12</cp:revision>
  <dcterms:created xsi:type="dcterms:W3CDTF">2023-02-13T15:13:00Z</dcterms:created>
  <dcterms:modified xsi:type="dcterms:W3CDTF">2023-02-17T08:26:00Z</dcterms:modified>
</cp:coreProperties>
</file>