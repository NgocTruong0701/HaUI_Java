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98DE" w14:textId="2D2D8EA0" w:rsidR="0038363D" w:rsidRPr="0038363D" w:rsidRDefault="0038363D" w:rsidP="0038363D">
      <w:pPr>
        <w:spacing w:before="60" w:after="60"/>
        <w:jc w:val="center"/>
        <w:rPr>
          <w:rFonts w:asciiTheme="majorHAnsi" w:hAnsiTheme="majorHAnsi" w:cstheme="majorHAnsi"/>
          <w:b/>
          <w:szCs w:val="28"/>
        </w:rPr>
      </w:pPr>
      <w:r w:rsidRPr="0038363D">
        <w:rPr>
          <w:rFonts w:asciiTheme="majorHAnsi" w:hAnsiTheme="majorHAnsi" w:cstheme="majorHAnsi"/>
          <w:b/>
          <w:noProof/>
          <w:szCs w:val="28"/>
        </w:rPr>
        <mc:AlternateContent>
          <mc:Choice Requires="wps">
            <w:drawing>
              <wp:anchor distT="0" distB="0" distL="114300" distR="114300" simplePos="0" relativeHeight="251658240" behindDoc="0" locked="0" layoutInCell="1" allowOverlap="1" wp14:anchorId="47C55ECD" wp14:editId="7E2DA4B3">
                <wp:simplePos x="0" y="0"/>
                <wp:positionH relativeFrom="column">
                  <wp:posOffset>-448945</wp:posOffset>
                </wp:positionH>
                <wp:positionV relativeFrom="paragraph">
                  <wp:posOffset>-424180</wp:posOffset>
                </wp:positionV>
                <wp:extent cx="6248400" cy="973455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248400" cy="973455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BA32A" id="Rectangle 1" o:spid="_x0000_s1026" style="position:absolute;margin-left:-35.35pt;margin-top:-33.4pt;width:492pt;height:7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" filled="f" strokecolor="black [3213]" strokeweight="2.25pt"/>
            </w:pict>
          </mc:Fallback>
        </mc:AlternateContent>
      </w:r>
      <w:r w:rsidRPr="0038363D">
        <w:rPr>
          <w:rFonts w:asciiTheme="majorHAnsi" w:hAnsiTheme="majorHAnsi" w:cstheme="majorHAnsi"/>
          <w:b/>
          <w:szCs w:val="28"/>
        </w:rPr>
        <w:t>TRƯỜNG ĐẠI HỌC CÔNG NGHIỆP HÀ NỘI</w:t>
      </w:r>
    </w:p>
    <w:p w14:paraId="1F6A61CE" w14:textId="77777777" w:rsidR="0038363D" w:rsidRPr="0038363D" w:rsidRDefault="0038363D" w:rsidP="0038363D">
      <w:pPr>
        <w:spacing w:before="60" w:after="60"/>
        <w:jc w:val="center"/>
        <w:rPr>
          <w:rFonts w:asciiTheme="majorHAnsi" w:hAnsiTheme="majorHAnsi" w:cstheme="majorHAnsi"/>
          <w:b/>
          <w:szCs w:val="28"/>
        </w:rPr>
      </w:pPr>
      <w:r w:rsidRPr="0038363D">
        <w:rPr>
          <w:rFonts w:asciiTheme="majorHAnsi" w:hAnsiTheme="majorHAnsi" w:cstheme="majorHAnsi"/>
          <w:b/>
          <w:szCs w:val="28"/>
        </w:rPr>
        <w:t>KHOA CÔNG NGHỆ THÔNG TIN</w:t>
      </w:r>
    </w:p>
    <w:p w14:paraId="4F36EE8E" w14:textId="77777777" w:rsidR="0038363D" w:rsidRPr="0038363D" w:rsidRDefault="0038363D" w:rsidP="0038363D">
      <w:pPr>
        <w:spacing w:before="60" w:after="60"/>
        <w:jc w:val="center"/>
        <w:rPr>
          <w:rFonts w:ascii="Arial" w:hAnsi="Arial" w:cs="Arial"/>
          <w:b/>
          <w:szCs w:val="28"/>
        </w:rPr>
      </w:pPr>
      <w:r w:rsidRPr="0038363D">
        <w:rPr>
          <w:rFonts w:ascii="Arial" w:hAnsi="Arial" w:cs="Arial"/>
          <w:b/>
          <w:szCs w:val="28"/>
        </w:rPr>
        <w:t>======***======</w:t>
      </w:r>
    </w:p>
    <w:p w14:paraId="096AABCF" w14:textId="77777777" w:rsidR="0038363D" w:rsidRPr="0038363D" w:rsidRDefault="0038363D" w:rsidP="0038363D">
      <w:pPr>
        <w:jc w:val="center"/>
        <w:rPr>
          <w:rFonts w:cs="Tahoma"/>
          <w:b/>
          <w:color w:val="002060"/>
          <w:szCs w:val="28"/>
        </w:rPr>
      </w:pPr>
      <w:r w:rsidRPr="0038363D">
        <w:rPr>
          <w:rFonts w:ascii="Arial" w:hAnsi="Arial"/>
          <w:b/>
          <w:szCs w:val="28"/>
        </w:rPr>
        <w:t xml:space="preserve"> </w:t>
      </w:r>
      <w:r w:rsidRPr="0038363D">
        <w:rPr>
          <w:rFonts w:ascii="Arial" w:hAnsi="Arial"/>
          <w:b/>
          <w:noProof/>
          <w:szCs w:val="28"/>
        </w:rPr>
        <w:drawing>
          <wp:inline distT="0" distB="0" distL="0" distR="0" wp14:anchorId="56A0164B" wp14:editId="56842485">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38363D">
        <w:rPr>
          <w:rFonts w:ascii="Arial" w:hAnsi="Arial"/>
          <w:b/>
          <w:szCs w:val="28"/>
        </w:rPr>
        <w:t xml:space="preserve">                              </w:t>
      </w:r>
    </w:p>
    <w:p w14:paraId="5E98376A" w14:textId="77777777" w:rsidR="0038363D" w:rsidRPr="00566806" w:rsidRDefault="0038363D" w:rsidP="0038363D">
      <w:pPr>
        <w:spacing w:after="200" w:line="276" w:lineRule="auto"/>
        <w:jc w:val="center"/>
        <w:rPr>
          <w:rFonts w:eastAsia="Times New Roman" w:cs="Times New Roman"/>
          <w:b/>
          <w:bCs/>
          <w:szCs w:val="28"/>
        </w:rPr>
      </w:pPr>
      <w:r w:rsidRPr="00566806">
        <w:rPr>
          <w:rFonts w:eastAsia="Times New Roman" w:cs="Times New Roman"/>
          <w:b/>
          <w:bCs/>
          <w:szCs w:val="28"/>
        </w:rPr>
        <w:t>BÁO CÁO THÍ NGHIỆM/THỰC NGHIỆM</w:t>
      </w:r>
      <w:r w:rsidRPr="00566806">
        <w:rPr>
          <w:rFonts w:eastAsia="Times New Roman" w:cs="Times New Roman"/>
          <w:b/>
          <w:bCs/>
          <w:szCs w:val="28"/>
        </w:rPr>
        <w:br/>
        <w:t xml:space="preserve"> LẬP TRÌNH JAVA</w:t>
      </w:r>
    </w:p>
    <w:p w14:paraId="377B8FE2" w14:textId="77777777" w:rsidR="0038363D" w:rsidRPr="0038363D" w:rsidRDefault="0038363D" w:rsidP="0038363D">
      <w:pPr>
        <w:jc w:val="center"/>
        <w:rPr>
          <w:rFonts w:cs="Tahoma"/>
          <w:b/>
          <w:color w:val="002060"/>
          <w:szCs w:val="28"/>
        </w:rPr>
      </w:pPr>
    </w:p>
    <w:p w14:paraId="1A4B9E0E" w14:textId="77777777" w:rsidR="0038363D" w:rsidRPr="0038363D" w:rsidRDefault="0038363D" w:rsidP="0038363D">
      <w:pPr>
        <w:jc w:val="center"/>
        <w:rPr>
          <w:rFonts w:cs="Tahoma"/>
          <w:b/>
          <w:color w:val="002060"/>
          <w:szCs w:val="28"/>
        </w:rPr>
      </w:pPr>
    </w:p>
    <w:p w14:paraId="7FF18BE6" w14:textId="32B2AC19" w:rsidR="0038363D" w:rsidRPr="0038363D" w:rsidRDefault="0038363D" w:rsidP="0038363D">
      <w:pPr>
        <w:jc w:val="center"/>
        <w:rPr>
          <w:rFonts w:asciiTheme="majorHAnsi" w:hAnsiTheme="majorHAnsi" w:cstheme="majorHAnsi"/>
          <w:b/>
          <w:bCs/>
        </w:rPr>
      </w:pPr>
      <w:r>
        <w:rPr>
          <w:rFonts w:asciiTheme="majorHAnsi" w:hAnsiTheme="majorHAnsi" w:cstheme="majorHAnsi"/>
          <w:b/>
          <w:bCs/>
        </w:rPr>
        <w:t>XÂY DỰNG PHẦN MỀM QUẢN LÝ NHÂN SỰ TRƯỜNG ĐẠI HỌC CÔNG NGHIỆP HÀ NỘI</w:t>
      </w:r>
    </w:p>
    <w:p w14:paraId="41FFF86A" w14:textId="13E9DF70" w:rsidR="0038363D" w:rsidRDefault="0038363D" w:rsidP="0038363D">
      <w:pPr>
        <w:jc w:val="center"/>
        <w:rPr>
          <w:rFonts w:asciiTheme="majorHAnsi" w:hAnsiTheme="majorHAnsi" w:cstheme="majorHAnsi"/>
          <w:b/>
          <w:color w:val="002060"/>
          <w:szCs w:val="28"/>
        </w:rPr>
      </w:pPr>
    </w:p>
    <w:p w14:paraId="0E2D98DE" w14:textId="77777777" w:rsidR="0038363D" w:rsidRPr="0038363D" w:rsidRDefault="0038363D" w:rsidP="0038363D">
      <w:pPr>
        <w:jc w:val="center"/>
        <w:rPr>
          <w:rFonts w:asciiTheme="majorHAnsi" w:hAnsiTheme="majorHAnsi" w:cstheme="majorHAnsi"/>
          <w:b/>
          <w:color w:val="002060"/>
          <w:szCs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104"/>
      </w:tblGrid>
      <w:tr w:rsidR="0038363D" w:rsidRPr="0038363D" w14:paraId="030B3E4A" w14:textId="77777777" w:rsidTr="00A633CD">
        <w:trPr>
          <w:trHeight w:val="397"/>
          <w:jc w:val="right"/>
        </w:trPr>
        <w:tc>
          <w:tcPr>
            <w:tcW w:w="1701" w:type="dxa"/>
            <w:vAlign w:val="bottom"/>
          </w:tcPr>
          <w:p w14:paraId="7090F76E" w14:textId="77777777" w:rsidR="0038363D" w:rsidRPr="00A633CD" w:rsidRDefault="0038363D" w:rsidP="00733994">
            <w:pPr>
              <w:rPr>
                <w:b/>
                <w:bCs/>
                <w:szCs w:val="28"/>
              </w:rPr>
            </w:pPr>
            <w:r w:rsidRPr="00A633CD">
              <w:rPr>
                <w:b/>
                <w:bCs/>
                <w:szCs w:val="28"/>
              </w:rPr>
              <w:t>GVHD:</w:t>
            </w:r>
          </w:p>
        </w:tc>
        <w:tc>
          <w:tcPr>
            <w:tcW w:w="5104" w:type="dxa"/>
            <w:vAlign w:val="bottom"/>
          </w:tcPr>
          <w:p w14:paraId="047120FD" w14:textId="55CB981D" w:rsidR="0038363D" w:rsidRPr="00A633CD" w:rsidRDefault="0038363D" w:rsidP="00733994">
            <w:pPr>
              <w:rPr>
                <w:b/>
                <w:bCs/>
                <w:szCs w:val="28"/>
              </w:rPr>
            </w:pPr>
            <w:r w:rsidRPr="00A633CD">
              <w:rPr>
                <w:b/>
                <w:bCs/>
                <w:szCs w:val="28"/>
              </w:rPr>
              <w:t>ThS. Vũ Thị Dương</w:t>
            </w:r>
          </w:p>
        </w:tc>
      </w:tr>
      <w:tr w:rsidR="0038363D" w:rsidRPr="0038363D" w14:paraId="09FF10E9" w14:textId="77777777" w:rsidTr="00A633CD">
        <w:trPr>
          <w:trHeight w:val="397"/>
          <w:jc w:val="right"/>
        </w:trPr>
        <w:tc>
          <w:tcPr>
            <w:tcW w:w="1701" w:type="dxa"/>
            <w:vAlign w:val="center"/>
          </w:tcPr>
          <w:p w14:paraId="1B10D253" w14:textId="0FE1613A" w:rsidR="0038363D" w:rsidRPr="00A633CD" w:rsidRDefault="0038363D" w:rsidP="0038363D">
            <w:pPr>
              <w:rPr>
                <w:b/>
                <w:bCs/>
                <w:szCs w:val="28"/>
              </w:rPr>
            </w:pPr>
            <w:r w:rsidRPr="00A633CD">
              <w:rPr>
                <w:b/>
                <w:bCs/>
                <w:szCs w:val="28"/>
              </w:rPr>
              <w:t>Sinh viên:</w:t>
            </w:r>
          </w:p>
        </w:tc>
        <w:tc>
          <w:tcPr>
            <w:tcW w:w="5104" w:type="dxa"/>
            <w:vAlign w:val="center"/>
          </w:tcPr>
          <w:p w14:paraId="6F617CD6" w14:textId="2C5F5426" w:rsidR="0038363D" w:rsidRPr="00A633CD" w:rsidRDefault="0038363D" w:rsidP="00733994">
            <w:pPr>
              <w:rPr>
                <w:b/>
                <w:bCs/>
                <w:szCs w:val="28"/>
              </w:rPr>
            </w:pPr>
            <w:r w:rsidRPr="00A633CD">
              <w:rPr>
                <w:b/>
                <w:bCs/>
                <w:szCs w:val="28"/>
              </w:rPr>
              <w:t>Lê Huỳnh Đức</w:t>
            </w:r>
            <w:r w:rsidR="00A633CD" w:rsidRPr="00A633CD">
              <w:rPr>
                <w:b/>
                <w:bCs/>
                <w:szCs w:val="28"/>
              </w:rPr>
              <w:t xml:space="preserve"> </w:t>
            </w:r>
            <w:r w:rsidR="00A633CD" w:rsidRPr="00C31C36">
              <w:rPr>
                <w:b/>
                <w:bCs/>
                <w:strike/>
                <w:szCs w:val="28"/>
                <w:rPrChange w:id="0" w:author="Vũ Thị Dương" w:date="2023-02-17T16:12:00Z">
                  <w:rPr>
                    <w:b/>
                    <w:bCs/>
                    <w:szCs w:val="28"/>
                  </w:rPr>
                </w:rPrChange>
              </w:rPr>
              <w:t>- 2020605125</w:t>
            </w:r>
          </w:p>
        </w:tc>
      </w:tr>
      <w:tr w:rsidR="0038363D" w:rsidRPr="0038363D" w14:paraId="57E20D44" w14:textId="77777777" w:rsidTr="00A633CD">
        <w:trPr>
          <w:trHeight w:val="397"/>
          <w:jc w:val="right"/>
        </w:trPr>
        <w:tc>
          <w:tcPr>
            <w:tcW w:w="1701" w:type="dxa"/>
            <w:vAlign w:val="center"/>
          </w:tcPr>
          <w:p w14:paraId="1938752B" w14:textId="77777777" w:rsidR="0038363D" w:rsidRPr="00A633CD" w:rsidRDefault="0038363D" w:rsidP="0038363D">
            <w:pPr>
              <w:ind w:left="-1809"/>
              <w:rPr>
                <w:b/>
                <w:bCs/>
                <w:szCs w:val="28"/>
              </w:rPr>
            </w:pPr>
          </w:p>
        </w:tc>
        <w:tc>
          <w:tcPr>
            <w:tcW w:w="5104" w:type="dxa"/>
            <w:vAlign w:val="center"/>
          </w:tcPr>
          <w:p w14:paraId="25F3A0C7" w14:textId="3769F508" w:rsidR="0038363D" w:rsidRPr="00C31C36" w:rsidRDefault="0038363D" w:rsidP="00733994">
            <w:pPr>
              <w:rPr>
                <w:b/>
                <w:bCs/>
                <w:strike/>
                <w:szCs w:val="28"/>
                <w:rPrChange w:id="1" w:author="Vũ Thị Dương" w:date="2023-02-17T16:12:00Z">
                  <w:rPr>
                    <w:b/>
                    <w:bCs/>
                    <w:szCs w:val="28"/>
                  </w:rPr>
                </w:rPrChange>
              </w:rPr>
            </w:pPr>
            <w:r w:rsidRPr="00A633CD">
              <w:rPr>
                <w:b/>
                <w:bCs/>
                <w:szCs w:val="28"/>
              </w:rPr>
              <w:t>Nguyễn Ngọc Đạt</w:t>
            </w:r>
            <w:r w:rsidR="00A633CD" w:rsidRPr="00A633CD">
              <w:rPr>
                <w:b/>
                <w:bCs/>
                <w:szCs w:val="28"/>
              </w:rPr>
              <w:t xml:space="preserve"> </w:t>
            </w:r>
            <w:r w:rsidR="00A633CD" w:rsidRPr="00C31C36">
              <w:rPr>
                <w:b/>
                <w:bCs/>
                <w:strike/>
                <w:szCs w:val="28"/>
                <w:rPrChange w:id="2" w:author="Vũ Thị Dương" w:date="2023-02-17T16:12:00Z">
                  <w:rPr>
                    <w:b/>
                    <w:bCs/>
                    <w:szCs w:val="28"/>
                  </w:rPr>
                </w:rPrChange>
              </w:rPr>
              <w:t>- 2020605070</w:t>
            </w:r>
          </w:p>
          <w:p w14:paraId="72294376" w14:textId="34C7EFDC" w:rsidR="0038363D" w:rsidRPr="00A633CD" w:rsidRDefault="0038363D" w:rsidP="00733994">
            <w:pPr>
              <w:rPr>
                <w:b/>
                <w:bCs/>
                <w:szCs w:val="28"/>
              </w:rPr>
            </w:pPr>
            <w:r w:rsidRPr="00A633CD">
              <w:rPr>
                <w:b/>
                <w:bCs/>
                <w:szCs w:val="28"/>
              </w:rPr>
              <w:t>Vũ Mạnh Dũng</w:t>
            </w:r>
            <w:r w:rsidR="00A633CD" w:rsidRPr="00A633CD">
              <w:rPr>
                <w:b/>
                <w:bCs/>
                <w:szCs w:val="28"/>
              </w:rPr>
              <w:t xml:space="preserve"> - </w:t>
            </w:r>
            <w:r w:rsidR="00A633CD" w:rsidRPr="00C31C36">
              <w:rPr>
                <w:b/>
                <w:bCs/>
                <w:strike/>
                <w:szCs w:val="28"/>
                <w:rPrChange w:id="3" w:author="Vũ Thị Dương" w:date="2023-02-17T16:12:00Z">
                  <w:rPr>
                    <w:b/>
                    <w:bCs/>
                    <w:szCs w:val="28"/>
                  </w:rPr>
                </w:rPrChange>
              </w:rPr>
              <w:t>2020605565</w:t>
            </w:r>
          </w:p>
          <w:p w14:paraId="731456DF" w14:textId="6215D1FA" w:rsidR="0038363D" w:rsidRPr="00A633CD" w:rsidRDefault="0038363D" w:rsidP="00733994">
            <w:pPr>
              <w:rPr>
                <w:b/>
                <w:bCs/>
                <w:szCs w:val="28"/>
              </w:rPr>
            </w:pPr>
            <w:r w:rsidRPr="00A633CD">
              <w:rPr>
                <w:b/>
                <w:bCs/>
                <w:szCs w:val="28"/>
              </w:rPr>
              <w:t>Đỗ Hoàng Giang</w:t>
            </w:r>
            <w:r w:rsidR="00A633CD" w:rsidRPr="00A633CD">
              <w:rPr>
                <w:b/>
                <w:bCs/>
                <w:szCs w:val="28"/>
              </w:rPr>
              <w:t xml:space="preserve"> - </w:t>
            </w:r>
            <w:r w:rsidR="00A633CD" w:rsidRPr="00C31C36">
              <w:rPr>
                <w:b/>
                <w:bCs/>
                <w:strike/>
                <w:szCs w:val="28"/>
                <w:rPrChange w:id="4" w:author="Vũ Thị Dương" w:date="2023-02-17T16:12:00Z">
                  <w:rPr>
                    <w:b/>
                    <w:bCs/>
                    <w:szCs w:val="28"/>
                  </w:rPr>
                </w:rPrChange>
              </w:rPr>
              <w:t>2020604914</w:t>
            </w:r>
          </w:p>
          <w:p w14:paraId="0E6BC7F0" w14:textId="1F90EDD9" w:rsidR="0038363D" w:rsidRPr="00A633CD" w:rsidRDefault="0038363D" w:rsidP="00733994">
            <w:pPr>
              <w:rPr>
                <w:b/>
                <w:bCs/>
                <w:szCs w:val="28"/>
              </w:rPr>
            </w:pPr>
            <w:r w:rsidRPr="00A633CD">
              <w:rPr>
                <w:b/>
                <w:bCs/>
                <w:szCs w:val="28"/>
              </w:rPr>
              <w:t>Hoàng Xuân Thắng</w:t>
            </w:r>
            <w:r w:rsidR="00A633CD" w:rsidRPr="00A633CD">
              <w:rPr>
                <w:b/>
                <w:bCs/>
                <w:szCs w:val="28"/>
              </w:rPr>
              <w:t xml:space="preserve"> - </w:t>
            </w:r>
            <w:r w:rsidR="00A633CD" w:rsidRPr="00C31C36">
              <w:rPr>
                <w:b/>
                <w:bCs/>
                <w:strike/>
                <w:szCs w:val="28"/>
                <w:rPrChange w:id="5" w:author="Vũ Thị Dương" w:date="2023-02-17T16:12:00Z">
                  <w:rPr>
                    <w:b/>
                    <w:bCs/>
                    <w:szCs w:val="28"/>
                  </w:rPr>
                </w:rPrChange>
              </w:rPr>
              <w:t>2020605337</w:t>
            </w:r>
          </w:p>
        </w:tc>
      </w:tr>
      <w:tr w:rsidR="0038363D" w:rsidRPr="0038363D" w14:paraId="178887CB" w14:textId="77777777" w:rsidTr="00A633CD">
        <w:trPr>
          <w:trHeight w:val="397"/>
          <w:jc w:val="right"/>
        </w:trPr>
        <w:tc>
          <w:tcPr>
            <w:tcW w:w="1701" w:type="dxa"/>
            <w:vAlign w:val="center"/>
          </w:tcPr>
          <w:p w14:paraId="1623C3B2" w14:textId="5889BAF3" w:rsidR="0038363D" w:rsidRPr="00A633CD" w:rsidRDefault="0038363D" w:rsidP="00733994">
            <w:pPr>
              <w:rPr>
                <w:b/>
                <w:bCs/>
                <w:szCs w:val="28"/>
              </w:rPr>
            </w:pPr>
            <w:r w:rsidRPr="00A633CD">
              <w:rPr>
                <w:b/>
                <w:bCs/>
                <w:szCs w:val="28"/>
              </w:rPr>
              <w:t>Nhóm:</w:t>
            </w:r>
          </w:p>
        </w:tc>
        <w:tc>
          <w:tcPr>
            <w:tcW w:w="5104" w:type="dxa"/>
            <w:vAlign w:val="center"/>
          </w:tcPr>
          <w:p w14:paraId="75173CE8" w14:textId="26885DF8" w:rsidR="0038363D" w:rsidRPr="00A633CD" w:rsidRDefault="0038363D" w:rsidP="00733994">
            <w:pPr>
              <w:rPr>
                <w:b/>
                <w:bCs/>
                <w:szCs w:val="28"/>
              </w:rPr>
            </w:pPr>
            <w:r w:rsidRPr="00A633CD">
              <w:rPr>
                <w:b/>
                <w:bCs/>
                <w:szCs w:val="28"/>
              </w:rPr>
              <w:t>4</w:t>
            </w:r>
          </w:p>
        </w:tc>
      </w:tr>
      <w:tr w:rsidR="0038363D" w:rsidRPr="0038363D" w14:paraId="529F008A" w14:textId="77777777" w:rsidTr="00A633CD">
        <w:trPr>
          <w:trHeight w:val="397"/>
          <w:jc w:val="right"/>
        </w:trPr>
        <w:tc>
          <w:tcPr>
            <w:tcW w:w="1701" w:type="dxa"/>
            <w:vAlign w:val="center"/>
          </w:tcPr>
          <w:p w14:paraId="6BCE45CB" w14:textId="4775FCDC" w:rsidR="0038363D" w:rsidRPr="00A633CD" w:rsidRDefault="0038363D" w:rsidP="00733994">
            <w:pPr>
              <w:rPr>
                <w:b/>
                <w:bCs/>
                <w:szCs w:val="28"/>
              </w:rPr>
            </w:pPr>
            <w:r w:rsidRPr="00A633CD">
              <w:rPr>
                <w:b/>
                <w:bCs/>
                <w:szCs w:val="28"/>
              </w:rPr>
              <w:t>Lớp</w:t>
            </w:r>
            <w:r w:rsidR="00A633CD">
              <w:rPr>
                <w:b/>
                <w:bCs/>
                <w:szCs w:val="28"/>
              </w:rPr>
              <w:t>:</w:t>
            </w:r>
          </w:p>
        </w:tc>
        <w:tc>
          <w:tcPr>
            <w:tcW w:w="5104" w:type="dxa"/>
            <w:vAlign w:val="center"/>
          </w:tcPr>
          <w:p w14:paraId="63586EC9" w14:textId="6AE14E87" w:rsidR="0038363D" w:rsidRPr="0038363D" w:rsidRDefault="0038363D" w:rsidP="00733994">
            <w:pPr>
              <w:rPr>
                <w:szCs w:val="28"/>
              </w:rPr>
            </w:pPr>
            <w:r>
              <w:rPr>
                <w:rFonts w:eastAsia="Times New Roman" w:cs="Times New Roman"/>
                <w:szCs w:val="28"/>
              </w:rPr>
              <w:t xml:space="preserve">20223IT6019001. </w:t>
            </w:r>
            <w:r>
              <w:rPr>
                <w:rFonts w:eastAsia="Times New Roman" w:cs="Times New Roman"/>
                <w:b/>
                <w:szCs w:val="28"/>
              </w:rPr>
              <w:t xml:space="preserve">Khóa: </w:t>
            </w:r>
            <w:r>
              <w:rPr>
                <w:rFonts w:eastAsia="Times New Roman" w:cs="Times New Roman"/>
                <w:szCs w:val="28"/>
              </w:rPr>
              <w:t xml:space="preserve">15  </w:t>
            </w:r>
          </w:p>
        </w:tc>
      </w:tr>
    </w:tbl>
    <w:p w14:paraId="0BF65F65" w14:textId="77777777" w:rsidR="0038363D" w:rsidRPr="0038363D" w:rsidRDefault="0038363D" w:rsidP="0038363D">
      <w:pPr>
        <w:tabs>
          <w:tab w:val="left" w:pos="3796"/>
        </w:tabs>
        <w:jc w:val="center"/>
        <w:rPr>
          <w:rFonts w:cs="Tahoma"/>
          <w:i/>
          <w:color w:val="002060"/>
          <w:szCs w:val="28"/>
        </w:rPr>
      </w:pPr>
    </w:p>
    <w:p w14:paraId="05B6549A" w14:textId="147262DC" w:rsidR="0038363D" w:rsidRDefault="0038363D" w:rsidP="0038363D">
      <w:pPr>
        <w:tabs>
          <w:tab w:val="left" w:pos="3796"/>
        </w:tabs>
        <w:jc w:val="center"/>
        <w:rPr>
          <w:rFonts w:cs="Tahoma"/>
          <w:iCs/>
          <w:color w:val="002060"/>
          <w:szCs w:val="28"/>
        </w:rPr>
      </w:pPr>
    </w:p>
    <w:p w14:paraId="03474AB9" w14:textId="1F03C7F2" w:rsidR="00A633CD" w:rsidRPr="00A633CD" w:rsidRDefault="00C31C36" w:rsidP="0038363D">
      <w:pPr>
        <w:tabs>
          <w:tab w:val="left" w:pos="3796"/>
        </w:tabs>
        <w:jc w:val="center"/>
        <w:rPr>
          <w:rFonts w:cs="Tahoma"/>
          <w:iCs/>
          <w:color w:val="002060"/>
          <w:szCs w:val="28"/>
        </w:rPr>
      </w:pPr>
      <w:ins w:id="6" w:author="Vũ Thị Dương" w:date="2023-02-17T16:12:00Z">
        <w:r>
          <w:rPr>
            <w:rFonts w:cs="Tahoma"/>
            <w:iCs/>
            <w:color w:val="002060"/>
            <w:szCs w:val="28"/>
          </w:rPr>
          <w:t>Bìa sai mẫu</w:t>
        </w:r>
      </w:ins>
    </w:p>
    <w:p w14:paraId="3ED8402F" w14:textId="77777777" w:rsidR="0038363D" w:rsidRPr="0038363D" w:rsidRDefault="0038363D" w:rsidP="0038363D">
      <w:pPr>
        <w:tabs>
          <w:tab w:val="left" w:pos="3796"/>
        </w:tabs>
        <w:jc w:val="center"/>
        <w:rPr>
          <w:rFonts w:cs="Tahoma"/>
          <w:i/>
          <w:color w:val="002060"/>
          <w:szCs w:val="28"/>
        </w:rPr>
      </w:pPr>
    </w:p>
    <w:p w14:paraId="0923134F" w14:textId="77777777" w:rsidR="0038363D" w:rsidRPr="0038363D" w:rsidRDefault="0038363D" w:rsidP="0038363D">
      <w:pPr>
        <w:tabs>
          <w:tab w:val="left" w:pos="3796"/>
        </w:tabs>
        <w:jc w:val="center"/>
        <w:rPr>
          <w:rFonts w:cs="Tahoma"/>
          <w:i/>
          <w:color w:val="002060"/>
          <w:szCs w:val="28"/>
        </w:rPr>
      </w:pPr>
    </w:p>
    <w:p w14:paraId="21A87513" w14:textId="58B4FE7C" w:rsidR="0038363D" w:rsidRDefault="0038363D" w:rsidP="0038363D">
      <w:pPr>
        <w:tabs>
          <w:tab w:val="left" w:pos="3796"/>
        </w:tabs>
        <w:jc w:val="center"/>
        <w:rPr>
          <w:rFonts w:cs="Tahoma"/>
          <w:color w:val="002060"/>
          <w:sz w:val="26"/>
        </w:rPr>
      </w:pPr>
      <w:r w:rsidRPr="0038363D">
        <w:rPr>
          <w:rFonts w:cs="Tahoma"/>
          <w:color w:val="002060"/>
          <w:szCs w:val="28"/>
        </w:rPr>
        <w:t xml:space="preserve">Hà </w:t>
      </w:r>
      <w:r w:rsidR="00A633CD">
        <w:rPr>
          <w:rFonts w:cs="Tahoma"/>
          <w:color w:val="002060"/>
          <w:szCs w:val="28"/>
        </w:rPr>
        <w:t>N</w:t>
      </w:r>
      <w:r w:rsidRPr="0038363D">
        <w:rPr>
          <w:rFonts w:cs="Tahoma"/>
          <w:color w:val="002060"/>
          <w:szCs w:val="28"/>
        </w:rPr>
        <w:t>ội</w:t>
      </w:r>
      <w:r w:rsidR="00A633CD">
        <w:rPr>
          <w:rFonts w:cs="Tahoma"/>
          <w:color w:val="002060"/>
          <w:szCs w:val="28"/>
        </w:rPr>
        <w:t xml:space="preserve"> -</w:t>
      </w:r>
      <w:r w:rsidRPr="0038363D">
        <w:rPr>
          <w:rFonts w:cs="Tahoma"/>
          <w:color w:val="002060"/>
          <w:szCs w:val="28"/>
        </w:rPr>
        <w:t xml:space="preserve"> Năm 202</w:t>
      </w:r>
      <w:r w:rsidR="00A633CD">
        <w:rPr>
          <w:rFonts w:cs="Tahoma"/>
          <w:color w:val="002060"/>
          <w:szCs w:val="28"/>
        </w:rPr>
        <w:t>3</w:t>
      </w:r>
    </w:p>
    <w:sdt>
      <w:sdtPr>
        <w:rPr>
          <w:rFonts w:ascii="Times New Roman" w:eastAsiaTheme="minorHAnsi" w:hAnsi="Times New Roman" w:cstheme="minorBidi"/>
          <w:color w:val="auto"/>
          <w:sz w:val="28"/>
          <w:szCs w:val="22"/>
        </w:rPr>
        <w:id w:val="-1337608098"/>
        <w:docPartObj>
          <w:docPartGallery w:val="Table of Contents"/>
          <w:docPartUnique/>
        </w:docPartObj>
      </w:sdtPr>
      <w:sdtEndPr>
        <w:rPr>
          <w:b/>
          <w:bCs/>
          <w:noProof/>
        </w:rPr>
      </w:sdtEndPr>
      <w:sdtContent>
        <w:p w14:paraId="2198D311" w14:textId="1C5817D5" w:rsidR="00A633CD" w:rsidRDefault="00566806" w:rsidP="00566806">
          <w:pPr>
            <w:pStyle w:val="TOCHeading"/>
            <w:jc w:val="center"/>
          </w:pPr>
          <w:r>
            <w:t>MỤC LỤC</w:t>
          </w:r>
        </w:p>
        <w:p w14:paraId="68605462" w14:textId="7056E57E" w:rsidR="009E5B15" w:rsidRDefault="00A633CD">
          <w:pPr>
            <w:pStyle w:val="TOC1"/>
            <w:tabs>
              <w:tab w:val="right" w:leader="dot" w:pos="8777"/>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127310949" w:history="1">
            <w:r w:rsidR="009E5B15" w:rsidRPr="008A1290">
              <w:rPr>
                <w:rStyle w:val="Hyperlink"/>
                <w:b/>
                <w:bCs/>
                <w:noProof/>
              </w:rPr>
              <w:t>PHẦN 1. MỞ ĐẦU</w:t>
            </w:r>
            <w:r w:rsidR="009E5B15">
              <w:rPr>
                <w:noProof/>
                <w:webHidden/>
              </w:rPr>
              <w:tab/>
            </w:r>
            <w:r w:rsidR="009E5B15">
              <w:rPr>
                <w:noProof/>
                <w:webHidden/>
              </w:rPr>
              <w:fldChar w:fldCharType="begin"/>
            </w:r>
            <w:r w:rsidR="009E5B15">
              <w:rPr>
                <w:noProof/>
                <w:webHidden/>
              </w:rPr>
              <w:instrText xml:space="preserve"> PAGEREF _Toc127310949 \h </w:instrText>
            </w:r>
            <w:r w:rsidR="009E5B15">
              <w:rPr>
                <w:noProof/>
                <w:webHidden/>
              </w:rPr>
            </w:r>
            <w:r w:rsidR="009E5B15">
              <w:rPr>
                <w:noProof/>
                <w:webHidden/>
              </w:rPr>
              <w:fldChar w:fldCharType="separate"/>
            </w:r>
            <w:r w:rsidR="009E5B15">
              <w:rPr>
                <w:noProof/>
                <w:webHidden/>
              </w:rPr>
              <w:t>4</w:t>
            </w:r>
            <w:r w:rsidR="009E5B15">
              <w:rPr>
                <w:noProof/>
                <w:webHidden/>
              </w:rPr>
              <w:fldChar w:fldCharType="end"/>
            </w:r>
          </w:hyperlink>
        </w:p>
        <w:p w14:paraId="529217A1" w14:textId="210CA0F0" w:rsidR="009E5B15" w:rsidRDefault="00000000">
          <w:pPr>
            <w:pStyle w:val="TOC2"/>
            <w:tabs>
              <w:tab w:val="left" w:pos="1100"/>
              <w:tab w:val="right" w:leader="dot" w:pos="8777"/>
            </w:tabs>
            <w:rPr>
              <w:rFonts w:asciiTheme="minorHAnsi" w:eastAsiaTheme="minorEastAsia" w:hAnsiTheme="minorHAnsi"/>
              <w:noProof/>
              <w:sz w:val="22"/>
              <w:lang w:val="vi-VN" w:eastAsia="vi-VN"/>
            </w:rPr>
          </w:pPr>
          <w:hyperlink w:anchor="_Toc127310950" w:history="1">
            <w:r w:rsidR="009E5B15" w:rsidRPr="008A1290">
              <w:rPr>
                <w:rStyle w:val="Hyperlink"/>
                <w:b/>
                <w:bCs/>
                <w:noProof/>
              </w:rPr>
              <w:t>1.1.</w:t>
            </w:r>
            <w:r w:rsidR="009E5B15">
              <w:rPr>
                <w:rFonts w:asciiTheme="minorHAnsi" w:eastAsiaTheme="minorEastAsia" w:hAnsiTheme="minorHAnsi"/>
                <w:noProof/>
                <w:sz w:val="22"/>
                <w:lang w:val="vi-VN" w:eastAsia="vi-VN"/>
              </w:rPr>
              <w:tab/>
            </w:r>
            <w:r w:rsidR="009E5B15" w:rsidRPr="008A1290">
              <w:rPr>
                <w:rStyle w:val="Hyperlink"/>
                <w:b/>
                <w:bCs/>
                <w:noProof/>
              </w:rPr>
              <w:t>Mục đích</w:t>
            </w:r>
            <w:r w:rsidR="009E5B15">
              <w:rPr>
                <w:noProof/>
                <w:webHidden/>
              </w:rPr>
              <w:tab/>
            </w:r>
            <w:r w:rsidR="009E5B15">
              <w:rPr>
                <w:noProof/>
                <w:webHidden/>
              </w:rPr>
              <w:fldChar w:fldCharType="begin"/>
            </w:r>
            <w:r w:rsidR="009E5B15">
              <w:rPr>
                <w:noProof/>
                <w:webHidden/>
              </w:rPr>
              <w:instrText xml:space="preserve"> PAGEREF _Toc127310950 \h </w:instrText>
            </w:r>
            <w:r w:rsidR="009E5B15">
              <w:rPr>
                <w:noProof/>
                <w:webHidden/>
              </w:rPr>
            </w:r>
            <w:r w:rsidR="009E5B15">
              <w:rPr>
                <w:noProof/>
                <w:webHidden/>
              </w:rPr>
              <w:fldChar w:fldCharType="separate"/>
            </w:r>
            <w:r w:rsidR="009E5B15">
              <w:rPr>
                <w:noProof/>
                <w:webHidden/>
              </w:rPr>
              <w:t>4</w:t>
            </w:r>
            <w:r w:rsidR="009E5B15">
              <w:rPr>
                <w:noProof/>
                <w:webHidden/>
              </w:rPr>
              <w:fldChar w:fldCharType="end"/>
            </w:r>
          </w:hyperlink>
        </w:p>
        <w:p w14:paraId="49A16822" w14:textId="7E61C593" w:rsidR="009E5B15" w:rsidRDefault="00000000">
          <w:pPr>
            <w:pStyle w:val="TOC2"/>
            <w:tabs>
              <w:tab w:val="left" w:pos="1100"/>
              <w:tab w:val="right" w:leader="dot" w:pos="8777"/>
            </w:tabs>
            <w:rPr>
              <w:rFonts w:asciiTheme="minorHAnsi" w:eastAsiaTheme="minorEastAsia" w:hAnsiTheme="minorHAnsi"/>
              <w:noProof/>
              <w:sz w:val="22"/>
              <w:lang w:val="vi-VN" w:eastAsia="vi-VN"/>
            </w:rPr>
          </w:pPr>
          <w:hyperlink w:anchor="_Toc127310951" w:history="1">
            <w:r w:rsidR="009E5B15" w:rsidRPr="008A1290">
              <w:rPr>
                <w:rStyle w:val="Hyperlink"/>
                <w:b/>
                <w:bCs/>
                <w:noProof/>
              </w:rPr>
              <w:t>1.2.</w:t>
            </w:r>
            <w:r w:rsidR="009E5B15">
              <w:rPr>
                <w:rFonts w:asciiTheme="minorHAnsi" w:eastAsiaTheme="minorEastAsia" w:hAnsiTheme="minorHAnsi"/>
                <w:noProof/>
                <w:sz w:val="22"/>
                <w:lang w:val="vi-VN" w:eastAsia="vi-VN"/>
              </w:rPr>
              <w:tab/>
            </w:r>
            <w:r w:rsidR="009E5B15" w:rsidRPr="008A1290">
              <w:rPr>
                <w:rStyle w:val="Hyperlink"/>
                <w:b/>
                <w:bCs/>
                <w:noProof/>
              </w:rPr>
              <w:t>Lý do chọn đề tài</w:t>
            </w:r>
            <w:r w:rsidR="009E5B15">
              <w:rPr>
                <w:noProof/>
                <w:webHidden/>
              </w:rPr>
              <w:tab/>
            </w:r>
            <w:r w:rsidR="009E5B15">
              <w:rPr>
                <w:noProof/>
                <w:webHidden/>
              </w:rPr>
              <w:fldChar w:fldCharType="begin"/>
            </w:r>
            <w:r w:rsidR="009E5B15">
              <w:rPr>
                <w:noProof/>
                <w:webHidden/>
              </w:rPr>
              <w:instrText xml:space="preserve"> PAGEREF _Toc127310951 \h </w:instrText>
            </w:r>
            <w:r w:rsidR="009E5B15">
              <w:rPr>
                <w:noProof/>
                <w:webHidden/>
              </w:rPr>
            </w:r>
            <w:r w:rsidR="009E5B15">
              <w:rPr>
                <w:noProof/>
                <w:webHidden/>
              </w:rPr>
              <w:fldChar w:fldCharType="separate"/>
            </w:r>
            <w:r w:rsidR="009E5B15">
              <w:rPr>
                <w:noProof/>
                <w:webHidden/>
              </w:rPr>
              <w:t>4</w:t>
            </w:r>
            <w:r w:rsidR="009E5B15">
              <w:rPr>
                <w:noProof/>
                <w:webHidden/>
              </w:rPr>
              <w:fldChar w:fldCharType="end"/>
            </w:r>
          </w:hyperlink>
        </w:p>
        <w:p w14:paraId="5024C8BA" w14:textId="4871D45A" w:rsidR="009E5B15" w:rsidRDefault="00000000">
          <w:pPr>
            <w:pStyle w:val="TOC2"/>
            <w:tabs>
              <w:tab w:val="left" w:pos="1100"/>
              <w:tab w:val="right" w:leader="dot" w:pos="8777"/>
            </w:tabs>
            <w:rPr>
              <w:rFonts w:asciiTheme="minorHAnsi" w:eastAsiaTheme="minorEastAsia" w:hAnsiTheme="minorHAnsi"/>
              <w:noProof/>
              <w:sz w:val="22"/>
              <w:lang w:val="vi-VN" w:eastAsia="vi-VN"/>
            </w:rPr>
          </w:pPr>
          <w:hyperlink w:anchor="_Toc127310952" w:history="1">
            <w:r w:rsidR="009E5B15" w:rsidRPr="008A1290">
              <w:rPr>
                <w:rStyle w:val="Hyperlink"/>
                <w:b/>
                <w:bCs/>
                <w:noProof/>
              </w:rPr>
              <w:t>1.3.</w:t>
            </w:r>
            <w:r w:rsidR="009E5B15">
              <w:rPr>
                <w:rFonts w:asciiTheme="minorHAnsi" w:eastAsiaTheme="minorEastAsia" w:hAnsiTheme="minorHAnsi"/>
                <w:noProof/>
                <w:sz w:val="22"/>
                <w:lang w:val="vi-VN" w:eastAsia="vi-VN"/>
              </w:rPr>
              <w:tab/>
            </w:r>
            <w:r w:rsidR="009E5B15" w:rsidRPr="008A1290">
              <w:rPr>
                <w:rStyle w:val="Hyperlink"/>
                <w:b/>
                <w:bCs/>
                <w:noProof/>
              </w:rPr>
              <w:t>Các kiến thức cơ bản</w:t>
            </w:r>
            <w:r w:rsidR="009E5B15">
              <w:rPr>
                <w:noProof/>
                <w:webHidden/>
              </w:rPr>
              <w:tab/>
            </w:r>
            <w:r w:rsidR="009E5B15">
              <w:rPr>
                <w:noProof/>
                <w:webHidden/>
              </w:rPr>
              <w:fldChar w:fldCharType="begin"/>
            </w:r>
            <w:r w:rsidR="009E5B15">
              <w:rPr>
                <w:noProof/>
                <w:webHidden/>
              </w:rPr>
              <w:instrText xml:space="preserve"> PAGEREF _Toc127310952 \h </w:instrText>
            </w:r>
            <w:r w:rsidR="009E5B15">
              <w:rPr>
                <w:noProof/>
                <w:webHidden/>
              </w:rPr>
            </w:r>
            <w:r w:rsidR="009E5B15">
              <w:rPr>
                <w:noProof/>
                <w:webHidden/>
              </w:rPr>
              <w:fldChar w:fldCharType="separate"/>
            </w:r>
            <w:r w:rsidR="009E5B15">
              <w:rPr>
                <w:noProof/>
                <w:webHidden/>
              </w:rPr>
              <w:t>4</w:t>
            </w:r>
            <w:r w:rsidR="009E5B15">
              <w:rPr>
                <w:noProof/>
                <w:webHidden/>
              </w:rPr>
              <w:fldChar w:fldCharType="end"/>
            </w:r>
          </w:hyperlink>
        </w:p>
        <w:p w14:paraId="2E356263" w14:textId="271DE5AA" w:rsidR="009E5B15" w:rsidRDefault="00000000">
          <w:pPr>
            <w:pStyle w:val="TOC2"/>
            <w:tabs>
              <w:tab w:val="left" w:pos="1100"/>
              <w:tab w:val="right" w:leader="dot" w:pos="8777"/>
            </w:tabs>
            <w:rPr>
              <w:rFonts w:asciiTheme="minorHAnsi" w:eastAsiaTheme="minorEastAsia" w:hAnsiTheme="minorHAnsi"/>
              <w:noProof/>
              <w:sz w:val="22"/>
              <w:lang w:val="vi-VN" w:eastAsia="vi-VN"/>
            </w:rPr>
          </w:pPr>
          <w:hyperlink w:anchor="_Toc127310953" w:history="1">
            <w:r w:rsidR="009E5B15" w:rsidRPr="008A1290">
              <w:rPr>
                <w:rStyle w:val="Hyperlink"/>
                <w:b/>
                <w:bCs/>
                <w:noProof/>
              </w:rPr>
              <w:t>1.4.</w:t>
            </w:r>
            <w:r w:rsidR="009E5B15">
              <w:rPr>
                <w:rFonts w:asciiTheme="minorHAnsi" w:eastAsiaTheme="minorEastAsia" w:hAnsiTheme="minorHAnsi"/>
                <w:noProof/>
                <w:sz w:val="22"/>
                <w:lang w:val="vi-VN" w:eastAsia="vi-VN"/>
              </w:rPr>
              <w:tab/>
            </w:r>
            <w:r w:rsidR="009E5B15" w:rsidRPr="008A1290">
              <w:rPr>
                <w:rStyle w:val="Hyperlink"/>
                <w:b/>
                <w:bCs/>
                <w:noProof/>
              </w:rPr>
              <w:t>Các ký năng đã có để thực hiện chủ đề nghiên cứu</w:t>
            </w:r>
            <w:r w:rsidR="009E5B15">
              <w:rPr>
                <w:noProof/>
                <w:webHidden/>
              </w:rPr>
              <w:tab/>
            </w:r>
            <w:r w:rsidR="009E5B15">
              <w:rPr>
                <w:noProof/>
                <w:webHidden/>
              </w:rPr>
              <w:fldChar w:fldCharType="begin"/>
            </w:r>
            <w:r w:rsidR="009E5B15">
              <w:rPr>
                <w:noProof/>
                <w:webHidden/>
              </w:rPr>
              <w:instrText xml:space="preserve"> PAGEREF _Toc127310953 \h </w:instrText>
            </w:r>
            <w:r w:rsidR="009E5B15">
              <w:rPr>
                <w:noProof/>
                <w:webHidden/>
              </w:rPr>
            </w:r>
            <w:r w:rsidR="009E5B15">
              <w:rPr>
                <w:noProof/>
                <w:webHidden/>
              </w:rPr>
              <w:fldChar w:fldCharType="separate"/>
            </w:r>
            <w:r w:rsidR="009E5B15">
              <w:rPr>
                <w:noProof/>
                <w:webHidden/>
              </w:rPr>
              <w:t>5</w:t>
            </w:r>
            <w:r w:rsidR="009E5B15">
              <w:rPr>
                <w:noProof/>
                <w:webHidden/>
              </w:rPr>
              <w:fldChar w:fldCharType="end"/>
            </w:r>
          </w:hyperlink>
        </w:p>
        <w:p w14:paraId="510C2922" w14:textId="2A61B9F1" w:rsidR="009E5B15" w:rsidRDefault="00000000">
          <w:pPr>
            <w:pStyle w:val="TOC1"/>
            <w:tabs>
              <w:tab w:val="right" w:leader="dot" w:pos="8777"/>
            </w:tabs>
            <w:rPr>
              <w:rFonts w:asciiTheme="minorHAnsi" w:eastAsiaTheme="minorEastAsia" w:hAnsiTheme="minorHAnsi"/>
              <w:noProof/>
              <w:sz w:val="22"/>
              <w:lang w:val="vi-VN" w:eastAsia="vi-VN"/>
            </w:rPr>
          </w:pPr>
          <w:hyperlink w:anchor="_Toc127310954" w:history="1">
            <w:r w:rsidR="009E5B15" w:rsidRPr="008A1290">
              <w:rPr>
                <w:rStyle w:val="Hyperlink"/>
                <w:b/>
                <w:bCs/>
                <w:noProof/>
              </w:rPr>
              <w:t>PHẦN 2. KẾT QUẢ NGHIÊN CỨU</w:t>
            </w:r>
            <w:r w:rsidR="009E5B15">
              <w:rPr>
                <w:noProof/>
                <w:webHidden/>
              </w:rPr>
              <w:tab/>
            </w:r>
            <w:r w:rsidR="009E5B15">
              <w:rPr>
                <w:noProof/>
                <w:webHidden/>
              </w:rPr>
              <w:fldChar w:fldCharType="begin"/>
            </w:r>
            <w:r w:rsidR="009E5B15">
              <w:rPr>
                <w:noProof/>
                <w:webHidden/>
              </w:rPr>
              <w:instrText xml:space="preserve"> PAGEREF _Toc127310954 \h </w:instrText>
            </w:r>
            <w:r w:rsidR="009E5B15">
              <w:rPr>
                <w:noProof/>
                <w:webHidden/>
              </w:rPr>
            </w:r>
            <w:r w:rsidR="009E5B15">
              <w:rPr>
                <w:noProof/>
                <w:webHidden/>
              </w:rPr>
              <w:fldChar w:fldCharType="separate"/>
            </w:r>
            <w:r w:rsidR="009E5B15">
              <w:rPr>
                <w:noProof/>
                <w:webHidden/>
              </w:rPr>
              <w:t>6</w:t>
            </w:r>
            <w:r w:rsidR="009E5B15">
              <w:rPr>
                <w:noProof/>
                <w:webHidden/>
              </w:rPr>
              <w:fldChar w:fldCharType="end"/>
            </w:r>
          </w:hyperlink>
        </w:p>
        <w:p w14:paraId="5A92EDE4" w14:textId="36D3AA05" w:rsidR="009E5B15" w:rsidRDefault="00000000">
          <w:pPr>
            <w:pStyle w:val="TOC2"/>
            <w:tabs>
              <w:tab w:val="left" w:pos="1100"/>
              <w:tab w:val="right" w:leader="dot" w:pos="8777"/>
            </w:tabs>
            <w:rPr>
              <w:rFonts w:asciiTheme="minorHAnsi" w:eastAsiaTheme="minorEastAsia" w:hAnsiTheme="minorHAnsi"/>
              <w:noProof/>
              <w:sz w:val="22"/>
              <w:lang w:val="vi-VN" w:eastAsia="vi-VN"/>
            </w:rPr>
          </w:pPr>
          <w:hyperlink w:anchor="_Toc127310956" w:history="1">
            <w:r w:rsidR="009E5B15" w:rsidRPr="008A1290">
              <w:rPr>
                <w:rStyle w:val="Hyperlink"/>
                <w:b/>
                <w:bCs/>
                <w:noProof/>
              </w:rPr>
              <w:t>2.1.</w:t>
            </w:r>
            <w:r w:rsidR="009E5B15">
              <w:rPr>
                <w:rFonts w:asciiTheme="minorHAnsi" w:eastAsiaTheme="minorEastAsia" w:hAnsiTheme="minorHAnsi"/>
                <w:noProof/>
                <w:sz w:val="22"/>
                <w:lang w:val="vi-VN" w:eastAsia="vi-VN"/>
              </w:rPr>
              <w:tab/>
            </w:r>
            <w:r w:rsidR="009E5B15" w:rsidRPr="008A1290">
              <w:rPr>
                <w:rStyle w:val="Hyperlink"/>
                <w:b/>
                <w:bCs/>
                <w:noProof/>
              </w:rPr>
              <w:t>Giới thiệu</w:t>
            </w:r>
            <w:r w:rsidR="009E5B15">
              <w:rPr>
                <w:noProof/>
                <w:webHidden/>
              </w:rPr>
              <w:tab/>
            </w:r>
            <w:r w:rsidR="009E5B15">
              <w:rPr>
                <w:noProof/>
                <w:webHidden/>
              </w:rPr>
              <w:fldChar w:fldCharType="begin"/>
            </w:r>
            <w:r w:rsidR="009E5B15">
              <w:rPr>
                <w:noProof/>
                <w:webHidden/>
              </w:rPr>
              <w:instrText xml:space="preserve"> PAGEREF _Toc127310956 \h </w:instrText>
            </w:r>
            <w:r w:rsidR="009E5B15">
              <w:rPr>
                <w:noProof/>
                <w:webHidden/>
              </w:rPr>
            </w:r>
            <w:r w:rsidR="009E5B15">
              <w:rPr>
                <w:noProof/>
                <w:webHidden/>
              </w:rPr>
              <w:fldChar w:fldCharType="separate"/>
            </w:r>
            <w:r w:rsidR="009E5B15">
              <w:rPr>
                <w:noProof/>
                <w:webHidden/>
              </w:rPr>
              <w:t>6</w:t>
            </w:r>
            <w:r w:rsidR="009E5B15">
              <w:rPr>
                <w:noProof/>
                <w:webHidden/>
              </w:rPr>
              <w:fldChar w:fldCharType="end"/>
            </w:r>
          </w:hyperlink>
        </w:p>
        <w:p w14:paraId="51BD3D49" w14:textId="30D0EC6F" w:rsidR="009E5B15" w:rsidRDefault="00000000">
          <w:pPr>
            <w:pStyle w:val="TOC2"/>
            <w:tabs>
              <w:tab w:val="left" w:pos="1100"/>
              <w:tab w:val="right" w:leader="dot" w:pos="8777"/>
            </w:tabs>
            <w:rPr>
              <w:rFonts w:asciiTheme="minorHAnsi" w:eastAsiaTheme="minorEastAsia" w:hAnsiTheme="minorHAnsi"/>
              <w:noProof/>
              <w:sz w:val="22"/>
              <w:lang w:val="vi-VN" w:eastAsia="vi-VN"/>
            </w:rPr>
          </w:pPr>
          <w:hyperlink w:anchor="_Toc127310958" w:history="1">
            <w:r w:rsidR="009E5B15" w:rsidRPr="008A1290">
              <w:rPr>
                <w:rStyle w:val="Hyperlink"/>
                <w:b/>
                <w:bCs/>
                <w:noProof/>
              </w:rPr>
              <w:t>2.2.</w:t>
            </w:r>
            <w:r w:rsidR="009E5B15">
              <w:rPr>
                <w:rFonts w:asciiTheme="minorHAnsi" w:eastAsiaTheme="minorEastAsia" w:hAnsiTheme="minorHAnsi"/>
                <w:noProof/>
                <w:sz w:val="22"/>
                <w:lang w:val="vi-VN" w:eastAsia="vi-VN"/>
              </w:rPr>
              <w:tab/>
            </w:r>
            <w:r w:rsidR="009E5B15" w:rsidRPr="008A1290">
              <w:rPr>
                <w:rStyle w:val="Hyperlink"/>
                <w:b/>
                <w:bCs/>
                <w:noProof/>
              </w:rPr>
              <w:t>Khảo sát hệ thống</w:t>
            </w:r>
            <w:r w:rsidR="009E5B15">
              <w:rPr>
                <w:noProof/>
                <w:webHidden/>
              </w:rPr>
              <w:tab/>
            </w:r>
            <w:r w:rsidR="009E5B15">
              <w:rPr>
                <w:noProof/>
                <w:webHidden/>
              </w:rPr>
              <w:fldChar w:fldCharType="begin"/>
            </w:r>
            <w:r w:rsidR="009E5B15">
              <w:rPr>
                <w:noProof/>
                <w:webHidden/>
              </w:rPr>
              <w:instrText xml:space="preserve"> PAGEREF _Toc127310958 \h </w:instrText>
            </w:r>
            <w:r w:rsidR="009E5B15">
              <w:rPr>
                <w:noProof/>
                <w:webHidden/>
              </w:rPr>
            </w:r>
            <w:r w:rsidR="009E5B15">
              <w:rPr>
                <w:noProof/>
                <w:webHidden/>
              </w:rPr>
              <w:fldChar w:fldCharType="separate"/>
            </w:r>
            <w:r w:rsidR="009E5B15">
              <w:rPr>
                <w:noProof/>
                <w:webHidden/>
              </w:rPr>
              <w:t>7</w:t>
            </w:r>
            <w:r w:rsidR="009E5B15">
              <w:rPr>
                <w:noProof/>
                <w:webHidden/>
              </w:rPr>
              <w:fldChar w:fldCharType="end"/>
            </w:r>
          </w:hyperlink>
        </w:p>
        <w:p w14:paraId="63E50437" w14:textId="5543E585"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59" w:history="1">
            <w:r w:rsidR="009E5B15" w:rsidRPr="008A1290">
              <w:rPr>
                <w:rStyle w:val="Hyperlink"/>
                <w:b/>
                <w:bCs/>
                <w:noProof/>
              </w:rPr>
              <w:t>2.2.1.</w:t>
            </w:r>
            <w:r w:rsidR="009E5B15">
              <w:rPr>
                <w:rFonts w:asciiTheme="minorHAnsi" w:eastAsiaTheme="minorEastAsia" w:hAnsiTheme="minorHAnsi"/>
                <w:noProof/>
                <w:sz w:val="22"/>
                <w:lang w:val="vi-VN" w:eastAsia="vi-VN"/>
              </w:rPr>
              <w:tab/>
            </w:r>
            <w:r w:rsidR="009E5B15" w:rsidRPr="008A1290">
              <w:rPr>
                <w:rStyle w:val="Hyperlink"/>
                <w:b/>
                <w:bCs/>
                <w:noProof/>
              </w:rPr>
              <w:t>Khảo sát sơ bộ</w:t>
            </w:r>
            <w:r w:rsidR="009E5B15">
              <w:rPr>
                <w:noProof/>
                <w:webHidden/>
              </w:rPr>
              <w:tab/>
            </w:r>
            <w:r w:rsidR="009E5B15">
              <w:rPr>
                <w:noProof/>
                <w:webHidden/>
              </w:rPr>
              <w:fldChar w:fldCharType="begin"/>
            </w:r>
            <w:r w:rsidR="009E5B15">
              <w:rPr>
                <w:noProof/>
                <w:webHidden/>
              </w:rPr>
              <w:instrText xml:space="preserve"> PAGEREF _Toc127310959 \h </w:instrText>
            </w:r>
            <w:r w:rsidR="009E5B15">
              <w:rPr>
                <w:noProof/>
                <w:webHidden/>
              </w:rPr>
            </w:r>
            <w:r w:rsidR="009E5B15">
              <w:rPr>
                <w:noProof/>
                <w:webHidden/>
              </w:rPr>
              <w:fldChar w:fldCharType="separate"/>
            </w:r>
            <w:r w:rsidR="009E5B15">
              <w:rPr>
                <w:noProof/>
                <w:webHidden/>
              </w:rPr>
              <w:t>7</w:t>
            </w:r>
            <w:r w:rsidR="009E5B15">
              <w:rPr>
                <w:noProof/>
                <w:webHidden/>
              </w:rPr>
              <w:fldChar w:fldCharType="end"/>
            </w:r>
          </w:hyperlink>
        </w:p>
        <w:p w14:paraId="63DFA4FE" w14:textId="26BC949C"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0" w:history="1">
            <w:r w:rsidR="009E5B15" w:rsidRPr="008A1290">
              <w:rPr>
                <w:rStyle w:val="Hyperlink"/>
                <w:b/>
                <w:bCs/>
                <w:noProof/>
              </w:rPr>
              <w:t>2.2.2.</w:t>
            </w:r>
            <w:r w:rsidR="009E5B15">
              <w:rPr>
                <w:rFonts w:asciiTheme="minorHAnsi" w:eastAsiaTheme="minorEastAsia" w:hAnsiTheme="minorHAnsi"/>
                <w:noProof/>
                <w:sz w:val="22"/>
                <w:lang w:val="vi-VN" w:eastAsia="vi-VN"/>
              </w:rPr>
              <w:tab/>
            </w:r>
            <w:r w:rsidR="009E5B15" w:rsidRPr="008A1290">
              <w:rPr>
                <w:rStyle w:val="Hyperlink"/>
                <w:b/>
                <w:bCs/>
                <w:noProof/>
              </w:rPr>
              <w:t>Tài liệu đặc tả yêu cầu</w:t>
            </w:r>
            <w:r w:rsidR="009E5B15">
              <w:rPr>
                <w:noProof/>
                <w:webHidden/>
              </w:rPr>
              <w:tab/>
            </w:r>
            <w:r w:rsidR="009E5B15">
              <w:rPr>
                <w:noProof/>
                <w:webHidden/>
              </w:rPr>
              <w:fldChar w:fldCharType="begin"/>
            </w:r>
            <w:r w:rsidR="009E5B15">
              <w:rPr>
                <w:noProof/>
                <w:webHidden/>
              </w:rPr>
              <w:instrText xml:space="preserve"> PAGEREF _Toc127310960 \h </w:instrText>
            </w:r>
            <w:r w:rsidR="009E5B15">
              <w:rPr>
                <w:noProof/>
                <w:webHidden/>
              </w:rPr>
            </w:r>
            <w:r w:rsidR="009E5B15">
              <w:rPr>
                <w:noProof/>
                <w:webHidden/>
              </w:rPr>
              <w:fldChar w:fldCharType="separate"/>
            </w:r>
            <w:r w:rsidR="009E5B15">
              <w:rPr>
                <w:noProof/>
                <w:webHidden/>
              </w:rPr>
              <w:t>12</w:t>
            </w:r>
            <w:r w:rsidR="009E5B15">
              <w:rPr>
                <w:noProof/>
                <w:webHidden/>
              </w:rPr>
              <w:fldChar w:fldCharType="end"/>
            </w:r>
          </w:hyperlink>
        </w:p>
        <w:p w14:paraId="15C99D83" w14:textId="6C2D383B" w:rsidR="009E5B15" w:rsidRDefault="00000000">
          <w:pPr>
            <w:pStyle w:val="TOC2"/>
            <w:tabs>
              <w:tab w:val="left" w:pos="1100"/>
              <w:tab w:val="right" w:leader="dot" w:pos="8777"/>
            </w:tabs>
            <w:rPr>
              <w:rFonts w:asciiTheme="minorHAnsi" w:eastAsiaTheme="minorEastAsia" w:hAnsiTheme="minorHAnsi"/>
              <w:noProof/>
              <w:sz w:val="22"/>
              <w:lang w:val="vi-VN" w:eastAsia="vi-VN"/>
            </w:rPr>
          </w:pPr>
          <w:hyperlink w:anchor="_Toc127310961" w:history="1">
            <w:r w:rsidR="009E5B15" w:rsidRPr="008A1290">
              <w:rPr>
                <w:rStyle w:val="Hyperlink"/>
                <w:b/>
                <w:bCs/>
                <w:noProof/>
              </w:rPr>
              <w:t>2.3.</w:t>
            </w:r>
            <w:r w:rsidR="009E5B15">
              <w:rPr>
                <w:rFonts w:asciiTheme="minorHAnsi" w:eastAsiaTheme="minorEastAsia" w:hAnsiTheme="minorHAnsi"/>
                <w:noProof/>
                <w:sz w:val="22"/>
                <w:lang w:val="vi-VN" w:eastAsia="vi-VN"/>
              </w:rPr>
              <w:tab/>
            </w:r>
            <w:r w:rsidR="009E5B15" w:rsidRPr="008A1290">
              <w:rPr>
                <w:rStyle w:val="Hyperlink"/>
                <w:b/>
                <w:bCs/>
                <w:noProof/>
              </w:rPr>
              <w:t>Phân tích hệ thống</w:t>
            </w:r>
            <w:r w:rsidR="009E5B15">
              <w:rPr>
                <w:noProof/>
                <w:webHidden/>
              </w:rPr>
              <w:tab/>
            </w:r>
            <w:r w:rsidR="009E5B15">
              <w:rPr>
                <w:noProof/>
                <w:webHidden/>
              </w:rPr>
              <w:fldChar w:fldCharType="begin"/>
            </w:r>
            <w:r w:rsidR="009E5B15">
              <w:rPr>
                <w:noProof/>
                <w:webHidden/>
              </w:rPr>
              <w:instrText xml:space="preserve"> PAGEREF _Toc127310961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72AC5A04" w14:textId="0492033F"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2" w:history="1">
            <w:r w:rsidR="009E5B15" w:rsidRPr="008A1290">
              <w:rPr>
                <w:rStyle w:val="Hyperlink"/>
                <w:b/>
                <w:bCs/>
                <w:noProof/>
              </w:rPr>
              <w:t>2.3.1.</w:t>
            </w:r>
            <w:r w:rsidR="009E5B15">
              <w:rPr>
                <w:rFonts w:asciiTheme="minorHAnsi" w:eastAsiaTheme="minorEastAsia" w:hAnsiTheme="minorHAnsi"/>
                <w:noProof/>
                <w:sz w:val="22"/>
                <w:lang w:val="vi-VN" w:eastAsia="vi-VN"/>
              </w:rPr>
              <w:tab/>
            </w:r>
            <w:r w:rsidR="009E5B15" w:rsidRPr="008A1290">
              <w:rPr>
                <w:rStyle w:val="Hyperlink"/>
                <w:b/>
                <w:bCs/>
                <w:noProof/>
              </w:rPr>
              <w:t>Mô hình hóa chức năng hệ thống</w:t>
            </w:r>
            <w:r w:rsidR="009E5B15">
              <w:rPr>
                <w:noProof/>
                <w:webHidden/>
              </w:rPr>
              <w:tab/>
            </w:r>
            <w:r w:rsidR="009E5B15">
              <w:rPr>
                <w:noProof/>
                <w:webHidden/>
              </w:rPr>
              <w:fldChar w:fldCharType="begin"/>
            </w:r>
            <w:r w:rsidR="009E5B15">
              <w:rPr>
                <w:noProof/>
                <w:webHidden/>
              </w:rPr>
              <w:instrText xml:space="preserve"> PAGEREF _Toc127310962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59064AD4" w14:textId="65DA4FAC"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3" w:history="1">
            <w:r w:rsidR="009E5B15" w:rsidRPr="008A1290">
              <w:rPr>
                <w:rStyle w:val="Hyperlink"/>
                <w:b/>
                <w:bCs/>
                <w:noProof/>
              </w:rPr>
              <w:t>2.3.2.</w:t>
            </w:r>
            <w:r w:rsidR="009E5B15">
              <w:rPr>
                <w:rFonts w:asciiTheme="minorHAnsi" w:eastAsiaTheme="minorEastAsia" w:hAnsiTheme="minorHAnsi"/>
                <w:noProof/>
                <w:sz w:val="22"/>
                <w:lang w:val="vi-VN" w:eastAsia="vi-VN"/>
              </w:rPr>
              <w:tab/>
            </w:r>
            <w:r w:rsidR="009E5B15" w:rsidRPr="008A1290">
              <w:rPr>
                <w:rStyle w:val="Hyperlink"/>
                <w:b/>
                <w:bCs/>
                <w:noProof/>
              </w:rPr>
              <w:t>Mô hình hóa dữ liệu và giao diện hệ thống</w:t>
            </w:r>
            <w:r w:rsidR="009E5B15">
              <w:rPr>
                <w:noProof/>
                <w:webHidden/>
              </w:rPr>
              <w:tab/>
            </w:r>
            <w:r w:rsidR="009E5B15">
              <w:rPr>
                <w:noProof/>
                <w:webHidden/>
              </w:rPr>
              <w:fldChar w:fldCharType="begin"/>
            </w:r>
            <w:r w:rsidR="009E5B15">
              <w:rPr>
                <w:noProof/>
                <w:webHidden/>
              </w:rPr>
              <w:instrText xml:space="preserve"> PAGEREF _Toc127310963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61719F20" w14:textId="352CBECB" w:rsidR="009E5B15" w:rsidRDefault="00000000">
          <w:pPr>
            <w:pStyle w:val="TOC3"/>
            <w:tabs>
              <w:tab w:val="left" w:pos="1320"/>
              <w:tab w:val="right" w:leader="dot" w:pos="8777"/>
            </w:tabs>
            <w:rPr>
              <w:rFonts w:asciiTheme="minorHAnsi" w:eastAsiaTheme="minorEastAsia" w:hAnsiTheme="minorHAnsi"/>
              <w:noProof/>
              <w:sz w:val="22"/>
              <w:lang w:val="vi-VN" w:eastAsia="vi-VN"/>
            </w:rPr>
          </w:pPr>
          <w:hyperlink w:anchor="_Toc127310964" w:history="1">
            <w:r w:rsidR="009E5B15" w:rsidRPr="008A1290">
              <w:rPr>
                <w:rStyle w:val="Hyperlink"/>
                <w:b/>
                <w:bCs/>
                <w:noProof/>
              </w:rPr>
              <w:t>2.4.</w:t>
            </w:r>
            <w:r w:rsidR="009E5B15">
              <w:rPr>
                <w:rFonts w:asciiTheme="minorHAnsi" w:eastAsiaTheme="minorEastAsia" w:hAnsiTheme="minorHAnsi"/>
                <w:noProof/>
                <w:sz w:val="22"/>
                <w:lang w:val="vi-VN" w:eastAsia="vi-VN"/>
              </w:rPr>
              <w:tab/>
            </w:r>
            <w:r w:rsidR="009E5B15" w:rsidRPr="008A1290">
              <w:rPr>
                <w:rStyle w:val="Hyperlink"/>
                <w:b/>
                <w:bCs/>
                <w:noProof/>
              </w:rPr>
              <w:t>Thực hiện bài toán</w:t>
            </w:r>
            <w:r w:rsidR="009E5B15">
              <w:rPr>
                <w:noProof/>
                <w:webHidden/>
              </w:rPr>
              <w:tab/>
            </w:r>
            <w:r w:rsidR="009E5B15">
              <w:rPr>
                <w:noProof/>
                <w:webHidden/>
              </w:rPr>
              <w:fldChar w:fldCharType="begin"/>
            </w:r>
            <w:r w:rsidR="009E5B15">
              <w:rPr>
                <w:noProof/>
                <w:webHidden/>
              </w:rPr>
              <w:instrText xml:space="preserve"> PAGEREF _Toc127310964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5EF26EFB" w14:textId="0C9FDCB2"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5" w:history="1">
            <w:r w:rsidR="009E5B15" w:rsidRPr="008A1290">
              <w:rPr>
                <w:rStyle w:val="Hyperlink"/>
                <w:b/>
                <w:bCs/>
                <w:noProof/>
              </w:rPr>
              <w:t>2.4.1.</w:t>
            </w:r>
            <w:r w:rsidR="009E5B15">
              <w:rPr>
                <w:rFonts w:asciiTheme="minorHAnsi" w:eastAsiaTheme="minorEastAsia" w:hAnsiTheme="minorHAnsi"/>
                <w:noProof/>
                <w:sz w:val="22"/>
                <w:lang w:val="vi-VN" w:eastAsia="vi-VN"/>
              </w:rPr>
              <w:tab/>
            </w:r>
            <w:r w:rsidR="009E5B15" w:rsidRPr="008A1290">
              <w:rPr>
                <w:rStyle w:val="Hyperlink"/>
                <w:b/>
                <w:bCs/>
                <w:noProof/>
              </w:rPr>
              <w:t>Tên sv</w:t>
            </w:r>
            <w:r w:rsidR="009E5B15">
              <w:rPr>
                <w:noProof/>
                <w:webHidden/>
              </w:rPr>
              <w:tab/>
            </w:r>
            <w:r w:rsidR="009E5B15">
              <w:rPr>
                <w:noProof/>
                <w:webHidden/>
              </w:rPr>
              <w:fldChar w:fldCharType="begin"/>
            </w:r>
            <w:r w:rsidR="009E5B15">
              <w:rPr>
                <w:noProof/>
                <w:webHidden/>
              </w:rPr>
              <w:instrText xml:space="preserve"> PAGEREF _Toc127310965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159883A7" w14:textId="5EDFB178"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6" w:history="1">
            <w:r w:rsidR="009E5B15" w:rsidRPr="008A1290">
              <w:rPr>
                <w:rStyle w:val="Hyperlink"/>
                <w:b/>
                <w:bCs/>
                <w:noProof/>
              </w:rPr>
              <w:t>2.4.2.</w:t>
            </w:r>
            <w:r w:rsidR="009E5B15">
              <w:rPr>
                <w:rFonts w:asciiTheme="minorHAnsi" w:eastAsiaTheme="minorEastAsia" w:hAnsiTheme="minorHAnsi"/>
                <w:noProof/>
                <w:sz w:val="22"/>
                <w:lang w:val="vi-VN" w:eastAsia="vi-VN"/>
              </w:rPr>
              <w:tab/>
            </w:r>
            <w:r w:rsidR="009E5B15" w:rsidRPr="008A1290">
              <w:rPr>
                <w:rStyle w:val="Hyperlink"/>
                <w:b/>
                <w:bCs/>
                <w:noProof/>
              </w:rPr>
              <w:t>Tensv</w:t>
            </w:r>
            <w:r w:rsidR="009E5B15">
              <w:rPr>
                <w:noProof/>
                <w:webHidden/>
              </w:rPr>
              <w:tab/>
            </w:r>
            <w:r w:rsidR="009E5B15">
              <w:rPr>
                <w:noProof/>
                <w:webHidden/>
              </w:rPr>
              <w:fldChar w:fldCharType="begin"/>
            </w:r>
            <w:r w:rsidR="009E5B15">
              <w:rPr>
                <w:noProof/>
                <w:webHidden/>
              </w:rPr>
              <w:instrText xml:space="preserve"> PAGEREF _Toc127310966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16FF69CC" w14:textId="7DB8D495"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7" w:history="1">
            <w:r w:rsidR="009E5B15" w:rsidRPr="008A1290">
              <w:rPr>
                <w:rStyle w:val="Hyperlink"/>
                <w:b/>
                <w:bCs/>
                <w:noProof/>
              </w:rPr>
              <w:t>2.4.3.</w:t>
            </w:r>
            <w:r w:rsidR="009E5B15">
              <w:rPr>
                <w:rFonts w:asciiTheme="minorHAnsi" w:eastAsiaTheme="minorEastAsia" w:hAnsiTheme="minorHAnsi"/>
                <w:noProof/>
                <w:sz w:val="22"/>
                <w:lang w:val="vi-VN" w:eastAsia="vi-VN"/>
              </w:rPr>
              <w:tab/>
            </w:r>
            <w:r w:rsidR="009E5B15" w:rsidRPr="008A1290">
              <w:rPr>
                <w:rStyle w:val="Hyperlink"/>
                <w:b/>
                <w:bCs/>
                <w:noProof/>
              </w:rPr>
              <w:t>Tensv</w:t>
            </w:r>
            <w:r w:rsidR="009E5B15">
              <w:rPr>
                <w:noProof/>
                <w:webHidden/>
              </w:rPr>
              <w:tab/>
            </w:r>
            <w:r w:rsidR="009E5B15">
              <w:rPr>
                <w:noProof/>
                <w:webHidden/>
              </w:rPr>
              <w:fldChar w:fldCharType="begin"/>
            </w:r>
            <w:r w:rsidR="009E5B15">
              <w:rPr>
                <w:noProof/>
                <w:webHidden/>
              </w:rPr>
              <w:instrText xml:space="preserve"> PAGEREF _Toc127310967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5F8A7F90" w14:textId="6C968D2A"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8" w:history="1">
            <w:r w:rsidR="009E5B15" w:rsidRPr="008A1290">
              <w:rPr>
                <w:rStyle w:val="Hyperlink"/>
                <w:b/>
                <w:bCs/>
                <w:noProof/>
              </w:rPr>
              <w:t>2.4.4.</w:t>
            </w:r>
            <w:r w:rsidR="009E5B15">
              <w:rPr>
                <w:rFonts w:asciiTheme="minorHAnsi" w:eastAsiaTheme="minorEastAsia" w:hAnsiTheme="minorHAnsi"/>
                <w:noProof/>
                <w:sz w:val="22"/>
                <w:lang w:val="vi-VN" w:eastAsia="vi-VN"/>
              </w:rPr>
              <w:tab/>
            </w:r>
            <w:r w:rsidR="009E5B15" w:rsidRPr="008A1290">
              <w:rPr>
                <w:rStyle w:val="Hyperlink"/>
                <w:b/>
                <w:bCs/>
                <w:noProof/>
              </w:rPr>
              <w:t>Ten</w:t>
            </w:r>
            <w:r w:rsidR="009E5B15">
              <w:rPr>
                <w:noProof/>
                <w:webHidden/>
              </w:rPr>
              <w:tab/>
            </w:r>
            <w:r w:rsidR="009E5B15">
              <w:rPr>
                <w:noProof/>
                <w:webHidden/>
              </w:rPr>
              <w:fldChar w:fldCharType="begin"/>
            </w:r>
            <w:r w:rsidR="009E5B15">
              <w:rPr>
                <w:noProof/>
                <w:webHidden/>
              </w:rPr>
              <w:instrText xml:space="preserve"> PAGEREF _Toc127310968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5F4CA9F4" w14:textId="255F8DCA" w:rsidR="009E5B15" w:rsidRDefault="00000000">
          <w:pPr>
            <w:pStyle w:val="TOC3"/>
            <w:tabs>
              <w:tab w:val="left" w:pos="1540"/>
              <w:tab w:val="right" w:leader="dot" w:pos="8777"/>
            </w:tabs>
            <w:rPr>
              <w:rFonts w:asciiTheme="minorHAnsi" w:eastAsiaTheme="minorEastAsia" w:hAnsiTheme="minorHAnsi"/>
              <w:noProof/>
              <w:sz w:val="22"/>
              <w:lang w:val="vi-VN" w:eastAsia="vi-VN"/>
            </w:rPr>
          </w:pPr>
          <w:hyperlink w:anchor="_Toc127310969" w:history="1">
            <w:r w:rsidR="009E5B15" w:rsidRPr="008A1290">
              <w:rPr>
                <w:rStyle w:val="Hyperlink"/>
                <w:b/>
                <w:bCs/>
                <w:noProof/>
              </w:rPr>
              <w:t>2.4.5.</w:t>
            </w:r>
            <w:r w:rsidR="009E5B15">
              <w:rPr>
                <w:rFonts w:asciiTheme="minorHAnsi" w:eastAsiaTheme="minorEastAsia" w:hAnsiTheme="minorHAnsi"/>
                <w:noProof/>
                <w:sz w:val="22"/>
                <w:lang w:val="vi-VN" w:eastAsia="vi-VN"/>
              </w:rPr>
              <w:tab/>
            </w:r>
            <w:r w:rsidR="009E5B15" w:rsidRPr="008A1290">
              <w:rPr>
                <w:rStyle w:val="Hyperlink"/>
                <w:b/>
                <w:bCs/>
                <w:noProof/>
              </w:rPr>
              <w:t>Ten</w:t>
            </w:r>
            <w:r w:rsidR="009E5B15">
              <w:rPr>
                <w:noProof/>
                <w:webHidden/>
              </w:rPr>
              <w:tab/>
            </w:r>
            <w:r w:rsidR="009E5B15">
              <w:rPr>
                <w:noProof/>
                <w:webHidden/>
              </w:rPr>
              <w:fldChar w:fldCharType="begin"/>
            </w:r>
            <w:r w:rsidR="009E5B15">
              <w:rPr>
                <w:noProof/>
                <w:webHidden/>
              </w:rPr>
              <w:instrText xml:space="preserve"> PAGEREF _Toc127310969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1B20CC09" w14:textId="6FAF6D9F" w:rsidR="009E5B15" w:rsidRDefault="00000000">
          <w:pPr>
            <w:pStyle w:val="TOC1"/>
            <w:tabs>
              <w:tab w:val="right" w:leader="dot" w:pos="8777"/>
            </w:tabs>
            <w:rPr>
              <w:rFonts w:asciiTheme="minorHAnsi" w:eastAsiaTheme="minorEastAsia" w:hAnsiTheme="minorHAnsi"/>
              <w:noProof/>
              <w:sz w:val="22"/>
              <w:lang w:val="vi-VN" w:eastAsia="vi-VN"/>
            </w:rPr>
          </w:pPr>
          <w:hyperlink w:anchor="_Toc127310970" w:history="1">
            <w:r w:rsidR="009E5B15" w:rsidRPr="008A1290">
              <w:rPr>
                <w:rStyle w:val="Hyperlink"/>
                <w:b/>
                <w:bCs/>
                <w:noProof/>
              </w:rPr>
              <w:t>PHẦN 3. KẾT LUẬN VÀ BÀI HỌC KINH NGHIỆM</w:t>
            </w:r>
            <w:r w:rsidR="009E5B15">
              <w:rPr>
                <w:noProof/>
                <w:webHidden/>
              </w:rPr>
              <w:tab/>
            </w:r>
            <w:r w:rsidR="009E5B15">
              <w:rPr>
                <w:noProof/>
                <w:webHidden/>
              </w:rPr>
              <w:fldChar w:fldCharType="begin"/>
            </w:r>
            <w:r w:rsidR="009E5B15">
              <w:rPr>
                <w:noProof/>
                <w:webHidden/>
              </w:rPr>
              <w:instrText xml:space="preserve"> PAGEREF _Toc127310970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5440394E" w14:textId="3F910D86" w:rsidR="009E5B15" w:rsidRDefault="00000000">
          <w:pPr>
            <w:pStyle w:val="TOC3"/>
            <w:tabs>
              <w:tab w:val="left" w:pos="1320"/>
              <w:tab w:val="right" w:leader="dot" w:pos="8777"/>
            </w:tabs>
            <w:rPr>
              <w:rFonts w:asciiTheme="minorHAnsi" w:eastAsiaTheme="minorEastAsia" w:hAnsiTheme="minorHAnsi"/>
              <w:noProof/>
              <w:sz w:val="22"/>
              <w:lang w:val="vi-VN" w:eastAsia="vi-VN"/>
            </w:rPr>
          </w:pPr>
          <w:hyperlink w:anchor="_Toc127310972" w:history="1">
            <w:r w:rsidR="009E5B15" w:rsidRPr="008A1290">
              <w:rPr>
                <w:rStyle w:val="Hyperlink"/>
                <w:b/>
                <w:bCs/>
                <w:noProof/>
              </w:rPr>
              <w:t>3.1.</w:t>
            </w:r>
            <w:r w:rsidR="009E5B15">
              <w:rPr>
                <w:rFonts w:asciiTheme="minorHAnsi" w:eastAsiaTheme="minorEastAsia" w:hAnsiTheme="minorHAnsi"/>
                <w:noProof/>
                <w:sz w:val="22"/>
                <w:lang w:val="vi-VN" w:eastAsia="vi-VN"/>
              </w:rPr>
              <w:tab/>
            </w:r>
            <w:r w:rsidR="009E5B15" w:rsidRPr="008A1290">
              <w:rPr>
                <w:rStyle w:val="Hyperlink"/>
                <w:b/>
                <w:bCs/>
                <w:noProof/>
              </w:rPr>
              <w:t>Nội dung đã thực hiện</w:t>
            </w:r>
            <w:r w:rsidR="009E5B15">
              <w:rPr>
                <w:noProof/>
                <w:webHidden/>
              </w:rPr>
              <w:tab/>
            </w:r>
            <w:r w:rsidR="009E5B15">
              <w:rPr>
                <w:noProof/>
                <w:webHidden/>
              </w:rPr>
              <w:fldChar w:fldCharType="begin"/>
            </w:r>
            <w:r w:rsidR="009E5B15">
              <w:rPr>
                <w:noProof/>
                <w:webHidden/>
              </w:rPr>
              <w:instrText xml:space="preserve"> PAGEREF _Toc127310972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3EE33C7A" w14:textId="2A7FFF7D" w:rsidR="009E5B15" w:rsidRDefault="00000000">
          <w:pPr>
            <w:pStyle w:val="TOC3"/>
            <w:tabs>
              <w:tab w:val="left" w:pos="1320"/>
              <w:tab w:val="right" w:leader="dot" w:pos="8777"/>
            </w:tabs>
            <w:rPr>
              <w:rFonts w:asciiTheme="minorHAnsi" w:eastAsiaTheme="minorEastAsia" w:hAnsiTheme="minorHAnsi"/>
              <w:noProof/>
              <w:sz w:val="22"/>
              <w:lang w:val="vi-VN" w:eastAsia="vi-VN"/>
            </w:rPr>
          </w:pPr>
          <w:hyperlink w:anchor="_Toc127310973" w:history="1">
            <w:r w:rsidR="009E5B15" w:rsidRPr="008A1290">
              <w:rPr>
                <w:rStyle w:val="Hyperlink"/>
                <w:b/>
                <w:bCs/>
                <w:noProof/>
              </w:rPr>
              <w:t>3.2.</w:t>
            </w:r>
            <w:r w:rsidR="009E5B15">
              <w:rPr>
                <w:rFonts w:asciiTheme="minorHAnsi" w:eastAsiaTheme="minorEastAsia" w:hAnsiTheme="minorHAnsi"/>
                <w:noProof/>
                <w:sz w:val="22"/>
                <w:lang w:val="vi-VN" w:eastAsia="vi-VN"/>
              </w:rPr>
              <w:tab/>
            </w:r>
            <w:r w:rsidR="009E5B15" w:rsidRPr="008A1290">
              <w:rPr>
                <w:rStyle w:val="Hyperlink"/>
                <w:b/>
                <w:bCs/>
                <w:noProof/>
              </w:rPr>
              <w:t>Hướng phát triển</w:t>
            </w:r>
            <w:r w:rsidR="009E5B15">
              <w:rPr>
                <w:noProof/>
                <w:webHidden/>
              </w:rPr>
              <w:tab/>
            </w:r>
            <w:r w:rsidR="009E5B15">
              <w:rPr>
                <w:noProof/>
                <w:webHidden/>
              </w:rPr>
              <w:fldChar w:fldCharType="begin"/>
            </w:r>
            <w:r w:rsidR="009E5B15">
              <w:rPr>
                <w:noProof/>
                <w:webHidden/>
              </w:rPr>
              <w:instrText xml:space="preserve"> PAGEREF _Toc127310973 \h </w:instrText>
            </w:r>
            <w:r w:rsidR="009E5B15">
              <w:rPr>
                <w:noProof/>
                <w:webHidden/>
              </w:rPr>
            </w:r>
            <w:r w:rsidR="009E5B15">
              <w:rPr>
                <w:noProof/>
                <w:webHidden/>
              </w:rPr>
              <w:fldChar w:fldCharType="separate"/>
            </w:r>
            <w:r w:rsidR="009E5B15">
              <w:rPr>
                <w:noProof/>
                <w:webHidden/>
              </w:rPr>
              <w:t>13</w:t>
            </w:r>
            <w:r w:rsidR="009E5B15">
              <w:rPr>
                <w:noProof/>
                <w:webHidden/>
              </w:rPr>
              <w:fldChar w:fldCharType="end"/>
            </w:r>
          </w:hyperlink>
        </w:p>
        <w:p w14:paraId="7EE5EFCA" w14:textId="2E93F7AD" w:rsidR="00A633CD" w:rsidRDefault="00A633CD">
          <w:r>
            <w:rPr>
              <w:b/>
              <w:bCs/>
              <w:noProof/>
            </w:rPr>
            <w:fldChar w:fldCharType="end"/>
          </w:r>
        </w:p>
      </w:sdtContent>
    </w:sdt>
    <w:p w14:paraId="379C7CEA" w14:textId="0DD68187" w:rsidR="00A633CD" w:rsidRDefault="00A633CD">
      <w:pPr>
        <w:spacing w:after="160" w:line="259" w:lineRule="auto"/>
      </w:pPr>
    </w:p>
    <w:p w14:paraId="6133A3F5" w14:textId="64989C5B" w:rsidR="00A633CD" w:rsidRPr="00566806" w:rsidRDefault="00A633CD" w:rsidP="00A633CD">
      <w:pPr>
        <w:pStyle w:val="Heading1"/>
        <w:jc w:val="center"/>
        <w:rPr>
          <w:b/>
          <w:bCs/>
          <w:color w:val="auto"/>
        </w:rPr>
      </w:pPr>
      <w:bookmarkStart w:id="7" w:name="_Toc127310949"/>
      <w:r w:rsidRPr="00566806">
        <w:rPr>
          <w:b/>
          <w:bCs/>
          <w:color w:val="auto"/>
        </w:rPr>
        <w:lastRenderedPageBreak/>
        <w:t>PHẦN 1. MỞ ĐẦU</w:t>
      </w:r>
      <w:bookmarkEnd w:id="7"/>
    </w:p>
    <w:p w14:paraId="4DB33B08" w14:textId="1192E836" w:rsidR="00A633CD" w:rsidRDefault="00A633CD" w:rsidP="00DD0C1C">
      <w:pPr>
        <w:pStyle w:val="ListParagraph"/>
        <w:numPr>
          <w:ilvl w:val="1"/>
          <w:numId w:val="2"/>
        </w:numPr>
        <w:outlineLvl w:val="1"/>
        <w:rPr>
          <w:b/>
          <w:bCs/>
        </w:rPr>
      </w:pPr>
      <w:bookmarkStart w:id="8" w:name="_Toc127310950"/>
      <w:r w:rsidRPr="00DD0C1C">
        <w:rPr>
          <w:b/>
          <w:bCs/>
        </w:rPr>
        <w:t>Mục đích</w:t>
      </w:r>
      <w:bookmarkEnd w:id="8"/>
    </w:p>
    <w:p w14:paraId="4BE31557" w14:textId="429A3B1D" w:rsidR="00DD0C1C" w:rsidRDefault="00DD0C1C" w:rsidP="00DD0C1C">
      <w:pPr>
        <w:ind w:left="720"/>
        <w:jc w:val="both"/>
      </w:pPr>
      <w:r>
        <w:t xml:space="preserve">Trong thời đại công nghệ thông tin phát triển mạnh mẽ như hiện nay, việc tin học hóa công việc </w:t>
      </w:r>
      <w:r w:rsidR="00566806">
        <w:t>quản lý nhân sự</w:t>
      </w:r>
      <w:r>
        <w:t xml:space="preserve"> trong các trường đại học là rất cần thiết.Việc ứng dụng công nghệ thông tin sẽ tiết kiệm thời gian, chi phí cho nhà trường cũng như </w:t>
      </w:r>
      <w:r w:rsidR="00DA7C9E">
        <w:t>dễ dàng quản lý nhân sự</w:t>
      </w:r>
      <w:r>
        <w:t xml:space="preserve">. Với mục đích tạo ra một hệ thống hỗ trợ tốt </w:t>
      </w:r>
      <w:r w:rsidR="00DA7C9E">
        <w:t xml:space="preserve">cho </w:t>
      </w:r>
      <w:r>
        <w:t>công việc</w:t>
      </w:r>
      <w:r w:rsidR="00DA7C9E">
        <w:t xml:space="preserve"> tuyển dụng và</w:t>
      </w:r>
      <w:r>
        <w:t xml:space="preserve"> quản lý </w:t>
      </w:r>
      <w:r w:rsidR="00DA7C9E">
        <w:t>nhân sự</w:t>
      </w:r>
      <w:r>
        <w:t xml:space="preserve"> của </w:t>
      </w:r>
      <w:r w:rsidR="00DA7C9E">
        <w:t>nhà trường</w:t>
      </w:r>
      <w:r>
        <w:t xml:space="preserve"> nên nhóm chúng em chọn đề tài </w:t>
      </w:r>
      <w:r w:rsidR="00DA7C9E">
        <w:t>X</w:t>
      </w:r>
      <w:r>
        <w:t xml:space="preserve">ây dựng phần mềm </w:t>
      </w:r>
      <w:r w:rsidR="00DA7C9E">
        <w:t>quản lý nhân sự</w:t>
      </w:r>
      <w:r>
        <w:t xml:space="preserve"> của trường Đại học Công nghiệp Hà Nội.</w:t>
      </w:r>
    </w:p>
    <w:p w14:paraId="7DF2ECFB" w14:textId="77777777" w:rsidR="0016079A" w:rsidRPr="003D659D" w:rsidRDefault="0016079A" w:rsidP="0016079A">
      <w:pPr>
        <w:pStyle w:val="NormalWeb"/>
        <w:jc w:val="both"/>
        <w:rPr>
          <w:ins w:id="9" w:author="Vũ Thị Dương" w:date="2023-02-17T16:13:00Z"/>
          <w:color w:val="000000"/>
          <w:sz w:val="28"/>
          <w:szCs w:val="28"/>
        </w:rPr>
      </w:pPr>
      <w:ins w:id="10" w:author="Vũ Thị Dương" w:date="2023-02-17T16:13:00Z">
        <w:r>
          <w:rPr>
            <w:color w:val="000000"/>
            <w:sz w:val="28"/>
            <w:szCs w:val="28"/>
          </w:rPr>
          <w:t>Lưu ý lùi đầu dòng và định dạng văn bản ko để lại nhiều khoảng trắng thừa</w:t>
        </w:r>
      </w:ins>
    </w:p>
    <w:p w14:paraId="31DA9696" w14:textId="77777777" w:rsidR="00DA7C9E" w:rsidRPr="00DD0C1C" w:rsidRDefault="00DA7C9E" w:rsidP="00DD0C1C">
      <w:pPr>
        <w:ind w:left="720"/>
        <w:jc w:val="both"/>
      </w:pPr>
    </w:p>
    <w:p w14:paraId="3B0FEE3D" w14:textId="35CB6B11" w:rsidR="00A633CD" w:rsidRDefault="00DD0C1C" w:rsidP="00DD0C1C">
      <w:pPr>
        <w:pStyle w:val="ListParagraph"/>
        <w:numPr>
          <w:ilvl w:val="1"/>
          <w:numId w:val="2"/>
        </w:numPr>
        <w:outlineLvl w:val="1"/>
        <w:rPr>
          <w:b/>
          <w:bCs/>
        </w:rPr>
      </w:pPr>
      <w:bookmarkStart w:id="11" w:name="_Toc127310951"/>
      <w:r w:rsidRPr="00DD0C1C">
        <w:rPr>
          <w:b/>
          <w:bCs/>
        </w:rPr>
        <w:t>Lý do chọn đề tài</w:t>
      </w:r>
      <w:bookmarkEnd w:id="11"/>
    </w:p>
    <w:p w14:paraId="57D73847" w14:textId="49119552" w:rsidR="00DD0C1C" w:rsidRDefault="00DD0C1C" w:rsidP="00DD0C1C">
      <w:pPr>
        <w:ind w:left="720"/>
        <w:jc w:val="both"/>
      </w:pPr>
      <w:r w:rsidRPr="00DD0C1C">
        <w:t xml:space="preserve">Một trong những công đoạn quan trọng là công tác </w:t>
      </w:r>
      <w:r w:rsidR="00DA7C9E">
        <w:t>quản lý nhân sự</w:t>
      </w:r>
      <w:r w:rsidRPr="00DD0C1C">
        <w:t>. Tất cả các trường học đã áp dụng phương</w:t>
      </w:r>
      <w:r w:rsidR="00DA7C9E">
        <w:t xml:space="preserve"> pháp</w:t>
      </w:r>
      <w:r w:rsidRPr="00DD0C1C">
        <w:t xml:space="preserve"> </w:t>
      </w:r>
      <w:r w:rsidR="00DA7C9E">
        <w:t xml:space="preserve">quản lý nhân sự </w:t>
      </w:r>
      <w:r w:rsidRPr="00DD0C1C">
        <w:t xml:space="preserve">trực tuyến để giảm thiểu công việc cho phòng </w:t>
      </w:r>
      <w:r w:rsidR="00DA7C9E">
        <w:t>quản lý nhân sự,</w:t>
      </w:r>
      <w:r w:rsidRPr="00DD0C1C">
        <w:t xml:space="preserve"> giảm chi phí, thời gian cũng như công sức. Chính vì vậy, xây dựng một hệ</w:t>
      </w:r>
      <w:r>
        <w:t xml:space="preserve"> </w:t>
      </w:r>
      <w:r w:rsidRPr="00DD0C1C">
        <w:t xml:space="preserve">thống </w:t>
      </w:r>
      <w:r w:rsidR="00DA7C9E">
        <w:t xml:space="preserve">quản lý nhân sự </w:t>
      </w:r>
      <w:r w:rsidRPr="00DD0C1C">
        <w:t>là vô cùng cần thiết.</w:t>
      </w:r>
      <w:r>
        <w:t xml:space="preserve"> </w:t>
      </w:r>
      <w:r w:rsidRPr="00DD0C1C">
        <w:t xml:space="preserve">Xây dựng hệ thống </w:t>
      </w:r>
      <w:r w:rsidR="00DA7C9E">
        <w:t xml:space="preserve">quản lý nhân sự </w:t>
      </w:r>
      <w:r w:rsidRPr="00DD0C1C">
        <w:t>này giúp chúng em tổng kết lại</w:t>
      </w:r>
      <w:r>
        <w:t xml:space="preserve"> </w:t>
      </w:r>
      <w:r w:rsidRPr="00DD0C1C">
        <w:t>những kiến thức mình có được</w:t>
      </w:r>
      <w:r w:rsidR="00DA7C9E">
        <w:t xml:space="preserve"> </w:t>
      </w:r>
      <w:r w:rsidRPr="00DD0C1C">
        <w:t>trong quá trình học tập và nghiên cứu ở trường,</w:t>
      </w:r>
      <w:r>
        <w:t xml:space="preserve"> </w:t>
      </w:r>
      <w:r w:rsidRPr="00DD0C1C">
        <w:t>ứng dụng vào xây dựng một hệ thống thực tế.</w:t>
      </w:r>
      <w:r>
        <w:t xml:space="preserve"> </w:t>
      </w:r>
      <w:r w:rsidRPr="00DD0C1C">
        <w:t xml:space="preserve">Hệ thống </w:t>
      </w:r>
      <w:r w:rsidR="00DA7C9E">
        <w:t xml:space="preserve">quản lý nhân sự </w:t>
      </w:r>
      <w:r w:rsidRPr="00DD0C1C">
        <w:t>này có thể là một sản phẩm ứng dụng vào thực</w:t>
      </w:r>
      <w:r>
        <w:t xml:space="preserve"> </w:t>
      </w:r>
      <w:r w:rsidRPr="00DD0C1C">
        <w:t xml:space="preserve">tế cho bất cứ trường đại học nào có nhu cầu. Từ việc nghiên cứu hệ thống </w:t>
      </w:r>
      <w:r w:rsidR="00DA7C9E">
        <w:t>tuyển dụng</w:t>
      </w:r>
      <w:r w:rsidRPr="00DD0C1C">
        <w:t xml:space="preserve">, </w:t>
      </w:r>
      <w:r w:rsidR="00DA7C9E">
        <w:t xml:space="preserve">phân công lao động về các phòng ban và </w:t>
      </w:r>
      <w:r w:rsidRPr="00DD0C1C">
        <w:t xml:space="preserve">quy </w:t>
      </w:r>
      <w:r w:rsidR="00DA7C9E">
        <w:t xml:space="preserve">định </w:t>
      </w:r>
      <w:r w:rsidRPr="00DD0C1C">
        <w:t>của trường Đại</w:t>
      </w:r>
      <w:r>
        <w:t xml:space="preserve"> </w:t>
      </w:r>
      <w:r w:rsidRPr="00DD0C1C">
        <w:t>học Công nghiệp Hà Nội cùng với kiến thức chuyên môn mà chúng em có được</w:t>
      </w:r>
      <w:r>
        <w:t xml:space="preserve"> </w:t>
      </w:r>
      <w:r w:rsidRPr="00DD0C1C">
        <w:t xml:space="preserve">trong quá trình học tập, chúng em hi vọng hệ thống </w:t>
      </w:r>
      <w:r w:rsidR="00DA7C9E">
        <w:t xml:space="preserve">quản lý nhân sự </w:t>
      </w:r>
      <w:r w:rsidRPr="00DD0C1C">
        <w:t>sẽ là một</w:t>
      </w:r>
      <w:r>
        <w:t xml:space="preserve"> </w:t>
      </w:r>
      <w:r w:rsidRPr="00DD0C1C">
        <w:t>sản phẩm chất lượng và phục vụ tốt chức năng của nó khi đưa vào áp dụng thực</w:t>
      </w:r>
      <w:r>
        <w:t xml:space="preserve"> </w:t>
      </w:r>
      <w:r w:rsidRPr="00DD0C1C">
        <w:t>tế.</w:t>
      </w:r>
    </w:p>
    <w:p w14:paraId="07B4D35C" w14:textId="3F1D32CF" w:rsidR="00933CAA" w:rsidRDefault="00933CAA" w:rsidP="00DD0C1C">
      <w:pPr>
        <w:ind w:left="720"/>
        <w:jc w:val="both"/>
      </w:pPr>
    </w:p>
    <w:p w14:paraId="1C8AEDD1" w14:textId="53735D35" w:rsidR="0016079A" w:rsidRPr="003D659D" w:rsidRDefault="0016079A" w:rsidP="0016079A">
      <w:pPr>
        <w:pStyle w:val="NormalWeb"/>
        <w:jc w:val="both"/>
        <w:rPr>
          <w:ins w:id="12" w:author="Vũ Thị Dương" w:date="2023-02-17T16:13:00Z"/>
          <w:color w:val="000000"/>
          <w:sz w:val="28"/>
          <w:szCs w:val="28"/>
        </w:rPr>
      </w:pPr>
      <w:ins w:id="13" w:author="Vũ Thị Dương" w:date="2023-02-17T16:13:00Z">
        <w:r>
          <w:rPr>
            <w:color w:val="000000"/>
            <w:sz w:val="28"/>
            <w:szCs w:val="28"/>
          </w:rPr>
          <w:lastRenderedPageBreak/>
          <w:t xml:space="preserve">Lưu ý lùi đầu dòng và định dạng văn bản </w:t>
        </w:r>
        <w:r>
          <w:rPr>
            <w:color w:val="000000"/>
            <w:sz w:val="28"/>
            <w:szCs w:val="28"/>
            <w:lang w:val="en-US"/>
          </w:rPr>
          <w:t xml:space="preserve">khoảng cách lề đoạn và lề trang in </w:t>
        </w:r>
        <w:r>
          <w:rPr>
            <w:color w:val="000000"/>
            <w:sz w:val="28"/>
            <w:szCs w:val="28"/>
          </w:rPr>
          <w:t>ko để lại nhiều khoảng trắng thừa</w:t>
        </w:r>
      </w:ins>
    </w:p>
    <w:p w14:paraId="5E33067D" w14:textId="77777777" w:rsidR="00933CAA" w:rsidRDefault="00933CAA" w:rsidP="00DD0C1C">
      <w:pPr>
        <w:ind w:left="720"/>
        <w:jc w:val="both"/>
      </w:pPr>
    </w:p>
    <w:p w14:paraId="7F704477" w14:textId="3E085D54" w:rsidR="00933CAA" w:rsidRDefault="00933CAA" w:rsidP="00933CAA">
      <w:pPr>
        <w:pStyle w:val="ListParagraph"/>
        <w:numPr>
          <w:ilvl w:val="1"/>
          <w:numId w:val="2"/>
        </w:numPr>
        <w:outlineLvl w:val="1"/>
        <w:rPr>
          <w:b/>
          <w:bCs/>
        </w:rPr>
      </w:pPr>
      <w:bookmarkStart w:id="14" w:name="_Toc127310952"/>
      <w:r>
        <w:rPr>
          <w:b/>
          <w:bCs/>
        </w:rPr>
        <w:t>Các kiến thức cơ bản</w:t>
      </w:r>
      <w:bookmarkEnd w:id="14"/>
    </w:p>
    <w:p w14:paraId="49B0A54B" w14:textId="7AD509D6" w:rsidR="00933CAA" w:rsidRDefault="00933CAA" w:rsidP="0019624E">
      <w:pPr>
        <w:jc w:val="both"/>
      </w:pPr>
      <w:r>
        <w:t>Tổng hợp các kiến thức cơ bản cần có để thực hiện xây dựng hệ thống gồm:</w:t>
      </w:r>
    </w:p>
    <w:p w14:paraId="59E75E96" w14:textId="6F4CF8A1" w:rsidR="00933CAA" w:rsidRDefault="00933CAA" w:rsidP="0019624E">
      <w:pPr>
        <w:pStyle w:val="ListParagraph"/>
        <w:numPr>
          <w:ilvl w:val="0"/>
          <w:numId w:val="5"/>
        </w:numPr>
        <w:jc w:val="both"/>
      </w:pPr>
      <w:r>
        <w:t>Kiến thức về lập trình hướng đối tượng để thiết kế các đối tượng cần thiết và sử dụng ngôn ngữ lập trình Java để trình bày.</w:t>
      </w:r>
    </w:p>
    <w:p w14:paraId="76EB2A27" w14:textId="0A997F5B" w:rsidR="00933CAA" w:rsidRPr="00933CAA" w:rsidRDefault="00933CAA" w:rsidP="0019624E">
      <w:pPr>
        <w:pStyle w:val="ListParagraph"/>
        <w:numPr>
          <w:ilvl w:val="0"/>
          <w:numId w:val="5"/>
        </w:numPr>
        <w:jc w:val="both"/>
      </w:pPr>
      <w:r>
        <w:t xml:space="preserve">Kiến thức cơ bản về Java bao gồm: lớp, đối tượng, </w:t>
      </w:r>
      <w:r w:rsidRPr="00933CAA">
        <w:t xml:space="preserve">gom rác, bẫy lỗi, xử lý giao diện, kết nối với </w:t>
      </w:r>
      <w:commentRangeStart w:id="15"/>
      <w:r w:rsidRPr="0016079A">
        <w:rPr>
          <w:highlight w:val="yellow"/>
          <w:rPrChange w:id="16" w:author="Vũ Thị Dương" w:date="2023-02-17T16:14:00Z">
            <w:rPr/>
          </w:rPrChange>
        </w:rPr>
        <w:t>cơ sở dữ liệu</w:t>
      </w:r>
      <w:commentRangeEnd w:id="15"/>
      <w:r w:rsidR="0016079A">
        <w:rPr>
          <w:rStyle w:val="CommentReference"/>
        </w:rPr>
        <w:commentReference w:id="15"/>
      </w:r>
      <w:ins w:id="17" w:author="Vũ Thị Dương" w:date="2023-02-17T16:14:00Z">
        <w:r w:rsidR="0016079A">
          <w:t>c</w:t>
        </w:r>
      </w:ins>
      <w:r w:rsidRPr="00933CAA">
        <w:t>,…</w:t>
      </w:r>
    </w:p>
    <w:p w14:paraId="1924040E" w14:textId="41D4E58D" w:rsidR="00933CAA" w:rsidRDefault="00933CAA" w:rsidP="0019624E">
      <w:pPr>
        <w:pStyle w:val="ListParagraph"/>
        <w:numPr>
          <w:ilvl w:val="1"/>
          <w:numId w:val="2"/>
        </w:numPr>
        <w:jc w:val="both"/>
        <w:outlineLvl w:val="1"/>
        <w:rPr>
          <w:b/>
          <w:bCs/>
        </w:rPr>
      </w:pPr>
      <w:bookmarkStart w:id="18" w:name="_Toc127310953"/>
      <w:r>
        <w:rPr>
          <w:b/>
          <w:bCs/>
        </w:rPr>
        <w:t>Các ký năng đã có để thực hiện chủ đề nghiên cứu</w:t>
      </w:r>
      <w:bookmarkEnd w:id="18"/>
    </w:p>
    <w:p w14:paraId="5EBB4941" w14:textId="36B2320F" w:rsidR="00933CAA" w:rsidRDefault="00933CAA" w:rsidP="0019624E">
      <w:pPr>
        <w:jc w:val="both"/>
      </w:pPr>
      <w:r>
        <w:t>Nhóm thực hiện mơ tả và xây dựng hệ thống đăng ký học phần cùng với những kiến thức và kỹ năng dưới đây:</w:t>
      </w:r>
    </w:p>
    <w:p w14:paraId="51F62884" w14:textId="77777777" w:rsidR="00933CAA" w:rsidRDefault="00933CAA" w:rsidP="0019624E">
      <w:pPr>
        <w:jc w:val="both"/>
      </w:pPr>
      <w:r>
        <w:t>Về kiến thức:</w:t>
      </w:r>
    </w:p>
    <w:p w14:paraId="6B7D2AFD" w14:textId="0AD3FAEF" w:rsidR="00933CAA" w:rsidRDefault="00933CAA" w:rsidP="0019624E">
      <w:pPr>
        <w:pStyle w:val="ListParagraph"/>
        <w:numPr>
          <w:ilvl w:val="0"/>
          <w:numId w:val="5"/>
        </w:numPr>
        <w:jc w:val="both"/>
      </w:pPr>
      <w:r>
        <w:t>Kiến thức cơ bản lập trình Java: lớp, đối tượng, gom rác, bẫy lỗi, xử lý</w:t>
      </w:r>
    </w:p>
    <w:p w14:paraId="31E49D5E" w14:textId="77777777" w:rsidR="00933CAA" w:rsidRDefault="00933CAA" w:rsidP="0019624E">
      <w:pPr>
        <w:ind w:left="709"/>
        <w:jc w:val="both"/>
      </w:pPr>
      <w:r>
        <w:t>giao diện, kết nối với cơ sở dữ liệu.</w:t>
      </w:r>
    </w:p>
    <w:p w14:paraId="4C0521F3" w14:textId="7EF66169" w:rsidR="00933CAA" w:rsidRDefault="00933CAA" w:rsidP="0019624E">
      <w:pPr>
        <w:pStyle w:val="ListParagraph"/>
        <w:numPr>
          <w:ilvl w:val="0"/>
          <w:numId w:val="5"/>
        </w:numPr>
        <w:jc w:val="both"/>
      </w:pPr>
      <w:r>
        <w:t>Thành thạo ngôn ngữ Java và một số công cụ viết mã nguồn Eclipse, Netbeans…,</w:t>
      </w:r>
      <w:r w:rsidR="00DA7C9E">
        <w:t xml:space="preserve"> </w:t>
      </w:r>
      <w:r>
        <w:t>công cụ Microsoft Word làm báo cáo công việc, công cụ IBM Rational Rose để thiết kế phần mềm.</w:t>
      </w:r>
    </w:p>
    <w:p w14:paraId="0ACC7472" w14:textId="7054C42A" w:rsidR="0019624E" w:rsidRDefault="00933CAA" w:rsidP="0019624E">
      <w:pPr>
        <w:pStyle w:val="ListParagraph"/>
        <w:numPr>
          <w:ilvl w:val="0"/>
          <w:numId w:val="5"/>
        </w:numPr>
        <w:jc w:val="both"/>
      </w:pPr>
      <w:r>
        <w:t>Ng</w:t>
      </w:r>
      <w:r w:rsidR="00DA7C9E">
        <w:t>oài</w:t>
      </w:r>
      <w:r>
        <w:t xml:space="preserve"> việc sử dụng m</w:t>
      </w:r>
      <w:r w:rsidR="00DA7C9E">
        <w:t>ô</w:t>
      </w:r>
      <w:r>
        <w:t>n “Lập trình Java” c</w:t>
      </w:r>
      <w:r w:rsidR="00DA7C9E">
        <w:t>ò</w:t>
      </w:r>
      <w:r>
        <w:t>n sử dụng các kiến thức ở</w:t>
      </w:r>
      <w:r w:rsidR="0019624E">
        <w:t xml:space="preserve"> </w:t>
      </w:r>
      <w:r>
        <w:t>m</w:t>
      </w:r>
      <w:r w:rsidR="0019624E">
        <w:t>ô</w:t>
      </w:r>
      <w:r>
        <w:t>n “Phân tích thiết kế hệ thống”, Thiết kế cơ sở dữ liệu” để khảo sát, m</w:t>
      </w:r>
      <w:r w:rsidR="0019624E">
        <w:t>ô</w:t>
      </w:r>
      <w:r>
        <w:t xml:space="preserve"> tả, phân tích, thiết kế cơ sở dữ liệu và giao diện.</w:t>
      </w:r>
    </w:p>
    <w:p w14:paraId="531F5BA9" w14:textId="1E1EEC26" w:rsidR="00933CAA" w:rsidRDefault="00933CAA" w:rsidP="0019624E">
      <w:pPr>
        <w:pStyle w:val="ListParagraph"/>
        <w:numPr>
          <w:ilvl w:val="0"/>
          <w:numId w:val="5"/>
        </w:numPr>
        <w:jc w:val="both"/>
      </w:pPr>
      <w:r>
        <w:t>Áp dụng môn học “Quản lý dự án” lên kế hoạch chi tiết và triển khai từng</w:t>
      </w:r>
      <w:r w:rsidR="0019624E">
        <w:t xml:space="preserve"> </w:t>
      </w:r>
      <w:r>
        <w:t>công việc để thực hiện đề tài.</w:t>
      </w:r>
    </w:p>
    <w:p w14:paraId="750C569B" w14:textId="77777777" w:rsidR="00933CAA" w:rsidRDefault="00933CAA" w:rsidP="0019624E">
      <w:pPr>
        <w:jc w:val="both"/>
      </w:pPr>
      <w:r>
        <w:t>Về kỹ năng:</w:t>
      </w:r>
    </w:p>
    <w:p w14:paraId="027DBDA7" w14:textId="052045ED" w:rsidR="00933CAA" w:rsidRDefault="00933CAA" w:rsidP="0019624E">
      <w:pPr>
        <w:pStyle w:val="ListParagraph"/>
        <w:numPr>
          <w:ilvl w:val="0"/>
          <w:numId w:val="5"/>
        </w:numPr>
        <w:jc w:val="both"/>
      </w:pPr>
      <w:r>
        <w:t>Các kỹ năng làm việc nhóm, thuyết trình, tổng hợp kiến thức, lập bảng</w:t>
      </w:r>
      <w:r w:rsidR="0019624E">
        <w:t xml:space="preserve"> </w:t>
      </w:r>
      <w:r>
        <w:t>biểu thực hiện công việc.</w:t>
      </w:r>
    </w:p>
    <w:p w14:paraId="2CE14FF7" w14:textId="77777777" w:rsidR="00933CAA" w:rsidRDefault="00933CAA" w:rsidP="0019624E">
      <w:pPr>
        <w:jc w:val="both"/>
      </w:pPr>
      <w:r>
        <w:t>Bài tập lớn được hoàn thành từ các kiến thức, kỹ năng có được ở trên và là</w:t>
      </w:r>
    </w:p>
    <w:p w14:paraId="5AC57539" w14:textId="5D19491F" w:rsidR="00933CAA" w:rsidRDefault="00933CAA" w:rsidP="0019624E">
      <w:pPr>
        <w:jc w:val="both"/>
      </w:pPr>
      <w:r>
        <w:t>triển khai của m</w:t>
      </w:r>
      <w:r w:rsidR="006F5BD6">
        <w:t>ô</w:t>
      </w:r>
      <w:r>
        <w:t xml:space="preserve"> hình xây dựng bản mẫu. Xây dựng phần mềm theo mô hình</w:t>
      </w:r>
    </w:p>
    <w:p w14:paraId="7A4072B8" w14:textId="37710CC7" w:rsidR="00933CAA" w:rsidRPr="00933CAA" w:rsidRDefault="00933CAA" w:rsidP="0019624E">
      <w:pPr>
        <w:jc w:val="both"/>
      </w:pPr>
      <w:r>
        <w:lastRenderedPageBreak/>
        <w:t>thu thập bản mẫu là cách tiếp cận thực tế nhất, phù hợp với hệ thống vừa và nhỏ,</w:t>
      </w:r>
      <w:r w:rsidR="0019624E">
        <w:t xml:space="preserve"> </w:t>
      </w:r>
      <w:r>
        <w:t xml:space="preserve">đặc biệt khi chưa có yêu cầu rõ ràng như hệ thống </w:t>
      </w:r>
      <w:r w:rsidR="006F5BD6">
        <w:t xml:space="preserve">quản lý nhân sự </w:t>
      </w:r>
      <w:r>
        <w:t>mà nhóm</w:t>
      </w:r>
      <w:r w:rsidR="0019624E">
        <w:t xml:space="preserve"> </w:t>
      </w:r>
      <w:r>
        <w:t>thực hiện. Đồng thời, từ những mẫu thử ban đầu và đưa cho khách hàng, qua quá</w:t>
      </w:r>
      <w:r w:rsidR="0019624E">
        <w:t xml:space="preserve"> </w:t>
      </w:r>
      <w:r>
        <w:t>trình tinh chỉnh mẫu thử qua nhiều phiên bản nhóm chúng em tin rằng sẽ làm</w:t>
      </w:r>
      <w:r w:rsidR="0019624E">
        <w:t xml:space="preserve"> </w:t>
      </w:r>
      <w:r>
        <w:t>thỏa mãn yêu cầu của người sử dụng và tạo ra được kết quả tốt nhất.</w:t>
      </w:r>
    </w:p>
    <w:p w14:paraId="26D1CE61" w14:textId="0703FB66" w:rsidR="00DD0C1C" w:rsidRDefault="00DD0C1C">
      <w:pPr>
        <w:spacing w:after="160" w:line="259" w:lineRule="auto"/>
      </w:pPr>
    </w:p>
    <w:p w14:paraId="5FF79D17" w14:textId="6D2BAF26" w:rsidR="00DD0C1C" w:rsidRPr="006F5BD6" w:rsidRDefault="00DD0C1C" w:rsidP="00DD0C1C">
      <w:pPr>
        <w:pStyle w:val="Heading1"/>
        <w:jc w:val="center"/>
        <w:rPr>
          <w:b/>
          <w:bCs/>
          <w:color w:val="auto"/>
        </w:rPr>
      </w:pPr>
      <w:bookmarkStart w:id="19" w:name="_Toc127310954"/>
      <w:r w:rsidRPr="006F5BD6">
        <w:rPr>
          <w:b/>
          <w:bCs/>
          <w:color w:val="auto"/>
        </w:rPr>
        <w:t>PHẦN 2. KẾT QUẢ NGHIÊN CỨU</w:t>
      </w:r>
      <w:bookmarkEnd w:id="19"/>
    </w:p>
    <w:p w14:paraId="7F81E149" w14:textId="77777777" w:rsidR="00DD0C1C" w:rsidRPr="00DD0C1C" w:rsidRDefault="00DD0C1C" w:rsidP="00DD0C1C">
      <w:pPr>
        <w:pStyle w:val="ListParagraph"/>
        <w:numPr>
          <w:ilvl w:val="0"/>
          <w:numId w:val="2"/>
        </w:numPr>
        <w:outlineLvl w:val="1"/>
        <w:rPr>
          <w:b/>
          <w:bCs/>
          <w:vanish/>
        </w:rPr>
      </w:pPr>
      <w:bookmarkStart w:id="20" w:name="_Toc127303675"/>
      <w:bookmarkStart w:id="21" w:name="_Toc127303973"/>
      <w:bookmarkStart w:id="22" w:name="_Toc127305136"/>
      <w:bookmarkStart w:id="23" w:name="_Toc127305213"/>
      <w:bookmarkStart w:id="24" w:name="_Toc127310955"/>
      <w:bookmarkEnd w:id="20"/>
      <w:bookmarkEnd w:id="21"/>
      <w:bookmarkEnd w:id="22"/>
      <w:bookmarkEnd w:id="23"/>
      <w:bookmarkEnd w:id="24"/>
    </w:p>
    <w:p w14:paraId="7D5B2DA1" w14:textId="44378A79" w:rsidR="00DD0C1C" w:rsidRDefault="00DD0C1C" w:rsidP="00DD0C1C">
      <w:pPr>
        <w:pStyle w:val="ListParagraph"/>
        <w:numPr>
          <w:ilvl w:val="1"/>
          <w:numId w:val="2"/>
        </w:numPr>
        <w:outlineLvl w:val="1"/>
        <w:rPr>
          <w:b/>
          <w:bCs/>
        </w:rPr>
      </w:pPr>
      <w:bookmarkStart w:id="25" w:name="_Toc127310956"/>
      <w:r>
        <w:rPr>
          <w:b/>
          <w:bCs/>
        </w:rPr>
        <w:t>Giới thiệu</w:t>
      </w:r>
      <w:bookmarkEnd w:id="25"/>
    </w:p>
    <w:p w14:paraId="21C80B37" w14:textId="75CA6B76" w:rsidR="00DD0C1C" w:rsidRDefault="00DD0C1C" w:rsidP="00933CAA">
      <w:pPr>
        <w:ind w:firstLine="720"/>
      </w:pPr>
      <w:r w:rsidRPr="00DD0C1C">
        <w:t xml:space="preserve">Tên bài toán sẽ xây dựng: Xây dựng phần mềm </w:t>
      </w:r>
      <w:r>
        <w:t>quản lý nhân sự</w:t>
      </w:r>
      <w:r w:rsidRPr="00DD0C1C">
        <w:t xml:space="preserve"> Trườn</w:t>
      </w:r>
      <w:r>
        <w:t>g đại học Công nghiệp Hà Nội.</w:t>
      </w:r>
    </w:p>
    <w:p w14:paraId="624EBBBD" w14:textId="77777777" w:rsidR="00933CAA" w:rsidRDefault="00933CAA" w:rsidP="00933CAA">
      <w:pPr>
        <w:ind w:firstLine="720"/>
        <w:jc w:val="both"/>
        <w:rPr>
          <w:rFonts w:asciiTheme="majorHAnsi" w:hAnsiTheme="majorHAnsi" w:cstheme="majorHAnsi"/>
          <w:color w:val="081C36"/>
          <w:spacing w:val="3"/>
          <w:szCs w:val="28"/>
          <w:shd w:val="clear" w:color="auto" w:fill="FFFFFF"/>
        </w:rPr>
      </w:pPr>
      <w:r w:rsidRPr="00933CAA">
        <w:rPr>
          <w:rFonts w:asciiTheme="majorHAnsi" w:hAnsiTheme="majorHAnsi" w:cstheme="majorHAnsi"/>
          <w:color w:val="081C36"/>
          <w:spacing w:val="3"/>
          <w:szCs w:val="28"/>
          <w:shd w:val="clear" w:color="auto" w:fill="FFFFFF"/>
        </w:rPr>
        <w:t xml:space="preserve">Quy trình áp dụng triển khai bài tập lớn: Xây dựng phần mềm theo mô hình thu thập bản mẫu. </w:t>
      </w:r>
    </w:p>
    <w:p w14:paraId="6D5CAE10" w14:textId="77777777" w:rsidR="00933CAA" w:rsidRDefault="00933CAA" w:rsidP="00933CAA">
      <w:pPr>
        <w:ind w:firstLine="720"/>
        <w:jc w:val="both"/>
        <w:rPr>
          <w:rFonts w:asciiTheme="majorHAnsi" w:hAnsiTheme="majorHAnsi" w:cstheme="majorHAnsi"/>
          <w:color w:val="081C36"/>
          <w:spacing w:val="3"/>
          <w:szCs w:val="28"/>
          <w:shd w:val="clear" w:color="auto" w:fill="FFFFFF"/>
        </w:rPr>
      </w:pPr>
      <w:r w:rsidRPr="00933CAA">
        <w:rPr>
          <w:rFonts w:asciiTheme="majorHAnsi" w:hAnsiTheme="majorHAnsi" w:cstheme="majorHAnsi"/>
          <w:color w:val="081C36"/>
          <w:spacing w:val="3"/>
          <w:szCs w:val="28"/>
          <w:shd w:val="clear" w:color="auto" w:fill="FFFFFF"/>
        </w:rPr>
        <w:t xml:space="preserve">Thực hiện quy trình gồm 6 bước: </w:t>
      </w:r>
    </w:p>
    <w:p w14:paraId="207AB552" w14:textId="54C8336E" w:rsidR="00933CAA" w:rsidRPr="00933CAA" w:rsidRDefault="00933CAA" w:rsidP="00933CAA">
      <w:pPr>
        <w:pStyle w:val="ListParagraph"/>
        <w:numPr>
          <w:ilvl w:val="0"/>
          <w:numId w:val="3"/>
        </w:numPr>
        <w:tabs>
          <w:tab w:val="left" w:pos="1134"/>
        </w:tabs>
        <w:ind w:left="0" w:firstLine="1134"/>
        <w:jc w:val="both"/>
        <w:rPr>
          <w:b/>
          <w:bCs/>
        </w:rPr>
      </w:pPr>
      <w:r w:rsidRPr="00933CAA">
        <w:rPr>
          <w:rFonts w:asciiTheme="majorHAnsi" w:hAnsiTheme="majorHAnsi" w:cstheme="majorHAnsi"/>
          <w:color w:val="081C36"/>
          <w:spacing w:val="3"/>
          <w:szCs w:val="28"/>
          <w:shd w:val="clear" w:color="auto" w:fill="FFFFFF"/>
        </w:rPr>
        <w:t xml:space="preserve">Bước 1: Thu thập và phân tích yêu cầu phần mềm thông qua khảo sát sơ bộ bằng hình thức phỏng vấn trực tiếp cán bộ phụ trách </w:t>
      </w:r>
      <w:r w:rsidR="006F5BD6">
        <w:t>quản lý nhân sự của nhà trường</w:t>
      </w:r>
      <w:r w:rsidRPr="00933CAA">
        <w:rPr>
          <w:rFonts w:asciiTheme="majorHAnsi" w:hAnsiTheme="majorHAnsi" w:cstheme="majorHAnsi"/>
          <w:color w:val="081C36"/>
          <w:spacing w:val="3"/>
          <w:szCs w:val="28"/>
          <w:shd w:val="clear" w:color="auto" w:fill="FFFFFF"/>
        </w:rPr>
        <w:t>. Từ kết quả khảo sát, phân tích các yêu cầu cần có của hệ thống bao gồm yêu cầu chức năng (yêu cầu nghiệp vụ, yêu cầu hệ thống), yêu cầu phi chức năng, miền ứng dụng.</w:t>
      </w:r>
    </w:p>
    <w:p w14:paraId="15C4D524" w14:textId="77777777" w:rsidR="00933CAA" w:rsidRPr="00933CAA" w:rsidRDefault="00933CAA" w:rsidP="00933CAA">
      <w:pPr>
        <w:pStyle w:val="ListParagraph"/>
        <w:numPr>
          <w:ilvl w:val="0"/>
          <w:numId w:val="3"/>
        </w:numPr>
        <w:ind w:left="0" w:firstLine="1134"/>
        <w:jc w:val="both"/>
        <w:rPr>
          <w:b/>
          <w:bCs/>
        </w:rPr>
      </w:pPr>
      <w:r w:rsidRPr="00933CAA">
        <w:rPr>
          <w:rFonts w:asciiTheme="majorHAnsi" w:hAnsiTheme="majorHAnsi" w:cstheme="majorHAnsi"/>
          <w:color w:val="081C36"/>
          <w:spacing w:val="3"/>
          <w:szCs w:val="28"/>
          <w:shd w:val="clear" w:color="auto" w:fill="FFFFFF"/>
        </w:rPr>
        <w:t>Bước 2: Thiết kế nhanh: phân tích các chức năng thành các use case, mô tả chi tiết và thiết kế giao diện của từng use case, thiết kế dữ liệu của hệ thống.</w:t>
      </w:r>
    </w:p>
    <w:p w14:paraId="12A4DBCE" w14:textId="77777777" w:rsidR="00933CAA" w:rsidRPr="00933CAA" w:rsidRDefault="00933CAA" w:rsidP="006F5BD6">
      <w:pPr>
        <w:pStyle w:val="ListParagraph"/>
        <w:numPr>
          <w:ilvl w:val="0"/>
          <w:numId w:val="3"/>
        </w:numPr>
        <w:ind w:left="0" w:firstLine="1134"/>
        <w:jc w:val="both"/>
        <w:rPr>
          <w:b/>
          <w:bCs/>
        </w:rPr>
      </w:pPr>
      <w:r w:rsidRPr="00933CAA">
        <w:rPr>
          <w:rFonts w:asciiTheme="majorHAnsi" w:hAnsiTheme="majorHAnsi" w:cstheme="majorHAnsi"/>
          <w:color w:val="081C36"/>
          <w:spacing w:val="3"/>
          <w:szCs w:val="28"/>
          <w:shd w:val="clear" w:color="auto" w:fill="FFFFFF"/>
        </w:rPr>
        <w:t>Bước 3: Xây dựng bản nguyên mẫu: thực hiện bài toán từ những mô tả đã nêu ở trên.</w:t>
      </w:r>
    </w:p>
    <w:p w14:paraId="5462B22D" w14:textId="77777777" w:rsidR="00933CAA" w:rsidRPr="00933CAA" w:rsidRDefault="00933CAA" w:rsidP="00933CAA">
      <w:pPr>
        <w:pStyle w:val="ListParagraph"/>
        <w:numPr>
          <w:ilvl w:val="0"/>
          <w:numId w:val="3"/>
        </w:numPr>
        <w:ind w:left="0" w:firstLine="1134"/>
        <w:jc w:val="both"/>
        <w:rPr>
          <w:b/>
          <w:bCs/>
        </w:rPr>
      </w:pPr>
      <w:r w:rsidRPr="00933CAA">
        <w:rPr>
          <w:rFonts w:asciiTheme="majorHAnsi" w:hAnsiTheme="majorHAnsi" w:cstheme="majorHAnsi"/>
          <w:color w:val="081C36"/>
          <w:spacing w:val="3"/>
          <w:szCs w:val="28"/>
          <w:shd w:val="clear" w:color="auto" w:fill="FFFFFF"/>
        </w:rPr>
        <w:t>Bước 4: Chuyển giao kết quả cho khách hàng và nhận ý kiến đánh giá của khách hàng.</w:t>
      </w:r>
    </w:p>
    <w:p w14:paraId="4673FD36" w14:textId="77777777" w:rsidR="00933CAA" w:rsidRPr="00933CAA" w:rsidRDefault="00933CAA" w:rsidP="00933CAA">
      <w:pPr>
        <w:pStyle w:val="ListParagraph"/>
        <w:numPr>
          <w:ilvl w:val="0"/>
          <w:numId w:val="3"/>
        </w:numPr>
        <w:ind w:left="0" w:firstLine="1134"/>
        <w:jc w:val="both"/>
        <w:rPr>
          <w:b/>
          <w:bCs/>
        </w:rPr>
      </w:pPr>
      <w:r w:rsidRPr="00933CAA">
        <w:rPr>
          <w:rFonts w:asciiTheme="majorHAnsi" w:hAnsiTheme="majorHAnsi" w:cstheme="majorHAnsi"/>
          <w:color w:val="081C36"/>
          <w:spacing w:val="3"/>
          <w:szCs w:val="28"/>
          <w:shd w:val="clear" w:color="auto" w:fill="FFFFFF"/>
        </w:rPr>
        <w:t>Bước 5: Làm mịn nguyên mẫu: điều chỉnh, bổ sung các chức năng và tích hợp vào hệ thống nhằm hoàn thiện dần hệ thống.</w:t>
      </w:r>
    </w:p>
    <w:p w14:paraId="43F00573" w14:textId="77777777" w:rsidR="00933CAA" w:rsidRPr="00933CAA" w:rsidRDefault="00933CAA" w:rsidP="00933CAA">
      <w:pPr>
        <w:pStyle w:val="ListParagraph"/>
        <w:numPr>
          <w:ilvl w:val="0"/>
          <w:numId w:val="3"/>
        </w:numPr>
        <w:ind w:left="0" w:firstLine="1134"/>
        <w:jc w:val="both"/>
        <w:rPr>
          <w:b/>
          <w:bCs/>
        </w:rPr>
      </w:pPr>
      <w:r w:rsidRPr="00933CAA">
        <w:rPr>
          <w:rFonts w:asciiTheme="majorHAnsi" w:hAnsiTheme="majorHAnsi" w:cstheme="majorHAnsi"/>
          <w:color w:val="081C36"/>
          <w:spacing w:val="3"/>
          <w:szCs w:val="28"/>
          <w:shd w:val="clear" w:color="auto" w:fill="FFFFFF"/>
        </w:rPr>
        <w:t xml:space="preserve">Bước 6: Bàn giao cho khách hàng sản phẩm cuối cùng (Bàn giao, vận hành và bảo trì). </w:t>
      </w:r>
    </w:p>
    <w:p w14:paraId="34AAF22C" w14:textId="77777777" w:rsidR="00933CAA" w:rsidRDefault="00933CAA" w:rsidP="00933CAA">
      <w:pPr>
        <w:pStyle w:val="ListParagraph"/>
        <w:ind w:left="0" w:firstLine="720"/>
        <w:jc w:val="both"/>
        <w:rPr>
          <w:rFonts w:asciiTheme="majorHAnsi" w:hAnsiTheme="majorHAnsi" w:cstheme="majorHAnsi"/>
          <w:color w:val="081C36"/>
          <w:spacing w:val="3"/>
          <w:szCs w:val="28"/>
          <w:shd w:val="clear" w:color="auto" w:fill="FFFFFF"/>
        </w:rPr>
      </w:pPr>
      <w:r w:rsidRPr="00933CAA">
        <w:rPr>
          <w:rFonts w:asciiTheme="majorHAnsi" w:hAnsiTheme="majorHAnsi" w:cstheme="majorHAnsi"/>
          <w:color w:val="081C36"/>
          <w:spacing w:val="3"/>
          <w:szCs w:val="28"/>
          <w:shd w:val="clear" w:color="auto" w:fill="FFFFFF"/>
        </w:rPr>
        <w:lastRenderedPageBreak/>
        <w:t xml:space="preserve">Hình thức sản phẩm: Sản phẩm ứng dụng. </w:t>
      </w:r>
    </w:p>
    <w:p w14:paraId="6CF31347" w14:textId="7120C5B2" w:rsidR="00DD0C1C" w:rsidRDefault="00933CAA" w:rsidP="00933CAA">
      <w:pPr>
        <w:pStyle w:val="ListParagraph"/>
        <w:ind w:left="0" w:firstLine="720"/>
        <w:jc w:val="both"/>
        <w:rPr>
          <w:rFonts w:asciiTheme="majorHAnsi" w:hAnsiTheme="majorHAnsi" w:cstheme="majorHAnsi"/>
          <w:color w:val="081C36"/>
          <w:spacing w:val="3"/>
          <w:szCs w:val="28"/>
          <w:shd w:val="clear" w:color="auto" w:fill="FFFFFF"/>
        </w:rPr>
      </w:pPr>
      <w:r w:rsidRPr="00933CAA">
        <w:rPr>
          <w:rFonts w:asciiTheme="majorHAnsi" w:hAnsiTheme="majorHAnsi" w:cstheme="majorHAnsi"/>
          <w:color w:val="081C36"/>
          <w:spacing w:val="3"/>
          <w:szCs w:val="28"/>
          <w:shd w:val="clear" w:color="auto" w:fill="FFFFFF"/>
        </w:rPr>
        <w:t>Kết quả đạt được: Cài đặt và triển khai thành công phần mềm.</w:t>
      </w:r>
    </w:p>
    <w:p w14:paraId="114D2B5D" w14:textId="58853F43" w:rsidR="0019624E" w:rsidRDefault="0019624E" w:rsidP="00933CAA">
      <w:pPr>
        <w:pStyle w:val="ListParagraph"/>
        <w:ind w:left="0" w:firstLine="720"/>
        <w:jc w:val="both"/>
        <w:rPr>
          <w:rFonts w:asciiTheme="majorHAnsi" w:hAnsiTheme="majorHAnsi" w:cstheme="majorHAnsi"/>
          <w:color w:val="081C36"/>
          <w:spacing w:val="3"/>
          <w:szCs w:val="28"/>
          <w:shd w:val="clear" w:color="auto" w:fill="FFFFFF"/>
        </w:rPr>
      </w:pPr>
    </w:p>
    <w:p w14:paraId="0AD8DB30" w14:textId="36FB24F4" w:rsidR="0019624E" w:rsidDel="0016079A" w:rsidRDefault="0019624E" w:rsidP="00933CAA">
      <w:pPr>
        <w:pStyle w:val="ListParagraph"/>
        <w:ind w:left="0" w:firstLine="720"/>
        <w:jc w:val="both"/>
        <w:rPr>
          <w:del w:id="26" w:author="Vũ Thị Dương" w:date="2023-02-17T16:15:00Z"/>
          <w:rFonts w:asciiTheme="majorHAnsi" w:hAnsiTheme="majorHAnsi" w:cstheme="majorHAnsi"/>
          <w:color w:val="081C36"/>
          <w:spacing w:val="3"/>
          <w:szCs w:val="28"/>
          <w:shd w:val="clear" w:color="auto" w:fill="FFFFFF"/>
        </w:rPr>
      </w:pPr>
    </w:p>
    <w:p w14:paraId="69D856CC" w14:textId="163437AD" w:rsidR="0019624E" w:rsidRDefault="0016079A" w:rsidP="00933CAA">
      <w:pPr>
        <w:pStyle w:val="ListParagraph"/>
        <w:ind w:left="0" w:firstLine="720"/>
        <w:jc w:val="both"/>
        <w:rPr>
          <w:rFonts w:asciiTheme="majorHAnsi" w:hAnsiTheme="majorHAnsi" w:cstheme="majorHAnsi"/>
          <w:color w:val="081C36"/>
          <w:spacing w:val="3"/>
          <w:szCs w:val="28"/>
          <w:shd w:val="clear" w:color="auto" w:fill="FFFFFF"/>
        </w:rPr>
      </w:pPr>
      <w:ins w:id="27" w:author="Vũ Thị Dương" w:date="2023-02-17T16:15:00Z">
        <w:r>
          <w:rPr>
            <w:rFonts w:asciiTheme="majorHAnsi" w:hAnsiTheme="majorHAnsi" w:cstheme="majorHAnsi"/>
            <w:color w:val="081C36"/>
            <w:spacing w:val="3"/>
            <w:szCs w:val="28"/>
            <w:shd w:val="clear" w:color="auto" w:fill="FFFFFF"/>
          </w:rPr>
          <w:t>Chỗ này để khoảng tắng nhiều thế?</w:t>
        </w:r>
      </w:ins>
    </w:p>
    <w:p w14:paraId="69F30CC6" w14:textId="77777777" w:rsidR="0019624E" w:rsidRPr="00933CAA" w:rsidRDefault="0019624E" w:rsidP="00933CAA">
      <w:pPr>
        <w:pStyle w:val="ListParagraph"/>
        <w:ind w:left="0" w:firstLine="720"/>
        <w:jc w:val="both"/>
        <w:rPr>
          <w:b/>
          <w:bCs/>
        </w:rPr>
      </w:pPr>
    </w:p>
    <w:p w14:paraId="0412BB58" w14:textId="77777777" w:rsidR="0019624E" w:rsidRPr="0019624E" w:rsidRDefault="0019624E" w:rsidP="0019624E">
      <w:pPr>
        <w:pStyle w:val="ListParagraph"/>
        <w:numPr>
          <w:ilvl w:val="1"/>
          <w:numId w:val="6"/>
        </w:numPr>
        <w:outlineLvl w:val="1"/>
        <w:rPr>
          <w:b/>
          <w:bCs/>
          <w:vanish/>
        </w:rPr>
      </w:pPr>
      <w:bookmarkStart w:id="28" w:name="_Toc127303975"/>
      <w:bookmarkStart w:id="29" w:name="_Toc127305138"/>
      <w:bookmarkStart w:id="30" w:name="_Toc127305215"/>
      <w:bookmarkStart w:id="31" w:name="_Toc127310957"/>
      <w:bookmarkEnd w:id="28"/>
      <w:bookmarkEnd w:id="29"/>
      <w:bookmarkEnd w:id="30"/>
      <w:bookmarkEnd w:id="31"/>
    </w:p>
    <w:p w14:paraId="6B183A31" w14:textId="6F6B0655" w:rsidR="0019624E" w:rsidRDefault="00446E3A" w:rsidP="0019624E">
      <w:pPr>
        <w:pStyle w:val="ListParagraph"/>
        <w:numPr>
          <w:ilvl w:val="1"/>
          <w:numId w:val="6"/>
        </w:numPr>
        <w:outlineLvl w:val="1"/>
        <w:rPr>
          <w:b/>
          <w:bCs/>
        </w:rPr>
      </w:pPr>
      <w:bookmarkStart w:id="32" w:name="_Toc127310958"/>
      <w:r>
        <w:rPr>
          <w:b/>
          <w:bCs/>
        </w:rPr>
        <w:t>Khảo sát hệ thống</w:t>
      </w:r>
      <w:bookmarkEnd w:id="32"/>
    </w:p>
    <w:p w14:paraId="7176FC21" w14:textId="329A32CC" w:rsidR="0019624E" w:rsidRDefault="0019624E" w:rsidP="0019624E">
      <w:pPr>
        <w:pStyle w:val="ListParagraph"/>
        <w:numPr>
          <w:ilvl w:val="2"/>
          <w:numId w:val="6"/>
        </w:numPr>
        <w:outlineLvl w:val="2"/>
        <w:rPr>
          <w:b/>
          <w:bCs/>
        </w:rPr>
      </w:pPr>
      <w:bookmarkStart w:id="33" w:name="_Toc127310959"/>
      <w:r>
        <w:rPr>
          <w:b/>
          <w:bCs/>
        </w:rPr>
        <w:t xml:space="preserve">Khảo sát </w:t>
      </w:r>
      <w:r w:rsidR="00446E3A">
        <w:rPr>
          <w:b/>
          <w:bCs/>
        </w:rPr>
        <w:t>sơ bộ</w:t>
      </w:r>
      <w:bookmarkEnd w:id="33"/>
    </w:p>
    <w:p w14:paraId="34753C3D" w14:textId="367C71C8" w:rsidR="0019624E" w:rsidRDefault="0019624E" w:rsidP="0019624E">
      <w:pPr>
        <w:ind w:firstLine="720"/>
        <w:jc w:val="both"/>
        <w:rPr>
          <w:rFonts w:asciiTheme="majorHAnsi" w:hAnsiTheme="majorHAnsi" w:cstheme="majorHAnsi"/>
          <w:color w:val="000000"/>
          <w:szCs w:val="28"/>
        </w:rPr>
      </w:pPr>
      <w:r w:rsidRPr="0019624E">
        <w:rPr>
          <w:rFonts w:asciiTheme="majorHAnsi" w:hAnsiTheme="majorHAnsi" w:cstheme="majorHAnsi"/>
          <w:color w:val="000000"/>
          <w:szCs w:val="28"/>
          <w:shd w:val="clear" w:color="auto" w:fill="FFFFFF"/>
        </w:rPr>
        <w:t xml:space="preserve">Đối tượng: </w:t>
      </w:r>
      <w:r w:rsidR="00446E3A">
        <w:rPr>
          <w:rFonts w:asciiTheme="majorHAnsi" w:hAnsiTheme="majorHAnsi" w:cstheme="majorHAnsi"/>
          <w:color w:val="000000"/>
          <w:szCs w:val="28"/>
          <w:shd w:val="clear" w:color="auto" w:fill="FFFFFF"/>
        </w:rPr>
        <w:t xml:space="preserve">Phòng </w:t>
      </w:r>
      <w:r w:rsidR="00446E3A">
        <w:t xml:space="preserve">quản lý nhân sự </w:t>
      </w:r>
      <w:r w:rsidR="00446E3A">
        <w:rPr>
          <w:rFonts w:asciiTheme="majorHAnsi" w:hAnsiTheme="majorHAnsi" w:cstheme="majorHAnsi"/>
          <w:color w:val="000000"/>
          <w:szCs w:val="28"/>
          <w:shd w:val="clear" w:color="auto" w:fill="FFFFFF"/>
        </w:rPr>
        <w:t>T</w:t>
      </w:r>
      <w:r w:rsidRPr="0019624E">
        <w:rPr>
          <w:rFonts w:asciiTheme="majorHAnsi" w:hAnsiTheme="majorHAnsi" w:cstheme="majorHAnsi"/>
          <w:color w:val="000000"/>
          <w:szCs w:val="28"/>
          <w:shd w:val="clear" w:color="auto" w:fill="FFFFFF"/>
        </w:rPr>
        <w:t>rường đại học Công nghiệp Hà Nội.</w:t>
      </w:r>
    </w:p>
    <w:p w14:paraId="6A64B868" w14:textId="77777777" w:rsidR="0019624E" w:rsidRDefault="0019624E" w:rsidP="0019624E">
      <w:pPr>
        <w:ind w:firstLine="720"/>
        <w:jc w:val="both"/>
        <w:rPr>
          <w:rFonts w:asciiTheme="majorHAnsi" w:hAnsiTheme="majorHAnsi" w:cstheme="majorHAnsi"/>
          <w:color w:val="000000"/>
          <w:szCs w:val="28"/>
        </w:rPr>
      </w:pPr>
      <w:r w:rsidRPr="0019624E">
        <w:rPr>
          <w:rFonts w:asciiTheme="majorHAnsi" w:hAnsiTheme="majorHAnsi" w:cstheme="majorHAnsi"/>
          <w:color w:val="000000"/>
          <w:szCs w:val="28"/>
          <w:shd w:val="clear" w:color="auto" w:fill="FFFFFF"/>
        </w:rPr>
        <w:t>Địa chỉ: Số 298 Đường Cầu Diễn, Minh Khai, Bắc Từ Liêm, Hà Nội</w:t>
      </w:r>
    </w:p>
    <w:p w14:paraId="321E1222" w14:textId="7180541A" w:rsidR="0019624E" w:rsidRDefault="0019624E" w:rsidP="0019624E">
      <w:pPr>
        <w:ind w:firstLine="720"/>
        <w:jc w:val="both"/>
        <w:rPr>
          <w:rFonts w:asciiTheme="majorHAnsi" w:hAnsiTheme="majorHAnsi" w:cstheme="majorHAnsi"/>
          <w:color w:val="000000"/>
          <w:szCs w:val="28"/>
        </w:rPr>
      </w:pPr>
      <w:r w:rsidRPr="0019624E">
        <w:rPr>
          <w:rFonts w:asciiTheme="majorHAnsi" w:hAnsiTheme="majorHAnsi" w:cstheme="majorHAnsi"/>
          <w:color w:val="000000"/>
          <w:szCs w:val="28"/>
          <w:shd w:val="clear" w:color="auto" w:fill="FFFFFF"/>
        </w:rPr>
        <w:t xml:space="preserve">Khi một </w:t>
      </w:r>
      <w:commentRangeStart w:id="34"/>
      <w:r w:rsidR="00BD7FBE">
        <w:rPr>
          <w:rFonts w:asciiTheme="majorHAnsi" w:hAnsiTheme="majorHAnsi" w:cstheme="majorHAnsi"/>
          <w:color w:val="000000"/>
          <w:szCs w:val="28"/>
          <w:shd w:val="clear" w:color="auto" w:fill="FFFFFF"/>
        </w:rPr>
        <w:t xml:space="preserve">nhân sự nộp hồ sơ xét </w:t>
      </w:r>
      <w:commentRangeEnd w:id="34"/>
      <w:r w:rsidR="00F55AA0">
        <w:rPr>
          <w:rStyle w:val="CommentReference"/>
        </w:rPr>
        <w:commentReference w:id="34"/>
      </w:r>
      <w:r w:rsidR="00BD7FBE">
        <w:rPr>
          <w:rFonts w:asciiTheme="majorHAnsi" w:hAnsiTheme="majorHAnsi" w:cstheme="majorHAnsi"/>
          <w:color w:val="000000"/>
          <w:szCs w:val="28"/>
          <w:shd w:val="clear" w:color="auto" w:fill="FFFFFF"/>
        </w:rPr>
        <w:t>tuyển</w:t>
      </w:r>
      <w:r w:rsidRPr="0019624E">
        <w:rPr>
          <w:rFonts w:asciiTheme="majorHAnsi" w:hAnsiTheme="majorHAnsi" w:cstheme="majorHAnsi"/>
          <w:color w:val="000000"/>
          <w:szCs w:val="28"/>
          <w:shd w:val="clear" w:color="auto" w:fill="FFFFFF"/>
        </w:rPr>
        <w:t xml:space="preserve"> </w:t>
      </w:r>
      <w:r w:rsidR="00BD7FBE">
        <w:rPr>
          <w:rFonts w:asciiTheme="majorHAnsi" w:hAnsiTheme="majorHAnsi" w:cstheme="majorHAnsi"/>
          <w:color w:val="000000"/>
          <w:szCs w:val="28"/>
          <w:shd w:val="clear" w:color="auto" w:fill="FFFFFF"/>
        </w:rPr>
        <w:t xml:space="preserve">thì phòng </w:t>
      </w:r>
      <w:r w:rsidR="00BD7FBE">
        <w:t>quản lý nhân sự sẽ lưu thông tin của người đó vào</w:t>
      </w:r>
      <w:r w:rsidRPr="0019624E">
        <w:rPr>
          <w:rFonts w:asciiTheme="majorHAnsi" w:hAnsiTheme="majorHAnsi" w:cstheme="majorHAnsi"/>
          <w:color w:val="000000"/>
          <w:szCs w:val="28"/>
          <w:shd w:val="clear" w:color="auto" w:fill="FFFFFF"/>
        </w:rPr>
        <w:t>,</w:t>
      </w:r>
      <w:r w:rsidR="00BD7FBE">
        <w:rPr>
          <w:rFonts w:asciiTheme="majorHAnsi" w:hAnsiTheme="majorHAnsi" w:cstheme="majorHAnsi"/>
          <w:color w:val="000000"/>
          <w:szCs w:val="28"/>
          <w:shd w:val="clear" w:color="auto" w:fill="FFFFFF"/>
        </w:rPr>
        <w:t xml:space="preserve"> </w:t>
      </w:r>
      <w:r w:rsidR="006F5BD6">
        <w:rPr>
          <w:rFonts w:asciiTheme="majorHAnsi" w:hAnsiTheme="majorHAnsi" w:cstheme="majorHAnsi"/>
          <w:color w:val="000000"/>
          <w:szCs w:val="28"/>
          <w:shd w:val="clear" w:color="auto" w:fill="FFFFFF"/>
        </w:rPr>
        <w:t>hoặc nhân viên chuyển tới các phòng ban thì thông tin của họ</w:t>
      </w:r>
      <w:r w:rsidRPr="0019624E">
        <w:rPr>
          <w:rFonts w:asciiTheme="majorHAnsi" w:hAnsiTheme="majorHAnsi" w:cstheme="majorHAnsi"/>
          <w:color w:val="000000"/>
          <w:szCs w:val="28"/>
          <w:shd w:val="clear" w:color="auto" w:fill="FFFFFF"/>
        </w:rPr>
        <w:t xml:space="preserve"> sẽ được</w:t>
      </w:r>
      <w:r>
        <w:rPr>
          <w:rFonts w:asciiTheme="majorHAnsi" w:hAnsiTheme="majorHAnsi" w:cstheme="majorHAnsi"/>
          <w:color w:val="000000"/>
          <w:szCs w:val="28"/>
        </w:rPr>
        <w:t xml:space="preserve"> </w:t>
      </w:r>
      <w:r w:rsidRPr="0019624E">
        <w:rPr>
          <w:rFonts w:asciiTheme="majorHAnsi" w:hAnsiTheme="majorHAnsi" w:cstheme="majorHAnsi"/>
          <w:color w:val="000000"/>
          <w:szCs w:val="28"/>
          <w:shd w:val="clear" w:color="auto" w:fill="FFFFFF"/>
        </w:rPr>
        <w:t>lưu tại ph</w:t>
      </w:r>
      <w:r w:rsidR="006F5BD6">
        <w:rPr>
          <w:rFonts w:asciiTheme="majorHAnsi" w:hAnsiTheme="majorHAnsi" w:cstheme="majorHAnsi"/>
          <w:color w:val="000000"/>
          <w:szCs w:val="28"/>
          <w:shd w:val="clear" w:color="auto" w:fill="FFFFFF"/>
        </w:rPr>
        <w:t>ò</w:t>
      </w:r>
      <w:r w:rsidRPr="0019624E">
        <w:rPr>
          <w:rFonts w:asciiTheme="majorHAnsi" w:hAnsiTheme="majorHAnsi" w:cstheme="majorHAnsi"/>
          <w:color w:val="000000"/>
          <w:szCs w:val="28"/>
          <w:shd w:val="clear" w:color="auto" w:fill="FFFFFF"/>
        </w:rPr>
        <w:t xml:space="preserve">ng </w:t>
      </w:r>
      <w:r w:rsidR="006F5BD6">
        <w:t xml:space="preserve">quản lý nhân sự </w:t>
      </w:r>
      <w:r w:rsidRPr="0019624E">
        <w:rPr>
          <w:rFonts w:asciiTheme="majorHAnsi" w:hAnsiTheme="majorHAnsi" w:cstheme="majorHAnsi"/>
          <w:color w:val="000000"/>
          <w:szCs w:val="28"/>
          <w:shd w:val="clear" w:color="auto" w:fill="FFFFFF"/>
        </w:rPr>
        <w:t>theo kh</w:t>
      </w:r>
      <w:r w:rsidR="006F5BD6">
        <w:rPr>
          <w:rFonts w:asciiTheme="majorHAnsi" w:hAnsiTheme="majorHAnsi" w:cstheme="majorHAnsi"/>
          <w:color w:val="000000"/>
          <w:szCs w:val="28"/>
          <w:shd w:val="clear" w:color="auto" w:fill="FFFFFF"/>
        </w:rPr>
        <w:t>uô</w:t>
      </w:r>
      <w:r w:rsidRPr="0019624E">
        <w:rPr>
          <w:rFonts w:asciiTheme="majorHAnsi" w:hAnsiTheme="majorHAnsi" w:cstheme="majorHAnsi"/>
          <w:color w:val="000000"/>
          <w:szCs w:val="28"/>
          <w:shd w:val="clear" w:color="auto" w:fill="FFFFFF"/>
        </w:rPr>
        <w:t xml:space="preserve">n mẫu. </w:t>
      </w:r>
    </w:p>
    <w:p w14:paraId="113825D8" w14:textId="1F0B975E" w:rsidR="0019624E" w:rsidRDefault="0019624E" w:rsidP="0019624E">
      <w:pPr>
        <w:ind w:firstLine="720"/>
        <w:jc w:val="both"/>
        <w:rPr>
          <w:rFonts w:asciiTheme="majorHAnsi" w:hAnsiTheme="majorHAnsi" w:cstheme="majorHAnsi"/>
          <w:color w:val="000000"/>
          <w:szCs w:val="28"/>
        </w:rPr>
      </w:pPr>
      <w:r w:rsidRPr="0019624E">
        <w:rPr>
          <w:rFonts w:asciiTheme="majorHAnsi" w:hAnsiTheme="majorHAnsi" w:cstheme="majorHAnsi"/>
          <w:color w:val="000000"/>
          <w:szCs w:val="28"/>
          <w:shd w:val="clear" w:color="auto" w:fill="FFFFFF"/>
        </w:rPr>
        <w:t>Trước khi tiến hành khảo sát sơ bộ, chúng tôi xác định mục tiêu đạt được là</w:t>
      </w:r>
      <w:r>
        <w:rPr>
          <w:rFonts w:asciiTheme="majorHAnsi" w:hAnsiTheme="majorHAnsi" w:cstheme="majorHAnsi"/>
          <w:color w:val="000000"/>
          <w:szCs w:val="28"/>
        </w:rPr>
        <w:t xml:space="preserve"> </w:t>
      </w:r>
      <w:r w:rsidRPr="0019624E">
        <w:rPr>
          <w:rFonts w:asciiTheme="majorHAnsi" w:hAnsiTheme="majorHAnsi" w:cstheme="majorHAnsi"/>
          <w:color w:val="000000"/>
          <w:szCs w:val="28"/>
          <w:shd w:val="clear" w:color="auto" w:fill="FFFFFF"/>
        </w:rPr>
        <w:t xml:space="preserve">hiểu được cách đăng ký </w:t>
      </w:r>
      <w:r w:rsidR="00BD7FBE">
        <w:rPr>
          <w:rFonts w:asciiTheme="majorHAnsi" w:hAnsiTheme="majorHAnsi" w:cstheme="majorHAnsi"/>
          <w:color w:val="000000"/>
          <w:szCs w:val="28"/>
          <w:shd w:val="clear" w:color="auto" w:fill="FFFFFF"/>
        </w:rPr>
        <w:t>tuyển dụng</w:t>
      </w:r>
      <w:r w:rsidRPr="0019624E">
        <w:rPr>
          <w:rFonts w:asciiTheme="majorHAnsi" w:hAnsiTheme="majorHAnsi" w:cstheme="majorHAnsi"/>
          <w:color w:val="000000"/>
          <w:szCs w:val="28"/>
          <w:shd w:val="clear" w:color="auto" w:fill="FFFFFF"/>
        </w:rPr>
        <w:t xml:space="preserve">, cách quản lý thông tin </w:t>
      </w:r>
      <w:r w:rsidR="00BD7FBE">
        <w:rPr>
          <w:rFonts w:asciiTheme="majorHAnsi" w:hAnsiTheme="majorHAnsi" w:cstheme="majorHAnsi"/>
          <w:color w:val="000000"/>
          <w:szCs w:val="28"/>
          <w:shd w:val="clear" w:color="auto" w:fill="FFFFFF"/>
        </w:rPr>
        <w:t>nhân sự.</w:t>
      </w:r>
      <w:r>
        <w:rPr>
          <w:rFonts w:asciiTheme="majorHAnsi" w:hAnsiTheme="majorHAnsi" w:cstheme="majorHAnsi"/>
          <w:color w:val="000000"/>
          <w:szCs w:val="28"/>
        </w:rPr>
        <w:t xml:space="preserve"> </w:t>
      </w:r>
    </w:p>
    <w:p w14:paraId="0EBFA211" w14:textId="2B8B5F04" w:rsidR="0019624E" w:rsidRDefault="0019624E" w:rsidP="0019624E">
      <w:pPr>
        <w:ind w:firstLine="720"/>
        <w:jc w:val="both"/>
        <w:rPr>
          <w:rFonts w:asciiTheme="majorHAnsi" w:hAnsiTheme="majorHAnsi" w:cstheme="majorHAnsi"/>
          <w:color w:val="000000"/>
          <w:szCs w:val="28"/>
          <w:shd w:val="clear" w:color="auto" w:fill="FFFFFF"/>
        </w:rPr>
      </w:pPr>
      <w:r w:rsidRPr="0019624E">
        <w:rPr>
          <w:rFonts w:asciiTheme="majorHAnsi" w:hAnsiTheme="majorHAnsi" w:cstheme="majorHAnsi"/>
          <w:color w:val="000000"/>
          <w:szCs w:val="28"/>
          <w:shd w:val="clear" w:color="auto" w:fill="FFFFFF"/>
        </w:rPr>
        <w:t xml:space="preserve">Để kết quả của </w:t>
      </w:r>
      <w:r w:rsidR="00BD7FBE">
        <w:rPr>
          <w:rFonts w:asciiTheme="majorHAnsi" w:hAnsiTheme="majorHAnsi" w:cstheme="majorHAnsi"/>
          <w:color w:val="000000"/>
          <w:szCs w:val="28"/>
          <w:shd w:val="clear" w:color="auto" w:fill="FFFFFF"/>
        </w:rPr>
        <w:t>quá</w:t>
      </w:r>
      <w:r w:rsidRPr="0019624E">
        <w:rPr>
          <w:rFonts w:asciiTheme="majorHAnsi" w:hAnsiTheme="majorHAnsi" w:cstheme="majorHAnsi"/>
          <w:color w:val="000000"/>
          <w:szCs w:val="28"/>
          <w:shd w:val="clear" w:color="auto" w:fill="FFFFFF"/>
        </w:rPr>
        <w:t xml:space="preserve"> trình khảo sát được chính xác và khách quan, chúng </w:t>
      </w:r>
      <w:r w:rsidR="00BD7FBE">
        <w:rPr>
          <w:rFonts w:asciiTheme="majorHAnsi" w:hAnsiTheme="majorHAnsi" w:cstheme="majorHAnsi"/>
          <w:color w:val="000000"/>
          <w:szCs w:val="28"/>
          <w:shd w:val="clear" w:color="auto" w:fill="FFFFFF"/>
        </w:rPr>
        <w:t>em</w:t>
      </w:r>
      <w:r w:rsidR="00BD7FBE">
        <w:rPr>
          <w:rFonts w:asciiTheme="majorHAnsi" w:hAnsiTheme="majorHAnsi" w:cstheme="majorHAnsi"/>
          <w:color w:val="000000"/>
          <w:szCs w:val="28"/>
        </w:rPr>
        <w:t xml:space="preserve"> </w:t>
      </w:r>
      <w:r w:rsidRPr="0019624E">
        <w:rPr>
          <w:rFonts w:asciiTheme="majorHAnsi" w:hAnsiTheme="majorHAnsi" w:cstheme="majorHAnsi"/>
          <w:color w:val="000000"/>
          <w:szCs w:val="28"/>
          <w:shd w:val="clear" w:color="auto" w:fill="FFFFFF"/>
        </w:rPr>
        <w:t>quyết định khảo sát bằng phương pháp phỏng vấn trực tiếp bộ phận quản lý</w:t>
      </w:r>
      <w:r w:rsidRPr="0019624E">
        <w:rPr>
          <w:rFonts w:asciiTheme="majorHAnsi" w:hAnsiTheme="majorHAnsi" w:cstheme="majorHAnsi"/>
          <w:color w:val="000000"/>
          <w:szCs w:val="28"/>
        </w:rPr>
        <w:br/>
      </w:r>
      <w:r w:rsidRPr="0019624E">
        <w:rPr>
          <w:rFonts w:asciiTheme="majorHAnsi" w:hAnsiTheme="majorHAnsi" w:cstheme="majorHAnsi"/>
          <w:color w:val="000000"/>
          <w:szCs w:val="28"/>
          <w:shd w:val="clear" w:color="auto" w:fill="FFFFFF"/>
        </w:rPr>
        <w:t>thông qua phiếu phỏng vấn dưới đây:</w:t>
      </w:r>
    </w:p>
    <w:tbl>
      <w:tblPr>
        <w:tblW w:w="0" w:type="auto"/>
        <w:tblCellMar>
          <w:top w:w="15" w:type="dxa"/>
          <w:left w:w="15" w:type="dxa"/>
          <w:bottom w:w="15" w:type="dxa"/>
          <w:right w:w="15" w:type="dxa"/>
        </w:tblCellMar>
        <w:tblLook w:val="04A0" w:firstRow="1" w:lastRow="0" w:firstColumn="1" w:lastColumn="0" w:noHBand="0" w:noVBand="1"/>
      </w:tblPr>
      <w:tblGrid>
        <w:gridCol w:w="4385"/>
        <w:gridCol w:w="4382"/>
      </w:tblGrid>
      <w:tr w:rsidR="002B6191" w:rsidRPr="002B6191" w14:paraId="27309BD7" w14:textId="77777777" w:rsidTr="002B6191">
        <w:trPr>
          <w:trHeight w:val="9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CB88C" w14:textId="77777777" w:rsidR="002B6191" w:rsidRPr="002B6191" w:rsidRDefault="002B6191" w:rsidP="00446073">
            <w:pPr>
              <w:pStyle w:val="ListParagraph"/>
              <w:spacing w:before="240" w:after="240" w:line="240" w:lineRule="auto"/>
              <w:jc w:val="center"/>
              <w:rPr>
                <w:rFonts w:eastAsia="Times New Roman" w:cs="Times New Roman"/>
                <w:sz w:val="24"/>
                <w:szCs w:val="24"/>
                <w:lang w:val="vi-VN" w:eastAsia="vi-VN"/>
              </w:rPr>
            </w:pPr>
            <w:r w:rsidRPr="002B6191">
              <w:rPr>
                <w:rFonts w:eastAsia="Times New Roman" w:cs="Times New Roman"/>
                <w:color w:val="000000"/>
                <w:szCs w:val="28"/>
                <w:u w:val="single"/>
                <w:lang w:val="vi-VN" w:eastAsia="vi-VN"/>
              </w:rPr>
              <w:t>Kế hoạch phỏng vấn</w:t>
            </w:r>
          </w:p>
        </w:tc>
      </w:tr>
      <w:tr w:rsidR="002B6191" w:rsidRPr="002B6191" w14:paraId="7682F579" w14:textId="77777777" w:rsidTr="00446073">
        <w:trPr>
          <w:trHeight w:val="53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75DCD" w14:textId="5EE72ED7"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Người được hỏi: </w:t>
            </w:r>
            <w:r w:rsidR="00446073">
              <w:rPr>
                <w:rFonts w:eastAsia="Times New Roman" w:cs="Times New Roman"/>
                <w:color w:val="000000"/>
                <w:szCs w:val="28"/>
                <w:lang w:eastAsia="vi-VN"/>
              </w:rPr>
              <w:t>Hoàng Xuân Thắng</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3B04" w14:textId="62AD33BF"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Người phỏng vấn: </w:t>
            </w:r>
            <w:r w:rsidR="00446073">
              <w:rPr>
                <w:rFonts w:eastAsia="Times New Roman" w:cs="Times New Roman"/>
                <w:color w:val="000000"/>
                <w:szCs w:val="28"/>
                <w:lang w:eastAsia="vi-VN"/>
              </w:rPr>
              <w:t>Đỗ Hoàng Giang</w:t>
            </w:r>
          </w:p>
        </w:tc>
      </w:tr>
      <w:tr w:rsidR="002B6191" w:rsidRPr="002B6191" w14:paraId="7CE0980E" w14:textId="77777777" w:rsidTr="00446073">
        <w:trPr>
          <w:trHeight w:val="164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07E3"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Địa chỉ: 59 Đỗ Quang, phường Trung Hoà, quận Cầu Giấy, Hà Nội</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B5CB8" w14:textId="4DD341AE"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Thời gian hẹn: </w:t>
            </w:r>
            <w:r w:rsidR="00446073">
              <w:rPr>
                <w:rFonts w:eastAsia="Times New Roman" w:cs="Times New Roman"/>
                <w:color w:val="000000"/>
                <w:szCs w:val="28"/>
                <w:lang w:eastAsia="vi-VN"/>
              </w:rPr>
              <w:t>14</w:t>
            </w:r>
            <w:r w:rsidRPr="002B6191">
              <w:rPr>
                <w:rFonts w:eastAsia="Times New Roman" w:cs="Times New Roman"/>
                <w:color w:val="000000"/>
                <w:szCs w:val="28"/>
                <w:lang w:val="vi-VN" w:eastAsia="vi-VN"/>
              </w:rPr>
              <w:t>/</w:t>
            </w:r>
            <w:r w:rsidR="00446073">
              <w:rPr>
                <w:rFonts w:eastAsia="Times New Roman" w:cs="Times New Roman"/>
                <w:color w:val="000000"/>
                <w:szCs w:val="28"/>
                <w:lang w:eastAsia="vi-VN"/>
              </w:rPr>
              <w:t>2</w:t>
            </w:r>
            <w:r w:rsidRPr="002B6191">
              <w:rPr>
                <w:rFonts w:eastAsia="Times New Roman" w:cs="Times New Roman"/>
                <w:color w:val="000000"/>
                <w:szCs w:val="28"/>
                <w:lang w:val="vi-VN" w:eastAsia="vi-VN"/>
              </w:rPr>
              <w:t>/202</w:t>
            </w:r>
            <w:r w:rsidR="00446073">
              <w:rPr>
                <w:rFonts w:eastAsia="Times New Roman" w:cs="Times New Roman"/>
                <w:color w:val="000000"/>
                <w:szCs w:val="28"/>
                <w:lang w:eastAsia="vi-VN"/>
              </w:rPr>
              <w:t>3</w:t>
            </w:r>
          </w:p>
          <w:p w14:paraId="29F0BCBC"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Thời gian bắt đầu: 8h00</w:t>
            </w:r>
          </w:p>
          <w:p w14:paraId="1385537D"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Thời gian kết thúc: 9h00</w:t>
            </w:r>
          </w:p>
        </w:tc>
      </w:tr>
      <w:tr w:rsidR="002B6191" w:rsidRPr="002B6191" w14:paraId="145BD1C4" w14:textId="77777777" w:rsidTr="00446073">
        <w:trPr>
          <w:trHeight w:val="233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FE82" w14:textId="72B7EEC2" w:rsidR="00446073" w:rsidRPr="00446073" w:rsidRDefault="002B6191" w:rsidP="00446073">
            <w:pPr>
              <w:spacing w:before="240" w:after="240" w:line="240" w:lineRule="auto"/>
              <w:rPr>
                <w:rFonts w:eastAsia="Times New Roman" w:cs="Times New Roman"/>
                <w:color w:val="000000"/>
                <w:szCs w:val="28"/>
                <w:lang w:eastAsia="vi-VN"/>
              </w:rPr>
            </w:pPr>
            <w:r w:rsidRPr="002B6191">
              <w:rPr>
                <w:rFonts w:eastAsia="Times New Roman" w:cs="Times New Roman"/>
                <w:color w:val="000000"/>
                <w:szCs w:val="28"/>
                <w:lang w:val="vi-VN" w:eastAsia="vi-VN"/>
              </w:rPr>
              <w:lastRenderedPageBreak/>
              <w:t xml:space="preserve">Đối tượng: </w:t>
            </w:r>
            <w:r w:rsidR="00446073">
              <w:rPr>
                <w:rFonts w:eastAsia="Times New Roman" w:cs="Times New Roman"/>
                <w:color w:val="000000"/>
                <w:szCs w:val="28"/>
                <w:lang w:eastAsia="vi-VN"/>
              </w:rPr>
              <w:t>Trưởng phòng QLNS</w:t>
            </w:r>
          </w:p>
          <w:p w14:paraId="7229D201" w14:textId="653188FB" w:rsidR="002B6191" w:rsidRPr="002B6191" w:rsidRDefault="002B6191" w:rsidP="00446073">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xml:space="preserve">Cần thu thập dữ liệu về: hoạt động tuyển </w:t>
            </w:r>
            <w:r w:rsidR="00446073">
              <w:rPr>
                <w:rFonts w:eastAsia="Times New Roman" w:cs="Times New Roman"/>
                <w:color w:val="000000"/>
                <w:szCs w:val="28"/>
                <w:lang w:eastAsia="vi-VN"/>
              </w:rPr>
              <w:t>tuyển nhân sự</w:t>
            </w:r>
            <w:r w:rsidRPr="002B6191">
              <w:rPr>
                <w:rFonts w:eastAsia="Times New Roman" w:cs="Times New Roman"/>
                <w:color w:val="000000"/>
                <w:szCs w:val="28"/>
                <w:lang w:val="vi-VN" w:eastAsia="vi-VN"/>
              </w:rPr>
              <w:t>, các danh mục cần được quản lý,...</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A76C9" w14:textId="7B1A3AD0"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Vị trí, trình độ, kinh nghiệm người được hỏi: </w:t>
            </w:r>
            <w:r w:rsidR="00446073">
              <w:rPr>
                <w:rFonts w:eastAsia="Times New Roman" w:cs="Times New Roman"/>
                <w:color w:val="000000"/>
                <w:szCs w:val="28"/>
                <w:lang w:eastAsia="vi-VN"/>
              </w:rPr>
              <w:t>tiến sĩ</w:t>
            </w:r>
          </w:p>
        </w:tc>
      </w:tr>
      <w:tr w:rsidR="002B6191" w:rsidRPr="002B6191" w14:paraId="162DE5C2" w14:textId="77777777" w:rsidTr="00446073">
        <w:trPr>
          <w:trHeight w:val="992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B1064"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Chương trình</w:t>
            </w:r>
          </w:p>
          <w:p w14:paraId="6F008B0A" w14:textId="77777777" w:rsidR="002B6191" w:rsidRPr="002B6191" w:rsidRDefault="002B6191" w:rsidP="002B6191">
            <w:pPr>
              <w:spacing w:before="240" w:after="16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Giới thiệu</w:t>
            </w:r>
          </w:p>
          <w:p w14:paraId="02E3001D" w14:textId="77777777" w:rsidR="002B6191" w:rsidRPr="002B6191" w:rsidRDefault="002B6191" w:rsidP="002B6191">
            <w:pPr>
              <w:spacing w:before="240" w:after="16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Tổng quan về dự án</w:t>
            </w:r>
          </w:p>
          <w:p w14:paraId="59880737" w14:textId="77777777" w:rsidR="002B6191" w:rsidRPr="002B6191" w:rsidRDefault="002B6191" w:rsidP="002B6191">
            <w:pPr>
              <w:spacing w:before="240" w:after="16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Tổng quan về phỏng vấn</w:t>
            </w:r>
          </w:p>
          <w:p w14:paraId="5289A90A" w14:textId="77777777" w:rsidR="002B6191" w:rsidRPr="002B6191" w:rsidRDefault="002B6191" w:rsidP="002B6191">
            <w:pPr>
              <w:spacing w:before="240" w:after="16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Chủ đề sẽ đề cập</w:t>
            </w:r>
          </w:p>
          <w:p w14:paraId="0626D03C" w14:textId="209839CB"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     +Chủ đề 1: Quản lý tuyển </w:t>
            </w:r>
            <w:r w:rsidR="00446073">
              <w:rPr>
                <w:rFonts w:eastAsia="Times New Roman" w:cs="Times New Roman"/>
                <w:color w:val="000000"/>
                <w:szCs w:val="28"/>
                <w:lang w:eastAsia="vi-VN"/>
              </w:rPr>
              <w:t>nhân sự</w:t>
            </w:r>
          </w:p>
          <w:p w14:paraId="1A0F3AFB"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 Chủ đề 2: Giải đáp thắc mắc</w:t>
            </w:r>
          </w:p>
          <w:p w14:paraId="555676F7" w14:textId="77777777" w:rsidR="002B6191" w:rsidRPr="002B6191" w:rsidRDefault="002B6191" w:rsidP="002B6191">
            <w:pPr>
              <w:spacing w:before="240" w:after="16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-Tổng hợp các nội dung chính của người được hỏi</w:t>
            </w:r>
          </w:p>
          <w:p w14:paraId="711EBC04"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Kết thúc</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FE0EF"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w:t>
            </w:r>
          </w:p>
          <w:p w14:paraId="390517DA"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5 phút</w:t>
            </w:r>
          </w:p>
          <w:p w14:paraId="1370D6AC"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4 phút</w:t>
            </w:r>
          </w:p>
          <w:p w14:paraId="6AE83B1B"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2 phút</w:t>
            </w:r>
          </w:p>
          <w:p w14:paraId="6A30649B"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30 phút</w:t>
            </w:r>
          </w:p>
          <w:p w14:paraId="5D907A6E"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15 phút</w:t>
            </w:r>
          </w:p>
          <w:p w14:paraId="0AB5ABED"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15 phút</w:t>
            </w:r>
          </w:p>
          <w:p w14:paraId="76914E07"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10 phút</w:t>
            </w:r>
          </w:p>
          <w:p w14:paraId="3F6B65D1" w14:textId="77777777" w:rsidR="002B6191" w:rsidRPr="002B6191" w:rsidRDefault="002B6191" w:rsidP="002B6191">
            <w:pPr>
              <w:spacing w:after="240" w:line="240" w:lineRule="auto"/>
              <w:rPr>
                <w:rFonts w:eastAsia="Times New Roman" w:cs="Times New Roman"/>
                <w:sz w:val="24"/>
                <w:szCs w:val="24"/>
                <w:lang w:val="vi-VN" w:eastAsia="vi-VN"/>
              </w:rPr>
            </w:pPr>
          </w:p>
        </w:tc>
      </w:tr>
      <w:tr w:rsidR="002B6191" w:rsidRPr="002B6191" w14:paraId="4ADD43D6" w14:textId="77777777" w:rsidTr="00446073">
        <w:trPr>
          <w:trHeight w:val="53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0D5A"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139A5"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Dự kiến tổng thời gian là 51 phút</w:t>
            </w:r>
          </w:p>
        </w:tc>
      </w:tr>
    </w:tbl>
    <w:p w14:paraId="25803ADE" w14:textId="77777777" w:rsidR="002B6191" w:rsidRPr="002B6191" w:rsidRDefault="002B6191" w:rsidP="002B6191">
      <w:pPr>
        <w:spacing w:line="240" w:lineRule="auto"/>
        <w:rPr>
          <w:rFonts w:eastAsia="Times New Roman" w:cs="Times New Roman"/>
          <w:sz w:val="24"/>
          <w:szCs w:val="24"/>
          <w:lang w:val="vi-VN" w:eastAsia="vi-VN"/>
        </w:rPr>
      </w:pPr>
    </w:p>
    <w:p w14:paraId="435F0D1F" w14:textId="77777777" w:rsidR="002B6191" w:rsidRPr="002B6191" w:rsidRDefault="002B6191" w:rsidP="002B6191">
      <w:pPr>
        <w:spacing w:after="100" w:line="240" w:lineRule="auto"/>
        <w:ind w:left="560"/>
        <w:rPr>
          <w:rFonts w:eastAsia="Times New Roman" w:cs="Times New Roman"/>
          <w:sz w:val="24"/>
          <w:szCs w:val="24"/>
          <w:lang w:val="vi-VN" w:eastAsia="vi-VN"/>
        </w:rPr>
      </w:pPr>
      <w:r w:rsidRPr="002B6191">
        <w:rPr>
          <w:rFonts w:eastAsia="Times New Roman" w:cs="Times New Roman"/>
          <w:color w:val="000000"/>
          <w:szCs w:val="28"/>
          <w:lang w:val="vi-VN" w:eastAsia="vi-VN"/>
        </w:rPr>
        <w:lastRenderedPageBreak/>
        <w:t> </w:t>
      </w:r>
    </w:p>
    <w:p w14:paraId="30873A20" w14:textId="0AEDDABF" w:rsidR="002B6191" w:rsidRDefault="002B6191" w:rsidP="002B6191">
      <w:pPr>
        <w:spacing w:after="240" w:line="240" w:lineRule="auto"/>
        <w:rPr>
          <w:rFonts w:eastAsia="Times New Roman" w:cs="Times New Roman"/>
          <w:sz w:val="24"/>
          <w:szCs w:val="24"/>
          <w:lang w:val="vi-VN" w:eastAsia="vi-VN"/>
        </w:rPr>
      </w:pPr>
      <w:r w:rsidRPr="002B6191">
        <w:rPr>
          <w:rFonts w:eastAsia="Times New Roman" w:cs="Times New Roman"/>
          <w:sz w:val="24"/>
          <w:szCs w:val="24"/>
          <w:lang w:val="vi-VN" w:eastAsia="vi-VN"/>
        </w:rPr>
        <w:br/>
      </w:r>
      <w:r w:rsidRPr="002B6191">
        <w:rPr>
          <w:rFonts w:eastAsia="Times New Roman" w:cs="Times New Roman"/>
          <w:sz w:val="24"/>
          <w:szCs w:val="24"/>
          <w:lang w:val="vi-VN" w:eastAsia="vi-VN"/>
        </w:rPr>
        <w:br/>
      </w:r>
      <w:r w:rsidRPr="002B6191">
        <w:rPr>
          <w:rFonts w:eastAsia="Times New Roman" w:cs="Times New Roman"/>
          <w:sz w:val="24"/>
          <w:szCs w:val="24"/>
          <w:lang w:val="vi-VN" w:eastAsia="vi-VN"/>
        </w:rPr>
        <w:br/>
      </w:r>
    </w:p>
    <w:p w14:paraId="61ED7520" w14:textId="77777777" w:rsidR="00446073" w:rsidRPr="002B6191" w:rsidRDefault="00446073" w:rsidP="002B6191">
      <w:pPr>
        <w:spacing w:after="240" w:line="240" w:lineRule="auto"/>
        <w:rPr>
          <w:rFonts w:eastAsia="Times New Roman" w:cs="Times New Roman"/>
          <w:sz w:val="24"/>
          <w:szCs w:val="24"/>
          <w:lang w:val="vi-VN" w:eastAsia="vi-VN"/>
        </w:rPr>
      </w:pPr>
    </w:p>
    <w:p w14:paraId="4ECDABA0" w14:textId="77777777" w:rsidR="002B6191" w:rsidRPr="002B6191" w:rsidRDefault="002B6191" w:rsidP="002B6191">
      <w:pPr>
        <w:spacing w:after="100" w:line="240" w:lineRule="auto"/>
        <w:ind w:left="560"/>
        <w:rPr>
          <w:rFonts w:eastAsia="Times New Roman" w:cs="Times New Roman"/>
          <w:sz w:val="24"/>
          <w:szCs w:val="24"/>
          <w:lang w:val="vi-VN" w:eastAsia="vi-VN"/>
        </w:rPr>
      </w:pPr>
      <w:r w:rsidRPr="002B6191">
        <w:rPr>
          <w:rFonts w:eastAsia="Times New Roman" w:cs="Times New Roman"/>
          <w:color w:val="000000"/>
          <w:szCs w:val="28"/>
          <w:lang w:val="vi-VN" w:eastAsia="vi-VN"/>
        </w:rPr>
        <w:t> Phiếu phỏng vấn:</w:t>
      </w:r>
    </w:p>
    <w:p w14:paraId="433DF656" w14:textId="77777777" w:rsidR="002B6191" w:rsidRPr="002B6191" w:rsidRDefault="002B6191" w:rsidP="002B6191">
      <w:pPr>
        <w:spacing w:line="240" w:lineRule="auto"/>
        <w:rPr>
          <w:rFonts w:eastAsia="Times New Roman" w:cs="Times New Roman"/>
          <w:sz w:val="24"/>
          <w:szCs w:val="24"/>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6597"/>
        <w:gridCol w:w="2170"/>
      </w:tblGrid>
      <w:tr w:rsidR="002B6191" w:rsidRPr="002B6191" w14:paraId="598248E3" w14:textId="77777777" w:rsidTr="002B6191">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1995" w14:textId="77777777" w:rsidR="002B6191" w:rsidRPr="002B6191" w:rsidRDefault="002B6191" w:rsidP="002B6191">
            <w:pPr>
              <w:spacing w:before="240" w:after="240" w:line="240" w:lineRule="auto"/>
              <w:jc w:val="center"/>
              <w:rPr>
                <w:rFonts w:eastAsia="Times New Roman" w:cs="Times New Roman"/>
                <w:sz w:val="24"/>
                <w:szCs w:val="24"/>
                <w:lang w:val="vi-VN" w:eastAsia="vi-VN"/>
              </w:rPr>
            </w:pPr>
            <w:r w:rsidRPr="002B6191">
              <w:rPr>
                <w:rFonts w:eastAsia="Times New Roman" w:cs="Times New Roman"/>
                <w:color w:val="000000"/>
                <w:szCs w:val="28"/>
                <w:u w:val="single"/>
                <w:lang w:val="vi-VN" w:eastAsia="vi-VN"/>
              </w:rPr>
              <w:t>Phiếu phỏng vấn</w:t>
            </w:r>
          </w:p>
        </w:tc>
      </w:tr>
      <w:tr w:rsidR="00446073" w:rsidRPr="002B6191" w14:paraId="30FF0A77" w14:textId="77777777" w:rsidTr="002B6191">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0B8C" w14:textId="72AEFE79"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Dự án: Xây dựng phần mềm quản lý </w:t>
            </w:r>
            <w:r w:rsidR="00446073">
              <w:rPr>
                <w:rFonts w:eastAsia="Times New Roman" w:cs="Times New Roman"/>
                <w:color w:val="000000"/>
                <w:szCs w:val="28"/>
                <w:lang w:eastAsia="vi-VN"/>
              </w:rPr>
              <w:t>nhân sự cho Trường đại học Công nghiệp Hà Nội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E6F5" w14:textId="3E655940" w:rsidR="002B6191" w:rsidRPr="002B6191" w:rsidRDefault="002B6191" w:rsidP="002B6191">
            <w:pPr>
              <w:spacing w:before="240" w:after="240" w:line="240" w:lineRule="auto"/>
              <w:jc w:val="center"/>
              <w:rPr>
                <w:rFonts w:eastAsia="Times New Roman" w:cs="Times New Roman"/>
                <w:sz w:val="24"/>
                <w:szCs w:val="24"/>
                <w:lang w:val="vi-VN" w:eastAsia="vi-VN"/>
              </w:rPr>
            </w:pPr>
          </w:p>
        </w:tc>
      </w:tr>
      <w:tr w:rsidR="00446073" w:rsidRPr="002B6191" w14:paraId="422090AD" w14:textId="77777777" w:rsidTr="002B619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3951" w14:textId="543E748C"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Người được hỏi: Cán bộ, </w:t>
            </w:r>
            <w:r w:rsidR="00446073">
              <w:rPr>
                <w:rFonts w:eastAsia="Times New Roman" w:cs="Times New Roman"/>
                <w:color w:val="000000"/>
                <w:szCs w:val="28"/>
                <w:lang w:eastAsia="vi-VN"/>
              </w:rPr>
              <w:t>nhân viên</w:t>
            </w:r>
            <w:r w:rsidRPr="002B6191">
              <w:rPr>
                <w:rFonts w:eastAsia="Times New Roman" w:cs="Times New Roman"/>
                <w:color w:val="000000"/>
                <w:szCs w:val="28"/>
                <w:lang w:val="vi-VN" w:eastAsia="vi-VN"/>
              </w:rPr>
              <w:t xml:space="preserve"> </w:t>
            </w:r>
            <w:r w:rsidR="00446073">
              <w:rPr>
                <w:rFonts w:eastAsia="Times New Roman" w:cs="Times New Roman"/>
                <w:color w:val="000000"/>
                <w:szCs w:val="28"/>
                <w:lang w:eastAsia="vi-VN"/>
              </w:rPr>
              <w:t xml:space="preserve">phòng quản </w:t>
            </w:r>
            <w:r w:rsidR="00446073" w:rsidRPr="002B6191">
              <w:rPr>
                <w:rFonts w:eastAsia="Times New Roman" w:cs="Times New Roman"/>
                <w:color w:val="000000"/>
                <w:szCs w:val="28"/>
                <w:lang w:val="vi-VN" w:eastAsia="vi-VN"/>
              </w:rPr>
              <w:t xml:space="preserve">lý </w:t>
            </w:r>
            <w:r w:rsidR="00446073">
              <w:rPr>
                <w:rFonts w:eastAsia="Times New Roman" w:cs="Times New Roman"/>
                <w:color w:val="000000"/>
                <w:szCs w:val="28"/>
                <w:lang w:eastAsia="vi-VN"/>
              </w:rPr>
              <w:t>nhân sự của Trường đại học Công nghiệp Hà Nội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BA35" w14:textId="1134C4F9"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Người hỏi: </w:t>
            </w:r>
            <w:r w:rsidR="00446073">
              <w:rPr>
                <w:rFonts w:eastAsia="Times New Roman" w:cs="Times New Roman"/>
                <w:color w:val="000000"/>
                <w:szCs w:val="28"/>
                <w:lang w:eastAsia="vi-VN"/>
              </w:rPr>
              <w:t>Lê Huỳnh Đức</w:t>
            </w:r>
          </w:p>
          <w:p w14:paraId="26345EAB" w14:textId="5965B93D" w:rsidR="002B6191" w:rsidRPr="002B6191" w:rsidRDefault="002B6191" w:rsidP="002B6191">
            <w:pPr>
              <w:spacing w:before="240" w:after="240" w:line="240" w:lineRule="auto"/>
              <w:rPr>
                <w:rFonts w:eastAsia="Times New Roman" w:cs="Times New Roman"/>
                <w:sz w:val="24"/>
                <w:szCs w:val="24"/>
                <w:lang w:eastAsia="vi-VN"/>
              </w:rPr>
            </w:pPr>
            <w:r w:rsidRPr="002B6191">
              <w:rPr>
                <w:rFonts w:eastAsia="Times New Roman" w:cs="Times New Roman"/>
                <w:color w:val="000000"/>
                <w:szCs w:val="28"/>
                <w:lang w:val="vi-VN" w:eastAsia="vi-VN"/>
              </w:rPr>
              <w:t xml:space="preserve">Ngày: </w:t>
            </w:r>
            <w:r w:rsidR="00446073">
              <w:rPr>
                <w:rFonts w:eastAsia="Times New Roman" w:cs="Times New Roman"/>
                <w:color w:val="000000"/>
                <w:szCs w:val="28"/>
                <w:lang w:eastAsia="vi-VN"/>
              </w:rPr>
              <w:t>14</w:t>
            </w:r>
            <w:r w:rsidRPr="002B6191">
              <w:rPr>
                <w:rFonts w:eastAsia="Times New Roman" w:cs="Times New Roman"/>
                <w:color w:val="000000"/>
                <w:szCs w:val="28"/>
                <w:lang w:val="vi-VN" w:eastAsia="vi-VN"/>
              </w:rPr>
              <w:t>/</w:t>
            </w:r>
            <w:r w:rsidR="00446073">
              <w:rPr>
                <w:rFonts w:eastAsia="Times New Roman" w:cs="Times New Roman"/>
                <w:color w:val="000000"/>
                <w:szCs w:val="28"/>
                <w:lang w:eastAsia="vi-VN"/>
              </w:rPr>
              <w:t>2</w:t>
            </w:r>
            <w:r w:rsidRPr="002B6191">
              <w:rPr>
                <w:rFonts w:eastAsia="Times New Roman" w:cs="Times New Roman"/>
                <w:color w:val="000000"/>
                <w:szCs w:val="28"/>
                <w:lang w:val="vi-VN" w:eastAsia="vi-VN"/>
              </w:rPr>
              <w:t>/202</w:t>
            </w:r>
            <w:r w:rsidR="00446073">
              <w:rPr>
                <w:rFonts w:eastAsia="Times New Roman" w:cs="Times New Roman"/>
                <w:color w:val="000000"/>
                <w:szCs w:val="28"/>
                <w:lang w:eastAsia="vi-VN"/>
              </w:rPr>
              <w:t>3</w:t>
            </w:r>
          </w:p>
        </w:tc>
      </w:tr>
      <w:tr w:rsidR="00446073" w:rsidRPr="002B6191" w14:paraId="5CBAA21D" w14:textId="77777777" w:rsidTr="002B6191">
        <w:trPr>
          <w:trHeight w:val="5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B0C6B"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Câu hỏi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86154"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Ghi chú</w:t>
            </w:r>
          </w:p>
        </w:tc>
      </w:tr>
      <w:tr w:rsidR="00446073" w:rsidRPr="002B6191" w14:paraId="0CC53866" w14:textId="77777777" w:rsidTr="002B6191">
        <w:trPr>
          <w:trHeight w:val="22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A2120"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i/>
                <w:iCs/>
                <w:color w:val="000000"/>
                <w:szCs w:val="28"/>
                <w:lang w:val="vi-VN" w:eastAsia="vi-VN"/>
              </w:rPr>
              <w:lastRenderedPageBreak/>
              <w:t>Câu hỏi mở:</w:t>
            </w:r>
          </w:p>
          <w:p w14:paraId="7705CCB8"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1, Các đối tượng sử dụng phần mềm là ai?</w:t>
            </w:r>
          </w:p>
          <w:p w14:paraId="348BB80A" w14:textId="7356662A" w:rsidR="002B6191" w:rsidRDefault="002B6191" w:rsidP="002B6191">
            <w:pPr>
              <w:spacing w:before="240" w:after="240" w:line="240" w:lineRule="auto"/>
              <w:rPr>
                <w:rFonts w:eastAsia="Times New Roman" w:cs="Times New Roman"/>
                <w:color w:val="000000"/>
                <w:szCs w:val="28"/>
                <w:lang w:val="vi-VN" w:eastAsia="vi-VN"/>
              </w:rPr>
            </w:pPr>
            <w:r w:rsidRPr="002B6191">
              <w:rPr>
                <w:rFonts w:eastAsia="Times New Roman" w:cs="Times New Roman"/>
                <w:color w:val="000000"/>
                <w:szCs w:val="28"/>
                <w:lang w:val="vi-VN" w:eastAsia="vi-VN"/>
              </w:rPr>
              <w:t xml:space="preserve">2, Anh cho biết hiện tại nhà trường có những hình thức tuyển </w:t>
            </w:r>
            <w:r w:rsidR="00446073">
              <w:rPr>
                <w:rFonts w:eastAsia="Times New Roman" w:cs="Times New Roman"/>
                <w:color w:val="000000"/>
                <w:szCs w:val="28"/>
                <w:lang w:eastAsia="vi-VN"/>
              </w:rPr>
              <w:t>dụng</w:t>
            </w:r>
            <w:r w:rsidRPr="002B6191">
              <w:rPr>
                <w:rFonts w:eastAsia="Times New Roman" w:cs="Times New Roman"/>
                <w:color w:val="000000"/>
                <w:szCs w:val="28"/>
                <w:lang w:val="vi-VN" w:eastAsia="vi-VN"/>
              </w:rPr>
              <w:t xml:space="preserve"> nào?</w:t>
            </w:r>
          </w:p>
          <w:p w14:paraId="549A4933" w14:textId="1780FEEA" w:rsidR="00446073" w:rsidRPr="002B6191" w:rsidRDefault="00446073" w:rsidP="002B6191">
            <w:pPr>
              <w:spacing w:before="240" w:after="240" w:line="240" w:lineRule="auto"/>
              <w:rPr>
                <w:rFonts w:eastAsia="Times New Roman" w:cs="Times New Roman"/>
                <w:sz w:val="24"/>
                <w:szCs w:val="24"/>
                <w:lang w:eastAsia="vi-VN"/>
              </w:rPr>
            </w:pPr>
            <w:r>
              <w:rPr>
                <w:rFonts w:eastAsia="Times New Roman" w:cs="Times New Roman"/>
                <w:color w:val="000000"/>
                <w:szCs w:val="28"/>
                <w:lang w:eastAsia="vi-VN"/>
              </w:rPr>
              <w:t>3, Độ tuổi ứng tuyển phù hợp?</w:t>
            </w:r>
          </w:p>
          <w:p w14:paraId="3EB55C0C"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i/>
                <w:iCs/>
                <w:color w:val="000000"/>
                <w:szCs w:val="28"/>
                <w:lang w:val="vi-VN" w:eastAsia="vi-VN"/>
              </w:rPr>
              <w:t>Câu hỏi đóng:</w:t>
            </w:r>
          </w:p>
          <w:p w14:paraId="4E990935" w14:textId="7FC75005"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xml:space="preserve">1, Anh có thể cho biết </w:t>
            </w:r>
            <w:r w:rsidR="00446073">
              <w:rPr>
                <w:rFonts w:eastAsia="Times New Roman" w:cs="Times New Roman"/>
                <w:color w:val="000000"/>
                <w:szCs w:val="28"/>
                <w:lang w:eastAsia="vi-VN"/>
              </w:rPr>
              <w:t xml:space="preserve">phòng </w:t>
            </w:r>
            <w:r w:rsidR="00446073" w:rsidRPr="002B6191">
              <w:rPr>
                <w:rFonts w:eastAsia="Times New Roman" w:cs="Times New Roman"/>
                <w:color w:val="000000"/>
                <w:szCs w:val="28"/>
                <w:lang w:val="vi-VN" w:eastAsia="vi-VN"/>
              </w:rPr>
              <w:t xml:space="preserve">lý </w:t>
            </w:r>
            <w:r w:rsidR="00446073">
              <w:rPr>
                <w:rFonts w:eastAsia="Times New Roman" w:cs="Times New Roman"/>
                <w:color w:val="000000"/>
                <w:szCs w:val="28"/>
                <w:lang w:eastAsia="vi-VN"/>
              </w:rPr>
              <w:t xml:space="preserve">nhân sự </w:t>
            </w:r>
            <w:r w:rsidRPr="002B6191">
              <w:rPr>
                <w:rFonts w:eastAsia="Times New Roman" w:cs="Times New Roman"/>
                <w:color w:val="000000"/>
                <w:szCs w:val="28"/>
                <w:lang w:val="vi-VN" w:eastAsia="vi-VN"/>
              </w:rPr>
              <w:t xml:space="preserve">có thể gửi thông báo trúng tuyển cho </w:t>
            </w:r>
            <w:r w:rsidR="00446073">
              <w:rPr>
                <w:rFonts w:eastAsia="Times New Roman" w:cs="Times New Roman"/>
                <w:color w:val="000000"/>
                <w:szCs w:val="28"/>
                <w:lang w:eastAsia="vi-VN"/>
              </w:rPr>
              <w:t>người ứng tuyển</w:t>
            </w:r>
            <w:r w:rsidRPr="002B6191">
              <w:rPr>
                <w:rFonts w:eastAsia="Times New Roman" w:cs="Times New Roman"/>
                <w:color w:val="000000"/>
                <w:szCs w:val="28"/>
                <w:lang w:val="vi-VN" w:eastAsia="vi-VN"/>
              </w:rPr>
              <w:t xml:space="preserve"> không?</w:t>
            </w:r>
          </w:p>
          <w:p w14:paraId="60030FB7" w14:textId="5493DB10"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2, Anh có thể cho biết nhà trường có đáp ứng được chất lượng</w:t>
            </w:r>
            <w:r w:rsidR="00446073">
              <w:rPr>
                <w:rFonts w:eastAsia="Times New Roman" w:cs="Times New Roman"/>
                <w:color w:val="000000"/>
                <w:szCs w:val="28"/>
                <w:lang w:eastAsia="vi-VN"/>
              </w:rPr>
              <w:t>, môi trường làm việc</w:t>
            </w:r>
            <w:r w:rsidRPr="002B6191">
              <w:rPr>
                <w:rFonts w:eastAsia="Times New Roman" w:cs="Times New Roman"/>
                <w:color w:val="000000"/>
                <w:szCs w:val="28"/>
                <w:lang w:val="vi-VN" w:eastAsia="vi-VN"/>
              </w:rPr>
              <w:t xml:space="preserve"> cho các </w:t>
            </w:r>
            <w:r w:rsidR="00446073">
              <w:rPr>
                <w:rFonts w:eastAsia="Times New Roman" w:cs="Times New Roman"/>
                <w:color w:val="000000"/>
                <w:szCs w:val="28"/>
                <w:lang w:eastAsia="vi-VN"/>
              </w:rPr>
              <w:t>nhân viên</w:t>
            </w:r>
            <w:r w:rsidRPr="002B6191">
              <w:rPr>
                <w:rFonts w:eastAsia="Times New Roman" w:cs="Times New Roman"/>
                <w:color w:val="000000"/>
                <w:szCs w:val="28"/>
                <w:lang w:val="vi-VN" w:eastAsia="vi-VN"/>
              </w:rPr>
              <w:t xml:space="preserve"> hay không?</w:t>
            </w:r>
          </w:p>
          <w:p w14:paraId="707EDB09" w14:textId="6A4A60D5"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xml:space="preserve">3, Anh có thể cho biết </w:t>
            </w:r>
            <w:r w:rsidR="00446073">
              <w:rPr>
                <w:rFonts w:eastAsia="Times New Roman" w:cs="Times New Roman"/>
                <w:color w:val="000000"/>
                <w:szCs w:val="28"/>
                <w:lang w:eastAsia="vi-VN"/>
              </w:rPr>
              <w:t>nhân viên</w:t>
            </w:r>
            <w:r w:rsidRPr="002B6191">
              <w:rPr>
                <w:rFonts w:eastAsia="Times New Roman" w:cs="Times New Roman"/>
                <w:color w:val="000000"/>
                <w:szCs w:val="28"/>
                <w:lang w:val="vi-VN" w:eastAsia="vi-VN"/>
              </w:rPr>
              <w:t xml:space="preserve"> có thể có một tài khoản trực tuyến để tra cứu </w:t>
            </w:r>
            <w:r w:rsidR="00446073">
              <w:rPr>
                <w:rFonts w:eastAsia="Times New Roman" w:cs="Times New Roman"/>
                <w:color w:val="000000"/>
                <w:szCs w:val="28"/>
                <w:lang w:eastAsia="vi-VN"/>
              </w:rPr>
              <w:t>thông tin</w:t>
            </w:r>
            <w:r w:rsidRPr="002B6191">
              <w:rPr>
                <w:rFonts w:eastAsia="Times New Roman" w:cs="Times New Roman"/>
                <w:color w:val="000000"/>
                <w:szCs w:val="28"/>
                <w:lang w:val="vi-VN" w:eastAsia="vi-VN"/>
              </w:rPr>
              <w:t xml:space="preserve"> online được không?</w:t>
            </w:r>
          </w:p>
          <w:p w14:paraId="4DA5D644" w14:textId="2186FE50"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xml:space="preserve">4, Nhà trường có thể thông báo qua điện thoại hoặc tin nhắn cho các </w:t>
            </w:r>
            <w:r w:rsidR="00446073">
              <w:rPr>
                <w:rFonts w:eastAsia="Times New Roman" w:cs="Times New Roman"/>
                <w:color w:val="000000"/>
                <w:szCs w:val="28"/>
                <w:lang w:eastAsia="vi-VN"/>
              </w:rPr>
              <w:t>nhân sự</w:t>
            </w:r>
            <w:r w:rsidRPr="002B6191">
              <w:rPr>
                <w:rFonts w:eastAsia="Times New Roman" w:cs="Times New Roman"/>
                <w:color w:val="000000"/>
                <w:szCs w:val="28"/>
                <w:lang w:val="vi-VN" w:eastAsia="vi-VN"/>
              </w:rPr>
              <w:t xml:space="preserve"> về </w:t>
            </w:r>
            <w:r w:rsidR="00446073">
              <w:rPr>
                <w:rFonts w:eastAsia="Times New Roman" w:cs="Times New Roman"/>
                <w:color w:val="000000"/>
                <w:szCs w:val="28"/>
                <w:lang w:eastAsia="vi-VN"/>
              </w:rPr>
              <w:t xml:space="preserve">lương thưởng </w:t>
            </w:r>
            <w:r w:rsidRPr="002B6191">
              <w:rPr>
                <w:rFonts w:eastAsia="Times New Roman" w:cs="Times New Roman"/>
                <w:color w:val="000000"/>
                <w:szCs w:val="28"/>
                <w:lang w:val="vi-VN" w:eastAsia="vi-VN"/>
              </w:rPr>
              <w:t>qua điện th</w:t>
            </w:r>
            <w:r w:rsidR="00446073">
              <w:rPr>
                <w:rFonts w:eastAsia="Times New Roman" w:cs="Times New Roman"/>
                <w:color w:val="000000"/>
                <w:szCs w:val="28"/>
                <w:lang w:eastAsia="vi-VN"/>
              </w:rPr>
              <w:t>o</w:t>
            </w:r>
            <w:r w:rsidRPr="002B6191">
              <w:rPr>
                <w:rFonts w:eastAsia="Times New Roman" w:cs="Times New Roman"/>
                <w:color w:val="000000"/>
                <w:szCs w:val="28"/>
                <w:lang w:val="vi-VN" w:eastAsia="vi-VN"/>
              </w:rPr>
              <w:t>ại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BB0D"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w:t>
            </w:r>
          </w:p>
          <w:p w14:paraId="1E542CD8" w14:textId="6FC353B8" w:rsidR="002B6191" w:rsidRPr="002B6191" w:rsidRDefault="002B6191" w:rsidP="00446073">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Trả lời câu hỏi</w:t>
            </w:r>
          </w:p>
          <w:p w14:paraId="1E4919A3" w14:textId="7D739FA7" w:rsidR="002B6191" w:rsidRPr="002B6191" w:rsidRDefault="002B6191" w:rsidP="00446073">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Trả lời câu hỏi</w:t>
            </w:r>
          </w:p>
          <w:p w14:paraId="7B6BC075" w14:textId="77777777" w:rsidR="00446073" w:rsidRDefault="00446073" w:rsidP="002B6191">
            <w:pPr>
              <w:spacing w:before="240" w:after="240" w:line="240" w:lineRule="auto"/>
              <w:rPr>
                <w:rFonts w:eastAsia="Times New Roman" w:cs="Times New Roman"/>
                <w:color w:val="000000"/>
                <w:szCs w:val="28"/>
                <w:lang w:val="vi-VN" w:eastAsia="vi-VN"/>
              </w:rPr>
            </w:pPr>
          </w:p>
          <w:p w14:paraId="75693A68" w14:textId="1099E826" w:rsidR="002B6191" w:rsidRPr="002B6191" w:rsidRDefault="002B6191" w:rsidP="002B6191">
            <w:pPr>
              <w:spacing w:before="240" w:after="240" w:line="240" w:lineRule="auto"/>
              <w:rPr>
                <w:rFonts w:eastAsia="Times New Roman" w:cs="Times New Roman"/>
                <w:color w:val="000000"/>
                <w:szCs w:val="28"/>
                <w:lang w:val="vi-VN" w:eastAsia="vi-VN"/>
              </w:rPr>
            </w:pPr>
            <w:r w:rsidRPr="002B6191">
              <w:rPr>
                <w:rFonts w:eastAsia="Times New Roman" w:cs="Times New Roman"/>
                <w:color w:val="000000"/>
                <w:szCs w:val="28"/>
                <w:lang w:val="vi-VN" w:eastAsia="vi-VN"/>
              </w:rPr>
              <w:t>Trả lời câu hỏi</w:t>
            </w:r>
          </w:p>
          <w:p w14:paraId="60F2B0D3"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 </w:t>
            </w:r>
          </w:p>
          <w:p w14:paraId="2FDB2CB4" w14:textId="4611979B" w:rsidR="002B6191" w:rsidRPr="002B6191" w:rsidRDefault="002B6191" w:rsidP="009E5B15">
            <w:pPr>
              <w:spacing w:before="240" w:after="240"/>
              <w:rPr>
                <w:rFonts w:eastAsia="Times New Roman" w:cs="Times New Roman"/>
                <w:sz w:val="24"/>
                <w:szCs w:val="24"/>
                <w:lang w:val="vi-VN" w:eastAsia="vi-VN"/>
              </w:rPr>
            </w:pPr>
            <w:r w:rsidRPr="002B6191">
              <w:rPr>
                <w:rFonts w:eastAsia="Times New Roman" w:cs="Times New Roman"/>
                <w:color w:val="000000"/>
                <w:szCs w:val="28"/>
                <w:lang w:val="vi-VN" w:eastAsia="vi-VN"/>
              </w:rPr>
              <w:t>Trả lời câu hỏi</w:t>
            </w:r>
          </w:p>
          <w:p w14:paraId="3B266F71" w14:textId="6286D0E8" w:rsidR="009E5B15" w:rsidRPr="009E5B15" w:rsidRDefault="002B6191" w:rsidP="009E5B15">
            <w:pPr>
              <w:spacing w:before="240" w:after="240"/>
              <w:rPr>
                <w:rFonts w:eastAsia="Times New Roman" w:cs="Times New Roman"/>
                <w:sz w:val="24"/>
                <w:szCs w:val="24"/>
                <w:lang w:val="vi-VN" w:eastAsia="vi-VN"/>
              </w:rPr>
            </w:pPr>
            <w:r w:rsidRPr="002B6191">
              <w:rPr>
                <w:rFonts w:eastAsia="Times New Roman" w:cs="Times New Roman"/>
                <w:color w:val="000000"/>
                <w:szCs w:val="28"/>
                <w:lang w:val="vi-VN" w:eastAsia="vi-VN"/>
              </w:rPr>
              <w:t>Trả lời câu hỏi</w:t>
            </w:r>
          </w:p>
          <w:p w14:paraId="08574620" w14:textId="77777777" w:rsidR="009E5B15" w:rsidRDefault="009E5B15" w:rsidP="002B6191">
            <w:pPr>
              <w:spacing w:before="240" w:after="240" w:line="240" w:lineRule="auto"/>
              <w:rPr>
                <w:rFonts w:eastAsia="Times New Roman" w:cs="Times New Roman"/>
                <w:color w:val="000000"/>
                <w:szCs w:val="28"/>
                <w:lang w:val="vi-VN" w:eastAsia="vi-VN"/>
              </w:rPr>
            </w:pPr>
          </w:p>
          <w:p w14:paraId="1DFD2E29" w14:textId="2F23B804"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Trả lời câu hỏi</w:t>
            </w:r>
          </w:p>
          <w:p w14:paraId="224EF503" w14:textId="77777777" w:rsidR="009E5B15" w:rsidRDefault="009E5B15" w:rsidP="009E5B15">
            <w:pPr>
              <w:spacing w:before="240" w:after="240" w:line="240" w:lineRule="auto"/>
              <w:rPr>
                <w:rFonts w:eastAsia="Times New Roman" w:cs="Times New Roman"/>
                <w:color w:val="000000"/>
                <w:szCs w:val="28"/>
                <w:lang w:val="vi-VN" w:eastAsia="vi-VN"/>
              </w:rPr>
            </w:pPr>
          </w:p>
          <w:p w14:paraId="08D9209F" w14:textId="69093BFB" w:rsidR="002B6191" w:rsidRPr="002B6191" w:rsidRDefault="002B6191" w:rsidP="009E5B15">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t>Trả lời câu hỏi</w:t>
            </w:r>
          </w:p>
        </w:tc>
      </w:tr>
      <w:tr w:rsidR="002B6191" w:rsidRPr="002B6191" w14:paraId="64A1EE0D" w14:textId="77777777" w:rsidTr="009E5B15">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6338" w14:textId="77777777" w:rsidR="002B6191" w:rsidRPr="002B6191" w:rsidRDefault="002B6191" w:rsidP="002B6191">
            <w:pPr>
              <w:spacing w:before="240" w:after="240" w:line="240" w:lineRule="auto"/>
              <w:rPr>
                <w:rFonts w:eastAsia="Times New Roman" w:cs="Times New Roman"/>
                <w:sz w:val="24"/>
                <w:szCs w:val="24"/>
                <w:lang w:val="vi-VN" w:eastAsia="vi-VN"/>
              </w:rPr>
            </w:pPr>
            <w:r w:rsidRPr="002B6191">
              <w:rPr>
                <w:rFonts w:eastAsia="Times New Roman" w:cs="Times New Roman"/>
                <w:color w:val="000000"/>
                <w:szCs w:val="28"/>
                <w:lang w:val="vi-VN" w:eastAsia="vi-VN"/>
              </w:rPr>
              <w:lastRenderedPageBreak/>
              <w:t>Đánh giá chung:</w:t>
            </w:r>
          </w:p>
          <w:p w14:paraId="07181DBC" w14:textId="77777777" w:rsidR="002B6191" w:rsidRPr="002B6191" w:rsidRDefault="002B6191" w:rsidP="002B6191">
            <w:pPr>
              <w:spacing w:before="240" w:after="240" w:line="240" w:lineRule="auto"/>
              <w:ind w:left="720" w:hanging="360"/>
              <w:rPr>
                <w:rFonts w:eastAsia="Times New Roman" w:cs="Times New Roman"/>
                <w:sz w:val="24"/>
                <w:szCs w:val="24"/>
                <w:lang w:val="vi-VN" w:eastAsia="vi-VN"/>
              </w:rPr>
            </w:pPr>
            <w:r w:rsidRPr="002B6191">
              <w:rPr>
                <w:rFonts w:eastAsia="Times New Roman" w:cs="Times New Roman"/>
                <w:color w:val="000000"/>
                <w:szCs w:val="28"/>
                <w:lang w:val="vi-VN" w:eastAsia="vi-VN"/>
              </w:rPr>
              <w:t>-        Người được hỏi hình như bận, cần thêm vài ngày để họ chuẩn bị. Câu hỏi cần ngắn hơn để dễ trả lời.</w:t>
            </w:r>
          </w:p>
          <w:p w14:paraId="0C138A01" w14:textId="656F53A2" w:rsidR="002B6191" w:rsidRPr="002B6191" w:rsidRDefault="002B6191" w:rsidP="009E5B15">
            <w:pPr>
              <w:spacing w:before="240" w:after="240" w:line="240" w:lineRule="auto"/>
              <w:ind w:left="720" w:hanging="360"/>
              <w:rPr>
                <w:rFonts w:eastAsia="Times New Roman" w:cs="Times New Roman"/>
                <w:sz w:val="24"/>
                <w:szCs w:val="24"/>
                <w:lang w:val="vi-VN" w:eastAsia="vi-VN"/>
              </w:rPr>
            </w:pPr>
            <w:r w:rsidRPr="002B6191">
              <w:rPr>
                <w:rFonts w:eastAsia="Times New Roman" w:cs="Times New Roman"/>
                <w:color w:val="000000"/>
                <w:szCs w:val="28"/>
                <w:lang w:val="vi-VN" w:eastAsia="vi-VN"/>
              </w:rPr>
              <w:t>-        Đã đề cập đến những thông tin cần để thiết kế hệ thống nhưng chưa đầy đủ.</w:t>
            </w:r>
          </w:p>
        </w:tc>
      </w:tr>
    </w:tbl>
    <w:p w14:paraId="0DB76552" w14:textId="2598EA5C" w:rsidR="00A633CD" w:rsidRDefault="0019624E" w:rsidP="0019624E">
      <w:pPr>
        <w:pStyle w:val="ListParagraph"/>
        <w:numPr>
          <w:ilvl w:val="0"/>
          <w:numId w:val="7"/>
        </w:numPr>
        <w:spacing w:after="160" w:line="259" w:lineRule="auto"/>
        <w:rPr>
          <w:b/>
          <w:bCs/>
        </w:rPr>
      </w:pPr>
      <w:r>
        <w:rPr>
          <w:b/>
          <w:bCs/>
        </w:rPr>
        <w:t>Mô tả hoạt động của hệ thống</w:t>
      </w:r>
    </w:p>
    <w:p w14:paraId="02F32547" w14:textId="7FDC240D" w:rsidR="005238AC" w:rsidRPr="00F55AA0" w:rsidRDefault="005238AC" w:rsidP="005238AC">
      <w:pPr>
        <w:ind w:left="720" w:firstLine="360"/>
        <w:jc w:val="both"/>
        <w:rPr>
          <w:rFonts w:asciiTheme="majorHAnsi" w:eastAsia="Times New Roman" w:hAnsiTheme="majorHAnsi" w:cstheme="majorHAnsi"/>
          <w:color w:val="000000"/>
          <w:szCs w:val="28"/>
          <w:lang w:eastAsia="vi-VN"/>
        </w:rPr>
      </w:pPr>
      <w:r w:rsidRPr="005238AC">
        <w:rPr>
          <w:rFonts w:asciiTheme="majorHAnsi" w:eastAsia="Times New Roman" w:hAnsiTheme="majorHAnsi" w:cstheme="majorHAnsi"/>
          <w:color w:val="000000"/>
          <w:szCs w:val="28"/>
          <w:shd w:val="clear" w:color="auto" w:fill="FFFFFF"/>
          <w:lang w:val="vi-VN" w:eastAsia="vi-VN"/>
        </w:rPr>
        <w:t xml:space="preserve">Quy trình hoạt động của việc đăng </w:t>
      </w:r>
      <w:r w:rsidR="00595CB4">
        <w:rPr>
          <w:rFonts w:asciiTheme="majorHAnsi" w:eastAsia="Times New Roman" w:hAnsiTheme="majorHAnsi" w:cstheme="majorHAnsi"/>
          <w:color w:val="000000"/>
          <w:szCs w:val="28"/>
          <w:shd w:val="clear" w:color="auto" w:fill="FFFFFF"/>
          <w:lang w:eastAsia="vi-VN"/>
        </w:rPr>
        <w:t>tuyển nhân sự</w:t>
      </w:r>
      <w:r w:rsidRPr="005238AC">
        <w:rPr>
          <w:rFonts w:asciiTheme="majorHAnsi" w:eastAsia="Times New Roman" w:hAnsiTheme="majorHAnsi" w:cstheme="majorHAnsi"/>
          <w:color w:val="000000"/>
          <w:szCs w:val="28"/>
          <w:shd w:val="clear" w:color="auto" w:fill="FFFFFF"/>
          <w:lang w:val="vi-VN" w:eastAsia="vi-VN"/>
        </w:rPr>
        <w:t xml:space="preserve"> bắt đầu bằng việc ph</w:t>
      </w:r>
      <w:r w:rsidRPr="005238AC">
        <w:rPr>
          <w:rFonts w:asciiTheme="majorHAnsi" w:eastAsia="Times New Roman" w:hAnsiTheme="majorHAnsi" w:cstheme="majorHAnsi"/>
          <w:color w:val="000000"/>
          <w:szCs w:val="28"/>
          <w:shd w:val="clear" w:color="auto" w:fill="FFFFFF"/>
          <w:lang w:eastAsia="vi-VN"/>
        </w:rPr>
        <w:t>ò</w:t>
      </w:r>
      <w:r w:rsidRPr="005238AC">
        <w:rPr>
          <w:rFonts w:asciiTheme="majorHAnsi" w:eastAsia="Times New Roman" w:hAnsiTheme="majorHAnsi" w:cstheme="majorHAnsi"/>
          <w:color w:val="000000"/>
          <w:szCs w:val="28"/>
          <w:shd w:val="clear" w:color="auto" w:fill="FFFFFF"/>
          <w:lang w:val="vi-VN" w:eastAsia="vi-VN"/>
        </w:rPr>
        <w:t>ng</w:t>
      </w:r>
      <w:r w:rsidRPr="005238AC">
        <w:rPr>
          <w:rFonts w:asciiTheme="majorHAnsi" w:eastAsia="Times New Roman" w:hAnsiTheme="majorHAnsi" w:cstheme="majorHAnsi"/>
          <w:color w:val="000000"/>
          <w:szCs w:val="28"/>
          <w:lang w:eastAsia="vi-VN"/>
        </w:rPr>
        <w:t xml:space="preserve"> </w:t>
      </w:r>
      <w:r w:rsidR="00595CB4">
        <w:t>quản lý nhân sự</w:t>
      </w:r>
      <w:r w:rsidRPr="005238AC">
        <w:rPr>
          <w:rFonts w:asciiTheme="majorHAnsi" w:eastAsia="Times New Roman" w:hAnsiTheme="majorHAnsi" w:cstheme="majorHAnsi"/>
          <w:color w:val="000000"/>
          <w:szCs w:val="28"/>
          <w:shd w:val="clear" w:color="auto" w:fill="FFFFFF"/>
          <w:lang w:val="vi-VN" w:eastAsia="vi-VN"/>
        </w:rPr>
        <w:t xml:space="preserve"> sẽ </w:t>
      </w:r>
      <w:r w:rsidR="00595CB4">
        <w:rPr>
          <w:rFonts w:asciiTheme="majorHAnsi" w:eastAsia="Times New Roman" w:hAnsiTheme="majorHAnsi" w:cstheme="majorHAnsi"/>
          <w:color w:val="000000"/>
          <w:szCs w:val="28"/>
          <w:shd w:val="clear" w:color="auto" w:fill="FFFFFF"/>
          <w:lang w:eastAsia="vi-VN"/>
        </w:rPr>
        <w:t>đăng bài</w:t>
      </w:r>
      <w:r w:rsidRPr="005238AC">
        <w:rPr>
          <w:rFonts w:asciiTheme="majorHAnsi" w:eastAsia="Times New Roman" w:hAnsiTheme="majorHAnsi" w:cstheme="majorHAnsi"/>
          <w:color w:val="000000"/>
          <w:szCs w:val="28"/>
          <w:shd w:val="clear" w:color="auto" w:fill="FFFFFF"/>
          <w:lang w:val="vi-VN" w:eastAsia="vi-VN"/>
        </w:rPr>
        <w:t xml:space="preserve"> về </w:t>
      </w:r>
      <w:r w:rsidR="00595CB4">
        <w:rPr>
          <w:rFonts w:asciiTheme="majorHAnsi" w:eastAsia="Times New Roman" w:hAnsiTheme="majorHAnsi" w:cstheme="majorHAnsi"/>
          <w:color w:val="000000"/>
          <w:szCs w:val="28"/>
          <w:shd w:val="clear" w:color="auto" w:fill="FFFFFF"/>
          <w:lang w:eastAsia="vi-VN"/>
        </w:rPr>
        <w:t xml:space="preserve">việc tuyển nhân sự </w:t>
      </w:r>
      <w:r w:rsidRPr="005238AC">
        <w:rPr>
          <w:rFonts w:asciiTheme="majorHAnsi" w:eastAsia="Times New Roman" w:hAnsiTheme="majorHAnsi" w:cstheme="majorHAnsi"/>
          <w:color w:val="000000"/>
          <w:szCs w:val="28"/>
          <w:shd w:val="clear" w:color="auto" w:fill="FFFFFF"/>
          <w:lang w:val="vi-VN" w:eastAsia="vi-VN"/>
        </w:rPr>
        <w:t xml:space="preserve">(thường là mã </w:t>
      </w:r>
      <w:r w:rsidR="00595CB4">
        <w:rPr>
          <w:rFonts w:asciiTheme="majorHAnsi" w:eastAsia="Times New Roman" w:hAnsiTheme="majorHAnsi" w:cstheme="majorHAnsi"/>
          <w:color w:val="000000"/>
          <w:szCs w:val="28"/>
          <w:shd w:val="clear" w:color="auto" w:fill="FFFFFF"/>
          <w:lang w:eastAsia="vi-VN"/>
        </w:rPr>
        <w:t>bài</w:t>
      </w:r>
      <w:r w:rsidRPr="005238AC">
        <w:rPr>
          <w:rFonts w:asciiTheme="majorHAnsi" w:eastAsia="Times New Roman" w:hAnsiTheme="majorHAnsi" w:cstheme="majorHAnsi"/>
          <w:color w:val="000000"/>
          <w:szCs w:val="28"/>
          <w:shd w:val="clear" w:color="auto" w:fill="FFFFFF"/>
          <w:lang w:val="vi-VN" w:eastAsia="vi-VN"/>
        </w:rPr>
        <w:t>, tên</w:t>
      </w:r>
      <w:r w:rsidR="00595CB4">
        <w:rPr>
          <w:rFonts w:asciiTheme="majorHAnsi" w:eastAsia="Times New Roman" w:hAnsiTheme="majorHAnsi" w:cstheme="majorHAnsi"/>
          <w:color w:val="000000"/>
          <w:szCs w:val="28"/>
          <w:shd w:val="clear" w:color="auto" w:fill="FFFFFF"/>
          <w:lang w:eastAsia="vi-VN"/>
        </w:rPr>
        <w:t xml:space="preserve"> bài</w:t>
      </w:r>
      <w:r w:rsidRPr="005238AC">
        <w:rPr>
          <w:rFonts w:asciiTheme="majorHAnsi" w:eastAsia="Times New Roman" w:hAnsiTheme="majorHAnsi" w:cstheme="majorHAnsi"/>
          <w:color w:val="000000"/>
          <w:szCs w:val="28"/>
          <w:shd w:val="clear" w:color="auto" w:fill="FFFFFF"/>
          <w:lang w:val="vi-VN" w:eastAsia="vi-VN"/>
        </w:rPr>
        <w:t xml:space="preserve">, </w:t>
      </w:r>
      <w:r w:rsidR="00595CB4">
        <w:rPr>
          <w:rFonts w:asciiTheme="majorHAnsi" w:eastAsia="Times New Roman" w:hAnsiTheme="majorHAnsi" w:cstheme="majorHAnsi"/>
          <w:color w:val="000000"/>
          <w:szCs w:val="28"/>
          <w:shd w:val="clear" w:color="auto" w:fill="FFFFFF"/>
          <w:lang w:eastAsia="vi-VN"/>
        </w:rPr>
        <w:t>nội dung</w:t>
      </w:r>
      <w:r w:rsidRPr="005238AC">
        <w:rPr>
          <w:rFonts w:asciiTheme="majorHAnsi" w:eastAsia="Times New Roman" w:hAnsiTheme="majorHAnsi" w:cstheme="majorHAnsi"/>
          <w:color w:val="000000"/>
          <w:szCs w:val="28"/>
          <w:shd w:val="clear" w:color="auto" w:fill="FFFFFF"/>
          <w:lang w:val="vi-VN" w:eastAsia="vi-VN"/>
        </w:rPr>
        <w:t xml:space="preserve">). </w:t>
      </w:r>
      <w:ins w:id="35" w:author="Vũ Thị Dương" w:date="2023-02-17T16:16:00Z">
        <w:r w:rsidR="00F55AA0">
          <w:rPr>
            <w:rFonts w:asciiTheme="majorHAnsi" w:eastAsia="Times New Roman" w:hAnsiTheme="majorHAnsi" w:cstheme="majorHAnsi"/>
            <w:color w:val="000000"/>
            <w:szCs w:val="28"/>
            <w:shd w:val="clear" w:color="auto" w:fill="FFFFFF"/>
            <w:lang w:eastAsia="vi-VN"/>
          </w:rPr>
          <w:t xml:space="preserve"> Ai sẽ là người</w:t>
        </w:r>
      </w:ins>
      <w:ins w:id="36" w:author="Vũ Thị Dương" w:date="2023-02-17T16:17:00Z">
        <w:r w:rsidR="00F55AA0">
          <w:rPr>
            <w:rFonts w:asciiTheme="majorHAnsi" w:eastAsia="Times New Roman" w:hAnsiTheme="majorHAnsi" w:cstheme="majorHAnsi"/>
            <w:color w:val="000000"/>
            <w:szCs w:val="28"/>
            <w:shd w:val="clear" w:color="auto" w:fill="FFFFFF"/>
            <w:lang w:eastAsia="vi-VN"/>
          </w:rPr>
          <w:t xml:space="preserve"> đăng, đăng ở đâu và nội dung đăng nên chi tiết hơn thì mới tìmđc thông tin</w:t>
        </w:r>
      </w:ins>
    </w:p>
    <w:p w14:paraId="173C7860" w14:textId="48C3287A" w:rsidR="00595CB4" w:rsidRDefault="005238AC" w:rsidP="005238AC">
      <w:pPr>
        <w:ind w:left="720" w:firstLine="360"/>
        <w:jc w:val="both"/>
      </w:pPr>
      <w:r w:rsidRPr="005238AC">
        <w:rPr>
          <w:rFonts w:asciiTheme="majorHAnsi" w:eastAsia="Times New Roman" w:hAnsiTheme="majorHAnsi" w:cstheme="majorHAnsi"/>
          <w:color w:val="000000"/>
          <w:szCs w:val="28"/>
          <w:shd w:val="clear" w:color="auto" w:fill="FFFFFF"/>
          <w:lang w:val="vi-VN" w:eastAsia="vi-VN"/>
        </w:rPr>
        <w:t xml:space="preserve">Khi </w:t>
      </w:r>
      <w:r w:rsidR="00595CB4">
        <w:rPr>
          <w:rFonts w:asciiTheme="majorHAnsi" w:eastAsia="Times New Roman" w:hAnsiTheme="majorHAnsi" w:cstheme="majorHAnsi"/>
          <w:color w:val="000000"/>
          <w:szCs w:val="28"/>
          <w:shd w:val="clear" w:color="auto" w:fill="FFFFFF"/>
          <w:lang w:eastAsia="vi-VN"/>
        </w:rPr>
        <w:t>nhân sự</w:t>
      </w:r>
      <w:r w:rsidRPr="005238AC">
        <w:rPr>
          <w:rFonts w:asciiTheme="majorHAnsi" w:eastAsia="Times New Roman" w:hAnsiTheme="majorHAnsi" w:cstheme="majorHAnsi"/>
          <w:color w:val="000000"/>
          <w:szCs w:val="28"/>
          <w:shd w:val="clear" w:color="auto" w:fill="FFFFFF"/>
          <w:lang w:val="vi-VN" w:eastAsia="vi-VN"/>
        </w:rPr>
        <w:t xml:space="preserve"> đăng ký </w:t>
      </w:r>
      <w:r w:rsidR="00595CB4">
        <w:rPr>
          <w:rFonts w:asciiTheme="majorHAnsi" w:eastAsia="Times New Roman" w:hAnsiTheme="majorHAnsi" w:cstheme="majorHAnsi"/>
          <w:color w:val="000000"/>
          <w:szCs w:val="28"/>
          <w:shd w:val="clear" w:color="auto" w:fill="FFFFFF"/>
          <w:lang w:eastAsia="vi-VN"/>
        </w:rPr>
        <w:t>nộp hồ sơ</w:t>
      </w:r>
      <w:r w:rsidRPr="005238AC">
        <w:rPr>
          <w:rFonts w:asciiTheme="majorHAnsi" w:eastAsia="Times New Roman" w:hAnsiTheme="majorHAnsi" w:cstheme="majorHAnsi"/>
          <w:color w:val="000000"/>
          <w:szCs w:val="28"/>
          <w:shd w:val="clear" w:color="auto" w:fill="FFFFFF"/>
          <w:lang w:val="vi-VN" w:eastAsia="vi-VN"/>
        </w:rPr>
        <w:t xml:space="preserve"> </w:t>
      </w:r>
      <w:r w:rsidR="00595CB4">
        <w:rPr>
          <w:rFonts w:asciiTheme="majorHAnsi" w:eastAsia="Times New Roman" w:hAnsiTheme="majorHAnsi" w:cstheme="majorHAnsi"/>
          <w:color w:val="000000"/>
          <w:szCs w:val="28"/>
          <w:shd w:val="clear" w:color="auto" w:fill="FFFFFF"/>
          <w:lang w:eastAsia="vi-VN"/>
        </w:rPr>
        <w:t xml:space="preserve">thì hệ thống </w:t>
      </w:r>
      <w:r w:rsidR="00595CB4">
        <w:t>quản lý nhân sự sẽ cung cấp một số báo danh và vị trí cần ứng tuyển. Phòng quản lý nhân sự sẽ lưu thông tin của nhân sự (mã nhân sự, tên nhân sự, tuổi,…)</w:t>
      </w:r>
      <w:ins w:id="37" w:author="Vũ Thị Dương" w:date="2023-02-17T16:17:00Z">
        <w:r w:rsidR="00F55AA0">
          <w:t xml:space="preserve"> ghi đầy đủ nếu tìm thấy, … kho rõ là gì</w:t>
        </w:r>
      </w:ins>
    </w:p>
    <w:p w14:paraId="2C345524" w14:textId="5106B437" w:rsidR="005238AC" w:rsidRPr="00595CB4" w:rsidRDefault="005238AC" w:rsidP="005238AC">
      <w:pPr>
        <w:ind w:left="720" w:firstLine="360"/>
        <w:jc w:val="both"/>
        <w:rPr>
          <w:rFonts w:asciiTheme="majorHAnsi" w:eastAsia="Times New Roman" w:hAnsiTheme="majorHAnsi" w:cstheme="majorHAnsi"/>
          <w:color w:val="000000"/>
          <w:szCs w:val="28"/>
          <w:lang w:eastAsia="vi-VN"/>
        </w:rPr>
      </w:pPr>
      <w:r w:rsidRPr="005238AC">
        <w:rPr>
          <w:rFonts w:asciiTheme="majorHAnsi" w:eastAsia="Times New Roman" w:hAnsiTheme="majorHAnsi" w:cstheme="majorHAnsi"/>
          <w:color w:val="000000"/>
          <w:szCs w:val="28"/>
          <w:shd w:val="clear" w:color="auto" w:fill="FFFFFF"/>
          <w:lang w:val="vi-VN" w:eastAsia="vi-VN"/>
        </w:rPr>
        <w:t>Ph</w:t>
      </w:r>
      <w:r>
        <w:rPr>
          <w:rFonts w:asciiTheme="majorHAnsi" w:eastAsia="Times New Roman" w:hAnsiTheme="majorHAnsi" w:cstheme="majorHAnsi"/>
          <w:color w:val="000000"/>
          <w:szCs w:val="28"/>
          <w:shd w:val="clear" w:color="auto" w:fill="FFFFFF"/>
          <w:lang w:eastAsia="vi-VN"/>
        </w:rPr>
        <w:t>ò</w:t>
      </w:r>
      <w:r w:rsidRPr="005238AC">
        <w:rPr>
          <w:rFonts w:asciiTheme="majorHAnsi" w:eastAsia="Times New Roman" w:hAnsiTheme="majorHAnsi" w:cstheme="majorHAnsi"/>
          <w:color w:val="000000"/>
          <w:szCs w:val="28"/>
          <w:shd w:val="clear" w:color="auto" w:fill="FFFFFF"/>
          <w:lang w:val="vi-VN" w:eastAsia="vi-VN"/>
        </w:rPr>
        <w:t xml:space="preserve">ng </w:t>
      </w:r>
      <w:r w:rsidR="00595CB4">
        <w:t xml:space="preserve">quản lý nhân sự </w:t>
      </w:r>
      <w:r w:rsidRPr="005238AC">
        <w:rPr>
          <w:rFonts w:asciiTheme="majorHAnsi" w:eastAsia="Times New Roman" w:hAnsiTheme="majorHAnsi" w:cstheme="majorHAnsi"/>
          <w:color w:val="000000"/>
          <w:szCs w:val="28"/>
          <w:shd w:val="clear" w:color="auto" w:fill="FFFFFF"/>
          <w:lang w:val="vi-VN" w:eastAsia="vi-VN"/>
        </w:rPr>
        <w:t>sẽ phải kiểm soát số lượng</w:t>
      </w:r>
      <w:r w:rsidR="00595CB4">
        <w:rPr>
          <w:rFonts w:asciiTheme="majorHAnsi" w:eastAsia="Times New Roman" w:hAnsiTheme="majorHAnsi" w:cstheme="majorHAnsi"/>
          <w:color w:val="000000"/>
          <w:szCs w:val="28"/>
          <w:shd w:val="clear" w:color="auto" w:fill="FFFFFF"/>
          <w:lang w:eastAsia="vi-VN"/>
        </w:rPr>
        <w:t xml:space="preserve"> hồ sơ </w:t>
      </w:r>
      <w:r w:rsidRPr="005238AC">
        <w:rPr>
          <w:rFonts w:asciiTheme="majorHAnsi" w:eastAsia="Times New Roman" w:hAnsiTheme="majorHAnsi" w:cstheme="majorHAnsi"/>
          <w:color w:val="000000"/>
          <w:szCs w:val="28"/>
          <w:shd w:val="clear" w:color="auto" w:fill="FFFFFF"/>
          <w:lang w:val="vi-VN" w:eastAsia="vi-VN"/>
        </w:rPr>
        <w:t>đăng ký</w:t>
      </w:r>
      <w:r w:rsidR="00595CB4">
        <w:rPr>
          <w:rFonts w:asciiTheme="majorHAnsi" w:eastAsia="Times New Roman" w:hAnsiTheme="majorHAnsi" w:cstheme="majorHAnsi"/>
          <w:color w:val="000000"/>
          <w:szCs w:val="28"/>
          <w:shd w:val="clear" w:color="auto" w:fill="FFFFFF"/>
          <w:lang w:eastAsia="vi-VN"/>
        </w:rPr>
        <w:t xml:space="preserve"> vào vị trí công việc cụ thể.</w:t>
      </w:r>
    </w:p>
    <w:p w14:paraId="65641401" w14:textId="58F2117D" w:rsidR="005238AC" w:rsidRDefault="005238AC" w:rsidP="005238AC">
      <w:pPr>
        <w:ind w:left="720" w:firstLine="360"/>
        <w:jc w:val="both"/>
        <w:rPr>
          <w:ins w:id="38" w:author="Vũ Thị Dương" w:date="2023-02-17T16:18:00Z"/>
          <w:rFonts w:asciiTheme="majorHAnsi" w:eastAsia="Times New Roman" w:hAnsiTheme="majorHAnsi" w:cstheme="majorHAnsi"/>
          <w:color w:val="000000"/>
          <w:szCs w:val="28"/>
          <w:shd w:val="clear" w:color="auto" w:fill="FFFFFF"/>
          <w:lang w:eastAsia="vi-VN"/>
        </w:rPr>
      </w:pPr>
      <w:r w:rsidRPr="005238AC">
        <w:rPr>
          <w:rFonts w:asciiTheme="majorHAnsi" w:eastAsia="Times New Roman" w:hAnsiTheme="majorHAnsi" w:cstheme="majorHAnsi"/>
          <w:color w:val="000000"/>
          <w:szCs w:val="28"/>
          <w:shd w:val="clear" w:color="auto" w:fill="FFFFFF"/>
          <w:lang w:val="vi-VN" w:eastAsia="vi-VN"/>
        </w:rPr>
        <w:t xml:space="preserve">Sau khi </w:t>
      </w:r>
      <w:r w:rsidR="00595CB4">
        <w:rPr>
          <w:rFonts w:asciiTheme="majorHAnsi" w:eastAsia="Times New Roman" w:hAnsiTheme="majorHAnsi" w:cstheme="majorHAnsi"/>
          <w:color w:val="000000"/>
          <w:szCs w:val="28"/>
          <w:shd w:val="clear" w:color="auto" w:fill="FFFFFF"/>
          <w:lang w:eastAsia="vi-VN"/>
        </w:rPr>
        <w:t>phỏng vấn thành công thì phòng quản lý nhân sự sẽ phân công nhân sự về các khoa hay phòng ban</w:t>
      </w:r>
      <w:r w:rsidRPr="005238AC">
        <w:rPr>
          <w:rFonts w:asciiTheme="majorHAnsi" w:eastAsia="Times New Roman" w:hAnsiTheme="majorHAnsi" w:cstheme="majorHAnsi"/>
          <w:color w:val="000000"/>
          <w:szCs w:val="28"/>
          <w:shd w:val="clear" w:color="auto" w:fill="FFFFFF"/>
          <w:lang w:val="vi-VN" w:eastAsia="vi-VN"/>
        </w:rPr>
        <w:t xml:space="preserve">, </w:t>
      </w:r>
      <w:r w:rsidR="007D35C5">
        <w:rPr>
          <w:rFonts w:asciiTheme="majorHAnsi" w:eastAsia="Times New Roman" w:hAnsiTheme="majorHAnsi" w:cstheme="majorHAnsi"/>
          <w:color w:val="000000"/>
          <w:szCs w:val="28"/>
          <w:shd w:val="clear" w:color="auto" w:fill="FFFFFF"/>
          <w:lang w:eastAsia="vi-VN"/>
        </w:rPr>
        <w:t>hoặc đơn vị bên ngoài như vệ sinh, bảo vệ.</w:t>
      </w:r>
    </w:p>
    <w:p w14:paraId="5995BD4D" w14:textId="54731123" w:rsidR="00F55AA0" w:rsidRDefault="00F55AA0" w:rsidP="005238AC">
      <w:pPr>
        <w:ind w:left="720" w:firstLine="360"/>
        <w:jc w:val="both"/>
        <w:rPr>
          <w:rFonts w:asciiTheme="majorHAnsi" w:eastAsia="Times New Roman" w:hAnsiTheme="majorHAnsi" w:cstheme="majorHAnsi"/>
          <w:color w:val="000000"/>
          <w:szCs w:val="28"/>
          <w:shd w:val="clear" w:color="auto" w:fill="FFFFFF"/>
          <w:lang w:eastAsia="vi-VN"/>
        </w:rPr>
      </w:pPr>
      <w:ins w:id="39" w:author="Vũ Thị Dương" w:date="2023-02-17T16:18:00Z">
        <w:r>
          <w:rPr>
            <w:rFonts w:asciiTheme="majorHAnsi" w:eastAsia="Times New Roman" w:hAnsiTheme="majorHAnsi" w:cstheme="majorHAnsi"/>
            <w:color w:val="000000"/>
            <w:szCs w:val="28"/>
            <w:shd w:val="clear" w:color="auto" w:fill="FFFFFF"/>
            <w:lang w:eastAsia="vi-VN"/>
          </w:rPr>
          <w:t>? ko có hợp đồng lao động ko? Tìm trong nhóm ds biểu mẫu cô gửi có thông tin này k?</w:t>
        </w:r>
      </w:ins>
    </w:p>
    <w:p w14:paraId="513CF924" w14:textId="2A60C254" w:rsidR="00FF5680" w:rsidRDefault="00FF5680" w:rsidP="005238AC">
      <w:pPr>
        <w:ind w:left="720" w:firstLine="360"/>
        <w:jc w:val="both"/>
      </w:pPr>
      <w:r>
        <w:rPr>
          <w:rFonts w:asciiTheme="majorHAnsi" w:eastAsia="Times New Roman" w:hAnsiTheme="majorHAnsi" w:cstheme="majorHAnsi"/>
          <w:color w:val="000000"/>
          <w:szCs w:val="28"/>
          <w:shd w:val="clear" w:color="auto" w:fill="FFFFFF"/>
          <w:lang w:eastAsia="vi-VN"/>
        </w:rPr>
        <w:t>Hệ thống có thể xuất ra sơ yếu lý lịch của từng nhân sự (mã nhân sự,</w:t>
      </w:r>
      <w:r w:rsidRPr="00FF5680">
        <w:t xml:space="preserve"> </w:t>
      </w:r>
      <w:r>
        <w:t>tên nhân sự, tuổi,…)</w:t>
      </w:r>
    </w:p>
    <w:p w14:paraId="5D0BCA0F" w14:textId="1200A576" w:rsidR="00FF5680" w:rsidRDefault="00FF5680" w:rsidP="005238AC">
      <w:pPr>
        <w:ind w:left="720" w:firstLine="360"/>
        <w:jc w:val="both"/>
        <w:rPr>
          <w:rFonts w:asciiTheme="majorHAnsi" w:eastAsia="Times New Roman" w:hAnsiTheme="majorHAnsi" w:cstheme="majorHAnsi"/>
          <w:color w:val="000000"/>
          <w:szCs w:val="28"/>
          <w:shd w:val="clear" w:color="auto" w:fill="FFFFFF"/>
          <w:lang w:eastAsia="vi-VN"/>
        </w:rPr>
      </w:pPr>
      <w:r>
        <w:rPr>
          <w:rFonts w:asciiTheme="majorHAnsi" w:eastAsia="Times New Roman" w:hAnsiTheme="majorHAnsi" w:cstheme="majorHAnsi"/>
          <w:color w:val="000000"/>
          <w:szCs w:val="28"/>
          <w:shd w:val="clear" w:color="auto" w:fill="FFFFFF"/>
          <w:lang w:eastAsia="vi-VN"/>
        </w:rPr>
        <w:t>Báo cáo thống kê thông tin của từng phòng ban.</w:t>
      </w:r>
      <w:ins w:id="40" w:author="Vũ Thị Dương" w:date="2023-02-17T16:18:00Z">
        <w:r w:rsidR="00F55AA0">
          <w:rPr>
            <w:rFonts w:asciiTheme="majorHAnsi" w:eastAsia="Times New Roman" w:hAnsiTheme="majorHAnsi" w:cstheme="majorHAnsi"/>
            <w:color w:val="000000"/>
            <w:szCs w:val="28"/>
            <w:shd w:val="clear" w:color="auto" w:fill="FFFFFF"/>
            <w:lang w:eastAsia="vi-VN"/>
          </w:rPr>
          <w:t xml:space="preserve"> ???</w:t>
        </w:r>
      </w:ins>
    </w:p>
    <w:p w14:paraId="24CC6008" w14:textId="00F7BAA4" w:rsidR="007D35C5" w:rsidRDefault="007D35C5" w:rsidP="005238AC">
      <w:pPr>
        <w:ind w:left="720" w:firstLine="360"/>
        <w:jc w:val="both"/>
        <w:rPr>
          <w:ins w:id="41" w:author="Vũ Thị Dương" w:date="2023-02-17T16:18:00Z"/>
        </w:rPr>
      </w:pPr>
      <w:r>
        <w:rPr>
          <w:rFonts w:asciiTheme="majorHAnsi" w:eastAsia="Times New Roman" w:hAnsiTheme="majorHAnsi" w:cstheme="majorHAnsi"/>
          <w:color w:val="000000"/>
          <w:szCs w:val="28"/>
          <w:shd w:val="clear" w:color="auto" w:fill="FFFFFF"/>
          <w:lang w:eastAsia="vi-VN"/>
        </w:rPr>
        <w:t xml:space="preserve">Sau mỗi tháng phòng </w:t>
      </w:r>
      <w:r>
        <w:t>quản lý nhân sự sẽ quản lý được số ngày nghỉ của từng nhân sự và dựa theo chức vụ, quy định để khen thưởng, kỷ luật và trả lương cho nhân sự.</w:t>
      </w:r>
    </w:p>
    <w:p w14:paraId="3ABFE2B8" w14:textId="23B8AE89" w:rsidR="00E43622" w:rsidRDefault="00E43622" w:rsidP="005238AC">
      <w:pPr>
        <w:ind w:left="720" w:firstLine="360"/>
        <w:jc w:val="both"/>
        <w:rPr>
          <w:ins w:id="42" w:author="Vũ Thị Dương" w:date="2023-02-17T16:18:00Z"/>
        </w:rPr>
      </w:pPr>
      <w:ins w:id="43" w:author="Vũ Thị Dương" w:date="2023-02-17T16:18:00Z">
        <w:r>
          <w:t>Thông tin là gì?</w:t>
        </w:r>
      </w:ins>
    </w:p>
    <w:p w14:paraId="7F0C77E9" w14:textId="121ABAD9" w:rsidR="00E43622" w:rsidRDefault="00E43622" w:rsidP="005238AC">
      <w:pPr>
        <w:ind w:left="720" w:firstLine="360"/>
        <w:jc w:val="both"/>
        <w:rPr>
          <w:ins w:id="44" w:author="Vũ Thị Dương" w:date="2023-02-17T16:18:00Z"/>
        </w:rPr>
      </w:pPr>
      <w:ins w:id="45" w:author="Vũ Thị Dương" w:date="2023-02-17T16:18:00Z">
        <w:r>
          <w:lastRenderedPageBreak/>
          <w:t>Có về hưu k?</w:t>
        </w:r>
      </w:ins>
    </w:p>
    <w:p w14:paraId="267EE1E9" w14:textId="3995BACF" w:rsidR="00E43622" w:rsidRPr="007D35C5" w:rsidRDefault="00E43622" w:rsidP="005238AC">
      <w:pPr>
        <w:ind w:left="720" w:firstLine="360"/>
        <w:jc w:val="both"/>
        <w:rPr>
          <w:rFonts w:asciiTheme="majorHAnsi" w:eastAsia="Times New Roman" w:hAnsiTheme="majorHAnsi" w:cstheme="majorHAnsi"/>
          <w:color w:val="000000"/>
          <w:szCs w:val="28"/>
          <w:lang w:eastAsia="vi-VN"/>
        </w:rPr>
      </w:pPr>
      <w:ins w:id="46" w:author="Vũ Thị Dương" w:date="2023-02-17T16:18:00Z">
        <w:r>
          <w:t>Có tăng lương và các thông tin ký lại h</w:t>
        </w:r>
      </w:ins>
      <w:ins w:id="47" w:author="Vũ Thị Dương" w:date="2023-02-17T16:19:00Z">
        <w:r>
          <w:t>ợp hợp đồng k?</w:t>
        </w:r>
      </w:ins>
    </w:p>
    <w:p w14:paraId="46AFDC0A" w14:textId="3E10B7A8" w:rsidR="0019624E" w:rsidRDefault="005238AC" w:rsidP="0019624E">
      <w:pPr>
        <w:pStyle w:val="ListParagraph"/>
        <w:numPr>
          <w:ilvl w:val="0"/>
          <w:numId w:val="7"/>
        </w:numPr>
        <w:spacing w:after="160" w:line="259" w:lineRule="auto"/>
        <w:rPr>
          <w:b/>
          <w:bCs/>
        </w:rPr>
      </w:pPr>
      <w:r>
        <w:rPr>
          <w:b/>
          <w:bCs/>
        </w:rPr>
        <w:t>Yêu cầu chức năng</w:t>
      </w:r>
      <w:ins w:id="48" w:author="Vũ Thị Dương" w:date="2023-02-17T16:19:00Z">
        <w:r w:rsidR="00E43622">
          <w:rPr>
            <w:b/>
            <w:bCs/>
          </w:rPr>
          <w:t xml:space="preserve"> bổ sung thêm nếu sửa ở mục a</w:t>
        </w:r>
      </w:ins>
    </w:p>
    <w:p w14:paraId="6D3ABD8F" w14:textId="67823BC2" w:rsidR="007D35C5" w:rsidRDefault="007D35C5" w:rsidP="007D35C5">
      <w:pPr>
        <w:pStyle w:val="ListParagraph"/>
        <w:numPr>
          <w:ilvl w:val="1"/>
          <w:numId w:val="5"/>
        </w:numPr>
        <w:spacing w:after="160" w:line="259" w:lineRule="auto"/>
      </w:pPr>
      <w:r w:rsidRPr="007D35C5">
        <w:t>Chức</w:t>
      </w:r>
      <w:r>
        <w:t xml:space="preserve"> năng đăng bài tuyển nhân sự </w:t>
      </w:r>
    </w:p>
    <w:p w14:paraId="0A3B704D" w14:textId="6574B7D9" w:rsidR="007D35C5" w:rsidRDefault="007D35C5" w:rsidP="007D35C5">
      <w:pPr>
        <w:pStyle w:val="ListParagraph"/>
        <w:numPr>
          <w:ilvl w:val="1"/>
          <w:numId w:val="5"/>
        </w:numPr>
        <w:spacing w:after="160" w:line="259" w:lineRule="auto"/>
      </w:pPr>
      <w:r>
        <w:t>Chức năng đăng kí, nộp hồ sơ ứng tuyển</w:t>
      </w:r>
    </w:p>
    <w:p w14:paraId="49BDF445" w14:textId="14EDEDDB" w:rsidR="007D35C5" w:rsidRDefault="007D35C5" w:rsidP="007D35C5">
      <w:pPr>
        <w:pStyle w:val="ListParagraph"/>
        <w:numPr>
          <w:ilvl w:val="1"/>
          <w:numId w:val="5"/>
        </w:numPr>
        <w:spacing w:after="160" w:line="259" w:lineRule="auto"/>
      </w:pPr>
      <w:r>
        <w:t>Phân công nhân sự về các khoa, phòng ban</w:t>
      </w:r>
    </w:p>
    <w:p w14:paraId="06CAB02C" w14:textId="74A897FB" w:rsidR="007D35C5" w:rsidRDefault="007D35C5" w:rsidP="007D35C5">
      <w:pPr>
        <w:pStyle w:val="ListParagraph"/>
        <w:numPr>
          <w:ilvl w:val="1"/>
          <w:numId w:val="5"/>
        </w:numPr>
        <w:spacing w:after="160" w:line="259" w:lineRule="auto"/>
      </w:pPr>
      <w:r>
        <w:t>Quản lý thông tin cá nhân của nhân sự</w:t>
      </w:r>
    </w:p>
    <w:p w14:paraId="02DB65CF" w14:textId="0AEBB47E" w:rsidR="007D35C5" w:rsidRDefault="007D35C5" w:rsidP="007D35C5">
      <w:pPr>
        <w:pStyle w:val="ListParagraph"/>
        <w:numPr>
          <w:ilvl w:val="1"/>
          <w:numId w:val="5"/>
        </w:numPr>
        <w:spacing w:after="160" w:line="259" w:lineRule="auto"/>
      </w:pPr>
      <w:r>
        <w:t>Quản lý khen thưởng, kỷ luật của nhân sự</w:t>
      </w:r>
    </w:p>
    <w:p w14:paraId="0F7808EA" w14:textId="2A41A82D" w:rsidR="007D35C5" w:rsidRDefault="007D35C5" w:rsidP="007D35C5">
      <w:pPr>
        <w:pStyle w:val="ListParagraph"/>
        <w:numPr>
          <w:ilvl w:val="1"/>
          <w:numId w:val="5"/>
        </w:numPr>
        <w:spacing w:after="160" w:line="259" w:lineRule="auto"/>
      </w:pPr>
      <w:r>
        <w:t>Tính lương của nhân sự</w:t>
      </w:r>
    </w:p>
    <w:p w14:paraId="33DD8FDA" w14:textId="12037665" w:rsidR="007D35C5" w:rsidRPr="007D35C5" w:rsidRDefault="007D35C5" w:rsidP="007D35C5">
      <w:pPr>
        <w:pStyle w:val="ListParagraph"/>
        <w:numPr>
          <w:ilvl w:val="1"/>
          <w:numId w:val="5"/>
        </w:numPr>
        <w:spacing w:after="160" w:line="259" w:lineRule="auto"/>
      </w:pPr>
      <w:r>
        <w:t>Báo cáo thống kê thông tin của từng ph</w:t>
      </w:r>
      <w:r w:rsidR="00FF5680">
        <w:t>òng ban (nhân sự, tổng lương,…)</w:t>
      </w:r>
    </w:p>
    <w:p w14:paraId="1ECB31FD" w14:textId="37612A1A" w:rsidR="005238AC" w:rsidRPr="0019624E" w:rsidRDefault="005238AC" w:rsidP="0019624E">
      <w:pPr>
        <w:pStyle w:val="ListParagraph"/>
        <w:numPr>
          <w:ilvl w:val="0"/>
          <w:numId w:val="7"/>
        </w:numPr>
        <w:spacing w:after="160" w:line="259" w:lineRule="auto"/>
        <w:rPr>
          <w:b/>
          <w:bCs/>
        </w:rPr>
      </w:pPr>
      <w:r>
        <w:rPr>
          <w:b/>
          <w:bCs/>
        </w:rPr>
        <w:t>Yêu cầu phi chức năng</w:t>
      </w:r>
    </w:p>
    <w:p w14:paraId="5C05DFC1" w14:textId="77777777" w:rsidR="00056FD6" w:rsidRDefault="00056FD6" w:rsidP="00056FD6">
      <w:pPr>
        <w:ind w:firstLine="360"/>
        <w:rPr>
          <w:rFonts w:asciiTheme="majorHAnsi" w:hAnsiTheme="majorHAnsi" w:cstheme="majorHAnsi"/>
          <w:b/>
          <w:bCs/>
          <w:color w:val="000000"/>
          <w:szCs w:val="28"/>
        </w:rPr>
      </w:pPr>
      <w:r w:rsidRPr="00056FD6">
        <w:rPr>
          <w:rFonts w:asciiTheme="majorHAnsi" w:hAnsiTheme="majorHAnsi" w:cstheme="majorHAnsi"/>
          <w:b/>
          <w:bCs/>
          <w:color w:val="000000"/>
          <w:szCs w:val="28"/>
          <w:shd w:val="clear" w:color="auto" w:fill="FFFFFF"/>
        </w:rPr>
        <w:t>Các yêu cầu về thuộc tính quan trọng của phần mềm:</w:t>
      </w:r>
    </w:p>
    <w:p w14:paraId="6B638FF4" w14:textId="77777777" w:rsidR="00056FD6" w:rsidRPr="00056FD6" w:rsidRDefault="00056FD6" w:rsidP="00056FD6">
      <w:pPr>
        <w:ind w:firstLine="360"/>
        <w:rPr>
          <w:rFonts w:asciiTheme="majorHAnsi" w:hAnsiTheme="majorHAnsi" w:cstheme="majorHAnsi"/>
          <w:szCs w:val="28"/>
        </w:rPr>
      </w:pPr>
      <w:r w:rsidRPr="00056FD6">
        <w:rPr>
          <w:rFonts w:asciiTheme="majorHAnsi" w:hAnsiTheme="majorHAnsi" w:cstheme="majorHAnsi"/>
          <w:color w:val="000000"/>
          <w:szCs w:val="28"/>
          <w:shd w:val="clear" w:color="auto" w:fill="FFFFFF"/>
        </w:rPr>
        <w:t>Về yêu cầu xử lý:</w:t>
      </w:r>
    </w:p>
    <w:p w14:paraId="6191CA40" w14:textId="28637888"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Phần mềm bảo mật tốt</w:t>
      </w:r>
      <w:ins w:id="49" w:author="Vũ Thị Dương" w:date="2023-02-17T16:19:00Z">
        <w:r w:rsidR="00E43622">
          <w:rPr>
            <w:rFonts w:asciiTheme="majorHAnsi" w:hAnsiTheme="majorHAnsi" w:cstheme="majorHAnsi"/>
            <w:color w:val="000000"/>
            <w:szCs w:val="28"/>
            <w:shd w:val="clear" w:color="auto" w:fill="FFFFFF"/>
          </w:rPr>
          <w:t xml:space="preserve"> ko rõ thế nào là tốt</w:t>
        </w:r>
      </w:ins>
    </w:p>
    <w:p w14:paraId="407F08BF" w14:textId="794C3C28"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Phần mềm dễ sử dụng, truy cập nhanh, chính xác, khả năng hoạt động ổn định.</w:t>
      </w:r>
      <w:ins w:id="50" w:author="Vũ Thị Dương" w:date="2023-02-17T16:19:00Z">
        <w:r w:rsidR="00E43622">
          <w:rPr>
            <w:rFonts w:asciiTheme="majorHAnsi" w:hAnsiTheme="majorHAnsi" w:cstheme="majorHAnsi"/>
            <w:color w:val="000000"/>
            <w:szCs w:val="28"/>
            <w:shd w:val="clear" w:color="auto" w:fill="FFFFFF"/>
          </w:rPr>
          <w:t xml:space="preserve"> ổn định là thế nào? Theo lượng truy cập hay theo thông tin nào?</w:t>
        </w:r>
      </w:ins>
    </w:p>
    <w:p w14:paraId="65566030" w14:textId="77777777"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Đáp ứng đầy đủ nhu cầu của người sử dụng.</w:t>
      </w:r>
    </w:p>
    <w:p w14:paraId="27BF03CD" w14:textId="0048E404" w:rsidR="00056FD6" w:rsidRDefault="00056FD6" w:rsidP="00056FD6">
      <w:pPr>
        <w:ind w:left="426"/>
        <w:rPr>
          <w:rFonts w:asciiTheme="majorHAnsi" w:hAnsiTheme="majorHAnsi" w:cstheme="majorHAnsi"/>
          <w:color w:val="000000"/>
          <w:szCs w:val="28"/>
        </w:rPr>
      </w:pPr>
      <w:r w:rsidRPr="00056FD6">
        <w:rPr>
          <w:rFonts w:asciiTheme="majorHAnsi" w:hAnsiTheme="majorHAnsi" w:cstheme="majorHAnsi"/>
          <w:color w:val="000000"/>
          <w:szCs w:val="28"/>
          <w:shd w:val="clear" w:color="auto" w:fill="FFFFFF"/>
        </w:rPr>
        <w:t>Về giao diện người sử dụng:</w:t>
      </w:r>
      <w:ins w:id="51" w:author="Vũ Thị Dương" w:date="2023-02-17T16:19:00Z">
        <w:r w:rsidR="00E43622">
          <w:rPr>
            <w:rFonts w:asciiTheme="majorHAnsi" w:hAnsiTheme="majorHAnsi" w:cstheme="majorHAnsi"/>
            <w:color w:val="000000"/>
            <w:szCs w:val="28"/>
            <w:shd w:val="clear" w:color="auto" w:fill="FFFFFF"/>
          </w:rPr>
          <w:t xml:space="preserve"> c</w:t>
        </w:r>
      </w:ins>
      <w:ins w:id="52" w:author="Vũ Thị Dương" w:date="2023-02-17T16:20:00Z">
        <w:r w:rsidR="00E43622">
          <w:rPr>
            <w:rFonts w:asciiTheme="majorHAnsi" w:hAnsiTheme="majorHAnsi" w:cstheme="majorHAnsi"/>
            <w:color w:val="000000"/>
            <w:szCs w:val="28"/>
            <w:shd w:val="clear" w:color="auto" w:fill="FFFFFF"/>
          </w:rPr>
          <w:t>ác thông tin nếu đc viêtgs rõ thì sẽ dễ thực hiện</w:t>
        </w:r>
      </w:ins>
    </w:p>
    <w:p w14:paraId="55F67CDE" w14:textId="77777777"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Đẹp, thân thiện với người dùng trong các tương tác giữa hệ thống với các đối</w:t>
      </w:r>
      <w:r>
        <w:rPr>
          <w:rFonts w:asciiTheme="majorHAnsi" w:hAnsiTheme="majorHAnsi" w:cstheme="majorHAnsi"/>
          <w:color w:val="000000"/>
          <w:szCs w:val="28"/>
        </w:rPr>
        <w:t xml:space="preserve"> </w:t>
      </w:r>
      <w:r w:rsidRPr="00056FD6">
        <w:rPr>
          <w:rFonts w:asciiTheme="majorHAnsi" w:hAnsiTheme="majorHAnsi" w:cstheme="majorHAnsi"/>
          <w:color w:val="000000"/>
          <w:szCs w:val="28"/>
          <w:shd w:val="clear" w:color="auto" w:fill="FFFFFF"/>
        </w:rPr>
        <w:t>tượng người sử dụng</w:t>
      </w:r>
    </w:p>
    <w:p w14:paraId="4C7986D1" w14:textId="77777777"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Các chức năng phải được sắp xếp hợp lý, logic.</w:t>
      </w:r>
    </w:p>
    <w:p w14:paraId="53B1ABDD" w14:textId="77777777"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Tương thích với cấu hình điện thoại và máy tính.</w:t>
      </w:r>
    </w:p>
    <w:p w14:paraId="721484E8" w14:textId="77777777" w:rsidR="00056FD6" w:rsidRDefault="00056FD6" w:rsidP="00056FD6">
      <w:pPr>
        <w:ind w:left="426"/>
        <w:rPr>
          <w:rFonts w:asciiTheme="majorHAnsi" w:hAnsiTheme="majorHAnsi" w:cstheme="majorHAnsi"/>
          <w:color w:val="000000"/>
          <w:szCs w:val="28"/>
        </w:rPr>
      </w:pPr>
      <w:r w:rsidRPr="00056FD6">
        <w:rPr>
          <w:rFonts w:asciiTheme="majorHAnsi" w:hAnsiTheme="majorHAnsi" w:cstheme="majorHAnsi"/>
          <w:color w:val="000000"/>
          <w:szCs w:val="28"/>
          <w:shd w:val="clear" w:color="auto" w:fill="FFFFFF"/>
        </w:rPr>
        <w:t>Về khả năng thích nghi: Phần mềm phải chạy được trên tất cả các phiên bản</w:t>
      </w:r>
      <w:r>
        <w:rPr>
          <w:rFonts w:asciiTheme="majorHAnsi" w:hAnsiTheme="majorHAnsi" w:cstheme="majorHAnsi"/>
          <w:color w:val="000000"/>
          <w:szCs w:val="28"/>
        </w:rPr>
        <w:t xml:space="preserve"> </w:t>
      </w:r>
      <w:r w:rsidRPr="00056FD6">
        <w:rPr>
          <w:rFonts w:asciiTheme="majorHAnsi" w:hAnsiTheme="majorHAnsi" w:cstheme="majorHAnsi"/>
          <w:color w:val="000000"/>
          <w:szCs w:val="28"/>
          <w:shd w:val="clear" w:color="auto" w:fill="FFFFFF"/>
        </w:rPr>
        <w:t>của Windows.</w:t>
      </w:r>
      <w:r w:rsidRPr="00056FD6">
        <w:rPr>
          <w:rFonts w:asciiTheme="majorHAnsi" w:hAnsiTheme="majorHAnsi" w:cstheme="majorHAnsi"/>
          <w:color w:val="000000"/>
          <w:szCs w:val="28"/>
        </w:rPr>
        <w:br/>
      </w:r>
      <w:r w:rsidRPr="00056FD6">
        <w:rPr>
          <w:rFonts w:asciiTheme="majorHAnsi" w:hAnsiTheme="majorHAnsi" w:cstheme="majorHAnsi"/>
          <w:color w:val="000000"/>
          <w:szCs w:val="28"/>
          <w:shd w:val="clear" w:color="auto" w:fill="FFFFFF"/>
        </w:rPr>
        <w:t>Về tính tái sử dụng: Phần mềm có thể được nâng cấp dễ dàng cho những mục</w:t>
      </w:r>
      <w:r>
        <w:rPr>
          <w:rFonts w:asciiTheme="majorHAnsi" w:hAnsiTheme="majorHAnsi" w:cstheme="majorHAnsi"/>
          <w:color w:val="000000"/>
          <w:szCs w:val="28"/>
        </w:rPr>
        <w:t xml:space="preserve"> </w:t>
      </w:r>
      <w:r w:rsidRPr="00056FD6">
        <w:rPr>
          <w:rFonts w:asciiTheme="majorHAnsi" w:hAnsiTheme="majorHAnsi" w:cstheme="majorHAnsi"/>
          <w:color w:val="000000"/>
          <w:szCs w:val="28"/>
          <w:shd w:val="clear" w:color="auto" w:fill="FFFFFF"/>
        </w:rPr>
        <w:t>đích phát triển thêm các chức năng mà không bị phá vỡ cấu trúc cũ.</w:t>
      </w:r>
      <w:r w:rsidRPr="00056FD6">
        <w:rPr>
          <w:rFonts w:asciiTheme="majorHAnsi" w:hAnsiTheme="majorHAnsi" w:cstheme="majorHAnsi"/>
          <w:color w:val="000000"/>
          <w:szCs w:val="28"/>
        </w:rPr>
        <w:br/>
      </w:r>
      <w:r w:rsidRPr="00056FD6">
        <w:rPr>
          <w:rFonts w:asciiTheme="majorHAnsi" w:hAnsiTheme="majorHAnsi" w:cstheme="majorHAnsi"/>
          <w:b/>
          <w:bCs/>
          <w:color w:val="000000"/>
          <w:szCs w:val="28"/>
          <w:shd w:val="clear" w:color="auto" w:fill="FFFFFF"/>
        </w:rPr>
        <w:t>Về phần mềm:</w:t>
      </w:r>
    </w:p>
    <w:p w14:paraId="520D6BD4" w14:textId="77777777"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Hệ điều hành Windows 7 trở lên</w:t>
      </w:r>
    </w:p>
    <w:p w14:paraId="7207DEB5" w14:textId="77777777"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lastRenderedPageBreak/>
        <w:t>Hệ quản trị Cơ sở dữ liệu SQL Server.</w:t>
      </w:r>
    </w:p>
    <w:p w14:paraId="5FD730B5" w14:textId="77777777"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Chi phí thay thế, nâng cấp hệ thống máy tính là lớn.</w:t>
      </w:r>
    </w:p>
    <w:p w14:paraId="678E90DC" w14:textId="4299CC2C" w:rsidR="00056FD6" w:rsidRPr="00056FD6" w:rsidRDefault="00056FD6" w:rsidP="00056FD6">
      <w:pPr>
        <w:pStyle w:val="ListParagraph"/>
        <w:numPr>
          <w:ilvl w:val="1"/>
          <w:numId w:val="5"/>
        </w:numPr>
        <w:rPr>
          <w:rFonts w:asciiTheme="majorHAnsi" w:hAnsiTheme="majorHAnsi" w:cstheme="majorHAnsi"/>
          <w:szCs w:val="28"/>
        </w:rPr>
      </w:pPr>
      <w:r w:rsidRPr="00056FD6">
        <w:rPr>
          <w:rFonts w:asciiTheme="majorHAnsi" w:hAnsiTheme="majorHAnsi" w:cstheme="majorHAnsi"/>
          <w:color w:val="000000"/>
          <w:szCs w:val="28"/>
          <w:shd w:val="clear" w:color="auto" w:fill="FFFFFF"/>
        </w:rPr>
        <w:t>Bên cạnh đó c</w:t>
      </w:r>
      <w:r w:rsidR="00FF5680">
        <w:rPr>
          <w:rFonts w:asciiTheme="majorHAnsi" w:hAnsiTheme="majorHAnsi" w:cstheme="majorHAnsi"/>
          <w:color w:val="000000"/>
          <w:szCs w:val="28"/>
          <w:shd w:val="clear" w:color="auto" w:fill="FFFFFF"/>
        </w:rPr>
        <w:t>ò</w:t>
      </w:r>
      <w:r w:rsidRPr="00056FD6">
        <w:rPr>
          <w:rFonts w:asciiTheme="majorHAnsi" w:hAnsiTheme="majorHAnsi" w:cstheme="majorHAnsi"/>
          <w:color w:val="000000"/>
          <w:szCs w:val="28"/>
          <w:shd w:val="clear" w:color="auto" w:fill="FFFFFF"/>
        </w:rPr>
        <w:t>n có các chi phí về bản quyền các phần mềm.</w:t>
      </w:r>
    </w:p>
    <w:p w14:paraId="47007FBB" w14:textId="21E12573" w:rsidR="00056FD6" w:rsidRDefault="00056FD6" w:rsidP="00056FD6">
      <w:pPr>
        <w:rPr>
          <w:rFonts w:asciiTheme="majorHAnsi" w:hAnsiTheme="majorHAnsi" w:cstheme="majorHAnsi"/>
          <w:szCs w:val="28"/>
        </w:rPr>
      </w:pPr>
    </w:p>
    <w:p w14:paraId="564D6F57" w14:textId="06A31A55" w:rsidR="00056FD6" w:rsidRDefault="00446E3A" w:rsidP="00056FD6">
      <w:pPr>
        <w:pStyle w:val="ListParagraph"/>
        <w:numPr>
          <w:ilvl w:val="2"/>
          <w:numId w:val="6"/>
        </w:numPr>
        <w:outlineLvl w:val="2"/>
        <w:rPr>
          <w:b/>
          <w:bCs/>
        </w:rPr>
      </w:pPr>
      <w:bookmarkStart w:id="53" w:name="_Toc127310960"/>
      <w:r>
        <w:rPr>
          <w:b/>
          <w:bCs/>
        </w:rPr>
        <w:t>Tài liệu đặc tả yêu cầu</w:t>
      </w:r>
      <w:bookmarkEnd w:id="53"/>
      <w:ins w:id="54" w:author="Vũ Thị Dương" w:date="2023-02-17T16:20:00Z">
        <w:r w:rsidR="00E43622">
          <w:rPr>
            <w:b/>
            <w:bCs/>
          </w:rPr>
          <w:t xml:space="preserve"> hình như chỗ này bịa? hỏi lại nội dung thực hiện</w:t>
        </w:r>
      </w:ins>
    </w:p>
    <w:p w14:paraId="1D2EDB9C" w14:textId="13348B8A" w:rsidR="00FF5680" w:rsidRDefault="00FF5680" w:rsidP="00FF5680">
      <w:pPr>
        <w:ind w:firstLine="720"/>
      </w:pPr>
      <w:r>
        <w:t>Một nhân sự có thể đăng ký hồ sơ ứng tuyển vào một hay nhiều phòng ban. Mỗi phòng ban có thể có một hoặc nhiều nhân sự đăng ký ứng tuyển.</w:t>
      </w:r>
    </w:p>
    <w:p w14:paraId="0219C95A" w14:textId="5E257898" w:rsidR="00FF5680" w:rsidRDefault="00FF5680" w:rsidP="00FF5680">
      <w:pPr>
        <w:ind w:firstLine="720"/>
      </w:pPr>
      <w:r>
        <w:t>Một nhân sự có thể làm việc ở chỉ một phòng ban. Mỗi phòng ban có thể có một hoặc nhiều nhân sự.</w:t>
      </w:r>
    </w:p>
    <w:p w14:paraId="31336F07" w14:textId="14842C07" w:rsidR="00FF5680" w:rsidRDefault="00FF5680" w:rsidP="00FF5680">
      <w:pPr>
        <w:ind w:firstLine="720"/>
      </w:pPr>
      <w:r>
        <w:t>Mỗi phòng ban có thể đăng không, một hoặc nhiều bài tuyển dụng nhân sự.</w:t>
      </w:r>
      <w:r w:rsidR="002B6191">
        <w:t xml:space="preserve"> Mỗi bài tuyển dụng nhân sự chỉ thuộc về chỉ một phòng ban.</w:t>
      </w:r>
    </w:p>
    <w:p w14:paraId="2D99C683" w14:textId="4687ABCA" w:rsidR="002B6191" w:rsidRPr="00FF5680" w:rsidRDefault="002B6191" w:rsidP="00FF5680">
      <w:pPr>
        <w:ind w:firstLine="720"/>
      </w:pPr>
      <w:r>
        <w:t>Mỗi nhân sự có thể có không, một hoặc nhiều lần khen thưởng. Mỗi khen thưởng có thể được nhận bởi không, một hoặc nhiều nhân sự.</w:t>
      </w:r>
    </w:p>
    <w:p w14:paraId="00A4D0CB" w14:textId="1DA8EB1D" w:rsidR="002B6191" w:rsidRPr="00FF5680" w:rsidRDefault="002B6191" w:rsidP="002B6191">
      <w:pPr>
        <w:ind w:firstLine="720"/>
      </w:pPr>
      <w:r>
        <w:t>Mỗi nhân sự có thể có không, một hoặc nhiều lần kỷ luật. Mỗi kỷ luật có thể được nhận bởi không, một hoặc nhiều nhân sự.</w:t>
      </w:r>
    </w:p>
    <w:p w14:paraId="74508156" w14:textId="4D7685BB" w:rsidR="002B6191" w:rsidRDefault="002B6191" w:rsidP="002B6191">
      <w:pPr>
        <w:ind w:firstLine="720"/>
      </w:pPr>
      <w:r>
        <w:t>Mỗi nhân sự có thể có không, một hoặc nhiều chức vụ. Mỗi chức vụ có thể được thuộc về không, một hoặc nhiều nhân sự.</w:t>
      </w:r>
    </w:p>
    <w:p w14:paraId="56F53531" w14:textId="77777777" w:rsidR="002B6191" w:rsidRPr="00FF5680" w:rsidRDefault="002B6191" w:rsidP="002B6191">
      <w:pPr>
        <w:ind w:firstLine="720"/>
      </w:pPr>
    </w:p>
    <w:p w14:paraId="5E904CB0" w14:textId="666AFB31" w:rsidR="00FF5680" w:rsidRPr="00FF5680" w:rsidRDefault="00FF5680" w:rsidP="00FF5680">
      <w:pPr>
        <w:ind w:firstLine="720"/>
      </w:pPr>
    </w:p>
    <w:p w14:paraId="61D9F85C" w14:textId="77777777" w:rsidR="00FF5680" w:rsidRPr="00FF5680" w:rsidRDefault="00FF5680" w:rsidP="00FF5680">
      <w:pPr>
        <w:ind w:firstLine="720"/>
      </w:pPr>
    </w:p>
    <w:p w14:paraId="593CC070" w14:textId="4B6069DE" w:rsidR="00446E3A" w:rsidRDefault="00446E3A" w:rsidP="00446E3A">
      <w:pPr>
        <w:pStyle w:val="ListParagraph"/>
        <w:numPr>
          <w:ilvl w:val="1"/>
          <w:numId w:val="6"/>
        </w:numPr>
        <w:outlineLvl w:val="1"/>
        <w:rPr>
          <w:b/>
          <w:bCs/>
        </w:rPr>
      </w:pPr>
      <w:bookmarkStart w:id="55" w:name="_Toc127310961"/>
      <w:r>
        <w:rPr>
          <w:b/>
          <w:bCs/>
        </w:rPr>
        <w:t>Phân tích hệ thống</w:t>
      </w:r>
      <w:bookmarkEnd w:id="55"/>
    </w:p>
    <w:p w14:paraId="4CCA42E3" w14:textId="6792D523" w:rsidR="00446E3A" w:rsidRDefault="00446E3A" w:rsidP="00446E3A">
      <w:pPr>
        <w:pStyle w:val="ListParagraph"/>
        <w:numPr>
          <w:ilvl w:val="2"/>
          <w:numId w:val="6"/>
        </w:numPr>
        <w:outlineLvl w:val="2"/>
        <w:rPr>
          <w:b/>
          <w:bCs/>
        </w:rPr>
      </w:pPr>
      <w:bookmarkStart w:id="56" w:name="_Toc127310962"/>
      <w:r>
        <w:rPr>
          <w:b/>
          <w:bCs/>
        </w:rPr>
        <w:t>Mô hình hóa chức năng hệ thống</w:t>
      </w:r>
      <w:bookmarkEnd w:id="56"/>
    </w:p>
    <w:p w14:paraId="07078120" w14:textId="33EBF535" w:rsidR="00446E3A" w:rsidRDefault="00446E3A" w:rsidP="00446E3A">
      <w:pPr>
        <w:pStyle w:val="ListParagraph"/>
        <w:numPr>
          <w:ilvl w:val="2"/>
          <w:numId w:val="6"/>
        </w:numPr>
        <w:outlineLvl w:val="2"/>
        <w:rPr>
          <w:b/>
          <w:bCs/>
        </w:rPr>
      </w:pPr>
      <w:bookmarkStart w:id="57" w:name="_Toc127310963"/>
      <w:r>
        <w:rPr>
          <w:b/>
          <w:bCs/>
        </w:rPr>
        <w:t>Mô hình hóa dữ liệu và giao diện hệ thống</w:t>
      </w:r>
      <w:bookmarkEnd w:id="57"/>
    </w:p>
    <w:p w14:paraId="7E2AD2E8" w14:textId="76B53808" w:rsidR="00446E3A" w:rsidRDefault="00446E3A" w:rsidP="00446E3A">
      <w:pPr>
        <w:pStyle w:val="ListParagraph"/>
        <w:numPr>
          <w:ilvl w:val="1"/>
          <w:numId w:val="6"/>
        </w:numPr>
        <w:outlineLvl w:val="2"/>
        <w:rPr>
          <w:b/>
          <w:bCs/>
        </w:rPr>
      </w:pPr>
      <w:bookmarkStart w:id="58" w:name="_Toc127310964"/>
      <w:r>
        <w:rPr>
          <w:b/>
          <w:bCs/>
        </w:rPr>
        <w:t>Thực hiện bài toán</w:t>
      </w:r>
      <w:bookmarkEnd w:id="58"/>
    </w:p>
    <w:p w14:paraId="21338B8F" w14:textId="1C6EE341" w:rsidR="00446E3A" w:rsidRDefault="00446E3A" w:rsidP="00446E3A">
      <w:pPr>
        <w:pStyle w:val="ListParagraph"/>
        <w:numPr>
          <w:ilvl w:val="2"/>
          <w:numId w:val="6"/>
        </w:numPr>
        <w:outlineLvl w:val="2"/>
        <w:rPr>
          <w:b/>
          <w:bCs/>
        </w:rPr>
      </w:pPr>
      <w:bookmarkStart w:id="59" w:name="_Toc127310965"/>
      <w:r>
        <w:rPr>
          <w:b/>
          <w:bCs/>
        </w:rPr>
        <w:t>Tên sv</w:t>
      </w:r>
      <w:bookmarkEnd w:id="59"/>
    </w:p>
    <w:p w14:paraId="651104A2" w14:textId="40D322FB" w:rsidR="00446E3A" w:rsidRDefault="00446E3A" w:rsidP="00446E3A">
      <w:pPr>
        <w:pStyle w:val="ListParagraph"/>
        <w:numPr>
          <w:ilvl w:val="2"/>
          <w:numId w:val="6"/>
        </w:numPr>
        <w:outlineLvl w:val="2"/>
        <w:rPr>
          <w:b/>
          <w:bCs/>
        </w:rPr>
      </w:pPr>
      <w:bookmarkStart w:id="60" w:name="_Toc127310966"/>
      <w:r>
        <w:rPr>
          <w:b/>
          <w:bCs/>
        </w:rPr>
        <w:t>Tensv</w:t>
      </w:r>
      <w:bookmarkEnd w:id="60"/>
    </w:p>
    <w:p w14:paraId="1B2BDA03" w14:textId="476AD9AB" w:rsidR="00446E3A" w:rsidRDefault="00446E3A" w:rsidP="00446E3A">
      <w:pPr>
        <w:pStyle w:val="ListParagraph"/>
        <w:numPr>
          <w:ilvl w:val="2"/>
          <w:numId w:val="6"/>
        </w:numPr>
        <w:outlineLvl w:val="2"/>
        <w:rPr>
          <w:b/>
          <w:bCs/>
        </w:rPr>
      </w:pPr>
      <w:bookmarkStart w:id="61" w:name="_Toc127310967"/>
      <w:r>
        <w:rPr>
          <w:b/>
          <w:bCs/>
        </w:rPr>
        <w:t>Tensv</w:t>
      </w:r>
      <w:bookmarkEnd w:id="61"/>
    </w:p>
    <w:p w14:paraId="77E4DA4B" w14:textId="718E98E9" w:rsidR="00446E3A" w:rsidRDefault="00446E3A" w:rsidP="00446E3A">
      <w:pPr>
        <w:pStyle w:val="ListParagraph"/>
        <w:numPr>
          <w:ilvl w:val="2"/>
          <w:numId w:val="6"/>
        </w:numPr>
        <w:outlineLvl w:val="2"/>
        <w:rPr>
          <w:b/>
          <w:bCs/>
        </w:rPr>
      </w:pPr>
      <w:bookmarkStart w:id="62" w:name="_Toc127310968"/>
      <w:r>
        <w:rPr>
          <w:b/>
          <w:bCs/>
        </w:rPr>
        <w:t>Ten</w:t>
      </w:r>
      <w:bookmarkEnd w:id="62"/>
    </w:p>
    <w:p w14:paraId="481AFC5B" w14:textId="547771F8" w:rsidR="00446E3A" w:rsidRDefault="00446E3A" w:rsidP="00446E3A">
      <w:pPr>
        <w:pStyle w:val="ListParagraph"/>
        <w:numPr>
          <w:ilvl w:val="2"/>
          <w:numId w:val="6"/>
        </w:numPr>
        <w:outlineLvl w:val="2"/>
        <w:rPr>
          <w:b/>
          <w:bCs/>
        </w:rPr>
      </w:pPr>
      <w:bookmarkStart w:id="63" w:name="_Toc127310969"/>
      <w:r>
        <w:rPr>
          <w:b/>
          <w:bCs/>
        </w:rPr>
        <w:lastRenderedPageBreak/>
        <w:t>Ten</w:t>
      </w:r>
      <w:bookmarkEnd w:id="63"/>
    </w:p>
    <w:p w14:paraId="26E633F3" w14:textId="50645F02" w:rsidR="00446E3A" w:rsidRDefault="00446E3A" w:rsidP="00446E3A">
      <w:pPr>
        <w:pStyle w:val="Heading1"/>
        <w:jc w:val="center"/>
        <w:rPr>
          <w:b/>
          <w:bCs/>
          <w:color w:val="auto"/>
        </w:rPr>
      </w:pPr>
      <w:bookmarkStart w:id="64" w:name="_Toc127310970"/>
      <w:r w:rsidRPr="00446E3A">
        <w:rPr>
          <w:b/>
          <w:bCs/>
          <w:color w:val="auto"/>
        </w:rPr>
        <w:t>PHẦN 3. KẾT LUẬN VÀ BÀI HỌC KINH NGHIỆM</w:t>
      </w:r>
      <w:bookmarkEnd w:id="64"/>
    </w:p>
    <w:p w14:paraId="43B65D4E" w14:textId="77777777" w:rsidR="00446E3A" w:rsidRPr="00446E3A" w:rsidRDefault="00446E3A" w:rsidP="00446E3A">
      <w:pPr>
        <w:pStyle w:val="ListParagraph"/>
        <w:numPr>
          <w:ilvl w:val="0"/>
          <w:numId w:val="6"/>
        </w:numPr>
        <w:outlineLvl w:val="2"/>
        <w:rPr>
          <w:b/>
          <w:bCs/>
          <w:vanish/>
        </w:rPr>
      </w:pPr>
      <w:bookmarkStart w:id="65" w:name="_Toc127310971"/>
      <w:bookmarkEnd w:id="65"/>
    </w:p>
    <w:p w14:paraId="5D034D02" w14:textId="145AB17C" w:rsidR="00446E3A" w:rsidRDefault="00446E3A" w:rsidP="00446E3A">
      <w:pPr>
        <w:pStyle w:val="ListParagraph"/>
        <w:numPr>
          <w:ilvl w:val="1"/>
          <w:numId w:val="6"/>
        </w:numPr>
        <w:outlineLvl w:val="2"/>
        <w:rPr>
          <w:b/>
          <w:bCs/>
        </w:rPr>
      </w:pPr>
      <w:bookmarkStart w:id="66" w:name="_Toc127310972"/>
      <w:r>
        <w:rPr>
          <w:b/>
          <w:bCs/>
        </w:rPr>
        <w:t>Nội dung đã thực hiện</w:t>
      </w:r>
      <w:bookmarkEnd w:id="66"/>
    </w:p>
    <w:p w14:paraId="7657A04F" w14:textId="278D8356" w:rsidR="00446E3A" w:rsidRDefault="00446E3A" w:rsidP="00446E3A">
      <w:pPr>
        <w:pStyle w:val="ListParagraph"/>
        <w:numPr>
          <w:ilvl w:val="1"/>
          <w:numId w:val="6"/>
        </w:numPr>
        <w:outlineLvl w:val="2"/>
        <w:rPr>
          <w:b/>
          <w:bCs/>
        </w:rPr>
      </w:pPr>
      <w:bookmarkStart w:id="67" w:name="_Toc127310973"/>
      <w:r>
        <w:rPr>
          <w:b/>
          <w:bCs/>
        </w:rPr>
        <w:t>Hướng phát triển</w:t>
      </w:r>
      <w:bookmarkEnd w:id="67"/>
    </w:p>
    <w:p w14:paraId="359DB435" w14:textId="77777777" w:rsidR="00446E3A" w:rsidRPr="00446E3A" w:rsidRDefault="00446E3A" w:rsidP="00446E3A"/>
    <w:p w14:paraId="556672C2" w14:textId="77777777" w:rsidR="00056FD6" w:rsidRPr="00056FD6" w:rsidRDefault="00056FD6" w:rsidP="00056FD6">
      <w:pPr>
        <w:rPr>
          <w:rFonts w:asciiTheme="majorHAnsi" w:hAnsiTheme="majorHAnsi" w:cstheme="majorHAnsi"/>
          <w:szCs w:val="28"/>
        </w:rPr>
      </w:pPr>
    </w:p>
    <w:sectPr w:rsidR="00056FD6" w:rsidRPr="00056FD6" w:rsidSect="0038363D">
      <w:footerReference w:type="default" r:id="rId13"/>
      <w:pgSz w:w="11906" w:h="16838" w:code="9"/>
      <w:pgMar w:top="1418" w:right="1134" w:bottom="1134" w:left="198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Vũ Thị Dương" w:date="2023-02-17T16:14:00Z" w:initials="VTD">
    <w:p w14:paraId="112B4917" w14:textId="77777777" w:rsidR="0016079A" w:rsidRDefault="0016079A" w:rsidP="003A7323">
      <w:pPr>
        <w:pStyle w:val="CommentText"/>
      </w:pPr>
      <w:r>
        <w:rPr>
          <w:rStyle w:val="CommentReference"/>
        </w:rPr>
        <w:annotationRef/>
      </w:r>
      <w:r>
        <w:t>cÓ học đến đây đâu?</w:t>
      </w:r>
    </w:p>
  </w:comment>
  <w:comment w:id="34" w:author="Vũ Thị Dương" w:date="2023-02-17T16:15:00Z" w:initials="VTD">
    <w:p w14:paraId="04FA6D1B" w14:textId="77777777" w:rsidR="00F55AA0" w:rsidRDefault="00F55AA0" w:rsidP="000F045A">
      <w:pPr>
        <w:pStyle w:val="CommentText"/>
      </w:pPr>
      <w:r>
        <w:rPr>
          <w:rStyle w:val="CommentReference"/>
        </w:rPr>
        <w:annotationRef/>
      </w:r>
      <w:r>
        <w:t>Chưa thấy nêu lý do vì sao nhân sự căn cứ vào đâu để nộp hồ sơ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B4917" w15:done="0"/>
  <w15:commentEx w15:paraId="04FA6D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265E" w16cex:dateUtc="2023-02-17T09:14:00Z"/>
  <w16cex:commentExtensible w16cex:durableId="279A26BE" w16cex:dateUtc="2023-02-17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B4917" w16cid:durableId="279A265E"/>
  <w16cid:commentId w16cid:paraId="04FA6D1B" w16cid:durableId="279A2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1724" w14:textId="77777777" w:rsidR="00654105" w:rsidRDefault="00654105" w:rsidP="00A633CD">
      <w:pPr>
        <w:spacing w:line="240" w:lineRule="auto"/>
      </w:pPr>
      <w:r>
        <w:separator/>
      </w:r>
    </w:p>
  </w:endnote>
  <w:endnote w:type="continuationSeparator" w:id="0">
    <w:p w14:paraId="752E7EE4" w14:textId="77777777" w:rsidR="00654105" w:rsidRDefault="00654105" w:rsidP="00A63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929195"/>
      <w:docPartObj>
        <w:docPartGallery w:val="Page Numbers (Bottom of Page)"/>
        <w:docPartUnique/>
      </w:docPartObj>
    </w:sdtPr>
    <w:sdtEndPr>
      <w:rPr>
        <w:noProof/>
      </w:rPr>
    </w:sdtEndPr>
    <w:sdtContent>
      <w:p w14:paraId="27D3F2B8" w14:textId="4156BE45" w:rsidR="00A633CD" w:rsidRDefault="00A63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6C496" w14:textId="77777777" w:rsidR="00A633CD" w:rsidRDefault="00A63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2C30" w14:textId="77777777" w:rsidR="00654105" w:rsidRDefault="00654105" w:rsidP="00A633CD">
      <w:pPr>
        <w:spacing w:line="240" w:lineRule="auto"/>
      </w:pPr>
      <w:r>
        <w:separator/>
      </w:r>
    </w:p>
  </w:footnote>
  <w:footnote w:type="continuationSeparator" w:id="0">
    <w:p w14:paraId="47BA556A" w14:textId="77777777" w:rsidR="00654105" w:rsidRDefault="00654105" w:rsidP="00A633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47DF"/>
    <w:multiLevelType w:val="hybridMultilevel"/>
    <w:tmpl w:val="5EE859EC"/>
    <w:lvl w:ilvl="0" w:tplc="5DFE37AA">
      <w:start w:val="2"/>
      <w:numFmt w:val="bullet"/>
      <w:lvlText w:val="-"/>
      <w:lvlJc w:val="left"/>
      <w:pPr>
        <w:ind w:left="720" w:hanging="360"/>
      </w:pPr>
      <w:rPr>
        <w:rFonts w:ascii="Times New Roman" w:eastAsiaTheme="minorHAnsi" w:hAnsi="Times New Roman" w:cs="Times New Roman" w:hint="default"/>
      </w:rPr>
    </w:lvl>
    <w:lvl w:ilvl="1" w:tplc="CE90093C">
      <w:start w:val="6"/>
      <w:numFmt w:val="bullet"/>
      <w:lvlText w:val="-"/>
      <w:lvlJc w:val="left"/>
      <w:pPr>
        <w:ind w:left="1440" w:hanging="360"/>
      </w:pPr>
      <w:rPr>
        <w:rFonts w:ascii="Times New Roman" w:eastAsiaTheme="minorHAnsi"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6B71242"/>
    <w:multiLevelType w:val="hybridMultilevel"/>
    <w:tmpl w:val="3BCA2A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C75633F"/>
    <w:multiLevelType w:val="multilevel"/>
    <w:tmpl w:val="4B06790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3B031B"/>
    <w:multiLevelType w:val="hybridMultilevel"/>
    <w:tmpl w:val="E2744184"/>
    <w:lvl w:ilvl="0" w:tplc="3F26F1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F2C03DD"/>
    <w:multiLevelType w:val="hybridMultilevel"/>
    <w:tmpl w:val="BC08090A"/>
    <w:lvl w:ilvl="0" w:tplc="ACD298E0">
      <w:start w:val="1"/>
      <w:numFmt w:val="bullet"/>
      <w:lvlText w:val="+"/>
      <w:lvlJc w:val="left"/>
      <w:pPr>
        <w:ind w:left="1080" w:hanging="360"/>
      </w:pPr>
      <w:rPr>
        <w:rFonts w:ascii="Arial" w:hAnsi="Arial" w:hint="default"/>
        <w:b w:val="0"/>
        <w:color w:val="081C3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9952E4D"/>
    <w:multiLevelType w:val="hybridMultilevel"/>
    <w:tmpl w:val="7DEC42B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94968584">
    <w:abstractNumId w:val="1"/>
  </w:num>
  <w:num w:numId="2" w16cid:durableId="915289923">
    <w:abstractNumId w:val="2"/>
  </w:num>
  <w:num w:numId="3" w16cid:durableId="1607422321">
    <w:abstractNumId w:val="4"/>
  </w:num>
  <w:num w:numId="4" w16cid:durableId="1357464827">
    <w:abstractNumId w:val="3"/>
  </w:num>
  <w:num w:numId="5" w16cid:durableId="383451803">
    <w:abstractNumId w:val="0"/>
  </w:num>
  <w:num w:numId="6" w16cid:durableId="936792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0227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3D"/>
    <w:rsid w:val="00056FD6"/>
    <w:rsid w:val="0016079A"/>
    <w:rsid w:val="0019624E"/>
    <w:rsid w:val="002B6191"/>
    <w:rsid w:val="0038363D"/>
    <w:rsid w:val="00446073"/>
    <w:rsid w:val="00446E3A"/>
    <w:rsid w:val="005238AC"/>
    <w:rsid w:val="00566806"/>
    <w:rsid w:val="00595CB4"/>
    <w:rsid w:val="00654105"/>
    <w:rsid w:val="006B6331"/>
    <w:rsid w:val="006D028A"/>
    <w:rsid w:val="006F5BD6"/>
    <w:rsid w:val="007D35C5"/>
    <w:rsid w:val="00933CAA"/>
    <w:rsid w:val="009B5302"/>
    <w:rsid w:val="009E5B15"/>
    <w:rsid w:val="00A633CD"/>
    <w:rsid w:val="00BD7FBE"/>
    <w:rsid w:val="00C31C36"/>
    <w:rsid w:val="00DA7C9E"/>
    <w:rsid w:val="00DD0C1C"/>
    <w:rsid w:val="00E43622"/>
    <w:rsid w:val="00F55AA0"/>
    <w:rsid w:val="00FF56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3B89"/>
  <w15:chartTrackingRefBased/>
  <w15:docId w15:val="{CCE002C4-B667-4AEA-8D46-A7D38E10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3D"/>
    <w:pPr>
      <w:spacing w:after="0" w:line="360" w:lineRule="auto"/>
    </w:pPr>
    <w:rPr>
      <w:rFonts w:ascii="Times New Roman" w:hAnsi="Times New Roman"/>
      <w:sz w:val="28"/>
      <w:lang w:val="en-US"/>
    </w:rPr>
  </w:style>
  <w:style w:type="paragraph" w:styleId="Heading1">
    <w:name w:val="heading 1"/>
    <w:basedOn w:val="Normal"/>
    <w:next w:val="Normal"/>
    <w:link w:val="Heading1Char"/>
    <w:uiPriority w:val="9"/>
    <w:qFormat/>
    <w:rsid w:val="00A633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33CD"/>
    <w:pPr>
      <w:tabs>
        <w:tab w:val="center" w:pos="4513"/>
        <w:tab w:val="right" w:pos="9026"/>
      </w:tabs>
      <w:spacing w:line="240" w:lineRule="auto"/>
    </w:pPr>
  </w:style>
  <w:style w:type="character" w:customStyle="1" w:styleId="HeaderChar">
    <w:name w:val="Header Char"/>
    <w:basedOn w:val="DefaultParagraphFont"/>
    <w:link w:val="Header"/>
    <w:uiPriority w:val="99"/>
    <w:rsid w:val="00A633CD"/>
    <w:rPr>
      <w:rFonts w:ascii="Times New Roman" w:hAnsi="Times New Roman"/>
      <w:sz w:val="28"/>
      <w:lang w:val="en-US"/>
    </w:rPr>
  </w:style>
  <w:style w:type="paragraph" w:styleId="Footer">
    <w:name w:val="footer"/>
    <w:basedOn w:val="Normal"/>
    <w:link w:val="FooterChar"/>
    <w:uiPriority w:val="99"/>
    <w:unhideWhenUsed/>
    <w:rsid w:val="00A633CD"/>
    <w:pPr>
      <w:tabs>
        <w:tab w:val="center" w:pos="4513"/>
        <w:tab w:val="right" w:pos="9026"/>
      </w:tabs>
      <w:spacing w:line="240" w:lineRule="auto"/>
    </w:pPr>
  </w:style>
  <w:style w:type="character" w:customStyle="1" w:styleId="FooterChar">
    <w:name w:val="Footer Char"/>
    <w:basedOn w:val="DefaultParagraphFont"/>
    <w:link w:val="Footer"/>
    <w:uiPriority w:val="99"/>
    <w:rsid w:val="00A633CD"/>
    <w:rPr>
      <w:rFonts w:ascii="Times New Roman" w:hAnsi="Times New Roman"/>
      <w:sz w:val="28"/>
      <w:lang w:val="en-US"/>
    </w:rPr>
  </w:style>
  <w:style w:type="character" w:customStyle="1" w:styleId="Heading1Char">
    <w:name w:val="Heading 1 Char"/>
    <w:basedOn w:val="DefaultParagraphFont"/>
    <w:link w:val="Heading1"/>
    <w:uiPriority w:val="9"/>
    <w:rsid w:val="00A633C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633CD"/>
    <w:pPr>
      <w:spacing w:line="259" w:lineRule="auto"/>
      <w:outlineLvl w:val="9"/>
    </w:pPr>
  </w:style>
  <w:style w:type="paragraph" w:styleId="ListParagraph">
    <w:name w:val="List Paragraph"/>
    <w:basedOn w:val="Normal"/>
    <w:uiPriority w:val="34"/>
    <w:qFormat/>
    <w:rsid w:val="00A633CD"/>
    <w:pPr>
      <w:ind w:left="720"/>
      <w:contextualSpacing/>
    </w:pPr>
  </w:style>
  <w:style w:type="paragraph" w:styleId="TOC1">
    <w:name w:val="toc 1"/>
    <w:basedOn w:val="Normal"/>
    <w:next w:val="Normal"/>
    <w:autoRedefine/>
    <w:uiPriority w:val="39"/>
    <w:unhideWhenUsed/>
    <w:rsid w:val="0019624E"/>
    <w:pPr>
      <w:spacing w:after="100"/>
    </w:pPr>
  </w:style>
  <w:style w:type="paragraph" w:styleId="TOC2">
    <w:name w:val="toc 2"/>
    <w:basedOn w:val="Normal"/>
    <w:next w:val="Normal"/>
    <w:autoRedefine/>
    <w:uiPriority w:val="39"/>
    <w:unhideWhenUsed/>
    <w:rsid w:val="0019624E"/>
    <w:pPr>
      <w:spacing w:after="100"/>
      <w:ind w:left="280"/>
    </w:pPr>
  </w:style>
  <w:style w:type="character" w:styleId="Hyperlink">
    <w:name w:val="Hyperlink"/>
    <w:basedOn w:val="DefaultParagraphFont"/>
    <w:uiPriority w:val="99"/>
    <w:unhideWhenUsed/>
    <w:rsid w:val="0019624E"/>
    <w:rPr>
      <w:color w:val="0563C1" w:themeColor="hyperlink"/>
      <w:u w:val="single"/>
    </w:rPr>
  </w:style>
  <w:style w:type="paragraph" w:styleId="TOC3">
    <w:name w:val="toc 3"/>
    <w:basedOn w:val="Normal"/>
    <w:next w:val="Normal"/>
    <w:autoRedefine/>
    <w:uiPriority w:val="39"/>
    <w:unhideWhenUsed/>
    <w:rsid w:val="0019624E"/>
    <w:pPr>
      <w:spacing w:after="100"/>
      <w:ind w:left="560"/>
    </w:pPr>
  </w:style>
  <w:style w:type="paragraph" w:styleId="NormalWeb">
    <w:name w:val="Normal (Web)"/>
    <w:basedOn w:val="Normal"/>
    <w:uiPriority w:val="99"/>
    <w:semiHidden/>
    <w:unhideWhenUsed/>
    <w:rsid w:val="002B6191"/>
    <w:pPr>
      <w:spacing w:before="100" w:beforeAutospacing="1" w:after="100" w:afterAutospacing="1" w:line="240" w:lineRule="auto"/>
    </w:pPr>
    <w:rPr>
      <w:rFonts w:eastAsia="Times New Roman" w:cs="Times New Roman"/>
      <w:sz w:val="24"/>
      <w:szCs w:val="24"/>
      <w:lang w:val="vi-VN" w:eastAsia="vi-VN"/>
    </w:rPr>
  </w:style>
  <w:style w:type="paragraph" w:styleId="Revision">
    <w:name w:val="Revision"/>
    <w:hidden/>
    <w:uiPriority w:val="99"/>
    <w:semiHidden/>
    <w:rsid w:val="00C31C36"/>
    <w:pPr>
      <w:spacing w:after="0" w:line="240" w:lineRule="auto"/>
    </w:pPr>
    <w:rPr>
      <w:rFonts w:ascii="Times New Roman" w:hAnsi="Times New Roman"/>
      <w:sz w:val="28"/>
      <w:lang w:val="en-US"/>
    </w:rPr>
  </w:style>
  <w:style w:type="character" w:styleId="CommentReference">
    <w:name w:val="annotation reference"/>
    <w:basedOn w:val="DefaultParagraphFont"/>
    <w:uiPriority w:val="99"/>
    <w:semiHidden/>
    <w:unhideWhenUsed/>
    <w:rsid w:val="0016079A"/>
    <w:rPr>
      <w:sz w:val="16"/>
      <w:szCs w:val="16"/>
    </w:rPr>
  </w:style>
  <w:style w:type="paragraph" w:styleId="CommentText">
    <w:name w:val="annotation text"/>
    <w:basedOn w:val="Normal"/>
    <w:link w:val="CommentTextChar"/>
    <w:uiPriority w:val="99"/>
    <w:unhideWhenUsed/>
    <w:rsid w:val="0016079A"/>
    <w:pPr>
      <w:spacing w:line="240" w:lineRule="auto"/>
    </w:pPr>
    <w:rPr>
      <w:sz w:val="20"/>
      <w:szCs w:val="20"/>
    </w:rPr>
  </w:style>
  <w:style w:type="character" w:customStyle="1" w:styleId="CommentTextChar">
    <w:name w:val="Comment Text Char"/>
    <w:basedOn w:val="DefaultParagraphFont"/>
    <w:link w:val="CommentText"/>
    <w:uiPriority w:val="99"/>
    <w:rsid w:val="0016079A"/>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16079A"/>
    <w:rPr>
      <w:b/>
      <w:bCs/>
    </w:rPr>
  </w:style>
  <w:style w:type="character" w:customStyle="1" w:styleId="CommentSubjectChar">
    <w:name w:val="Comment Subject Char"/>
    <w:basedOn w:val="CommentTextChar"/>
    <w:link w:val="CommentSubject"/>
    <w:uiPriority w:val="99"/>
    <w:semiHidden/>
    <w:rsid w:val="0016079A"/>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4382">
      <w:bodyDiv w:val="1"/>
      <w:marLeft w:val="0"/>
      <w:marRight w:val="0"/>
      <w:marTop w:val="0"/>
      <w:marBottom w:val="0"/>
      <w:divBdr>
        <w:top w:val="none" w:sz="0" w:space="0" w:color="auto"/>
        <w:left w:val="none" w:sz="0" w:space="0" w:color="auto"/>
        <w:bottom w:val="none" w:sz="0" w:space="0" w:color="auto"/>
        <w:right w:val="none" w:sz="0" w:space="0" w:color="auto"/>
      </w:divBdr>
    </w:div>
    <w:div w:id="937639587">
      <w:bodyDiv w:val="1"/>
      <w:marLeft w:val="0"/>
      <w:marRight w:val="0"/>
      <w:marTop w:val="0"/>
      <w:marBottom w:val="0"/>
      <w:divBdr>
        <w:top w:val="none" w:sz="0" w:space="0" w:color="auto"/>
        <w:left w:val="none" w:sz="0" w:space="0" w:color="auto"/>
        <w:bottom w:val="none" w:sz="0" w:space="0" w:color="auto"/>
        <w:right w:val="none" w:sz="0" w:space="0" w:color="auto"/>
      </w:divBdr>
    </w:div>
    <w:div w:id="1188325028">
      <w:bodyDiv w:val="1"/>
      <w:marLeft w:val="0"/>
      <w:marRight w:val="0"/>
      <w:marTop w:val="0"/>
      <w:marBottom w:val="0"/>
      <w:divBdr>
        <w:top w:val="none" w:sz="0" w:space="0" w:color="auto"/>
        <w:left w:val="none" w:sz="0" w:space="0" w:color="auto"/>
        <w:bottom w:val="none" w:sz="0" w:space="0" w:color="auto"/>
        <w:right w:val="none" w:sz="0" w:space="0" w:color="auto"/>
      </w:divBdr>
    </w:div>
    <w:div w:id="15905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BE87D-7866-4586-BF76-2E3B9D05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Vu</dc:creator>
  <cp:keywords/>
  <dc:description/>
  <cp:lastModifiedBy>Vũ Thị Dương</cp:lastModifiedBy>
  <cp:revision>6</cp:revision>
  <dcterms:created xsi:type="dcterms:W3CDTF">2023-02-14T16:50:00Z</dcterms:created>
  <dcterms:modified xsi:type="dcterms:W3CDTF">2023-02-17T09:20:00Z</dcterms:modified>
</cp:coreProperties>
</file>