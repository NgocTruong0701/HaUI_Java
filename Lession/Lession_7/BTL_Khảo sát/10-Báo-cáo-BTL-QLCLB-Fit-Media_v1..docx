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085B1" w14:textId="0A778BBE" w:rsidR="000F7476" w:rsidRPr="00C3152D" w:rsidRDefault="00C639EB" w:rsidP="00002DCE">
      <w:pPr>
        <w:pBdr>
          <w:top w:val="nil"/>
          <w:left w:val="nil"/>
          <w:bottom w:val="nil"/>
          <w:right w:val="nil"/>
          <w:between w:val="nil"/>
        </w:pBdr>
        <w:tabs>
          <w:tab w:val="left" w:pos="1320"/>
          <w:tab w:val="right" w:pos="9062"/>
        </w:tabs>
        <w:spacing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640C6F">
        <w:rPr>
          <w:rFonts w:eastAsia="Calibri"/>
          <w:bCs/>
          <w:noProof/>
          <w:sz w:val="28"/>
          <w:lang w:val="vi-VN"/>
        </w:rPr>
        <w:drawing>
          <wp:anchor distT="0" distB="0" distL="114300" distR="114300" simplePos="0" relativeHeight="251659264" behindDoc="1" locked="0" layoutInCell="1" allowOverlap="1" wp14:anchorId="2738B3E5" wp14:editId="166A871B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6176010" cy="9171940"/>
            <wp:effectExtent l="19050" t="19050" r="15240" b="10160"/>
            <wp:wrapNone/>
            <wp:docPr id="253" name="Picture 253" descr="Description: 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khung do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917194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A5C5BF" w14:textId="77777777" w:rsidR="000F7476" w:rsidRPr="00C3152D" w:rsidRDefault="00000000" w:rsidP="00002DCE">
      <w:pPr>
        <w:tabs>
          <w:tab w:val="left" w:pos="990"/>
          <w:tab w:val="center" w:pos="4513"/>
        </w:tabs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C3152D">
        <w:rPr>
          <w:rFonts w:asciiTheme="majorHAnsi" w:hAnsiTheme="majorHAnsi" w:cstheme="majorHAnsi"/>
          <w:sz w:val="28"/>
          <w:szCs w:val="28"/>
        </w:rPr>
        <w:tab/>
      </w:r>
      <w:r w:rsidRPr="00C3152D">
        <w:rPr>
          <w:rFonts w:asciiTheme="majorHAnsi" w:hAnsiTheme="majorHAnsi" w:cstheme="majorHAnsi"/>
          <w:sz w:val="28"/>
          <w:szCs w:val="28"/>
        </w:rPr>
        <w:tab/>
      </w:r>
      <w:r w:rsidRPr="00C3152D">
        <w:rPr>
          <w:rFonts w:asciiTheme="majorHAnsi" w:hAnsiTheme="majorHAnsi" w:cstheme="majorHAnsi"/>
          <w:b/>
          <w:sz w:val="28"/>
          <w:szCs w:val="28"/>
        </w:rPr>
        <w:t>TRƯỜNG ĐẠI HỌC CÔNG NGHIỆP HÀ NỘI</w:t>
      </w:r>
    </w:p>
    <w:p w14:paraId="6FA00055" w14:textId="77777777" w:rsidR="000F7476" w:rsidRPr="00C3152D" w:rsidRDefault="00000000" w:rsidP="00002DCE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C3152D">
        <w:rPr>
          <w:rFonts w:asciiTheme="majorHAnsi" w:hAnsiTheme="majorHAnsi" w:cstheme="majorHAnsi"/>
          <w:b/>
          <w:sz w:val="28"/>
          <w:szCs w:val="28"/>
        </w:rPr>
        <w:t>KHOA CÔNG NGHỆ THÔNG TIN</w:t>
      </w:r>
    </w:p>
    <w:p w14:paraId="6839B5D0" w14:textId="77777777" w:rsidR="000F7476" w:rsidRPr="00C3152D" w:rsidRDefault="00000000" w:rsidP="00002DCE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C3152D">
        <w:rPr>
          <w:rFonts w:asciiTheme="majorHAnsi" w:hAnsiTheme="majorHAnsi" w:cstheme="majorHAnsi"/>
          <w:sz w:val="28"/>
          <w:szCs w:val="28"/>
        </w:rPr>
        <w:t>···</w:t>
      </w:r>
      <w:r w:rsidRPr="00C3152D">
        <w:rPr>
          <w:rFonts w:ascii="Segoe UI Symbol" w:hAnsi="Segoe UI Symbol" w:cs="Segoe UI Symbol"/>
          <w:sz w:val="28"/>
          <w:szCs w:val="28"/>
        </w:rPr>
        <w:t>🙞🙜🕮🙞🙜</w:t>
      </w:r>
      <w:r w:rsidRPr="00C3152D">
        <w:rPr>
          <w:rFonts w:asciiTheme="majorHAnsi" w:hAnsiTheme="majorHAnsi" w:cstheme="majorHAnsi"/>
          <w:sz w:val="28"/>
          <w:szCs w:val="28"/>
        </w:rPr>
        <w:t>···</w:t>
      </w:r>
    </w:p>
    <w:p w14:paraId="0900CD00" w14:textId="77777777" w:rsidR="000F7476" w:rsidRPr="00C3152D" w:rsidRDefault="000F7476" w:rsidP="00002DCE">
      <w:pPr>
        <w:spacing w:line="360" w:lineRule="auto"/>
        <w:ind w:left="2880" w:firstLine="720"/>
        <w:jc w:val="center"/>
        <w:rPr>
          <w:rFonts w:asciiTheme="majorHAnsi" w:hAnsiTheme="majorHAnsi" w:cstheme="majorHAnsi"/>
          <w:sz w:val="28"/>
          <w:szCs w:val="28"/>
        </w:rPr>
      </w:pPr>
    </w:p>
    <w:p w14:paraId="7EC523B5" w14:textId="77777777" w:rsidR="000F7476" w:rsidRPr="00C3152D" w:rsidRDefault="00000000" w:rsidP="00002DCE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C3152D"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 wp14:anchorId="76F7F22A" wp14:editId="2112286D">
            <wp:extent cx="1771650" cy="1771650"/>
            <wp:effectExtent l="0" t="0" r="0" b="0"/>
            <wp:docPr id="5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F7C51F" w14:textId="77777777" w:rsidR="000F7476" w:rsidRPr="00C3152D" w:rsidRDefault="000F7476" w:rsidP="00002DCE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1B522588" w14:textId="77777777" w:rsidR="000F7476" w:rsidRPr="00C3152D" w:rsidRDefault="000F7476" w:rsidP="00002DCE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3976A235" w14:textId="1F96471E" w:rsidR="000F7476" w:rsidRPr="00002DCE" w:rsidRDefault="00000000" w:rsidP="00002DCE">
      <w:pPr>
        <w:spacing w:line="360" w:lineRule="auto"/>
        <w:jc w:val="center"/>
        <w:rPr>
          <w:rFonts w:asciiTheme="majorHAnsi" w:hAnsiTheme="majorHAnsi" w:cstheme="majorHAnsi"/>
          <w:bCs/>
          <w:sz w:val="28"/>
          <w:szCs w:val="28"/>
        </w:rPr>
      </w:pPr>
      <w:r w:rsidRPr="00002DCE">
        <w:rPr>
          <w:rFonts w:asciiTheme="majorHAnsi" w:hAnsiTheme="majorHAnsi" w:cstheme="majorHAnsi"/>
          <w:bCs/>
          <w:sz w:val="28"/>
          <w:szCs w:val="28"/>
        </w:rPr>
        <w:t xml:space="preserve">BÁO CÁO </w:t>
      </w:r>
      <w:r w:rsidR="00362D9C" w:rsidRPr="00002DCE">
        <w:rPr>
          <w:rFonts w:asciiTheme="majorHAnsi" w:hAnsiTheme="majorHAnsi" w:cstheme="majorHAnsi"/>
          <w:bCs/>
          <w:sz w:val="28"/>
          <w:szCs w:val="28"/>
        </w:rPr>
        <w:t>THÍ NGHIỆM/THỰC NGHIỆM</w:t>
      </w:r>
    </w:p>
    <w:p w14:paraId="17398FE4" w14:textId="1CDC91BC" w:rsidR="000F7476" w:rsidRPr="00002DCE" w:rsidRDefault="00000000" w:rsidP="00002DCE">
      <w:pPr>
        <w:spacing w:line="360" w:lineRule="auto"/>
        <w:jc w:val="center"/>
        <w:rPr>
          <w:rFonts w:asciiTheme="majorHAnsi" w:hAnsiTheme="majorHAnsi" w:cstheme="majorHAnsi"/>
          <w:bCs/>
          <w:sz w:val="28"/>
          <w:szCs w:val="28"/>
        </w:rPr>
      </w:pPr>
      <w:r w:rsidRPr="00002DCE">
        <w:rPr>
          <w:rFonts w:asciiTheme="majorHAnsi" w:hAnsiTheme="majorHAnsi" w:cstheme="majorHAnsi"/>
          <w:bCs/>
          <w:sz w:val="28"/>
          <w:szCs w:val="28"/>
        </w:rPr>
        <w:t xml:space="preserve">  HỌC PHẦN LẬP TRÌNH JAVA</w:t>
      </w:r>
    </w:p>
    <w:p w14:paraId="5E0AD5A9" w14:textId="77777777" w:rsidR="000F7476" w:rsidRPr="00C3152D" w:rsidRDefault="000F7476" w:rsidP="00002DCE">
      <w:p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</w:p>
    <w:p w14:paraId="15E1EE92" w14:textId="77777777" w:rsidR="00967BFF" w:rsidRDefault="00000000" w:rsidP="00002DCE">
      <w:pPr>
        <w:spacing w:line="360" w:lineRule="auto"/>
        <w:ind w:right="141" w:firstLine="720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373D5D">
        <w:rPr>
          <w:rFonts w:asciiTheme="majorHAnsi" w:hAnsiTheme="majorHAnsi" w:cstheme="majorHAnsi"/>
          <w:b/>
          <w:strike/>
          <w:sz w:val="28"/>
          <w:szCs w:val="28"/>
        </w:rPr>
        <w:t>Đề tài:</w:t>
      </w:r>
      <w:r w:rsidRPr="00C3152D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362D9C" w:rsidRPr="00C3152D">
        <w:rPr>
          <w:rFonts w:asciiTheme="majorHAnsi" w:hAnsiTheme="majorHAnsi" w:cstheme="majorHAnsi"/>
          <w:b/>
          <w:sz w:val="28"/>
          <w:szCs w:val="28"/>
        </w:rPr>
        <w:t>X</w:t>
      </w:r>
      <w:r w:rsidR="00967BFF">
        <w:rPr>
          <w:rFonts w:asciiTheme="majorHAnsi" w:hAnsiTheme="majorHAnsi" w:cstheme="majorHAnsi"/>
          <w:b/>
          <w:sz w:val="28"/>
          <w:szCs w:val="28"/>
        </w:rPr>
        <w:t>ÂY</w:t>
      </w:r>
      <w:r w:rsidR="00362D9C" w:rsidRPr="00C3152D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967BFF">
        <w:rPr>
          <w:rFonts w:asciiTheme="majorHAnsi" w:hAnsiTheme="majorHAnsi" w:cstheme="majorHAnsi"/>
          <w:b/>
          <w:sz w:val="28"/>
          <w:szCs w:val="28"/>
        </w:rPr>
        <w:t>DỰNG PHẦN MỀM QUẢN LÝ</w:t>
      </w:r>
      <w:r w:rsidRPr="00C3152D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967BFF">
        <w:rPr>
          <w:rFonts w:asciiTheme="majorHAnsi" w:hAnsiTheme="majorHAnsi" w:cstheme="majorHAnsi"/>
          <w:b/>
          <w:sz w:val="28"/>
          <w:szCs w:val="28"/>
        </w:rPr>
        <w:t xml:space="preserve">CÂU LẠC BỘ </w:t>
      </w:r>
    </w:p>
    <w:p w14:paraId="60B38BAF" w14:textId="57D4B2F3" w:rsidR="000F7476" w:rsidRPr="00C3152D" w:rsidRDefault="00967BFF" w:rsidP="00002DCE">
      <w:pPr>
        <w:spacing w:line="360" w:lineRule="auto"/>
        <w:ind w:right="141" w:firstLine="720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FIT-MEDIA</w:t>
      </w:r>
      <w:r w:rsidR="00362D9C" w:rsidRPr="00C3152D"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KHOA</w:t>
      </w:r>
      <w:r w:rsidR="00362D9C" w:rsidRPr="00C3152D">
        <w:rPr>
          <w:rFonts w:asciiTheme="majorHAnsi" w:hAnsiTheme="majorHAnsi" w:cstheme="majorHAnsi"/>
          <w:b/>
          <w:sz w:val="28"/>
          <w:szCs w:val="28"/>
        </w:rPr>
        <w:t xml:space="preserve"> CNTT</w:t>
      </w:r>
    </w:p>
    <w:p w14:paraId="1C1F3BE1" w14:textId="77777777" w:rsidR="000F7476" w:rsidRPr="00C3152D" w:rsidRDefault="000F7476" w:rsidP="00002DCE">
      <w:p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</w:p>
    <w:p w14:paraId="7548F749" w14:textId="21DA3E09" w:rsidR="000F7476" w:rsidRPr="00C3152D" w:rsidRDefault="00000000" w:rsidP="00002DCE">
      <w:pPr>
        <w:spacing w:line="360" w:lineRule="auto"/>
        <w:ind w:left="1440" w:firstLine="720"/>
        <w:rPr>
          <w:rFonts w:asciiTheme="majorHAnsi" w:hAnsiTheme="majorHAnsi" w:cstheme="majorHAnsi"/>
          <w:b/>
          <w:sz w:val="28"/>
          <w:szCs w:val="28"/>
        </w:rPr>
      </w:pPr>
      <w:r w:rsidRPr="00C3152D">
        <w:rPr>
          <w:rFonts w:asciiTheme="majorHAnsi" w:hAnsiTheme="majorHAnsi" w:cstheme="majorHAnsi"/>
          <w:b/>
          <w:sz w:val="28"/>
          <w:szCs w:val="28"/>
        </w:rPr>
        <w:t>G</w:t>
      </w:r>
      <w:r w:rsidR="00E568DE" w:rsidRPr="00C3152D">
        <w:rPr>
          <w:rFonts w:asciiTheme="majorHAnsi" w:hAnsiTheme="majorHAnsi" w:cstheme="majorHAnsi"/>
          <w:b/>
          <w:sz w:val="28"/>
          <w:szCs w:val="28"/>
        </w:rPr>
        <w:t xml:space="preserve">VHD                    </w:t>
      </w:r>
      <w:r w:rsidRPr="00C3152D">
        <w:rPr>
          <w:rFonts w:asciiTheme="majorHAnsi" w:hAnsiTheme="majorHAnsi" w:cstheme="majorHAnsi"/>
          <w:b/>
          <w:sz w:val="28"/>
          <w:szCs w:val="28"/>
        </w:rPr>
        <w:tab/>
        <w:t>: Th</w:t>
      </w:r>
      <w:r w:rsidRPr="00373D5D">
        <w:rPr>
          <w:rFonts w:asciiTheme="majorHAnsi" w:hAnsiTheme="majorHAnsi" w:cstheme="majorHAnsi"/>
          <w:b/>
          <w:strike/>
          <w:sz w:val="28"/>
          <w:szCs w:val="28"/>
        </w:rPr>
        <w:t>s</w:t>
      </w:r>
      <w:r w:rsidRPr="00C3152D">
        <w:rPr>
          <w:rFonts w:asciiTheme="majorHAnsi" w:hAnsiTheme="majorHAnsi" w:cstheme="majorHAnsi"/>
          <w:b/>
          <w:sz w:val="28"/>
          <w:szCs w:val="28"/>
        </w:rPr>
        <w:t>. Vũ Thị Dương</w:t>
      </w:r>
    </w:p>
    <w:p w14:paraId="39E3FAC9" w14:textId="7C6651FE" w:rsidR="000F7476" w:rsidRPr="00C3152D" w:rsidRDefault="00E568DE" w:rsidP="00002DCE">
      <w:pPr>
        <w:spacing w:line="360" w:lineRule="auto"/>
        <w:ind w:left="1440" w:firstLine="720"/>
        <w:rPr>
          <w:rFonts w:asciiTheme="majorHAnsi" w:hAnsiTheme="majorHAnsi" w:cstheme="majorHAnsi"/>
          <w:b/>
          <w:sz w:val="28"/>
          <w:szCs w:val="28"/>
        </w:rPr>
      </w:pPr>
      <w:r w:rsidRPr="00C3152D">
        <w:rPr>
          <w:rFonts w:asciiTheme="majorHAnsi" w:hAnsiTheme="majorHAnsi" w:cstheme="majorHAnsi"/>
          <w:b/>
          <w:sz w:val="28"/>
          <w:szCs w:val="28"/>
        </w:rPr>
        <w:t xml:space="preserve">Sinh viên        </w:t>
      </w:r>
      <w:r w:rsidRPr="00C3152D">
        <w:rPr>
          <w:rFonts w:asciiTheme="majorHAnsi" w:hAnsiTheme="majorHAnsi" w:cstheme="majorHAnsi"/>
          <w:b/>
          <w:sz w:val="28"/>
          <w:szCs w:val="28"/>
        </w:rPr>
        <w:tab/>
      </w:r>
      <w:r w:rsidRPr="00C3152D">
        <w:rPr>
          <w:rFonts w:asciiTheme="majorHAnsi" w:hAnsiTheme="majorHAnsi" w:cstheme="majorHAnsi"/>
          <w:b/>
          <w:sz w:val="28"/>
          <w:szCs w:val="28"/>
        </w:rPr>
        <w:tab/>
        <w:t xml:space="preserve">: </w:t>
      </w:r>
      <w:r w:rsidR="00362D9C" w:rsidRPr="00C3152D">
        <w:rPr>
          <w:rFonts w:asciiTheme="majorHAnsi" w:hAnsiTheme="majorHAnsi" w:cstheme="majorHAnsi"/>
          <w:b/>
          <w:sz w:val="28"/>
          <w:szCs w:val="28"/>
        </w:rPr>
        <w:t>Nguyễn Huy Ngọ</w:t>
      </w:r>
    </w:p>
    <w:p w14:paraId="49DC20E4" w14:textId="55FA3214" w:rsidR="00362D9C" w:rsidRPr="00C3152D" w:rsidRDefault="00362D9C" w:rsidP="00002DCE">
      <w:pPr>
        <w:spacing w:line="360" w:lineRule="auto"/>
        <w:ind w:left="1440" w:firstLine="720"/>
        <w:rPr>
          <w:rFonts w:asciiTheme="majorHAnsi" w:hAnsiTheme="majorHAnsi" w:cstheme="majorHAnsi"/>
          <w:b/>
          <w:sz w:val="28"/>
          <w:szCs w:val="28"/>
        </w:rPr>
      </w:pPr>
      <w:r w:rsidRPr="00C3152D">
        <w:rPr>
          <w:rFonts w:asciiTheme="majorHAnsi" w:hAnsiTheme="majorHAnsi" w:cstheme="majorHAnsi"/>
          <w:b/>
          <w:sz w:val="28"/>
          <w:szCs w:val="28"/>
        </w:rPr>
        <w:t xml:space="preserve">                                            Lê Ngọc Sơn</w:t>
      </w:r>
    </w:p>
    <w:p w14:paraId="7A600CFE" w14:textId="411BAEDF" w:rsidR="00362D9C" w:rsidRPr="00C3152D" w:rsidRDefault="00362D9C" w:rsidP="00002DCE">
      <w:pPr>
        <w:spacing w:line="360" w:lineRule="auto"/>
        <w:ind w:left="1440" w:firstLine="720"/>
        <w:rPr>
          <w:rFonts w:asciiTheme="majorHAnsi" w:hAnsiTheme="majorHAnsi" w:cstheme="majorHAnsi"/>
          <w:b/>
          <w:sz w:val="28"/>
          <w:szCs w:val="28"/>
        </w:rPr>
      </w:pPr>
      <w:r w:rsidRPr="00C3152D">
        <w:rPr>
          <w:rFonts w:asciiTheme="majorHAnsi" w:hAnsiTheme="majorHAnsi" w:cstheme="majorHAnsi"/>
          <w:b/>
          <w:sz w:val="28"/>
          <w:szCs w:val="28"/>
        </w:rPr>
        <w:t xml:space="preserve">                                            Phan Duy Linh</w:t>
      </w:r>
    </w:p>
    <w:p w14:paraId="5E10717C" w14:textId="5E3E97DD" w:rsidR="00362D9C" w:rsidRPr="00C3152D" w:rsidRDefault="00362D9C" w:rsidP="00002DCE">
      <w:pPr>
        <w:spacing w:line="360" w:lineRule="auto"/>
        <w:ind w:left="1440" w:firstLine="720"/>
        <w:rPr>
          <w:rFonts w:asciiTheme="majorHAnsi" w:hAnsiTheme="majorHAnsi" w:cstheme="majorHAnsi"/>
          <w:b/>
          <w:sz w:val="28"/>
          <w:szCs w:val="28"/>
        </w:rPr>
      </w:pPr>
      <w:r w:rsidRPr="00C3152D">
        <w:rPr>
          <w:rFonts w:asciiTheme="majorHAnsi" w:hAnsiTheme="majorHAnsi" w:cstheme="majorHAnsi"/>
          <w:b/>
          <w:sz w:val="28"/>
          <w:szCs w:val="28"/>
        </w:rPr>
        <w:t xml:space="preserve">                                            Phùng Thu Linh</w:t>
      </w:r>
    </w:p>
    <w:p w14:paraId="7A18C516" w14:textId="0C0CF354" w:rsidR="000F7476" w:rsidRPr="00C3152D" w:rsidRDefault="00000000" w:rsidP="00002DCE">
      <w:pPr>
        <w:spacing w:line="360" w:lineRule="auto"/>
        <w:ind w:left="1440" w:firstLine="720"/>
        <w:rPr>
          <w:rFonts w:asciiTheme="majorHAnsi" w:hAnsiTheme="majorHAnsi" w:cstheme="majorHAnsi"/>
          <w:b/>
          <w:sz w:val="28"/>
          <w:szCs w:val="28"/>
        </w:rPr>
      </w:pPr>
      <w:r w:rsidRPr="00C3152D">
        <w:rPr>
          <w:rFonts w:asciiTheme="majorHAnsi" w:hAnsiTheme="majorHAnsi" w:cstheme="majorHAnsi"/>
          <w:b/>
          <w:sz w:val="28"/>
          <w:szCs w:val="28"/>
        </w:rPr>
        <w:tab/>
      </w:r>
      <w:r w:rsidRPr="00C3152D">
        <w:rPr>
          <w:rFonts w:asciiTheme="majorHAnsi" w:hAnsiTheme="majorHAnsi" w:cstheme="majorHAnsi"/>
          <w:b/>
          <w:sz w:val="28"/>
          <w:szCs w:val="28"/>
        </w:rPr>
        <w:tab/>
      </w:r>
      <w:r w:rsidRPr="00C3152D">
        <w:rPr>
          <w:rFonts w:asciiTheme="majorHAnsi" w:hAnsiTheme="majorHAnsi" w:cstheme="majorHAnsi"/>
          <w:b/>
          <w:sz w:val="28"/>
          <w:szCs w:val="28"/>
        </w:rPr>
        <w:tab/>
      </w:r>
      <w:r w:rsidRPr="00C3152D">
        <w:rPr>
          <w:rFonts w:asciiTheme="majorHAnsi" w:hAnsiTheme="majorHAnsi" w:cstheme="majorHAnsi"/>
          <w:b/>
          <w:sz w:val="28"/>
          <w:szCs w:val="28"/>
        </w:rPr>
        <w:tab/>
        <w:t xml:space="preserve">  </w:t>
      </w:r>
      <w:r w:rsidR="00362D9C" w:rsidRPr="00C3152D">
        <w:rPr>
          <w:rFonts w:asciiTheme="majorHAnsi" w:hAnsiTheme="majorHAnsi" w:cstheme="majorHAnsi"/>
          <w:b/>
          <w:sz w:val="28"/>
          <w:szCs w:val="28"/>
        </w:rPr>
        <w:t xml:space="preserve"> Đặng Tùng Khánh</w:t>
      </w:r>
    </w:p>
    <w:p w14:paraId="67DFA1D9" w14:textId="6728F46A" w:rsidR="00E568DE" w:rsidRPr="00C3152D" w:rsidRDefault="00E568DE" w:rsidP="00002DCE">
      <w:pPr>
        <w:spacing w:line="360" w:lineRule="auto"/>
        <w:ind w:left="1440" w:firstLine="720"/>
        <w:rPr>
          <w:rFonts w:asciiTheme="majorHAnsi" w:hAnsiTheme="majorHAnsi" w:cstheme="majorHAnsi"/>
          <w:b/>
          <w:sz w:val="28"/>
          <w:szCs w:val="28"/>
        </w:rPr>
      </w:pPr>
      <w:r w:rsidRPr="00C3152D">
        <w:rPr>
          <w:rFonts w:asciiTheme="majorHAnsi" w:hAnsiTheme="majorHAnsi" w:cstheme="majorHAnsi"/>
          <w:b/>
          <w:sz w:val="28"/>
          <w:szCs w:val="28"/>
        </w:rPr>
        <w:t>Nhóm</w:t>
      </w:r>
      <w:r w:rsidRPr="00C3152D">
        <w:rPr>
          <w:rFonts w:asciiTheme="majorHAnsi" w:hAnsiTheme="majorHAnsi" w:cstheme="majorHAnsi"/>
          <w:b/>
          <w:sz w:val="28"/>
          <w:szCs w:val="28"/>
        </w:rPr>
        <w:tab/>
      </w:r>
      <w:r w:rsidRPr="00C3152D">
        <w:rPr>
          <w:rFonts w:asciiTheme="majorHAnsi" w:hAnsiTheme="majorHAnsi" w:cstheme="majorHAnsi"/>
          <w:b/>
          <w:sz w:val="28"/>
          <w:szCs w:val="28"/>
        </w:rPr>
        <w:tab/>
      </w:r>
      <w:r w:rsidRPr="00C3152D">
        <w:rPr>
          <w:rFonts w:asciiTheme="majorHAnsi" w:hAnsiTheme="majorHAnsi" w:cstheme="majorHAnsi"/>
          <w:b/>
          <w:sz w:val="28"/>
          <w:szCs w:val="28"/>
        </w:rPr>
        <w:tab/>
        <w:t>: 10</w:t>
      </w:r>
    </w:p>
    <w:p w14:paraId="7DE8738B" w14:textId="541847A9" w:rsidR="000F7476" w:rsidRDefault="00000000" w:rsidP="00002DCE">
      <w:pPr>
        <w:tabs>
          <w:tab w:val="left" w:pos="720"/>
          <w:tab w:val="left" w:pos="1440"/>
          <w:tab w:val="left" w:pos="2160"/>
          <w:tab w:val="left" w:pos="4455"/>
          <w:tab w:val="left" w:pos="4515"/>
        </w:tabs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C3152D">
        <w:rPr>
          <w:rFonts w:asciiTheme="majorHAnsi" w:hAnsiTheme="majorHAnsi" w:cstheme="majorHAnsi"/>
          <w:b/>
          <w:sz w:val="28"/>
          <w:szCs w:val="28"/>
        </w:rPr>
        <w:tab/>
      </w:r>
      <w:r w:rsidRPr="00C3152D">
        <w:rPr>
          <w:rFonts w:asciiTheme="majorHAnsi" w:hAnsiTheme="majorHAnsi" w:cstheme="majorHAnsi"/>
          <w:b/>
          <w:sz w:val="28"/>
          <w:szCs w:val="28"/>
        </w:rPr>
        <w:tab/>
      </w:r>
      <w:r w:rsidRPr="00C3152D">
        <w:rPr>
          <w:rFonts w:asciiTheme="majorHAnsi" w:hAnsiTheme="majorHAnsi" w:cstheme="majorHAnsi"/>
          <w:b/>
          <w:sz w:val="28"/>
          <w:szCs w:val="28"/>
        </w:rPr>
        <w:tab/>
        <w:t>Lớp</w:t>
      </w:r>
      <w:r w:rsidRPr="00C3152D">
        <w:rPr>
          <w:rFonts w:asciiTheme="majorHAnsi" w:hAnsiTheme="majorHAnsi" w:cstheme="majorHAnsi"/>
          <w:b/>
          <w:sz w:val="28"/>
          <w:szCs w:val="28"/>
        </w:rPr>
        <w:tab/>
      </w:r>
      <w:r w:rsidRPr="00C3152D">
        <w:rPr>
          <w:rFonts w:asciiTheme="majorHAnsi" w:hAnsiTheme="majorHAnsi" w:cstheme="majorHAnsi"/>
          <w:b/>
          <w:sz w:val="28"/>
          <w:szCs w:val="28"/>
        </w:rPr>
        <w:tab/>
      </w:r>
      <w:r w:rsidRPr="00C3152D">
        <w:rPr>
          <w:rFonts w:asciiTheme="majorHAnsi" w:hAnsiTheme="majorHAnsi" w:cstheme="majorHAnsi"/>
          <w:b/>
          <w:sz w:val="28"/>
          <w:szCs w:val="28"/>
        </w:rPr>
        <w:tab/>
        <w:t xml:space="preserve">: </w:t>
      </w:r>
      <w:r w:rsidR="00362D9C" w:rsidRPr="00C3152D">
        <w:rPr>
          <w:rFonts w:asciiTheme="majorHAnsi" w:hAnsiTheme="majorHAnsi" w:cstheme="majorHAnsi"/>
          <w:b/>
          <w:sz w:val="28"/>
          <w:szCs w:val="28"/>
        </w:rPr>
        <w:t>20223IT6019001</w:t>
      </w:r>
      <w:r w:rsidR="00E568DE" w:rsidRPr="00C3152D">
        <w:rPr>
          <w:rFonts w:asciiTheme="majorHAnsi" w:hAnsiTheme="majorHAnsi" w:cstheme="majorHAnsi"/>
          <w:b/>
          <w:sz w:val="28"/>
          <w:szCs w:val="28"/>
        </w:rPr>
        <w:t>. Khóa: 15</w:t>
      </w:r>
    </w:p>
    <w:p w14:paraId="47F7E92F" w14:textId="77777777" w:rsidR="00967BFF" w:rsidRPr="00C3152D" w:rsidRDefault="00967BFF" w:rsidP="00002DCE">
      <w:pPr>
        <w:spacing w:line="360" w:lineRule="auto"/>
        <w:ind w:firstLine="720"/>
        <w:rPr>
          <w:rFonts w:asciiTheme="majorHAnsi" w:hAnsiTheme="majorHAnsi" w:cstheme="majorHAnsi"/>
          <w:b/>
          <w:sz w:val="28"/>
          <w:szCs w:val="28"/>
        </w:rPr>
      </w:pPr>
    </w:p>
    <w:p w14:paraId="4BAFD37E" w14:textId="43A66040" w:rsidR="00C3152D" w:rsidRPr="00C3152D" w:rsidRDefault="00000000" w:rsidP="00002DCE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C3152D">
        <w:rPr>
          <w:rFonts w:asciiTheme="majorHAnsi" w:hAnsiTheme="majorHAnsi" w:cstheme="majorHAnsi"/>
          <w:b/>
          <w:sz w:val="28"/>
          <w:szCs w:val="28"/>
        </w:rPr>
        <w:t xml:space="preserve">Hà Nội </w:t>
      </w:r>
      <w:r w:rsidR="00E568DE" w:rsidRPr="00C3152D">
        <w:rPr>
          <w:rFonts w:asciiTheme="majorHAnsi" w:hAnsiTheme="majorHAnsi" w:cstheme="majorHAnsi"/>
          <w:b/>
          <w:sz w:val="28"/>
          <w:szCs w:val="28"/>
        </w:rPr>
        <w:t>–</w:t>
      </w:r>
      <w:r w:rsidRPr="00C3152D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E568DE" w:rsidRPr="00C3152D">
        <w:rPr>
          <w:rFonts w:asciiTheme="majorHAnsi" w:hAnsiTheme="majorHAnsi" w:cstheme="majorHAnsi"/>
          <w:b/>
          <w:sz w:val="28"/>
          <w:szCs w:val="28"/>
        </w:rPr>
        <w:t xml:space="preserve">Năm </w:t>
      </w:r>
      <w:r w:rsidRPr="00C3152D">
        <w:rPr>
          <w:rFonts w:asciiTheme="majorHAnsi" w:hAnsiTheme="majorHAnsi" w:cstheme="majorHAnsi"/>
          <w:b/>
          <w:sz w:val="28"/>
          <w:szCs w:val="28"/>
        </w:rPr>
        <w:t>202</w:t>
      </w:r>
      <w:r w:rsidR="00362D9C" w:rsidRPr="00C3152D">
        <w:rPr>
          <w:rFonts w:asciiTheme="majorHAnsi" w:hAnsiTheme="majorHAnsi" w:cstheme="majorHAnsi"/>
          <w:b/>
          <w:sz w:val="28"/>
          <w:szCs w:val="28"/>
        </w:rPr>
        <w:t>3</w:t>
      </w:r>
    </w:p>
    <w:p w14:paraId="419EB155" w14:textId="5AFCAAC8" w:rsidR="000F7476" w:rsidRPr="00C3152D" w:rsidRDefault="00000000" w:rsidP="00002DCE">
      <w:pPr>
        <w:tabs>
          <w:tab w:val="left" w:pos="990"/>
          <w:tab w:val="center" w:pos="4513"/>
        </w:tabs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C3152D">
        <w:rPr>
          <w:rFonts w:asciiTheme="majorHAnsi" w:hAnsiTheme="majorHAnsi" w:cstheme="majorHAnsi"/>
          <w:b/>
          <w:sz w:val="28"/>
          <w:szCs w:val="28"/>
        </w:rPr>
        <w:lastRenderedPageBreak/>
        <w:t>MỤC LỤC</w:t>
      </w:r>
    </w:p>
    <w:p w14:paraId="7E2E8DCE" w14:textId="77777777" w:rsidR="000F7476" w:rsidRPr="00C3152D" w:rsidRDefault="000F7476" w:rsidP="00002DCE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14:paraId="5B0308C1" w14:textId="77777777" w:rsidR="000F7476" w:rsidRPr="00C3152D" w:rsidRDefault="000F7476" w:rsidP="00002DCE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sdt>
      <w:sdtPr>
        <w:rPr>
          <w:rFonts w:asciiTheme="majorHAnsi" w:hAnsiTheme="majorHAnsi" w:cstheme="majorHAnsi"/>
          <w:sz w:val="28"/>
          <w:szCs w:val="28"/>
        </w:rPr>
        <w:id w:val="-1692827855"/>
        <w:docPartObj>
          <w:docPartGallery w:val="Table of Contents"/>
          <w:docPartUnique/>
        </w:docPartObj>
      </w:sdtPr>
      <w:sdtContent>
        <w:p w14:paraId="1E73B18D" w14:textId="5AE6F4C2" w:rsidR="000F7476" w:rsidRPr="00C3152D" w:rsidRDefault="00000000" w:rsidP="00002D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before="120" w:after="120" w:line="360" w:lineRule="auto"/>
            <w:rPr>
              <w:rFonts w:asciiTheme="majorHAnsi" w:eastAsia="Calibri" w:hAnsiTheme="majorHAnsi" w:cstheme="majorHAnsi"/>
              <w:color w:val="000000"/>
              <w:sz w:val="28"/>
              <w:szCs w:val="28"/>
            </w:rPr>
          </w:pPr>
          <w:r w:rsidRPr="00C3152D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C3152D">
            <w:rPr>
              <w:rFonts w:asciiTheme="majorHAnsi" w:hAnsiTheme="majorHAnsi" w:cstheme="majorHAnsi"/>
              <w:sz w:val="28"/>
              <w:szCs w:val="28"/>
            </w:rPr>
            <w:instrText xml:space="preserve"> TOC \h \u \z </w:instrText>
          </w:r>
          <w:r w:rsidRPr="00C3152D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hyperlink w:anchor="_heading=h.gjdgxs">
            <w:r w:rsidR="00CE53B4" w:rsidRPr="00C3152D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PHẦN 1: M</w:t>
            </w:r>
            <w:r w:rsidRPr="00C3152D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Ở ĐẦU</w:t>
            </w:r>
            <w:r w:rsidRPr="00C3152D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ab/>
            </w:r>
            <w:r w:rsidR="00181844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1</w:t>
            </w:r>
          </w:hyperlink>
        </w:p>
        <w:p w14:paraId="60552034" w14:textId="239559E8" w:rsidR="000F7476" w:rsidRPr="00C3152D" w:rsidRDefault="00000000" w:rsidP="00002D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line="360" w:lineRule="auto"/>
            <w:ind w:left="240"/>
            <w:rPr>
              <w:rFonts w:asciiTheme="majorHAnsi" w:eastAsia="Calibri" w:hAnsiTheme="majorHAnsi" w:cstheme="majorHAnsi"/>
              <w:color w:val="000000"/>
              <w:sz w:val="28"/>
              <w:szCs w:val="28"/>
            </w:rPr>
          </w:pPr>
          <w:hyperlink w:anchor="_heading=h.1fob9te">
            <w:r w:rsidRPr="00C3152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1.1</w:t>
            </w:r>
          </w:hyperlink>
          <w:hyperlink w:anchor="_heading=h.1fob9te">
            <w:r w:rsidRPr="00C3152D">
              <w:rPr>
                <w:rFonts w:asciiTheme="majorHAnsi" w:eastAsia="Calibri" w:hAnsiTheme="majorHAnsi" w:cstheme="majorHAnsi"/>
                <w:color w:val="000000"/>
                <w:sz w:val="28"/>
                <w:szCs w:val="28"/>
              </w:rPr>
              <w:tab/>
            </w:r>
          </w:hyperlink>
          <w:r w:rsidRPr="00C3152D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C3152D">
            <w:rPr>
              <w:rFonts w:asciiTheme="majorHAnsi" w:hAnsiTheme="majorHAnsi" w:cstheme="majorHAnsi"/>
              <w:sz w:val="28"/>
              <w:szCs w:val="28"/>
            </w:rPr>
            <w:instrText xml:space="preserve"> PAGEREF _heading=h.1fob9te \h </w:instrText>
          </w:r>
          <w:r w:rsidRPr="00C3152D">
            <w:rPr>
              <w:rFonts w:asciiTheme="majorHAnsi" w:hAnsiTheme="majorHAnsi" w:cstheme="majorHAnsi"/>
              <w:sz w:val="28"/>
              <w:szCs w:val="28"/>
            </w:rPr>
          </w:r>
          <w:r w:rsidRPr="00C3152D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r w:rsidRPr="00C3152D">
            <w:rPr>
              <w:rFonts w:asciiTheme="majorHAnsi" w:hAnsiTheme="majorHAnsi" w:cstheme="majorHAnsi"/>
              <w:color w:val="000000"/>
              <w:sz w:val="28"/>
              <w:szCs w:val="28"/>
            </w:rPr>
            <w:t>T</w:t>
          </w:r>
          <w:r w:rsidR="00181844">
            <w:rPr>
              <w:rFonts w:asciiTheme="majorHAnsi" w:hAnsiTheme="majorHAnsi" w:cstheme="majorHAnsi"/>
              <w:color w:val="000000"/>
              <w:sz w:val="28"/>
              <w:szCs w:val="28"/>
            </w:rPr>
            <w:t>ổng quan về bài toán</w:t>
          </w:r>
          <w:r w:rsidRPr="00C3152D">
            <w:rPr>
              <w:rFonts w:asciiTheme="majorHAnsi" w:hAnsiTheme="majorHAnsi" w:cstheme="majorHAnsi"/>
              <w:color w:val="000000"/>
              <w:sz w:val="28"/>
              <w:szCs w:val="28"/>
            </w:rPr>
            <w:tab/>
          </w:r>
          <w:r w:rsidR="00181844">
            <w:rPr>
              <w:rFonts w:asciiTheme="majorHAnsi" w:hAnsiTheme="majorHAnsi" w:cstheme="majorHAnsi"/>
              <w:color w:val="000000"/>
              <w:sz w:val="28"/>
              <w:szCs w:val="28"/>
            </w:rPr>
            <w:t>1</w:t>
          </w:r>
          <w:r w:rsidRPr="00C3152D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  <w:p w14:paraId="3CC14B19" w14:textId="21AAF8E9" w:rsidR="000F7476" w:rsidRPr="00C3152D" w:rsidRDefault="00000000" w:rsidP="00002D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line="360" w:lineRule="auto"/>
            <w:ind w:left="240"/>
            <w:rPr>
              <w:rFonts w:asciiTheme="majorHAnsi" w:eastAsia="Calibri" w:hAnsiTheme="majorHAnsi" w:cstheme="majorHAnsi"/>
              <w:color w:val="000000"/>
              <w:sz w:val="28"/>
              <w:szCs w:val="28"/>
            </w:rPr>
          </w:pPr>
          <w:hyperlink w:anchor="_heading=h.3znysh7">
            <w:r w:rsidRPr="00C3152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1.2</w:t>
            </w:r>
          </w:hyperlink>
          <w:hyperlink w:anchor="_heading=h.3znysh7">
            <w:r w:rsidRPr="00C3152D">
              <w:rPr>
                <w:rFonts w:asciiTheme="majorHAnsi" w:eastAsia="Calibri" w:hAnsiTheme="majorHAnsi" w:cstheme="majorHAnsi"/>
                <w:color w:val="000000"/>
                <w:sz w:val="28"/>
                <w:szCs w:val="28"/>
              </w:rPr>
              <w:tab/>
            </w:r>
          </w:hyperlink>
          <w:r w:rsidRPr="00C3152D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C3152D">
            <w:rPr>
              <w:rFonts w:asciiTheme="majorHAnsi" w:hAnsiTheme="majorHAnsi" w:cstheme="majorHAnsi"/>
              <w:sz w:val="28"/>
              <w:szCs w:val="28"/>
            </w:rPr>
            <w:instrText xml:space="preserve"> PAGEREF _heading=h.3znysh7 \h </w:instrText>
          </w:r>
          <w:r w:rsidRPr="00C3152D">
            <w:rPr>
              <w:rFonts w:asciiTheme="majorHAnsi" w:hAnsiTheme="majorHAnsi" w:cstheme="majorHAnsi"/>
              <w:sz w:val="28"/>
              <w:szCs w:val="28"/>
            </w:rPr>
          </w:r>
          <w:r w:rsidRPr="00C3152D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r w:rsidR="00181844">
            <w:rPr>
              <w:rFonts w:asciiTheme="majorHAnsi" w:hAnsiTheme="majorHAnsi" w:cstheme="majorHAnsi"/>
              <w:color w:val="000000"/>
              <w:sz w:val="28"/>
              <w:szCs w:val="28"/>
            </w:rPr>
            <w:t>Xác định nội dung học tập</w:t>
          </w:r>
          <w:r w:rsidRPr="00C3152D">
            <w:rPr>
              <w:rFonts w:asciiTheme="majorHAnsi" w:hAnsiTheme="majorHAnsi" w:cstheme="majorHAnsi"/>
              <w:color w:val="000000"/>
              <w:sz w:val="28"/>
              <w:szCs w:val="28"/>
            </w:rPr>
            <w:tab/>
          </w:r>
          <w:r w:rsidR="00181844">
            <w:rPr>
              <w:rFonts w:asciiTheme="majorHAnsi" w:hAnsiTheme="majorHAnsi" w:cstheme="majorHAnsi"/>
              <w:color w:val="000000"/>
              <w:sz w:val="28"/>
              <w:szCs w:val="28"/>
            </w:rPr>
            <w:t>1</w:t>
          </w:r>
          <w:r w:rsidRPr="00C3152D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  <w:p w14:paraId="5E6AE09C" w14:textId="129394A0" w:rsidR="000F7476" w:rsidRPr="00C3152D" w:rsidRDefault="00000000" w:rsidP="00002D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line="360" w:lineRule="auto"/>
            <w:ind w:left="240"/>
            <w:rPr>
              <w:rFonts w:asciiTheme="majorHAnsi" w:eastAsia="Calibri" w:hAnsiTheme="majorHAnsi" w:cstheme="majorHAnsi"/>
              <w:color w:val="000000"/>
              <w:sz w:val="28"/>
              <w:szCs w:val="28"/>
            </w:rPr>
          </w:pPr>
          <w:hyperlink w:anchor="_heading=h.2et92p0">
            <w:r w:rsidRPr="00C3152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1.3</w:t>
            </w:r>
          </w:hyperlink>
          <w:hyperlink w:anchor="_heading=h.2et92p0">
            <w:r w:rsidRPr="00C3152D">
              <w:rPr>
                <w:rFonts w:asciiTheme="majorHAnsi" w:eastAsia="Calibri" w:hAnsiTheme="majorHAnsi" w:cstheme="majorHAnsi"/>
                <w:color w:val="000000"/>
                <w:sz w:val="28"/>
                <w:szCs w:val="28"/>
              </w:rPr>
              <w:tab/>
            </w:r>
          </w:hyperlink>
          <w:r w:rsidRPr="00C3152D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C3152D">
            <w:rPr>
              <w:rFonts w:asciiTheme="majorHAnsi" w:hAnsiTheme="majorHAnsi" w:cstheme="majorHAnsi"/>
              <w:sz w:val="28"/>
              <w:szCs w:val="28"/>
            </w:rPr>
            <w:instrText xml:space="preserve"> PAGEREF _heading=h.2et92p0 \h </w:instrText>
          </w:r>
          <w:r w:rsidRPr="00C3152D">
            <w:rPr>
              <w:rFonts w:asciiTheme="majorHAnsi" w:hAnsiTheme="majorHAnsi" w:cstheme="majorHAnsi"/>
              <w:sz w:val="28"/>
              <w:szCs w:val="28"/>
            </w:rPr>
          </w:r>
          <w:r w:rsidRPr="00C3152D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r w:rsidR="00181844">
            <w:rPr>
              <w:rFonts w:asciiTheme="majorHAnsi" w:hAnsiTheme="majorHAnsi" w:cstheme="majorHAnsi"/>
              <w:color w:val="000000"/>
              <w:sz w:val="28"/>
              <w:szCs w:val="28"/>
            </w:rPr>
            <w:t xml:space="preserve">Các kỹ năng đã </w:t>
          </w:r>
          <w:r w:rsidRPr="00C3152D">
            <w:rPr>
              <w:rFonts w:asciiTheme="majorHAnsi" w:hAnsiTheme="majorHAnsi" w:cstheme="majorHAnsi"/>
              <w:color w:val="000000"/>
              <w:sz w:val="28"/>
              <w:szCs w:val="28"/>
            </w:rPr>
            <w:t>có</w:t>
          </w:r>
          <w:r w:rsidRPr="00C3152D">
            <w:rPr>
              <w:rFonts w:asciiTheme="majorHAnsi" w:hAnsiTheme="majorHAnsi" w:cstheme="majorHAnsi"/>
              <w:color w:val="000000"/>
              <w:sz w:val="28"/>
              <w:szCs w:val="28"/>
            </w:rPr>
            <w:tab/>
          </w:r>
          <w:r w:rsidR="00181844">
            <w:rPr>
              <w:rFonts w:asciiTheme="majorHAnsi" w:hAnsiTheme="majorHAnsi" w:cstheme="majorHAnsi"/>
              <w:color w:val="000000"/>
              <w:sz w:val="28"/>
              <w:szCs w:val="28"/>
            </w:rPr>
            <w:t>1</w:t>
          </w:r>
          <w:r w:rsidRPr="00C3152D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  <w:p w14:paraId="4537BB68" w14:textId="11608AAF" w:rsidR="000F7476" w:rsidRPr="00C3152D" w:rsidRDefault="00000000" w:rsidP="00002D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line="360" w:lineRule="auto"/>
            <w:ind w:left="240"/>
            <w:rPr>
              <w:rFonts w:asciiTheme="majorHAnsi" w:eastAsia="Calibri" w:hAnsiTheme="majorHAnsi" w:cstheme="majorHAnsi"/>
              <w:color w:val="000000"/>
              <w:sz w:val="28"/>
              <w:szCs w:val="28"/>
            </w:rPr>
          </w:pPr>
          <w:hyperlink w:anchor="_heading=h.tyjcwt">
            <w:r w:rsidRPr="00C3152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1.4</w:t>
            </w:r>
          </w:hyperlink>
          <w:hyperlink w:anchor="_heading=h.tyjcwt">
            <w:r w:rsidRPr="00C3152D">
              <w:rPr>
                <w:rFonts w:asciiTheme="majorHAnsi" w:eastAsia="Calibri" w:hAnsiTheme="majorHAnsi" w:cstheme="majorHAnsi"/>
                <w:color w:val="000000"/>
                <w:sz w:val="28"/>
                <w:szCs w:val="28"/>
              </w:rPr>
              <w:tab/>
            </w:r>
          </w:hyperlink>
          <w:r w:rsidRPr="00C3152D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C3152D">
            <w:rPr>
              <w:rFonts w:asciiTheme="majorHAnsi" w:hAnsiTheme="majorHAnsi" w:cstheme="majorHAnsi"/>
              <w:sz w:val="28"/>
              <w:szCs w:val="28"/>
            </w:rPr>
            <w:instrText xml:space="preserve"> PAGEREF _heading=h.tyjcwt \h </w:instrText>
          </w:r>
          <w:r w:rsidRPr="00C3152D">
            <w:rPr>
              <w:rFonts w:asciiTheme="majorHAnsi" w:hAnsiTheme="majorHAnsi" w:cstheme="majorHAnsi"/>
              <w:sz w:val="28"/>
              <w:szCs w:val="28"/>
            </w:rPr>
          </w:r>
          <w:r w:rsidRPr="00C3152D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r w:rsidR="00181844">
            <w:rPr>
              <w:rFonts w:asciiTheme="majorHAnsi" w:hAnsiTheme="majorHAnsi" w:cstheme="majorHAnsi"/>
              <w:color w:val="000000"/>
              <w:sz w:val="28"/>
              <w:szCs w:val="28"/>
            </w:rPr>
            <w:t>Kiến thức then chốt cần có</w:t>
          </w:r>
          <w:r w:rsidRPr="00C3152D">
            <w:rPr>
              <w:rFonts w:asciiTheme="majorHAnsi" w:hAnsiTheme="majorHAnsi" w:cstheme="majorHAnsi"/>
              <w:color w:val="000000"/>
              <w:sz w:val="28"/>
              <w:szCs w:val="28"/>
            </w:rPr>
            <w:tab/>
          </w:r>
          <w:r w:rsidR="00181844">
            <w:rPr>
              <w:rFonts w:asciiTheme="majorHAnsi" w:hAnsiTheme="majorHAnsi" w:cstheme="majorHAnsi"/>
              <w:color w:val="000000"/>
              <w:sz w:val="28"/>
              <w:szCs w:val="28"/>
            </w:rPr>
            <w:t>1</w:t>
          </w:r>
          <w:r w:rsidRPr="00C3152D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  <w:p w14:paraId="061D4C7E" w14:textId="10865E3E" w:rsidR="000F7476" w:rsidRPr="00C3152D" w:rsidRDefault="00000000" w:rsidP="00002D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62"/>
            </w:tabs>
            <w:spacing w:before="120" w:after="120" w:line="360" w:lineRule="auto"/>
            <w:rPr>
              <w:rFonts w:asciiTheme="majorHAnsi" w:eastAsia="Calibri" w:hAnsiTheme="majorHAnsi" w:cstheme="majorHAnsi"/>
              <w:color w:val="000000"/>
              <w:sz w:val="28"/>
              <w:szCs w:val="28"/>
            </w:rPr>
          </w:pPr>
          <w:hyperlink w:anchor="_heading=h.3dy6vkm">
            <w:r w:rsidR="00CE53B4" w:rsidRPr="00C3152D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PHẦN</w:t>
            </w:r>
            <w:r w:rsidRPr="00C3152D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2</w:t>
            </w:r>
            <w:r w:rsidR="00CE53B4" w:rsidRPr="00C3152D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:</w:t>
            </w:r>
          </w:hyperlink>
          <w:r w:rsidR="00E568DE" w:rsidRPr="00C3152D">
            <w:rPr>
              <w:rFonts w:asciiTheme="majorHAnsi" w:hAnsiTheme="majorHAnsi" w:cstheme="majorHAnsi"/>
              <w:sz w:val="28"/>
              <w:szCs w:val="28"/>
            </w:rPr>
            <w:t xml:space="preserve"> </w:t>
          </w:r>
          <w:r w:rsidRPr="00C3152D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C3152D">
            <w:rPr>
              <w:rFonts w:asciiTheme="majorHAnsi" w:hAnsiTheme="majorHAnsi" w:cstheme="majorHAnsi"/>
              <w:sz w:val="28"/>
              <w:szCs w:val="28"/>
            </w:rPr>
            <w:instrText xml:space="preserve"> PAGEREF _heading=h.3dy6vkm \h </w:instrText>
          </w:r>
          <w:r w:rsidRPr="00C3152D">
            <w:rPr>
              <w:rFonts w:asciiTheme="majorHAnsi" w:hAnsiTheme="majorHAnsi" w:cstheme="majorHAnsi"/>
              <w:sz w:val="28"/>
              <w:szCs w:val="28"/>
            </w:rPr>
          </w:r>
          <w:r w:rsidRPr="00C3152D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r w:rsidRPr="00C3152D">
            <w:rPr>
              <w:rFonts w:asciiTheme="majorHAnsi" w:hAnsiTheme="majorHAnsi" w:cstheme="majorHAnsi"/>
              <w:b/>
              <w:color w:val="000000"/>
              <w:sz w:val="28"/>
              <w:szCs w:val="28"/>
            </w:rPr>
            <w:t>K</w:t>
          </w:r>
          <w:r w:rsidR="00E568DE" w:rsidRPr="00C3152D">
            <w:rPr>
              <w:rFonts w:asciiTheme="majorHAnsi" w:hAnsiTheme="majorHAnsi" w:cstheme="majorHAnsi"/>
              <w:b/>
              <w:color w:val="000000"/>
              <w:sz w:val="28"/>
              <w:szCs w:val="28"/>
            </w:rPr>
            <w:t>ẾT QUẢ NGHIÊN CỨU</w:t>
          </w:r>
          <w:r w:rsidRPr="00C3152D">
            <w:rPr>
              <w:rFonts w:asciiTheme="majorHAnsi" w:hAnsiTheme="majorHAnsi" w:cstheme="majorHAnsi"/>
              <w:b/>
              <w:color w:val="000000"/>
              <w:sz w:val="28"/>
              <w:szCs w:val="28"/>
            </w:rPr>
            <w:tab/>
          </w:r>
          <w:r w:rsidR="00181844">
            <w:rPr>
              <w:rFonts w:asciiTheme="majorHAnsi" w:hAnsiTheme="majorHAnsi" w:cstheme="majorHAnsi"/>
              <w:b/>
              <w:color w:val="000000"/>
              <w:sz w:val="28"/>
              <w:szCs w:val="28"/>
            </w:rPr>
            <w:t>3</w:t>
          </w:r>
          <w:r w:rsidRPr="00C3152D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  <w:p w14:paraId="2D0C2ABB" w14:textId="05367F15" w:rsidR="000F7476" w:rsidRPr="00C3152D" w:rsidRDefault="00000000" w:rsidP="00002D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line="360" w:lineRule="auto"/>
            <w:ind w:left="240"/>
            <w:rPr>
              <w:rFonts w:asciiTheme="majorHAnsi" w:eastAsia="Calibri" w:hAnsiTheme="majorHAnsi" w:cstheme="majorHAnsi"/>
              <w:color w:val="000000"/>
              <w:sz w:val="28"/>
              <w:szCs w:val="28"/>
            </w:rPr>
          </w:pPr>
          <w:hyperlink w:anchor="_heading=h.1t3h5sf">
            <w:r w:rsidRPr="00C3152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2.1</w:t>
            </w:r>
          </w:hyperlink>
          <w:hyperlink w:anchor="_heading=h.1t3h5sf">
            <w:r w:rsidRPr="00C3152D">
              <w:rPr>
                <w:rFonts w:asciiTheme="majorHAnsi" w:eastAsia="Calibri" w:hAnsiTheme="majorHAnsi" w:cstheme="majorHAnsi"/>
                <w:color w:val="000000"/>
                <w:sz w:val="28"/>
                <w:szCs w:val="28"/>
              </w:rPr>
              <w:tab/>
            </w:r>
          </w:hyperlink>
          <w:r w:rsidRPr="00C3152D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C3152D">
            <w:rPr>
              <w:rFonts w:asciiTheme="majorHAnsi" w:hAnsiTheme="majorHAnsi" w:cstheme="majorHAnsi"/>
              <w:sz w:val="28"/>
              <w:szCs w:val="28"/>
            </w:rPr>
            <w:instrText xml:space="preserve"> PAGEREF _heading=h.1t3h5sf \h </w:instrText>
          </w:r>
          <w:r w:rsidRPr="00C3152D">
            <w:rPr>
              <w:rFonts w:asciiTheme="majorHAnsi" w:hAnsiTheme="majorHAnsi" w:cstheme="majorHAnsi"/>
              <w:sz w:val="28"/>
              <w:szCs w:val="28"/>
            </w:rPr>
          </w:r>
          <w:r w:rsidRPr="00C3152D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r w:rsidRPr="00C3152D">
            <w:rPr>
              <w:rFonts w:asciiTheme="majorHAnsi" w:hAnsiTheme="majorHAnsi" w:cstheme="majorHAnsi"/>
              <w:color w:val="000000"/>
              <w:sz w:val="28"/>
              <w:szCs w:val="28"/>
            </w:rPr>
            <w:t>Giới thiệu</w:t>
          </w:r>
          <w:r w:rsidRPr="00C3152D">
            <w:rPr>
              <w:rFonts w:asciiTheme="majorHAnsi" w:hAnsiTheme="majorHAnsi" w:cstheme="majorHAnsi"/>
              <w:color w:val="000000"/>
              <w:sz w:val="28"/>
              <w:szCs w:val="28"/>
            </w:rPr>
            <w:tab/>
          </w:r>
          <w:r w:rsidRPr="00C3152D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  <w:r w:rsidR="00181844">
            <w:rPr>
              <w:rFonts w:asciiTheme="majorHAnsi" w:hAnsiTheme="majorHAnsi" w:cstheme="majorHAnsi"/>
              <w:sz w:val="28"/>
              <w:szCs w:val="28"/>
            </w:rPr>
            <w:t>3</w:t>
          </w:r>
        </w:p>
        <w:p w14:paraId="46D0212C" w14:textId="5BC3E9F1" w:rsidR="000F7476" w:rsidRPr="00C3152D" w:rsidRDefault="00000000" w:rsidP="00002D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line="360" w:lineRule="auto"/>
            <w:ind w:left="240"/>
            <w:rPr>
              <w:rFonts w:asciiTheme="majorHAnsi" w:eastAsia="Calibri" w:hAnsiTheme="majorHAnsi" w:cstheme="majorHAnsi"/>
              <w:color w:val="000000"/>
              <w:sz w:val="28"/>
              <w:szCs w:val="28"/>
            </w:rPr>
          </w:pPr>
          <w:hyperlink w:anchor="_heading=h.2s8eyo1">
            <w:r w:rsidRPr="00C3152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2.2</w:t>
            </w:r>
          </w:hyperlink>
          <w:hyperlink w:anchor="_heading=h.2s8eyo1">
            <w:r w:rsidRPr="00C3152D">
              <w:rPr>
                <w:rFonts w:asciiTheme="majorHAnsi" w:eastAsia="Calibri" w:hAnsiTheme="majorHAnsi" w:cstheme="majorHAnsi"/>
                <w:color w:val="000000"/>
                <w:sz w:val="28"/>
                <w:szCs w:val="28"/>
              </w:rPr>
              <w:tab/>
            </w:r>
          </w:hyperlink>
          <w:r w:rsidRPr="00C3152D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C3152D">
            <w:rPr>
              <w:rFonts w:asciiTheme="majorHAnsi" w:hAnsiTheme="majorHAnsi" w:cstheme="majorHAnsi"/>
              <w:sz w:val="28"/>
              <w:szCs w:val="28"/>
            </w:rPr>
            <w:instrText xml:space="preserve"> PAGEREF _heading=h.2s8eyo1 \h </w:instrText>
          </w:r>
          <w:r w:rsidRPr="00C3152D">
            <w:rPr>
              <w:rFonts w:asciiTheme="majorHAnsi" w:hAnsiTheme="majorHAnsi" w:cstheme="majorHAnsi"/>
              <w:sz w:val="28"/>
              <w:szCs w:val="28"/>
            </w:rPr>
          </w:r>
          <w:r w:rsidRPr="00C3152D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r w:rsidRPr="00C3152D">
            <w:rPr>
              <w:rFonts w:asciiTheme="majorHAnsi" w:hAnsiTheme="majorHAnsi" w:cstheme="majorHAnsi"/>
              <w:color w:val="000000"/>
              <w:sz w:val="28"/>
              <w:szCs w:val="28"/>
            </w:rPr>
            <w:t>Khảo sát hệ thống</w:t>
          </w:r>
          <w:r w:rsidRPr="00C3152D">
            <w:rPr>
              <w:rFonts w:asciiTheme="majorHAnsi" w:hAnsiTheme="majorHAnsi" w:cstheme="majorHAnsi"/>
              <w:color w:val="000000"/>
              <w:sz w:val="28"/>
              <w:szCs w:val="28"/>
            </w:rPr>
            <w:tab/>
          </w:r>
          <w:r w:rsidR="00181844">
            <w:rPr>
              <w:rFonts w:asciiTheme="majorHAnsi" w:hAnsiTheme="majorHAnsi" w:cstheme="majorHAnsi"/>
              <w:color w:val="000000"/>
              <w:sz w:val="28"/>
              <w:szCs w:val="28"/>
            </w:rPr>
            <w:t>3</w:t>
          </w:r>
          <w:r w:rsidRPr="00C3152D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  <w:p w14:paraId="39957BA3" w14:textId="471E9D3C" w:rsidR="000F7476" w:rsidRPr="00C3152D" w:rsidRDefault="00000000" w:rsidP="00002D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line="360" w:lineRule="auto"/>
            <w:ind w:left="480"/>
            <w:rPr>
              <w:rFonts w:asciiTheme="majorHAnsi" w:eastAsia="Calibri" w:hAnsiTheme="majorHAnsi" w:cstheme="majorHAnsi"/>
              <w:color w:val="000000"/>
              <w:sz w:val="28"/>
              <w:szCs w:val="28"/>
            </w:rPr>
          </w:pPr>
          <w:hyperlink w:anchor="_heading=h.17dp8vu">
            <w:r w:rsidRPr="00C3152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2.2.1  Khảo sát sơ bộ</w:t>
            </w:r>
            <w:r w:rsidRPr="00C3152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r w:rsidR="00181844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3</w:t>
            </w:r>
          </w:hyperlink>
        </w:p>
        <w:p w14:paraId="36B4F036" w14:textId="16096B01" w:rsidR="000F7476" w:rsidRPr="00C3152D" w:rsidRDefault="00000000" w:rsidP="00002D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line="360" w:lineRule="auto"/>
            <w:ind w:left="480"/>
            <w:rPr>
              <w:rFonts w:asciiTheme="majorHAnsi" w:eastAsia="Calibri" w:hAnsiTheme="majorHAnsi" w:cstheme="majorHAnsi"/>
              <w:color w:val="000000"/>
              <w:sz w:val="28"/>
              <w:szCs w:val="28"/>
            </w:rPr>
          </w:pPr>
          <w:hyperlink w:anchor="_heading=h.26in1rg">
            <w:r w:rsidRPr="00C3152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2.2.2 Tài liệu đặc tả yêu cầu</w:t>
            </w:r>
            <w:r w:rsidRPr="00C3152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r w:rsidR="00181844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3</w:t>
            </w:r>
          </w:hyperlink>
        </w:p>
        <w:p w14:paraId="567012D8" w14:textId="5664E36E" w:rsidR="000F7476" w:rsidRPr="00C3152D" w:rsidRDefault="00000000" w:rsidP="00002D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line="360" w:lineRule="auto"/>
            <w:ind w:left="240"/>
            <w:rPr>
              <w:rFonts w:asciiTheme="majorHAnsi" w:eastAsia="Calibri" w:hAnsiTheme="majorHAnsi" w:cstheme="majorHAnsi"/>
              <w:color w:val="000000"/>
              <w:sz w:val="28"/>
              <w:szCs w:val="28"/>
            </w:rPr>
          </w:pPr>
          <w:hyperlink w:anchor="_heading=h.35nkun2">
            <w:r w:rsidRPr="00C3152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2.3</w:t>
            </w:r>
          </w:hyperlink>
          <w:hyperlink w:anchor="_heading=h.35nkun2">
            <w:r w:rsidRPr="00C3152D">
              <w:rPr>
                <w:rFonts w:asciiTheme="majorHAnsi" w:eastAsia="Calibri" w:hAnsiTheme="majorHAnsi" w:cstheme="majorHAnsi"/>
                <w:color w:val="000000"/>
                <w:sz w:val="28"/>
                <w:szCs w:val="28"/>
              </w:rPr>
              <w:tab/>
            </w:r>
          </w:hyperlink>
          <w:r w:rsidRPr="00C3152D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C3152D">
            <w:rPr>
              <w:rFonts w:asciiTheme="majorHAnsi" w:hAnsiTheme="majorHAnsi" w:cstheme="majorHAnsi"/>
              <w:sz w:val="28"/>
              <w:szCs w:val="28"/>
            </w:rPr>
            <w:instrText xml:space="preserve"> PAGEREF _heading=h.35nkun2 \h </w:instrText>
          </w:r>
          <w:r w:rsidRPr="00C3152D">
            <w:rPr>
              <w:rFonts w:asciiTheme="majorHAnsi" w:hAnsiTheme="majorHAnsi" w:cstheme="majorHAnsi"/>
              <w:sz w:val="28"/>
              <w:szCs w:val="28"/>
            </w:rPr>
          </w:r>
          <w:r w:rsidRPr="00C3152D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r w:rsidRPr="00C3152D">
            <w:rPr>
              <w:rFonts w:asciiTheme="majorHAnsi" w:hAnsiTheme="majorHAnsi" w:cstheme="majorHAnsi"/>
              <w:color w:val="000000"/>
              <w:sz w:val="28"/>
              <w:szCs w:val="28"/>
            </w:rPr>
            <w:t>Phân tích hệ thống</w:t>
          </w:r>
          <w:r w:rsidRPr="00C3152D">
            <w:rPr>
              <w:rFonts w:asciiTheme="majorHAnsi" w:hAnsiTheme="majorHAnsi" w:cstheme="majorHAnsi"/>
              <w:color w:val="000000"/>
              <w:sz w:val="28"/>
              <w:szCs w:val="28"/>
            </w:rPr>
            <w:tab/>
          </w:r>
          <w:r w:rsidR="00722F51">
            <w:rPr>
              <w:rFonts w:asciiTheme="majorHAnsi" w:hAnsiTheme="majorHAnsi" w:cstheme="majorHAnsi"/>
              <w:color w:val="000000"/>
              <w:sz w:val="28"/>
              <w:szCs w:val="28"/>
            </w:rPr>
            <w:t>3</w:t>
          </w:r>
          <w:r w:rsidRPr="00C3152D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  <w:p w14:paraId="248FD065" w14:textId="017D3543" w:rsidR="000F7476" w:rsidRPr="00C3152D" w:rsidRDefault="00000000" w:rsidP="00002D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line="360" w:lineRule="auto"/>
            <w:ind w:left="480"/>
            <w:rPr>
              <w:rFonts w:asciiTheme="majorHAnsi" w:eastAsia="Calibri" w:hAnsiTheme="majorHAnsi" w:cstheme="majorHAnsi"/>
              <w:color w:val="000000"/>
              <w:sz w:val="28"/>
              <w:szCs w:val="28"/>
            </w:rPr>
          </w:pPr>
          <w:hyperlink w:anchor="_heading=h.1ksv4uv">
            <w:r w:rsidRPr="00C3152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2.3.1 Mô hình hóa chức năng hệ thống</w:t>
            </w:r>
            <w:r w:rsidRPr="00C3152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r w:rsidR="00722F5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3</w:t>
            </w:r>
          </w:hyperlink>
        </w:p>
        <w:p w14:paraId="3C3A8A0F" w14:textId="7B1FD03F" w:rsidR="000F7476" w:rsidRPr="00C3152D" w:rsidRDefault="00000000" w:rsidP="00002D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line="360" w:lineRule="auto"/>
            <w:ind w:left="480"/>
            <w:rPr>
              <w:rFonts w:asciiTheme="majorHAnsi" w:eastAsia="Calibri" w:hAnsiTheme="majorHAnsi" w:cstheme="majorHAnsi"/>
              <w:color w:val="000000"/>
              <w:sz w:val="28"/>
              <w:szCs w:val="28"/>
            </w:rPr>
          </w:pPr>
          <w:hyperlink w:anchor="_heading=h.44sinio">
            <w:r w:rsidRPr="00C3152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2.3.2 Mô hình hóa dữ liệu </w:t>
            </w:r>
            <w:r w:rsidR="007B0C5A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và giao diện</w:t>
            </w:r>
            <w:r w:rsidRPr="00C3152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hệ thống</w:t>
            </w:r>
            <w:r w:rsidRPr="00C3152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r w:rsidR="00722F5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3</w:t>
            </w:r>
          </w:hyperlink>
        </w:p>
        <w:p w14:paraId="2CCF3359" w14:textId="20DDB1CA" w:rsidR="000F7476" w:rsidRPr="00C3152D" w:rsidRDefault="00000000" w:rsidP="00002D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line="360" w:lineRule="auto"/>
            <w:ind w:left="240"/>
            <w:rPr>
              <w:rFonts w:asciiTheme="majorHAnsi" w:eastAsia="Calibri" w:hAnsiTheme="majorHAnsi" w:cstheme="majorHAnsi"/>
              <w:color w:val="000000"/>
              <w:sz w:val="28"/>
              <w:szCs w:val="28"/>
            </w:rPr>
          </w:pPr>
          <w:hyperlink w:anchor="_heading=h.3as4poj">
            <w:r w:rsidRPr="00C3152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2.4</w:t>
            </w:r>
          </w:hyperlink>
          <w:hyperlink w:anchor="_heading=h.3as4poj">
            <w:r w:rsidRPr="00C3152D">
              <w:rPr>
                <w:rFonts w:asciiTheme="majorHAnsi" w:eastAsia="Calibri" w:hAnsiTheme="majorHAnsi" w:cstheme="majorHAnsi"/>
                <w:color w:val="000000"/>
                <w:sz w:val="28"/>
                <w:szCs w:val="28"/>
              </w:rPr>
              <w:tab/>
            </w:r>
          </w:hyperlink>
          <w:r w:rsidRPr="00C3152D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C3152D">
            <w:rPr>
              <w:rFonts w:asciiTheme="majorHAnsi" w:hAnsiTheme="majorHAnsi" w:cstheme="majorHAnsi"/>
              <w:sz w:val="28"/>
              <w:szCs w:val="28"/>
            </w:rPr>
            <w:instrText xml:space="preserve"> PAGEREF _heading=h.3as4poj \h </w:instrText>
          </w:r>
          <w:r w:rsidRPr="00C3152D">
            <w:rPr>
              <w:rFonts w:asciiTheme="majorHAnsi" w:hAnsiTheme="majorHAnsi" w:cstheme="majorHAnsi"/>
              <w:sz w:val="28"/>
              <w:szCs w:val="28"/>
            </w:rPr>
          </w:r>
          <w:r w:rsidRPr="00C3152D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r w:rsidRPr="00C3152D">
            <w:rPr>
              <w:rFonts w:asciiTheme="majorHAnsi" w:hAnsiTheme="majorHAnsi" w:cstheme="majorHAnsi"/>
              <w:color w:val="000000"/>
              <w:sz w:val="28"/>
              <w:szCs w:val="28"/>
            </w:rPr>
            <w:t>Th</w:t>
          </w:r>
          <w:r w:rsidR="007B0C5A">
            <w:rPr>
              <w:rFonts w:asciiTheme="majorHAnsi" w:hAnsiTheme="majorHAnsi" w:cstheme="majorHAnsi"/>
              <w:color w:val="000000"/>
              <w:sz w:val="28"/>
              <w:szCs w:val="28"/>
            </w:rPr>
            <w:t>ực hiện bài toán</w:t>
          </w:r>
          <w:r w:rsidRPr="00C3152D">
            <w:rPr>
              <w:rFonts w:asciiTheme="majorHAnsi" w:hAnsiTheme="majorHAnsi" w:cstheme="majorHAnsi"/>
              <w:color w:val="000000"/>
              <w:sz w:val="28"/>
              <w:szCs w:val="28"/>
            </w:rPr>
            <w:tab/>
          </w:r>
          <w:r w:rsidR="00722F51">
            <w:rPr>
              <w:rFonts w:asciiTheme="majorHAnsi" w:hAnsiTheme="majorHAnsi" w:cstheme="majorHAnsi"/>
              <w:color w:val="000000"/>
              <w:sz w:val="28"/>
              <w:szCs w:val="28"/>
            </w:rPr>
            <w:t>3</w:t>
          </w:r>
          <w:r w:rsidRPr="00C3152D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  <w:p w14:paraId="23F1A544" w14:textId="669B54F5" w:rsidR="000F7476" w:rsidRPr="00C3152D" w:rsidRDefault="00000000" w:rsidP="00002D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line="360" w:lineRule="auto"/>
            <w:ind w:left="480"/>
            <w:rPr>
              <w:rFonts w:asciiTheme="majorHAnsi" w:eastAsia="Calibri" w:hAnsiTheme="majorHAnsi" w:cstheme="majorHAnsi"/>
              <w:color w:val="000000"/>
              <w:sz w:val="28"/>
              <w:szCs w:val="28"/>
            </w:rPr>
          </w:pPr>
          <w:hyperlink w:anchor="_heading=h.2jxsxqh">
            <w:r w:rsidRPr="00C3152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2.4.1</w:t>
            </w:r>
            <w:r w:rsidRPr="00C3152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</w:r>
            <w:r w:rsidR="00722F51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3</w:t>
            </w:r>
          </w:hyperlink>
        </w:p>
        <w:p w14:paraId="085DE392" w14:textId="425E1593" w:rsidR="000F7476" w:rsidRPr="00C3152D" w:rsidRDefault="00000000" w:rsidP="00002D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line="360" w:lineRule="auto"/>
            <w:ind w:left="480"/>
            <w:rPr>
              <w:rFonts w:asciiTheme="majorHAnsi" w:eastAsia="Calibri" w:hAnsiTheme="majorHAnsi" w:cstheme="majorHAnsi"/>
              <w:color w:val="000000"/>
              <w:sz w:val="28"/>
              <w:szCs w:val="28"/>
            </w:rPr>
          </w:pPr>
          <w:hyperlink w:anchor="_heading=h.3j2qqm3">
            <w:r w:rsidRPr="00C3152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2.4.2 </w:t>
            </w:r>
            <w:r w:rsidRPr="00C3152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ab/>
              <w:t>4</w:t>
            </w:r>
          </w:hyperlink>
        </w:p>
        <w:p w14:paraId="56054EFF" w14:textId="6289DF0B" w:rsidR="000F7476" w:rsidRPr="00C3152D" w:rsidRDefault="00000000" w:rsidP="00002D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line="360" w:lineRule="auto"/>
            <w:ind w:left="240"/>
            <w:rPr>
              <w:rFonts w:asciiTheme="majorHAnsi" w:eastAsia="Calibri" w:hAnsiTheme="majorHAnsi" w:cstheme="majorHAnsi"/>
              <w:color w:val="000000"/>
              <w:sz w:val="28"/>
              <w:szCs w:val="28"/>
            </w:rPr>
          </w:pPr>
          <w:hyperlink w:anchor="_heading=h.1pxezwc">
            <w:r w:rsidRPr="00C3152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2.5</w:t>
            </w:r>
          </w:hyperlink>
          <w:hyperlink w:anchor="_heading=h.1pxezwc">
            <w:r w:rsidRPr="00C3152D">
              <w:rPr>
                <w:rFonts w:asciiTheme="majorHAnsi" w:eastAsia="Calibri" w:hAnsiTheme="majorHAnsi" w:cstheme="majorHAnsi"/>
                <w:color w:val="000000"/>
                <w:sz w:val="28"/>
                <w:szCs w:val="28"/>
              </w:rPr>
              <w:tab/>
            </w:r>
          </w:hyperlink>
          <w:r w:rsidRPr="00C3152D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C3152D">
            <w:rPr>
              <w:rFonts w:asciiTheme="majorHAnsi" w:hAnsiTheme="majorHAnsi" w:cstheme="majorHAnsi"/>
              <w:sz w:val="28"/>
              <w:szCs w:val="28"/>
            </w:rPr>
            <w:instrText xml:space="preserve"> PAGEREF _heading=h.1pxezwc \h </w:instrText>
          </w:r>
          <w:r w:rsidRPr="00C3152D">
            <w:rPr>
              <w:rFonts w:asciiTheme="majorHAnsi" w:hAnsiTheme="majorHAnsi" w:cstheme="majorHAnsi"/>
              <w:sz w:val="28"/>
              <w:szCs w:val="28"/>
            </w:rPr>
          </w:r>
          <w:r w:rsidRPr="00C3152D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r w:rsidR="007B0C5A">
            <w:rPr>
              <w:rFonts w:asciiTheme="majorHAnsi" w:hAnsiTheme="majorHAnsi" w:cstheme="majorHAnsi"/>
              <w:color w:val="000000"/>
              <w:sz w:val="28"/>
              <w:szCs w:val="28"/>
            </w:rPr>
            <w:t>Cài đặt và triển khai</w:t>
          </w:r>
          <w:r w:rsidRPr="00C3152D">
            <w:rPr>
              <w:rFonts w:asciiTheme="majorHAnsi" w:hAnsiTheme="majorHAnsi" w:cstheme="majorHAnsi"/>
              <w:color w:val="000000"/>
              <w:sz w:val="28"/>
              <w:szCs w:val="28"/>
            </w:rPr>
            <w:tab/>
          </w:r>
          <w:r w:rsidR="00722F51">
            <w:rPr>
              <w:rFonts w:asciiTheme="majorHAnsi" w:hAnsiTheme="majorHAnsi" w:cstheme="majorHAnsi"/>
              <w:color w:val="000000"/>
              <w:sz w:val="28"/>
              <w:szCs w:val="28"/>
            </w:rPr>
            <w:t>3</w:t>
          </w:r>
          <w:r w:rsidRPr="00C3152D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  <w:p w14:paraId="24B47C6F" w14:textId="238C4B1C" w:rsidR="000F7476" w:rsidRPr="00C3152D" w:rsidRDefault="00000000" w:rsidP="00002D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062"/>
            </w:tabs>
            <w:spacing w:before="120" w:after="120" w:line="360" w:lineRule="auto"/>
            <w:rPr>
              <w:rFonts w:asciiTheme="majorHAnsi" w:eastAsia="Calibri" w:hAnsiTheme="majorHAnsi" w:cstheme="majorHAnsi"/>
              <w:color w:val="000000"/>
              <w:sz w:val="28"/>
              <w:szCs w:val="28"/>
            </w:rPr>
          </w:pPr>
          <w:hyperlink w:anchor="_heading=h.2xcytpi">
            <w:r w:rsidR="00E568DE" w:rsidRPr="00C3152D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PHẦN</w:t>
            </w:r>
            <w:r w:rsidRPr="00C3152D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3</w:t>
            </w:r>
            <w:r w:rsidR="00E568DE" w:rsidRPr="00C3152D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:</w:t>
            </w:r>
          </w:hyperlink>
          <w:r w:rsidR="00E568DE" w:rsidRPr="00C3152D">
            <w:rPr>
              <w:rFonts w:asciiTheme="majorHAnsi" w:hAnsiTheme="majorHAnsi" w:cstheme="majorHAnsi"/>
              <w:sz w:val="28"/>
              <w:szCs w:val="28"/>
            </w:rPr>
            <w:t xml:space="preserve"> </w:t>
          </w:r>
          <w:r w:rsidRPr="00C3152D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C3152D">
            <w:rPr>
              <w:rFonts w:asciiTheme="majorHAnsi" w:hAnsiTheme="majorHAnsi" w:cstheme="majorHAnsi"/>
              <w:sz w:val="28"/>
              <w:szCs w:val="28"/>
            </w:rPr>
            <w:instrText xml:space="preserve"> PAGEREF _heading=h.2xcytpi \h </w:instrText>
          </w:r>
          <w:r w:rsidRPr="00C3152D">
            <w:rPr>
              <w:rFonts w:asciiTheme="majorHAnsi" w:hAnsiTheme="majorHAnsi" w:cstheme="majorHAnsi"/>
              <w:sz w:val="28"/>
              <w:szCs w:val="28"/>
            </w:rPr>
          </w:r>
          <w:r w:rsidRPr="00C3152D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r w:rsidR="00E568DE" w:rsidRPr="00C3152D">
            <w:rPr>
              <w:rFonts w:asciiTheme="majorHAnsi" w:hAnsiTheme="majorHAnsi" w:cstheme="majorHAnsi"/>
              <w:b/>
              <w:color w:val="000000"/>
              <w:sz w:val="28"/>
              <w:szCs w:val="28"/>
            </w:rPr>
            <w:t>KẾT LUẬN VÀ BÀI HỌC KINH NGHIỆM</w:t>
          </w:r>
          <w:r w:rsidRPr="00C3152D">
            <w:rPr>
              <w:rFonts w:asciiTheme="majorHAnsi" w:hAnsiTheme="majorHAnsi" w:cstheme="majorHAnsi"/>
              <w:b/>
              <w:color w:val="000000"/>
              <w:sz w:val="28"/>
              <w:szCs w:val="28"/>
            </w:rPr>
            <w:tab/>
          </w:r>
          <w:r w:rsidR="00722F51">
            <w:rPr>
              <w:rFonts w:asciiTheme="majorHAnsi" w:hAnsiTheme="majorHAnsi" w:cstheme="majorHAnsi"/>
              <w:b/>
              <w:color w:val="000000"/>
              <w:sz w:val="28"/>
              <w:szCs w:val="28"/>
            </w:rPr>
            <w:t>3</w:t>
          </w:r>
          <w:r w:rsidRPr="00C3152D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  <w:p w14:paraId="3B16621A" w14:textId="64F4D8A7" w:rsidR="000F7476" w:rsidRPr="00C3152D" w:rsidRDefault="00000000" w:rsidP="00002D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line="360" w:lineRule="auto"/>
            <w:ind w:left="240"/>
            <w:rPr>
              <w:rFonts w:asciiTheme="majorHAnsi" w:eastAsia="Calibri" w:hAnsiTheme="majorHAnsi" w:cstheme="majorHAnsi"/>
              <w:color w:val="000000"/>
              <w:sz w:val="28"/>
              <w:szCs w:val="28"/>
            </w:rPr>
          </w:pPr>
          <w:hyperlink w:anchor="_heading=h.1ci93xb">
            <w:r w:rsidRPr="00C3152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3.1</w:t>
            </w:r>
          </w:hyperlink>
          <w:hyperlink w:anchor="_heading=h.1ci93xb">
            <w:r w:rsidRPr="00C3152D">
              <w:rPr>
                <w:rFonts w:asciiTheme="majorHAnsi" w:eastAsia="Calibri" w:hAnsiTheme="majorHAnsi" w:cstheme="majorHAnsi"/>
                <w:color w:val="000000"/>
                <w:sz w:val="28"/>
                <w:szCs w:val="28"/>
              </w:rPr>
              <w:tab/>
            </w:r>
          </w:hyperlink>
          <w:r w:rsidRPr="00C3152D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C3152D">
            <w:rPr>
              <w:rFonts w:asciiTheme="majorHAnsi" w:hAnsiTheme="majorHAnsi" w:cstheme="majorHAnsi"/>
              <w:sz w:val="28"/>
              <w:szCs w:val="28"/>
            </w:rPr>
            <w:instrText xml:space="preserve"> PAGEREF _heading=h.1ci93xb \h </w:instrText>
          </w:r>
          <w:r w:rsidRPr="00C3152D">
            <w:rPr>
              <w:rFonts w:asciiTheme="majorHAnsi" w:hAnsiTheme="majorHAnsi" w:cstheme="majorHAnsi"/>
              <w:sz w:val="28"/>
              <w:szCs w:val="28"/>
            </w:rPr>
          </w:r>
          <w:r w:rsidRPr="00C3152D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r w:rsidRPr="00C3152D">
            <w:rPr>
              <w:rFonts w:asciiTheme="majorHAnsi" w:hAnsiTheme="majorHAnsi" w:cstheme="majorHAnsi"/>
              <w:color w:val="000000"/>
              <w:sz w:val="28"/>
              <w:szCs w:val="28"/>
            </w:rPr>
            <w:t>Nội dung đã thực hiện</w:t>
          </w:r>
          <w:r w:rsidRPr="00C3152D">
            <w:rPr>
              <w:rFonts w:asciiTheme="majorHAnsi" w:hAnsiTheme="majorHAnsi" w:cstheme="majorHAnsi"/>
              <w:color w:val="000000"/>
              <w:sz w:val="28"/>
              <w:szCs w:val="28"/>
            </w:rPr>
            <w:tab/>
          </w:r>
          <w:r w:rsidR="00722F51">
            <w:rPr>
              <w:rFonts w:asciiTheme="majorHAnsi" w:hAnsiTheme="majorHAnsi" w:cstheme="majorHAnsi"/>
              <w:color w:val="000000"/>
              <w:sz w:val="28"/>
              <w:szCs w:val="28"/>
            </w:rPr>
            <w:t>3</w:t>
          </w:r>
          <w:r w:rsidRPr="00C3152D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  <w:p w14:paraId="64BE46A0" w14:textId="31F1AB3B" w:rsidR="000F7476" w:rsidRPr="00C3152D" w:rsidRDefault="00000000" w:rsidP="00002D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062"/>
            </w:tabs>
            <w:spacing w:line="360" w:lineRule="auto"/>
            <w:ind w:left="240"/>
            <w:rPr>
              <w:rFonts w:asciiTheme="majorHAnsi" w:eastAsia="Calibri" w:hAnsiTheme="majorHAnsi" w:cstheme="majorHAnsi"/>
              <w:color w:val="000000"/>
              <w:sz w:val="28"/>
              <w:szCs w:val="28"/>
            </w:rPr>
          </w:pPr>
          <w:hyperlink w:anchor="_heading=h.3whwml4">
            <w:r w:rsidRPr="00C3152D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3.2</w:t>
            </w:r>
          </w:hyperlink>
          <w:hyperlink w:anchor="_heading=h.3whwml4">
            <w:r w:rsidRPr="00C3152D">
              <w:rPr>
                <w:rFonts w:asciiTheme="majorHAnsi" w:eastAsia="Calibri" w:hAnsiTheme="majorHAnsi" w:cstheme="majorHAnsi"/>
                <w:color w:val="000000"/>
                <w:sz w:val="28"/>
                <w:szCs w:val="28"/>
              </w:rPr>
              <w:tab/>
            </w:r>
          </w:hyperlink>
          <w:r w:rsidRPr="00C3152D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C3152D">
            <w:rPr>
              <w:rFonts w:asciiTheme="majorHAnsi" w:hAnsiTheme="majorHAnsi" w:cstheme="majorHAnsi"/>
              <w:sz w:val="28"/>
              <w:szCs w:val="28"/>
            </w:rPr>
            <w:instrText xml:space="preserve"> PAGEREF _heading=h.3whwml4 \h </w:instrText>
          </w:r>
          <w:r w:rsidRPr="00C3152D">
            <w:rPr>
              <w:rFonts w:asciiTheme="majorHAnsi" w:hAnsiTheme="majorHAnsi" w:cstheme="majorHAnsi"/>
              <w:sz w:val="28"/>
              <w:szCs w:val="28"/>
            </w:rPr>
          </w:r>
          <w:r w:rsidRPr="00C3152D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r w:rsidRPr="00C3152D">
            <w:rPr>
              <w:rFonts w:asciiTheme="majorHAnsi" w:hAnsiTheme="majorHAnsi" w:cstheme="majorHAnsi"/>
              <w:color w:val="000000"/>
              <w:sz w:val="28"/>
              <w:szCs w:val="28"/>
            </w:rPr>
            <w:t>Hướng phát triển.</w:t>
          </w:r>
          <w:r w:rsidRPr="00C3152D">
            <w:rPr>
              <w:rFonts w:asciiTheme="majorHAnsi" w:hAnsiTheme="majorHAnsi" w:cstheme="majorHAnsi"/>
              <w:color w:val="000000"/>
              <w:sz w:val="28"/>
              <w:szCs w:val="28"/>
            </w:rPr>
            <w:tab/>
            <w:t>8</w:t>
          </w:r>
          <w:r w:rsidRPr="00C3152D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  <w:p w14:paraId="72A85764" w14:textId="5D4ECC5D" w:rsidR="000F7476" w:rsidRPr="00C3152D" w:rsidRDefault="00000000" w:rsidP="00002DC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before="120" w:after="120" w:line="360" w:lineRule="auto"/>
            <w:rPr>
              <w:rFonts w:asciiTheme="majorHAnsi" w:eastAsia="Calibri" w:hAnsiTheme="majorHAnsi" w:cstheme="majorHAnsi"/>
              <w:color w:val="000000"/>
              <w:sz w:val="28"/>
              <w:szCs w:val="28"/>
            </w:rPr>
          </w:pPr>
          <w:hyperlink w:anchor="_heading=h.2bn6wsx">
            <w:r w:rsidRPr="00C3152D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T</w:t>
            </w:r>
            <w:r w:rsidR="00CE53B4" w:rsidRPr="00C3152D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ÀI LIỆU THAM KHẢO</w:t>
            </w:r>
            <w:r w:rsidRPr="00C3152D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ab/>
            </w:r>
            <w:r w:rsidR="00722F51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3</w:t>
            </w:r>
          </w:hyperlink>
        </w:p>
        <w:p w14:paraId="3F2D8D6A" w14:textId="77777777" w:rsidR="000F7476" w:rsidRPr="00C3152D" w:rsidRDefault="00000000" w:rsidP="00002DCE">
          <w:pPr>
            <w:tabs>
              <w:tab w:val="left" w:pos="993"/>
            </w:tabs>
            <w:spacing w:after="60" w:line="360" w:lineRule="auto"/>
            <w:ind w:firstLine="397"/>
            <w:jc w:val="both"/>
            <w:rPr>
              <w:rFonts w:asciiTheme="majorHAnsi" w:hAnsiTheme="majorHAnsi" w:cstheme="majorHAnsi"/>
              <w:b/>
              <w:sz w:val="28"/>
              <w:szCs w:val="28"/>
            </w:rPr>
          </w:pPr>
          <w:r w:rsidRPr="00C3152D">
            <w:rPr>
              <w:rFonts w:asciiTheme="majorHAnsi" w:hAnsiTheme="majorHAnsi" w:cstheme="majorHAnsi"/>
              <w:sz w:val="28"/>
              <w:szCs w:val="28"/>
            </w:rPr>
            <w:fldChar w:fldCharType="end"/>
          </w:r>
        </w:p>
      </w:sdtContent>
    </w:sdt>
    <w:p w14:paraId="04A23618" w14:textId="714ADAF8" w:rsidR="000F7476" w:rsidRPr="00C3152D" w:rsidRDefault="00000000" w:rsidP="00002DCE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C3152D">
        <w:rPr>
          <w:rFonts w:asciiTheme="majorHAnsi" w:hAnsiTheme="majorHAnsi" w:cstheme="majorHAnsi"/>
          <w:sz w:val="28"/>
          <w:szCs w:val="28"/>
        </w:rPr>
        <w:br w:type="page"/>
      </w:r>
      <w:bookmarkStart w:id="0" w:name="_heading=h.gjdgxs" w:colFirst="0" w:colLast="0"/>
      <w:bookmarkEnd w:id="0"/>
    </w:p>
    <w:p w14:paraId="250D23C6" w14:textId="77777777" w:rsidR="00967BFF" w:rsidRDefault="00967BFF" w:rsidP="00002DCE">
      <w:pPr>
        <w:spacing w:line="360" w:lineRule="auto"/>
        <w:rPr>
          <w:rFonts w:asciiTheme="majorHAnsi" w:hAnsiTheme="majorHAnsi" w:cstheme="majorHAnsi"/>
          <w:b/>
          <w:kern w:val="28"/>
          <w:sz w:val="28"/>
          <w:szCs w:val="28"/>
          <w:lang w:val="fr-FR" w:eastAsia="fr-FR"/>
        </w:rPr>
        <w:sectPr w:rsidR="00967BFF" w:rsidSect="00002DCE">
          <w:footerReference w:type="default" r:id="rId10"/>
          <w:footerReference w:type="first" r:id="rId11"/>
          <w:pgSz w:w="11907" w:h="16840"/>
          <w:pgMar w:top="1418" w:right="1134" w:bottom="1134" w:left="1985" w:header="720" w:footer="720" w:gutter="0"/>
          <w:pgNumType w:start="1"/>
          <w:cols w:space="720"/>
        </w:sectPr>
      </w:pPr>
      <w:bookmarkStart w:id="1" w:name="_heading=h.30j0zll" w:colFirst="0" w:colLast="0"/>
      <w:bookmarkEnd w:id="1"/>
    </w:p>
    <w:p w14:paraId="0D76B1BE" w14:textId="3351598C" w:rsidR="000F7476" w:rsidRPr="00C3152D" w:rsidRDefault="004C404B" w:rsidP="00002DCE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C3152D">
        <w:rPr>
          <w:rFonts w:asciiTheme="majorHAnsi" w:hAnsiTheme="majorHAnsi" w:cstheme="majorHAnsi"/>
          <w:b/>
          <w:kern w:val="28"/>
          <w:sz w:val="28"/>
          <w:szCs w:val="28"/>
          <w:lang w:val="fr-FR" w:eastAsia="fr-FR"/>
        </w:rPr>
        <w:lastRenderedPageBreak/>
        <w:t>PHẦN 1: MỞ ĐẦU</w:t>
      </w:r>
    </w:p>
    <w:p w14:paraId="1D8D87E3" w14:textId="6A46AE9E" w:rsidR="000F7476" w:rsidRDefault="00000000">
      <w:pPr>
        <w:pStyle w:val="Heading2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bookmarkStart w:id="2" w:name="_heading=h.1fob9te" w:colFirst="0" w:colLast="0"/>
      <w:bookmarkEnd w:id="2"/>
      <w:r w:rsidRPr="00C639EB">
        <w:rPr>
          <w:rFonts w:asciiTheme="majorHAnsi" w:hAnsiTheme="majorHAnsi" w:cstheme="majorHAnsi"/>
          <w:sz w:val="28"/>
          <w:szCs w:val="28"/>
          <w:lang w:val="en-US"/>
        </w:rPr>
        <w:t>T</w:t>
      </w:r>
      <w:r w:rsidR="00C639EB" w:rsidRPr="00C639EB">
        <w:rPr>
          <w:rFonts w:asciiTheme="majorHAnsi" w:hAnsiTheme="majorHAnsi" w:cstheme="majorHAnsi"/>
          <w:sz w:val="28"/>
          <w:szCs w:val="28"/>
          <w:lang w:val="en-US"/>
        </w:rPr>
        <w:t>ổng quan về bài to</w:t>
      </w:r>
      <w:r w:rsidR="00C639EB">
        <w:rPr>
          <w:rFonts w:asciiTheme="majorHAnsi" w:hAnsiTheme="majorHAnsi" w:cstheme="majorHAnsi"/>
          <w:sz w:val="28"/>
          <w:szCs w:val="28"/>
          <w:lang w:val="en-US"/>
        </w:rPr>
        <w:t>án</w:t>
      </w:r>
    </w:p>
    <w:p w14:paraId="1908F28E" w14:textId="373A57FF" w:rsidR="00C639EB" w:rsidRPr="00C639EB" w:rsidRDefault="00C639EB" w:rsidP="001103C1">
      <w:pPr>
        <w:spacing w:line="360" w:lineRule="auto"/>
        <w:jc w:val="both"/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t xml:space="preserve">          </w:t>
      </w:r>
      <w:r w:rsidRPr="00C639EB">
        <w:rPr>
          <w:sz w:val="28"/>
          <w:szCs w:val="28"/>
          <w:lang w:eastAsia="fr-FR"/>
        </w:rPr>
        <w:t>Trong xã hội phát triển, thông tin đã thực sự trở thành nguồn tài</w:t>
      </w:r>
      <w:r w:rsidR="00B54914">
        <w:rPr>
          <w:sz w:val="28"/>
          <w:szCs w:val="28"/>
          <w:lang w:eastAsia="fr-FR"/>
        </w:rPr>
        <w:t xml:space="preserve"> </w:t>
      </w:r>
      <w:r w:rsidRPr="00C639EB">
        <w:rPr>
          <w:sz w:val="28"/>
          <w:szCs w:val="28"/>
          <w:lang w:eastAsia="fr-FR"/>
        </w:rPr>
        <w:t>nguyên quan trọng và to lớn. Các mối quan hệ đời sống vật chất tinh thần</w:t>
      </w:r>
      <w:r w:rsidR="00B54914">
        <w:rPr>
          <w:sz w:val="28"/>
          <w:szCs w:val="28"/>
          <w:lang w:eastAsia="fr-FR"/>
        </w:rPr>
        <w:t xml:space="preserve"> </w:t>
      </w:r>
      <w:r w:rsidRPr="00C639EB">
        <w:rPr>
          <w:sz w:val="28"/>
          <w:szCs w:val="28"/>
          <w:lang w:eastAsia="fr-FR"/>
        </w:rPr>
        <w:t>ngày càng phát triển thì hệ thống cũng ngày càng phát triển, khi đó các mối</w:t>
      </w:r>
      <w:r w:rsidR="00B54914">
        <w:rPr>
          <w:sz w:val="28"/>
          <w:szCs w:val="28"/>
          <w:lang w:eastAsia="fr-FR"/>
        </w:rPr>
        <w:t xml:space="preserve"> </w:t>
      </w:r>
      <w:r w:rsidRPr="00C639EB">
        <w:rPr>
          <w:sz w:val="28"/>
          <w:szCs w:val="28"/>
          <w:lang w:eastAsia="fr-FR"/>
        </w:rPr>
        <w:t>quan hệ và trật tự xã hội ngày càng phức tạp, do đó nội dung thông tin ngày</w:t>
      </w:r>
      <w:r w:rsidR="00B54914">
        <w:rPr>
          <w:sz w:val="28"/>
          <w:szCs w:val="28"/>
          <w:lang w:eastAsia="fr-FR"/>
        </w:rPr>
        <w:t xml:space="preserve"> </w:t>
      </w:r>
      <w:r w:rsidRPr="00C639EB">
        <w:rPr>
          <w:sz w:val="28"/>
          <w:szCs w:val="28"/>
          <w:lang w:eastAsia="fr-FR"/>
        </w:rPr>
        <w:t>càng phong phú đến mức không thể xử lý bằng những phương pháp thủ</w:t>
      </w:r>
      <w:r w:rsidR="00B54914">
        <w:rPr>
          <w:sz w:val="28"/>
          <w:szCs w:val="28"/>
          <w:lang w:eastAsia="fr-FR"/>
        </w:rPr>
        <w:t xml:space="preserve"> </w:t>
      </w:r>
      <w:r w:rsidRPr="00C639EB">
        <w:rPr>
          <w:sz w:val="28"/>
          <w:szCs w:val="28"/>
          <w:lang w:eastAsia="fr-FR"/>
        </w:rPr>
        <w:t>công truyền thống.</w:t>
      </w:r>
    </w:p>
    <w:p w14:paraId="185157DB" w14:textId="0A563667" w:rsidR="00B54914" w:rsidRPr="00B54914" w:rsidRDefault="00C639EB" w:rsidP="001103C1">
      <w:pPr>
        <w:spacing w:line="360" w:lineRule="auto"/>
        <w:jc w:val="both"/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t xml:space="preserve">         </w:t>
      </w:r>
      <w:r w:rsidR="00B54914">
        <w:rPr>
          <w:sz w:val="28"/>
          <w:szCs w:val="28"/>
          <w:lang w:eastAsia="fr-FR"/>
        </w:rPr>
        <w:t xml:space="preserve"> </w:t>
      </w:r>
      <w:r w:rsidR="00B54914" w:rsidRPr="00B54914">
        <w:rPr>
          <w:sz w:val="28"/>
          <w:szCs w:val="28"/>
          <w:lang w:eastAsia="fr-FR"/>
        </w:rPr>
        <w:t>Sự bùng nổ</w:t>
      </w:r>
      <w:r w:rsidR="00B54914">
        <w:rPr>
          <w:sz w:val="28"/>
          <w:szCs w:val="28"/>
          <w:lang w:eastAsia="fr-FR"/>
        </w:rPr>
        <w:t xml:space="preserve"> </w:t>
      </w:r>
      <w:r w:rsidR="00B54914" w:rsidRPr="00B54914">
        <w:rPr>
          <w:sz w:val="28"/>
          <w:szCs w:val="28"/>
          <w:lang w:eastAsia="fr-FR"/>
        </w:rPr>
        <w:t>thông tin và sự phát triển mạnh mẽ của công nghệ kỹ thuật số, muốn phát</w:t>
      </w:r>
      <w:r w:rsidR="00B54914">
        <w:rPr>
          <w:sz w:val="28"/>
          <w:szCs w:val="28"/>
          <w:lang w:eastAsia="fr-FR"/>
        </w:rPr>
        <w:t xml:space="preserve"> </w:t>
      </w:r>
      <w:r w:rsidR="00B54914" w:rsidRPr="00B54914">
        <w:rPr>
          <w:sz w:val="28"/>
          <w:szCs w:val="28"/>
          <w:lang w:eastAsia="fr-FR"/>
        </w:rPr>
        <w:t>triển thì phải áp dụng tin học hóa vào tất cả các ngành các lĩnh vực. Cùng</w:t>
      </w:r>
      <w:r w:rsidR="00B54914">
        <w:rPr>
          <w:sz w:val="28"/>
          <w:szCs w:val="28"/>
          <w:lang w:eastAsia="fr-FR"/>
        </w:rPr>
        <w:t xml:space="preserve"> </w:t>
      </w:r>
      <w:r w:rsidR="00B54914" w:rsidRPr="00B54914">
        <w:rPr>
          <w:sz w:val="28"/>
          <w:szCs w:val="28"/>
          <w:lang w:eastAsia="fr-FR"/>
        </w:rPr>
        <w:t>với sự phát triển nhanh chóng về phần cứng máy tính, các phần mềm càn</w:t>
      </w:r>
      <w:r w:rsidR="00B54914">
        <w:rPr>
          <w:sz w:val="28"/>
          <w:szCs w:val="28"/>
          <w:lang w:eastAsia="fr-FR"/>
        </w:rPr>
        <w:t xml:space="preserve">g </w:t>
      </w:r>
      <w:r w:rsidR="00B54914" w:rsidRPr="00B54914">
        <w:rPr>
          <w:sz w:val="28"/>
          <w:szCs w:val="28"/>
          <w:lang w:eastAsia="fr-FR"/>
        </w:rPr>
        <w:t>trở nên đa dạng, phong phú, hoàn thiện hơn và hỗ trợ hiệu quả cho con</w:t>
      </w:r>
      <w:r w:rsidR="00B54914">
        <w:rPr>
          <w:sz w:val="28"/>
          <w:szCs w:val="28"/>
          <w:lang w:eastAsia="fr-FR"/>
        </w:rPr>
        <w:t xml:space="preserve"> </w:t>
      </w:r>
      <w:r w:rsidR="00B54914" w:rsidRPr="00B54914">
        <w:rPr>
          <w:sz w:val="28"/>
          <w:szCs w:val="28"/>
          <w:lang w:eastAsia="fr-FR"/>
        </w:rPr>
        <w:t>người. Các phần mềm hiện nay ngày càng hỗ trợ cho người dùng thuận tiện</w:t>
      </w:r>
      <w:r w:rsidR="00B54914">
        <w:rPr>
          <w:sz w:val="28"/>
          <w:szCs w:val="28"/>
          <w:lang w:eastAsia="fr-FR"/>
        </w:rPr>
        <w:t xml:space="preserve"> </w:t>
      </w:r>
      <w:r w:rsidR="00B54914" w:rsidRPr="00B54914">
        <w:rPr>
          <w:sz w:val="28"/>
          <w:szCs w:val="28"/>
          <w:lang w:eastAsia="fr-FR"/>
        </w:rPr>
        <w:t>sử dụng, thời gian xử</w:t>
      </w:r>
      <w:r w:rsidR="00B54914">
        <w:rPr>
          <w:sz w:val="28"/>
          <w:szCs w:val="28"/>
          <w:lang w:eastAsia="fr-FR"/>
        </w:rPr>
        <w:t xml:space="preserve"> </w:t>
      </w:r>
      <w:r w:rsidR="00B54914" w:rsidRPr="00B54914">
        <w:rPr>
          <w:sz w:val="28"/>
          <w:szCs w:val="28"/>
          <w:lang w:eastAsia="fr-FR"/>
        </w:rPr>
        <w:t>lý nhanh chóng, và một số nghiệp vụ được tự động hóa cao. Các phần mềm</w:t>
      </w:r>
      <w:r w:rsidR="00B54914">
        <w:rPr>
          <w:sz w:val="28"/>
          <w:szCs w:val="28"/>
          <w:lang w:eastAsia="fr-FR"/>
        </w:rPr>
        <w:t xml:space="preserve"> </w:t>
      </w:r>
      <w:r w:rsidR="00B54914" w:rsidRPr="00B54914">
        <w:rPr>
          <w:sz w:val="28"/>
          <w:szCs w:val="28"/>
          <w:lang w:eastAsia="fr-FR"/>
        </w:rPr>
        <w:t>giúp tiết kiệm một lượng lớn thời gian, công sức của con người, tăng độ</w:t>
      </w:r>
      <w:r w:rsidR="00B54914">
        <w:rPr>
          <w:sz w:val="28"/>
          <w:szCs w:val="28"/>
          <w:lang w:eastAsia="fr-FR"/>
        </w:rPr>
        <w:t xml:space="preserve"> </w:t>
      </w:r>
      <w:r w:rsidR="00B54914" w:rsidRPr="00B54914">
        <w:rPr>
          <w:sz w:val="28"/>
          <w:szCs w:val="28"/>
          <w:lang w:eastAsia="fr-FR"/>
        </w:rPr>
        <w:t>chính xác và hiệu quả trong công việc.</w:t>
      </w:r>
    </w:p>
    <w:p w14:paraId="0E98C209" w14:textId="1E5876EA" w:rsidR="000F7476" w:rsidRPr="00B54914" w:rsidRDefault="00B54914" w:rsidP="001103C1">
      <w:pPr>
        <w:spacing w:line="360" w:lineRule="auto"/>
        <w:jc w:val="both"/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t xml:space="preserve">         </w:t>
      </w:r>
      <w:r w:rsidRPr="00B54914">
        <w:rPr>
          <w:sz w:val="28"/>
          <w:szCs w:val="28"/>
          <w:lang w:eastAsia="fr-FR"/>
        </w:rPr>
        <w:t xml:space="preserve">Nhận thức được tầm quan trọng của việc quản lý </w:t>
      </w:r>
      <w:r>
        <w:rPr>
          <w:sz w:val="28"/>
          <w:szCs w:val="28"/>
          <w:lang w:eastAsia="fr-FR"/>
        </w:rPr>
        <w:t>câu lạc bộ</w:t>
      </w:r>
      <w:r w:rsidRPr="00B54914">
        <w:rPr>
          <w:sz w:val="28"/>
          <w:szCs w:val="28"/>
          <w:lang w:eastAsia="fr-FR"/>
        </w:rPr>
        <w:t>, nhóm e</w:t>
      </w:r>
      <w:r>
        <w:rPr>
          <w:sz w:val="28"/>
          <w:szCs w:val="28"/>
          <w:lang w:eastAsia="fr-FR"/>
        </w:rPr>
        <w:t xml:space="preserve">m </w:t>
      </w:r>
      <w:r w:rsidRPr="00B54914">
        <w:rPr>
          <w:sz w:val="28"/>
          <w:szCs w:val="28"/>
          <w:lang w:eastAsia="fr-FR"/>
        </w:rPr>
        <w:t>đã chọn đề tài “</w:t>
      </w:r>
      <w:r w:rsidRPr="00B54914">
        <w:rPr>
          <w:rFonts w:asciiTheme="majorHAnsi" w:hAnsiTheme="majorHAnsi" w:cstheme="majorHAnsi"/>
          <w:color w:val="000000"/>
          <w:sz w:val="28"/>
          <w:szCs w:val="28"/>
        </w:rPr>
        <w:t xml:space="preserve">Xây dựng </w:t>
      </w:r>
      <w:r w:rsidRPr="00B54914">
        <w:rPr>
          <w:rFonts w:asciiTheme="majorHAnsi" w:hAnsiTheme="majorHAnsi" w:cstheme="majorHAnsi"/>
          <w:bCs/>
          <w:sz w:val="28"/>
          <w:szCs w:val="28"/>
        </w:rPr>
        <w:t>phần mềm quản lý câu lạc bộ Fit-Media khoa CNTT</w:t>
      </w:r>
      <w:r w:rsidRPr="00B54914">
        <w:rPr>
          <w:sz w:val="28"/>
          <w:szCs w:val="28"/>
          <w:lang w:eastAsia="fr-FR"/>
        </w:rPr>
        <w:t>”</w:t>
      </w:r>
      <w:r>
        <w:rPr>
          <w:sz w:val="28"/>
          <w:szCs w:val="28"/>
          <w:lang w:eastAsia="fr-FR"/>
        </w:rPr>
        <w:t xml:space="preserve"> </w:t>
      </w:r>
      <w:r w:rsidRPr="00B54914">
        <w:rPr>
          <w:sz w:val="28"/>
          <w:szCs w:val="28"/>
          <w:lang w:eastAsia="fr-FR"/>
        </w:rPr>
        <w:t xml:space="preserve">để làm đề tài nghiên cứu. Phần mềm có nhiệm vụ quản lý </w:t>
      </w:r>
      <w:r>
        <w:rPr>
          <w:sz w:val="28"/>
          <w:szCs w:val="28"/>
          <w:lang w:eastAsia="fr-FR"/>
        </w:rPr>
        <w:t>hoạt động của câu lạc bộ</w:t>
      </w:r>
      <w:r w:rsidRPr="00B54914">
        <w:rPr>
          <w:sz w:val="28"/>
          <w:szCs w:val="28"/>
          <w:lang w:eastAsia="fr-FR"/>
        </w:rPr>
        <w:t xml:space="preserve"> </w:t>
      </w:r>
      <w:r w:rsidRPr="00B54914">
        <w:rPr>
          <w:rFonts w:asciiTheme="majorHAnsi" w:hAnsiTheme="majorHAnsi" w:cstheme="majorHAnsi"/>
          <w:bCs/>
          <w:sz w:val="28"/>
          <w:szCs w:val="28"/>
        </w:rPr>
        <w:t>Fit-Media</w:t>
      </w:r>
      <w:r>
        <w:rPr>
          <w:rFonts w:asciiTheme="majorHAnsi" w:hAnsiTheme="majorHAnsi" w:cstheme="majorHAnsi"/>
          <w:bCs/>
          <w:sz w:val="28"/>
          <w:szCs w:val="28"/>
        </w:rPr>
        <w:t>.</w:t>
      </w:r>
    </w:p>
    <w:p w14:paraId="1558870C" w14:textId="2A5D1AA7" w:rsidR="000F7476" w:rsidRDefault="00181844">
      <w:pPr>
        <w:pStyle w:val="Heading2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bookmarkStart w:id="3" w:name="_heading=h.3znysh7" w:colFirst="0" w:colLast="0"/>
      <w:bookmarkEnd w:id="3"/>
      <w:r w:rsidRPr="00181844">
        <w:rPr>
          <w:rFonts w:asciiTheme="majorHAnsi" w:hAnsiTheme="majorHAnsi" w:cstheme="majorHAnsi"/>
          <w:sz w:val="28"/>
          <w:szCs w:val="28"/>
          <w:lang w:val="en-US"/>
        </w:rPr>
        <w:t>Xác định nội dung h</w:t>
      </w:r>
      <w:r>
        <w:rPr>
          <w:rFonts w:asciiTheme="majorHAnsi" w:hAnsiTheme="majorHAnsi" w:cstheme="majorHAnsi"/>
          <w:sz w:val="28"/>
          <w:szCs w:val="28"/>
          <w:lang w:val="en-US"/>
        </w:rPr>
        <w:t>ọc tập</w:t>
      </w:r>
    </w:p>
    <w:p w14:paraId="50D43D60" w14:textId="50144354" w:rsidR="00101339" w:rsidRPr="001103C1" w:rsidRDefault="00101339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  <w:lang w:eastAsia="fr-FR"/>
        </w:rPr>
      </w:pPr>
      <w:bookmarkStart w:id="4" w:name="_Hlk127283876"/>
      <w:r w:rsidRPr="001103C1">
        <w:rPr>
          <w:sz w:val="28"/>
          <w:szCs w:val="28"/>
          <w:lang w:eastAsia="fr-FR"/>
        </w:rPr>
        <w:t>Hoàn thiện tốt nhất báo cáo theo phương pháp hướng đối tượng của java</w:t>
      </w:r>
      <w:r w:rsidR="001103C1" w:rsidRPr="001103C1">
        <w:rPr>
          <w:sz w:val="28"/>
          <w:szCs w:val="28"/>
          <w:lang w:eastAsia="fr-FR"/>
        </w:rPr>
        <w:t xml:space="preserve">, </w:t>
      </w:r>
      <w:r w:rsidR="001103C1" w:rsidRPr="001103C1">
        <w:rPr>
          <w:color w:val="000000"/>
          <w:sz w:val="28"/>
          <w:szCs w:val="28"/>
        </w:rPr>
        <w:t>thiết kế giao diện với javaform và việc quản lý dữ liệu với SQLServer.</w:t>
      </w:r>
    </w:p>
    <w:p w14:paraId="00419E8C" w14:textId="787D71A3" w:rsidR="000F7476" w:rsidRPr="001103C1" w:rsidRDefault="0010133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1103C1">
        <w:rPr>
          <w:rFonts w:asciiTheme="majorHAnsi" w:hAnsiTheme="majorHAnsi" w:cstheme="majorHAnsi"/>
          <w:sz w:val="28"/>
          <w:szCs w:val="28"/>
        </w:rPr>
        <w:t>Mô hình hóa bài toán cụ thể.</w:t>
      </w:r>
    </w:p>
    <w:p w14:paraId="65758F5C" w14:textId="4D980767" w:rsidR="00101339" w:rsidRPr="001103C1" w:rsidRDefault="0010133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b/>
          <w:i/>
          <w:sz w:val="28"/>
          <w:szCs w:val="28"/>
        </w:rPr>
      </w:pPr>
      <w:r w:rsidRPr="001103C1">
        <w:rPr>
          <w:rFonts w:asciiTheme="majorHAnsi" w:hAnsiTheme="majorHAnsi" w:cstheme="majorHAnsi"/>
          <w:sz w:val="28"/>
          <w:szCs w:val="28"/>
        </w:rPr>
        <w:t>Để xây dựng bài toán chúng ta cần hiểu rõ mô hình quản lý câu lạc bộ của Fit-Media.</w:t>
      </w:r>
    </w:p>
    <w:p w14:paraId="706C0366" w14:textId="59D07F97" w:rsidR="000F7476" w:rsidRDefault="00181844">
      <w:pPr>
        <w:pStyle w:val="Heading2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bookmarkStart w:id="5" w:name="_heading=h.2et92p0" w:colFirst="0" w:colLast="0"/>
      <w:bookmarkEnd w:id="4"/>
      <w:bookmarkEnd w:id="5"/>
      <w:r w:rsidRPr="001103C1">
        <w:rPr>
          <w:rFonts w:asciiTheme="majorHAnsi" w:hAnsiTheme="majorHAnsi" w:cstheme="majorHAnsi"/>
          <w:sz w:val="28"/>
          <w:szCs w:val="28"/>
          <w:lang w:val="en-US"/>
        </w:rPr>
        <w:t>Các kỹ năng đã có</w:t>
      </w:r>
    </w:p>
    <w:p w14:paraId="5F162CC8" w14:textId="77777777" w:rsidR="001103C1" w:rsidRPr="001103C1" w:rsidRDefault="001103C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bookmarkStart w:id="6" w:name="_Hlk127283999"/>
      <w:r w:rsidRPr="001103C1">
        <w:rPr>
          <w:rFonts w:asciiTheme="majorHAnsi" w:hAnsiTheme="majorHAnsi" w:cstheme="majorHAnsi"/>
          <w:color w:val="000000"/>
          <w:sz w:val="28"/>
          <w:szCs w:val="28"/>
        </w:rPr>
        <w:t>Kỹ năng làm việc nhóm.</w:t>
      </w:r>
    </w:p>
    <w:bookmarkEnd w:id="6"/>
    <w:p w14:paraId="6481468F" w14:textId="77777777" w:rsidR="001103C1" w:rsidRPr="001103C1" w:rsidRDefault="001103C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1103C1">
        <w:rPr>
          <w:rFonts w:asciiTheme="majorHAnsi" w:hAnsiTheme="majorHAnsi" w:cstheme="majorHAnsi"/>
          <w:color w:val="000000"/>
          <w:sz w:val="28"/>
          <w:szCs w:val="28"/>
        </w:rPr>
        <w:lastRenderedPageBreak/>
        <w:t>Kỹ năng thuyết trình, có khả năng phản biện bảo vệ bài toán.</w:t>
      </w:r>
    </w:p>
    <w:p w14:paraId="365EFE69" w14:textId="77777777" w:rsidR="007F6666" w:rsidRPr="007F6666" w:rsidRDefault="007F666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7F6666">
        <w:rPr>
          <w:rFonts w:asciiTheme="majorHAnsi" w:hAnsiTheme="majorHAnsi" w:cstheme="majorHAnsi"/>
          <w:color w:val="000000"/>
          <w:sz w:val="28"/>
          <w:szCs w:val="28"/>
        </w:rPr>
        <w:t>Kỹ năng phân tích và thiết kế hệ thống, vận dụng vào những bài toán thực tế quy mô nhỏ.</w:t>
      </w:r>
    </w:p>
    <w:p w14:paraId="2A8EC936" w14:textId="77777777" w:rsidR="007F6666" w:rsidRPr="007F6666" w:rsidRDefault="007F666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7F6666">
        <w:rPr>
          <w:rFonts w:asciiTheme="majorHAnsi" w:hAnsiTheme="majorHAnsi" w:cstheme="majorHAnsi"/>
          <w:color w:val="000000"/>
          <w:sz w:val="28"/>
          <w:szCs w:val="28"/>
        </w:rPr>
        <w:t>Đã được học, rèn luyện tư duy và sáng tạo những thuật toán nhanh và tối ưu cho bài toán.</w:t>
      </w:r>
    </w:p>
    <w:p w14:paraId="6D90BF3E" w14:textId="63C41747" w:rsidR="000F7476" w:rsidRDefault="00181844">
      <w:pPr>
        <w:pStyle w:val="Heading2"/>
        <w:numPr>
          <w:ilvl w:val="1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181844">
        <w:rPr>
          <w:rFonts w:asciiTheme="majorHAnsi" w:hAnsiTheme="majorHAnsi" w:cstheme="majorHAnsi"/>
          <w:sz w:val="28"/>
          <w:szCs w:val="28"/>
          <w:lang w:val="en-US"/>
        </w:rPr>
        <w:t xml:space="preserve">Kiến thức then chốt cần có </w:t>
      </w:r>
    </w:p>
    <w:p w14:paraId="4D34342A" w14:textId="5AEC68FB" w:rsidR="007F6666" w:rsidRPr="007F6666" w:rsidRDefault="007F666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bookmarkStart w:id="7" w:name="_Hlk127284297"/>
      <w:r w:rsidRPr="00002DCE">
        <w:rPr>
          <w:rFonts w:asciiTheme="majorHAnsi" w:hAnsiTheme="majorHAnsi" w:cstheme="majorHAnsi"/>
          <w:color w:val="000000"/>
          <w:sz w:val="28"/>
          <w:szCs w:val="28"/>
        </w:rPr>
        <w:t>Kiến thức liên quan tới việc khảo sát, thu thập dữ liệu.</w:t>
      </w:r>
    </w:p>
    <w:bookmarkEnd w:id="7"/>
    <w:p w14:paraId="1FB37095" w14:textId="77777777" w:rsidR="007F6666" w:rsidRPr="007F6666" w:rsidRDefault="007F6666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7F6666">
        <w:rPr>
          <w:rFonts w:asciiTheme="majorHAnsi" w:hAnsiTheme="majorHAnsi" w:cstheme="majorHAnsi"/>
          <w:color w:val="000000"/>
          <w:sz w:val="28"/>
          <w:szCs w:val="28"/>
        </w:rPr>
        <w:t>Kiến thức phân tích thiết kế hệ thống, thiết kế cơ sở dữ liệu cơ bản.</w:t>
      </w:r>
    </w:p>
    <w:p w14:paraId="74BDE2D2" w14:textId="0C5CD3A0" w:rsidR="007F6666" w:rsidRPr="007F6666" w:rsidRDefault="007F6666">
      <w:pPr>
        <w:pStyle w:val="ListParagraph"/>
        <w:numPr>
          <w:ilvl w:val="0"/>
          <w:numId w:val="5"/>
        </w:numPr>
        <w:spacing w:line="360" w:lineRule="auto"/>
        <w:jc w:val="both"/>
        <w:rPr>
          <w:lang w:eastAsia="fr-FR"/>
        </w:rPr>
      </w:pPr>
      <w:r w:rsidRPr="007F6666">
        <w:rPr>
          <w:rFonts w:asciiTheme="majorHAnsi" w:hAnsiTheme="majorHAnsi" w:cstheme="majorHAnsi"/>
          <w:color w:val="000000"/>
          <w:sz w:val="28"/>
          <w:szCs w:val="28"/>
        </w:rPr>
        <w:t xml:space="preserve">Xây dựng, thiết kế hệ thống dựa trên </w:t>
      </w:r>
      <w:r w:rsidRPr="001103C1">
        <w:rPr>
          <w:sz w:val="28"/>
          <w:szCs w:val="28"/>
          <w:lang w:eastAsia="fr-FR"/>
        </w:rPr>
        <w:t xml:space="preserve">phương pháp hướng đối tượng của java, </w:t>
      </w:r>
      <w:r w:rsidRPr="001103C1">
        <w:rPr>
          <w:color w:val="000000"/>
          <w:sz w:val="28"/>
          <w:szCs w:val="28"/>
        </w:rPr>
        <w:t xml:space="preserve">thiết kế giao diện với javaform và việc quản lý dữ liệu với </w:t>
      </w:r>
      <w:commentRangeStart w:id="8"/>
      <w:r w:rsidRPr="00373D5D">
        <w:rPr>
          <w:strike/>
          <w:color w:val="000000"/>
          <w:sz w:val="28"/>
          <w:szCs w:val="28"/>
          <w:rPrChange w:id="9" w:author="Vũ Thị Dương" w:date="2023-02-17T17:28:00Z">
            <w:rPr>
              <w:color w:val="000000"/>
              <w:sz w:val="28"/>
              <w:szCs w:val="28"/>
            </w:rPr>
          </w:rPrChange>
        </w:rPr>
        <w:t>SQLServer.</w:t>
      </w:r>
      <w:commentRangeEnd w:id="8"/>
      <w:r w:rsidR="00373D5D">
        <w:rPr>
          <w:rStyle w:val="CommentReference"/>
        </w:rPr>
        <w:commentReference w:id="8"/>
      </w:r>
    </w:p>
    <w:p w14:paraId="602F5C77" w14:textId="435F74E3" w:rsidR="007F6666" w:rsidRPr="00F46AD6" w:rsidRDefault="007F666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002DCE">
        <w:rPr>
          <w:rFonts w:asciiTheme="majorHAnsi" w:hAnsiTheme="majorHAnsi" w:cstheme="majorHAnsi"/>
          <w:color w:val="000000"/>
          <w:sz w:val="28"/>
          <w:szCs w:val="28"/>
        </w:rPr>
        <w:t xml:space="preserve">Sử dụng thành thạo công cụ </w:t>
      </w:r>
      <w:r w:rsidR="00F46AD6" w:rsidRPr="00F46AD6">
        <w:rPr>
          <w:rFonts w:asciiTheme="majorHAnsi" w:hAnsiTheme="majorHAnsi" w:cstheme="majorHAnsi"/>
          <w:color w:val="000000"/>
          <w:sz w:val="28"/>
          <w:szCs w:val="28"/>
        </w:rPr>
        <w:t>Apache Netbeans IDE 16</w:t>
      </w:r>
      <w:r w:rsidR="00F46AD6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F46AD6">
        <w:rPr>
          <w:rFonts w:asciiTheme="majorHAnsi" w:hAnsiTheme="majorHAnsi" w:cstheme="majorHAnsi"/>
          <w:color w:val="000000"/>
          <w:sz w:val="28"/>
          <w:szCs w:val="28"/>
        </w:rPr>
        <w:t xml:space="preserve">để lập trình, xử lý giao diện và </w:t>
      </w:r>
      <w:commentRangeStart w:id="10"/>
      <w:r w:rsidRPr="00373D5D">
        <w:rPr>
          <w:rFonts w:asciiTheme="majorHAnsi" w:hAnsiTheme="majorHAnsi" w:cstheme="majorHAnsi"/>
          <w:strike/>
          <w:color w:val="000000"/>
          <w:sz w:val="28"/>
          <w:szCs w:val="28"/>
          <w:rPrChange w:id="11" w:author="Vũ Thị Dương" w:date="2023-02-17T17:28:00Z">
            <w:rPr>
              <w:rFonts w:asciiTheme="majorHAnsi" w:hAnsiTheme="majorHAnsi" w:cstheme="majorHAnsi"/>
              <w:color w:val="000000"/>
              <w:sz w:val="28"/>
              <w:szCs w:val="28"/>
            </w:rPr>
          </w:rPrChange>
        </w:rPr>
        <w:t>SQLServer để quản lý cơ sở dữ liệu</w:t>
      </w:r>
      <w:commentRangeEnd w:id="10"/>
      <w:r w:rsidR="00373D5D">
        <w:rPr>
          <w:rStyle w:val="CommentReference"/>
        </w:rPr>
        <w:commentReference w:id="10"/>
      </w:r>
      <w:r w:rsidRPr="00F46AD6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23F540C4" w14:textId="5A60983E" w:rsidR="000F7476" w:rsidRPr="007F6666" w:rsidRDefault="00181844" w:rsidP="007F6666">
      <w:pPr>
        <w:spacing w:line="360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181844">
        <w:rPr>
          <w:rFonts w:asciiTheme="majorHAnsi" w:hAnsiTheme="majorHAnsi" w:cstheme="majorHAnsi"/>
          <w:color w:val="000000"/>
          <w:sz w:val="28"/>
          <w:szCs w:val="28"/>
        </w:rPr>
        <w:t xml:space="preserve">     </w:t>
      </w:r>
      <w:r w:rsidRPr="00002DCE">
        <w:rPr>
          <w:rFonts w:asciiTheme="majorHAnsi" w:hAnsiTheme="majorHAnsi" w:cstheme="majorHAnsi"/>
          <w:sz w:val="28"/>
          <w:szCs w:val="28"/>
        </w:rPr>
        <w:br w:type="page"/>
      </w:r>
    </w:p>
    <w:p w14:paraId="73040F1E" w14:textId="603BF06C" w:rsidR="000F7476" w:rsidRPr="00002DCE" w:rsidRDefault="00C3152D" w:rsidP="00002DCE">
      <w:pPr>
        <w:pBdr>
          <w:top w:val="nil"/>
          <w:left w:val="nil"/>
          <w:bottom w:val="nil"/>
          <w:right w:val="nil"/>
          <w:between w:val="nil"/>
        </w:pBdr>
        <w:tabs>
          <w:tab w:val="left" w:pos="1320"/>
          <w:tab w:val="right" w:pos="9062"/>
        </w:tabs>
        <w:spacing w:before="120" w:after="120" w:line="360" w:lineRule="auto"/>
        <w:rPr>
          <w:rFonts w:asciiTheme="majorHAnsi" w:eastAsia="Calibri" w:hAnsiTheme="majorHAnsi" w:cstheme="majorHAnsi"/>
          <w:b/>
          <w:bCs/>
          <w:color w:val="000000"/>
          <w:sz w:val="28"/>
          <w:szCs w:val="28"/>
        </w:rPr>
      </w:pPr>
      <w:bookmarkStart w:id="12" w:name="_heading=h.3dy6vkm" w:colFirst="0" w:colLast="0"/>
      <w:bookmarkEnd w:id="12"/>
      <w:r w:rsidRPr="00002DCE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PHẦN 2: </w:t>
      </w:r>
      <w:r w:rsidRPr="00C3152D">
        <w:rPr>
          <w:rFonts w:asciiTheme="majorHAnsi" w:hAnsiTheme="majorHAnsi" w:cstheme="majorHAnsi"/>
          <w:b/>
          <w:bCs/>
          <w:sz w:val="28"/>
          <w:szCs w:val="28"/>
        </w:rPr>
        <w:fldChar w:fldCharType="begin"/>
      </w:r>
      <w:r w:rsidRPr="00002DCE">
        <w:rPr>
          <w:rFonts w:asciiTheme="majorHAnsi" w:hAnsiTheme="majorHAnsi" w:cstheme="majorHAnsi"/>
          <w:b/>
          <w:bCs/>
          <w:sz w:val="28"/>
          <w:szCs w:val="28"/>
        </w:rPr>
        <w:instrText xml:space="preserve"> PAGEREF _heading=h.3dy6vkm \h </w:instrText>
      </w:r>
      <w:r w:rsidRPr="00C3152D">
        <w:rPr>
          <w:rFonts w:asciiTheme="majorHAnsi" w:hAnsiTheme="majorHAnsi" w:cstheme="majorHAnsi"/>
          <w:b/>
          <w:bCs/>
          <w:sz w:val="28"/>
          <w:szCs w:val="28"/>
        </w:rPr>
      </w:r>
      <w:r w:rsidRPr="00C3152D">
        <w:rPr>
          <w:rFonts w:asciiTheme="majorHAnsi" w:hAnsiTheme="majorHAnsi" w:cstheme="majorHAnsi"/>
          <w:b/>
          <w:bCs/>
          <w:sz w:val="28"/>
          <w:szCs w:val="28"/>
        </w:rPr>
        <w:fldChar w:fldCharType="separate"/>
      </w:r>
      <w:r w:rsidRPr="00002DCE">
        <w:rPr>
          <w:rFonts w:asciiTheme="majorHAnsi" w:hAnsiTheme="majorHAnsi" w:cstheme="majorHAnsi"/>
          <w:b/>
          <w:bCs/>
          <w:color w:val="000000"/>
          <w:sz w:val="28"/>
          <w:szCs w:val="28"/>
        </w:rPr>
        <w:t>KẾT QUẢ NGHIÊN CỨU</w:t>
      </w:r>
      <w:r w:rsidRPr="00002DCE">
        <w:rPr>
          <w:rFonts w:asciiTheme="majorHAnsi" w:hAnsiTheme="majorHAnsi" w:cstheme="majorHAnsi"/>
          <w:b/>
          <w:bCs/>
          <w:color w:val="000000"/>
          <w:sz w:val="28"/>
          <w:szCs w:val="28"/>
        </w:rPr>
        <w:tab/>
      </w:r>
      <w:r w:rsidRPr="00C3152D">
        <w:rPr>
          <w:rFonts w:asciiTheme="majorHAnsi" w:hAnsiTheme="majorHAnsi" w:cstheme="majorHAnsi"/>
          <w:b/>
          <w:bCs/>
          <w:sz w:val="28"/>
          <w:szCs w:val="28"/>
        </w:rPr>
        <w:fldChar w:fldCharType="end"/>
      </w:r>
    </w:p>
    <w:p w14:paraId="7DC4DA1F" w14:textId="28E45479" w:rsidR="000F7476" w:rsidRDefault="00000000">
      <w:pPr>
        <w:pStyle w:val="Heading2"/>
        <w:numPr>
          <w:ilvl w:val="1"/>
          <w:numId w:val="4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bookmarkStart w:id="13" w:name="_heading=h.1t3h5sf" w:colFirst="0" w:colLast="0"/>
      <w:bookmarkEnd w:id="13"/>
      <w:r w:rsidRPr="00C3152D">
        <w:rPr>
          <w:rFonts w:asciiTheme="majorHAnsi" w:hAnsiTheme="majorHAnsi" w:cstheme="majorHAnsi"/>
          <w:sz w:val="28"/>
          <w:szCs w:val="28"/>
        </w:rPr>
        <w:t>Giới thiệu</w:t>
      </w:r>
    </w:p>
    <w:p w14:paraId="03F0CA95" w14:textId="716F10DC" w:rsidR="000F7476" w:rsidRPr="007F6666" w:rsidRDefault="00C3152D">
      <w:pPr>
        <w:pStyle w:val="ListParagraph"/>
        <w:numPr>
          <w:ilvl w:val="0"/>
          <w:numId w:val="6"/>
        </w:numPr>
        <w:rPr>
          <w:lang w:val="fr-FR" w:eastAsia="fr-FR"/>
        </w:rPr>
      </w:pPr>
      <w:bookmarkStart w:id="14" w:name="_heading=h.4d34og8" w:colFirst="0" w:colLast="0"/>
      <w:bookmarkStart w:id="15" w:name="_Hlk127284310"/>
      <w:bookmarkEnd w:id="14"/>
      <w:r w:rsidRPr="007F6666">
        <w:rPr>
          <w:rFonts w:asciiTheme="majorHAnsi" w:hAnsiTheme="majorHAnsi" w:cstheme="majorHAnsi"/>
          <w:color w:val="000000"/>
          <w:sz w:val="28"/>
          <w:szCs w:val="28"/>
          <w:lang w:val="fr-FR"/>
        </w:rPr>
        <w:t xml:space="preserve">Tên bài toán sẽ xây dựng: Phần mềm </w:t>
      </w:r>
      <w:r w:rsidRPr="007F6666">
        <w:rPr>
          <w:rFonts w:asciiTheme="majorHAnsi" w:hAnsiTheme="majorHAnsi" w:cstheme="majorHAnsi"/>
          <w:bCs/>
          <w:sz w:val="28"/>
          <w:szCs w:val="28"/>
          <w:lang w:val="fr-FR"/>
        </w:rPr>
        <w:t>quản lý câu lạc bộ Fit-Media khoa CNTT</w:t>
      </w:r>
    </w:p>
    <w:p w14:paraId="47985839" w14:textId="6413B097" w:rsidR="000F7476" w:rsidRPr="007F6666" w:rsidRDefault="007F6666">
      <w:pPr>
        <w:pStyle w:val="ListParagraph"/>
        <w:numPr>
          <w:ilvl w:val="0"/>
          <w:numId w:val="6"/>
        </w:numPr>
        <w:rPr>
          <w:lang w:val="fr-FR" w:eastAsia="fr-FR"/>
        </w:rPr>
      </w:pPr>
      <w:r w:rsidRPr="007F6666">
        <w:rPr>
          <w:sz w:val="28"/>
          <w:szCs w:val="28"/>
          <w:lang w:val="fr-FR" w:eastAsia="fr-FR"/>
        </w:rPr>
        <w:t xml:space="preserve">Quy trình xây dựng sản </w:t>
      </w:r>
      <w:r>
        <w:rPr>
          <w:sz w:val="28"/>
          <w:szCs w:val="28"/>
          <w:lang w:val="fr-FR" w:eastAsia="fr-FR"/>
        </w:rPr>
        <w:t>phẩm :</w:t>
      </w:r>
      <w:bookmarkEnd w:id="15"/>
    </w:p>
    <w:p w14:paraId="3A7D4EFC" w14:textId="77777777" w:rsidR="000F7476" w:rsidRPr="00C3152D" w:rsidRDefault="00000000">
      <w:pPr>
        <w:numPr>
          <w:ilvl w:val="1"/>
          <w:numId w:val="1"/>
        </w:numPr>
        <w:spacing w:line="360" w:lineRule="auto"/>
        <w:ind w:left="1434" w:hanging="357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C3152D">
        <w:rPr>
          <w:rFonts w:asciiTheme="majorHAnsi" w:hAnsiTheme="majorHAnsi" w:cstheme="majorHAnsi"/>
          <w:color w:val="000000"/>
          <w:sz w:val="28"/>
          <w:szCs w:val="28"/>
        </w:rPr>
        <w:t>Khảo sát bài toán</w:t>
      </w:r>
    </w:p>
    <w:p w14:paraId="744BEFF0" w14:textId="77777777" w:rsidR="000F7476" w:rsidRPr="00C3152D" w:rsidRDefault="00000000">
      <w:pPr>
        <w:numPr>
          <w:ilvl w:val="1"/>
          <w:numId w:val="1"/>
        </w:numPr>
        <w:spacing w:line="360" w:lineRule="auto"/>
        <w:ind w:left="1434" w:hanging="357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C3152D">
        <w:rPr>
          <w:rFonts w:asciiTheme="majorHAnsi" w:hAnsiTheme="majorHAnsi" w:cstheme="majorHAnsi"/>
          <w:color w:val="000000"/>
          <w:sz w:val="28"/>
          <w:szCs w:val="28"/>
        </w:rPr>
        <w:t>Phân tích hệ thống</w:t>
      </w:r>
    </w:p>
    <w:p w14:paraId="2040B497" w14:textId="77777777" w:rsidR="000F7476" w:rsidRPr="00C3152D" w:rsidRDefault="00000000">
      <w:pPr>
        <w:numPr>
          <w:ilvl w:val="1"/>
          <w:numId w:val="1"/>
        </w:numPr>
        <w:spacing w:line="360" w:lineRule="auto"/>
        <w:ind w:left="1434" w:hanging="357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C3152D">
        <w:rPr>
          <w:rFonts w:asciiTheme="majorHAnsi" w:hAnsiTheme="majorHAnsi" w:cstheme="majorHAnsi"/>
          <w:color w:val="000000"/>
          <w:sz w:val="28"/>
          <w:szCs w:val="28"/>
        </w:rPr>
        <w:t>Thiết kế hệ thống</w:t>
      </w:r>
    </w:p>
    <w:p w14:paraId="6D5CB5A2" w14:textId="77777777" w:rsidR="000F7476" w:rsidRPr="00C3152D" w:rsidRDefault="00000000">
      <w:pPr>
        <w:numPr>
          <w:ilvl w:val="1"/>
          <w:numId w:val="1"/>
        </w:numPr>
        <w:spacing w:line="360" w:lineRule="auto"/>
        <w:ind w:left="1434" w:hanging="357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C3152D">
        <w:rPr>
          <w:rFonts w:asciiTheme="majorHAnsi" w:hAnsiTheme="majorHAnsi" w:cstheme="majorHAnsi"/>
          <w:color w:val="000000"/>
          <w:sz w:val="28"/>
          <w:szCs w:val="28"/>
        </w:rPr>
        <w:t>Lập trình phần mềm</w:t>
      </w:r>
    </w:p>
    <w:p w14:paraId="18B0EB36" w14:textId="77777777" w:rsidR="000F7476" w:rsidRPr="00C3152D" w:rsidRDefault="00000000">
      <w:pPr>
        <w:numPr>
          <w:ilvl w:val="1"/>
          <w:numId w:val="1"/>
        </w:numPr>
        <w:spacing w:line="360" w:lineRule="auto"/>
        <w:ind w:left="1434" w:hanging="357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C3152D">
        <w:rPr>
          <w:rFonts w:asciiTheme="majorHAnsi" w:hAnsiTheme="majorHAnsi" w:cstheme="majorHAnsi"/>
          <w:color w:val="000000"/>
          <w:sz w:val="28"/>
          <w:szCs w:val="28"/>
        </w:rPr>
        <w:t>Kiểm thử</w:t>
      </w:r>
    </w:p>
    <w:p w14:paraId="563C24B2" w14:textId="77777777" w:rsidR="000F7476" w:rsidRPr="00C3152D" w:rsidRDefault="00000000">
      <w:pPr>
        <w:numPr>
          <w:ilvl w:val="1"/>
          <w:numId w:val="1"/>
        </w:numPr>
        <w:spacing w:line="360" w:lineRule="auto"/>
        <w:ind w:left="1434" w:hanging="357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C3152D">
        <w:rPr>
          <w:rFonts w:asciiTheme="majorHAnsi" w:hAnsiTheme="majorHAnsi" w:cstheme="majorHAnsi"/>
          <w:color w:val="000000"/>
          <w:sz w:val="28"/>
          <w:szCs w:val="28"/>
        </w:rPr>
        <w:t>Triển khai</w:t>
      </w:r>
    </w:p>
    <w:p w14:paraId="5C58B5B3" w14:textId="77777777" w:rsidR="000F7476" w:rsidRPr="00C3152D" w:rsidRDefault="00000000">
      <w:pPr>
        <w:numPr>
          <w:ilvl w:val="1"/>
          <w:numId w:val="1"/>
        </w:numPr>
        <w:spacing w:line="360" w:lineRule="auto"/>
        <w:ind w:left="1434" w:hanging="357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C3152D">
        <w:rPr>
          <w:rFonts w:asciiTheme="majorHAnsi" w:hAnsiTheme="majorHAnsi" w:cstheme="majorHAnsi"/>
          <w:color w:val="000000"/>
          <w:sz w:val="28"/>
          <w:szCs w:val="28"/>
        </w:rPr>
        <w:t>Bảo trì</w:t>
      </w:r>
    </w:p>
    <w:p w14:paraId="523F8997" w14:textId="3C1CE538" w:rsidR="000F7476" w:rsidRPr="007F6666" w:rsidRDefault="002E43F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7F6666">
        <w:rPr>
          <w:rFonts w:asciiTheme="majorHAnsi" w:hAnsiTheme="majorHAnsi" w:cstheme="majorHAnsi"/>
          <w:color w:val="000000"/>
          <w:sz w:val="28"/>
          <w:szCs w:val="28"/>
        </w:rPr>
        <w:t>Hình thức sản phẩm: sản phẩm ứng dụng.</w:t>
      </w:r>
    </w:p>
    <w:p w14:paraId="6A8E3F78" w14:textId="59646A9F" w:rsidR="000F7476" w:rsidRDefault="002E43F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7F6666">
        <w:rPr>
          <w:rFonts w:asciiTheme="majorHAnsi" w:hAnsiTheme="majorHAnsi" w:cstheme="majorHAnsi"/>
          <w:color w:val="000000"/>
          <w:sz w:val="28"/>
          <w:szCs w:val="28"/>
        </w:rPr>
        <w:t xml:space="preserve">Kết quả đạt được: Cài đặt và triển khai phần mềm </w:t>
      </w:r>
      <w:r w:rsidR="00F46AD6">
        <w:rPr>
          <w:rFonts w:asciiTheme="majorHAnsi" w:hAnsiTheme="majorHAnsi" w:cstheme="majorHAnsi"/>
          <w:color w:val="000000"/>
          <w:sz w:val="28"/>
          <w:szCs w:val="28"/>
        </w:rPr>
        <w:t xml:space="preserve">thành công dựa trên công cụ </w:t>
      </w:r>
      <w:bookmarkStart w:id="16" w:name="_Hlk127284582"/>
      <w:r w:rsidR="00F46AD6">
        <w:rPr>
          <w:rFonts w:asciiTheme="majorHAnsi" w:hAnsiTheme="majorHAnsi" w:cstheme="majorHAnsi"/>
          <w:color w:val="000000"/>
          <w:sz w:val="28"/>
          <w:szCs w:val="28"/>
        </w:rPr>
        <w:t>Apache Netbeans IDE 16.</w:t>
      </w:r>
    </w:p>
    <w:p w14:paraId="7C5B3478" w14:textId="6814E230" w:rsidR="00F46AD6" w:rsidRDefault="00F46AD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Lý do sử dụng công cụ</w:t>
      </w:r>
      <w:r w:rsidRPr="00F46AD6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000000"/>
          <w:sz w:val="28"/>
          <w:szCs w:val="28"/>
        </w:rPr>
        <w:t xml:space="preserve">Apache Netbeans IDE 16: </w:t>
      </w:r>
    </w:p>
    <w:p w14:paraId="04364C2B" w14:textId="065D19C1" w:rsidR="00F46AD6" w:rsidRDefault="00F46AD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/>
          <w:sz w:val="28"/>
          <w:szCs w:val="28"/>
        </w:rPr>
      </w:pPr>
      <w:r w:rsidRPr="00F46AD6">
        <w:rPr>
          <w:rFonts w:asciiTheme="majorHAnsi" w:hAnsiTheme="majorHAnsi" w:cstheme="majorHAnsi"/>
          <w:color w:val="000000"/>
          <w:sz w:val="28"/>
          <w:szCs w:val="28"/>
        </w:rPr>
        <w:t xml:space="preserve">Cung cấp </w:t>
      </w:r>
      <w:commentRangeStart w:id="17"/>
      <w:r w:rsidRPr="00F46AD6">
        <w:rPr>
          <w:rFonts w:asciiTheme="majorHAnsi" w:hAnsiTheme="majorHAnsi" w:cstheme="majorHAnsi"/>
          <w:color w:val="000000"/>
          <w:sz w:val="28"/>
          <w:szCs w:val="28"/>
        </w:rPr>
        <w:t>tính năng tự động hoàn thành mã và gợi ý mã giúp tăng tốc độ viết code.</w:t>
      </w:r>
    </w:p>
    <w:p w14:paraId="3F704DBC" w14:textId="77777777" w:rsidR="00F46AD6" w:rsidRPr="00F46AD6" w:rsidRDefault="00F46AD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/>
          <w:sz w:val="28"/>
          <w:szCs w:val="28"/>
        </w:rPr>
      </w:pPr>
      <w:r w:rsidRPr="00F46AD6">
        <w:rPr>
          <w:rFonts w:asciiTheme="majorHAnsi" w:hAnsiTheme="majorHAnsi" w:cstheme="majorHAnsi"/>
          <w:color w:val="000000"/>
          <w:sz w:val="28"/>
          <w:szCs w:val="28"/>
        </w:rPr>
        <w:t>Có tính năng kiểm tra code và phát hiện các lỗi cú pháp và lỗi thời gian chạy.</w:t>
      </w:r>
    </w:p>
    <w:p w14:paraId="3CB1C466" w14:textId="317F0DF9" w:rsidR="00F46AD6" w:rsidRPr="00F46AD6" w:rsidRDefault="00F46AD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Dễ sử dụng</w:t>
      </w:r>
      <w:commentRangeEnd w:id="17"/>
      <w:r w:rsidR="00373D5D">
        <w:rPr>
          <w:rStyle w:val="CommentReference"/>
        </w:rPr>
        <w:commentReference w:id="17"/>
      </w:r>
      <w:r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6E25C1B9" w14:textId="77777777" w:rsidR="000F7476" w:rsidRPr="00C3152D" w:rsidRDefault="00000000">
      <w:pPr>
        <w:pStyle w:val="Heading2"/>
        <w:numPr>
          <w:ilvl w:val="1"/>
          <w:numId w:val="4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bookmarkStart w:id="18" w:name="_heading=h.2s8eyo1" w:colFirst="0" w:colLast="0"/>
      <w:bookmarkEnd w:id="16"/>
      <w:bookmarkEnd w:id="18"/>
      <w:r w:rsidRPr="00C3152D">
        <w:rPr>
          <w:rFonts w:asciiTheme="majorHAnsi" w:hAnsiTheme="majorHAnsi" w:cstheme="majorHAnsi"/>
          <w:sz w:val="28"/>
          <w:szCs w:val="28"/>
        </w:rPr>
        <w:t>Khảo sát hệ thống</w:t>
      </w:r>
    </w:p>
    <w:p w14:paraId="3985BBF6" w14:textId="4277BB37" w:rsidR="000F7476" w:rsidRPr="00F46AD6" w:rsidRDefault="00000000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fr-FR"/>
        </w:rPr>
      </w:pPr>
      <w:bookmarkStart w:id="19" w:name="_heading=h.17dp8vu" w:colFirst="0" w:colLast="0"/>
      <w:bookmarkEnd w:id="19"/>
      <w:r w:rsidRPr="00F46AD6">
        <w:rPr>
          <w:rFonts w:asciiTheme="majorHAnsi" w:hAnsiTheme="majorHAnsi" w:cstheme="majorHAnsi"/>
          <w:b/>
          <w:color w:val="000000"/>
          <w:sz w:val="28"/>
          <w:szCs w:val="28"/>
          <w:lang w:val="fr-FR"/>
        </w:rPr>
        <w:t>Khảo sát sơ bộ</w:t>
      </w:r>
    </w:p>
    <w:p w14:paraId="210E73A8" w14:textId="651DE232" w:rsidR="00F46AD6" w:rsidRDefault="00F46AD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fr-FR"/>
        </w:rPr>
      </w:pPr>
      <w:r>
        <w:rPr>
          <w:rFonts w:asciiTheme="majorHAnsi" w:hAnsiTheme="majorHAnsi" w:cstheme="majorHAnsi"/>
          <w:b/>
          <w:color w:val="000000"/>
          <w:sz w:val="28"/>
          <w:szCs w:val="28"/>
          <w:lang w:val="fr-FR"/>
        </w:rPr>
        <w:t>Mục tiêu</w:t>
      </w:r>
    </w:p>
    <w:p w14:paraId="467B9179" w14:textId="4DE5FF35" w:rsidR="00F46AD6" w:rsidRDefault="000C57CC" w:rsidP="00F46A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/>
        <w:jc w:val="both"/>
        <w:rPr>
          <w:rFonts w:asciiTheme="majorHAnsi" w:hAnsiTheme="majorHAnsi" w:cstheme="majorHAnsi"/>
          <w:bCs/>
          <w:color w:val="000000"/>
          <w:sz w:val="28"/>
          <w:szCs w:val="28"/>
          <w:lang w:val="fr-FR"/>
        </w:rPr>
      </w:pPr>
      <w:r w:rsidRPr="000C57CC">
        <w:rPr>
          <w:rFonts w:asciiTheme="majorHAnsi" w:hAnsiTheme="majorHAnsi" w:cstheme="majorHAnsi"/>
          <w:bCs/>
          <w:color w:val="000000"/>
          <w:sz w:val="28"/>
          <w:szCs w:val="28"/>
          <w:lang w:val="fr-FR"/>
        </w:rPr>
        <w:t xml:space="preserve">Điều tra, khảo sát về hệ thống quản </w:t>
      </w:r>
      <w:r w:rsidRPr="00C639EB">
        <w:rPr>
          <w:rFonts w:asciiTheme="majorHAnsi" w:hAnsiTheme="majorHAnsi" w:cstheme="majorHAnsi"/>
          <w:bCs/>
          <w:sz w:val="28"/>
          <w:szCs w:val="28"/>
          <w:lang w:val="fr-FR"/>
        </w:rPr>
        <w:t>lý câu lạc bộ Fit-Media khoa CNTT</w:t>
      </w:r>
      <w:r w:rsidRPr="000C57CC">
        <w:rPr>
          <w:rFonts w:asciiTheme="majorHAnsi" w:hAnsiTheme="majorHAnsi" w:cstheme="majorHAnsi"/>
          <w:bCs/>
          <w:color w:val="000000"/>
          <w:sz w:val="28"/>
          <w:szCs w:val="28"/>
          <w:lang w:val="fr-FR"/>
        </w:rPr>
        <w:t xml:space="preserve">. </w:t>
      </w:r>
      <w:r>
        <w:rPr>
          <w:rFonts w:asciiTheme="majorHAnsi" w:hAnsiTheme="majorHAnsi" w:cstheme="majorHAnsi"/>
          <w:bCs/>
          <w:color w:val="000000"/>
          <w:sz w:val="28"/>
          <w:szCs w:val="28"/>
          <w:lang w:val="fr-FR"/>
        </w:rPr>
        <w:t>Thu thập dữ liệu về</w:t>
      </w:r>
      <w:r w:rsidRPr="000C57CC">
        <w:rPr>
          <w:rFonts w:asciiTheme="majorHAnsi" w:hAnsiTheme="majorHAnsi" w:cstheme="majorHAnsi"/>
          <w:bCs/>
          <w:color w:val="000000"/>
          <w:sz w:val="28"/>
          <w:szCs w:val="28"/>
          <w:lang w:val="fr-FR"/>
        </w:rPr>
        <w:t xml:space="preserve"> thông tin </w:t>
      </w:r>
      <w:r>
        <w:rPr>
          <w:rFonts w:asciiTheme="majorHAnsi" w:hAnsiTheme="majorHAnsi" w:cstheme="majorHAnsi"/>
          <w:bCs/>
          <w:color w:val="000000"/>
          <w:sz w:val="28"/>
          <w:szCs w:val="28"/>
          <w:lang w:val="fr-FR"/>
        </w:rPr>
        <w:t>thành viên</w:t>
      </w:r>
      <w:r w:rsidRPr="000C57CC">
        <w:rPr>
          <w:rFonts w:asciiTheme="majorHAnsi" w:hAnsiTheme="majorHAnsi" w:cstheme="majorHAnsi"/>
          <w:bCs/>
          <w:color w:val="000000"/>
          <w:sz w:val="28"/>
          <w:szCs w:val="28"/>
          <w:lang w:val="fr-FR"/>
        </w:rPr>
        <w:t xml:space="preserve">, thông tin </w:t>
      </w:r>
      <w:r>
        <w:rPr>
          <w:rFonts w:asciiTheme="majorHAnsi" w:hAnsiTheme="majorHAnsi" w:cstheme="majorHAnsi"/>
          <w:bCs/>
          <w:color w:val="000000"/>
          <w:sz w:val="28"/>
          <w:szCs w:val="28"/>
          <w:lang w:val="fr-FR"/>
        </w:rPr>
        <w:t>các hoạt động và nhân sự tham gia, thông tin các cơ sở vật chất và kinh phí.</w:t>
      </w:r>
    </w:p>
    <w:p w14:paraId="152820EB" w14:textId="7A3886FE" w:rsidR="000C57CC" w:rsidRDefault="000C57C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fr-FR"/>
        </w:rPr>
      </w:pPr>
      <w:r w:rsidRPr="000C57CC">
        <w:rPr>
          <w:rFonts w:asciiTheme="majorHAnsi" w:hAnsiTheme="majorHAnsi" w:cstheme="majorHAnsi"/>
          <w:b/>
          <w:color w:val="000000"/>
          <w:sz w:val="28"/>
          <w:szCs w:val="28"/>
          <w:lang w:val="fr-FR"/>
        </w:rPr>
        <w:t>Phương pháp : Phỏng vấn</w:t>
      </w:r>
    </w:p>
    <w:p w14:paraId="659FB841" w14:textId="28D77557" w:rsidR="000C57CC" w:rsidRDefault="000C57CC" w:rsidP="000C57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fr-FR"/>
        </w:rPr>
      </w:pPr>
    </w:p>
    <w:p w14:paraId="6CBD62CB" w14:textId="77777777" w:rsidR="000C57CC" w:rsidRPr="000C57CC" w:rsidRDefault="000C57CC" w:rsidP="000C57C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4814"/>
      </w:tblGrid>
      <w:tr w:rsidR="000C57CC" w14:paraId="34195C84" w14:textId="77777777" w:rsidTr="000C57CC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838886" w14:textId="77777777" w:rsidR="000C57CC" w:rsidRDefault="000C57CC">
            <w:pPr>
              <w:pStyle w:val="NormalWeb"/>
              <w:spacing w:before="120" w:beforeAutospacing="0" w:after="12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lastRenderedPageBreak/>
              <w:t>Kế hoạch phỏng vấn</w:t>
            </w:r>
          </w:p>
        </w:tc>
      </w:tr>
      <w:tr w:rsidR="000270B6" w14:paraId="39BBE46B" w14:textId="77777777" w:rsidTr="000270B6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FEF3A4" w14:textId="2A4201A0" w:rsidR="000C57CC" w:rsidRDefault="000C57CC">
            <w:pPr>
              <w:pStyle w:val="NormalWeb"/>
              <w:spacing w:before="120" w:beforeAutospacing="0" w:after="120" w:afterAutospacing="0"/>
            </w:pPr>
            <w:r>
              <w:rPr>
                <w:color w:val="000000"/>
                <w:sz w:val="28"/>
                <w:szCs w:val="28"/>
              </w:rPr>
              <w:t xml:space="preserve">Người phỏng vấn: </w:t>
            </w:r>
            <w:r w:rsidR="000270B6">
              <w:rPr>
                <w:color w:val="000000"/>
                <w:sz w:val="28"/>
                <w:szCs w:val="28"/>
              </w:rPr>
              <w:t>Lê Ngọc Sơn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D5C38E" w14:textId="472F7997" w:rsidR="000C57CC" w:rsidRDefault="000C57CC">
            <w:pPr>
              <w:pStyle w:val="NormalWeb"/>
              <w:spacing w:before="120" w:beforeAutospacing="0" w:after="120" w:afterAutospacing="0"/>
            </w:pPr>
            <w:r>
              <w:rPr>
                <w:color w:val="000000"/>
                <w:sz w:val="28"/>
                <w:szCs w:val="28"/>
              </w:rPr>
              <w:t xml:space="preserve">Người được hỏi: </w:t>
            </w:r>
            <w:r w:rsidR="000270B6">
              <w:rPr>
                <w:color w:val="000000"/>
                <w:sz w:val="28"/>
                <w:szCs w:val="28"/>
              </w:rPr>
              <w:t xml:space="preserve">Đỗ Đức Toàn </w:t>
            </w:r>
          </w:p>
        </w:tc>
      </w:tr>
      <w:tr w:rsidR="000270B6" w14:paraId="1D9C1222" w14:textId="77777777" w:rsidTr="000270B6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36C1CC" w14:textId="74A04E83" w:rsidR="000C57CC" w:rsidRDefault="000C57CC">
            <w:pPr>
              <w:pStyle w:val="NormalWeb"/>
              <w:spacing w:before="120" w:beforeAutospacing="0" w:after="120" w:afterAutospacing="0"/>
            </w:pPr>
            <w:r>
              <w:rPr>
                <w:color w:val="000000"/>
                <w:sz w:val="28"/>
                <w:szCs w:val="28"/>
              </w:rPr>
              <w:t>Thời gian hẹn:</w:t>
            </w:r>
            <w:r w:rsidR="000270B6">
              <w:rPr>
                <w:color w:val="000000"/>
                <w:sz w:val="28"/>
                <w:szCs w:val="28"/>
              </w:rPr>
              <w:t xml:space="preserve"> </w:t>
            </w:r>
          </w:p>
          <w:p w14:paraId="67B5A2A6" w14:textId="77777777" w:rsidR="000C57CC" w:rsidRDefault="000C57CC">
            <w:pPr>
              <w:pStyle w:val="NormalWeb"/>
              <w:spacing w:before="120" w:beforeAutospacing="0" w:after="120" w:afterAutospacing="0"/>
            </w:pPr>
            <w:r>
              <w:rPr>
                <w:color w:val="000000"/>
                <w:sz w:val="28"/>
                <w:szCs w:val="28"/>
              </w:rPr>
              <w:t>Thời gian bắt đầu: 10h25</w:t>
            </w:r>
          </w:p>
          <w:p w14:paraId="3E2D97BE" w14:textId="77777777" w:rsidR="000C57CC" w:rsidRDefault="000C57CC">
            <w:pPr>
              <w:pStyle w:val="NormalWeb"/>
              <w:spacing w:before="120" w:beforeAutospacing="0" w:after="120" w:afterAutospacing="0"/>
            </w:pPr>
            <w:r>
              <w:rPr>
                <w:color w:val="000000"/>
                <w:sz w:val="28"/>
                <w:szCs w:val="28"/>
              </w:rPr>
              <w:t>Thời gian kết thúc: 11h00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CC09AD" w14:textId="629120B3" w:rsidR="000C57CC" w:rsidRDefault="000C57CC">
            <w:pPr>
              <w:pStyle w:val="NormalWeb"/>
              <w:spacing w:before="120" w:beforeAutospacing="0" w:after="120" w:afterAutospacing="0"/>
            </w:pPr>
            <w:r>
              <w:rPr>
                <w:color w:val="000000"/>
                <w:sz w:val="28"/>
                <w:szCs w:val="28"/>
              </w:rPr>
              <w:t xml:space="preserve">Địa chỉ: </w:t>
            </w:r>
            <w:r w:rsidR="000270B6" w:rsidRPr="000270B6">
              <w:rPr>
                <w:color w:val="000000"/>
                <w:sz w:val="28"/>
                <w:szCs w:val="28"/>
              </w:rPr>
              <w:t>Số 298 Đ. Cầu Diễn, Minh Khai, Bắc Từ Liêm, Hà Nội</w:t>
            </w:r>
          </w:p>
        </w:tc>
      </w:tr>
      <w:tr w:rsidR="000270B6" w14:paraId="35352AA3" w14:textId="77777777" w:rsidTr="000270B6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3FB54B" w14:textId="77777777" w:rsidR="000C57CC" w:rsidRDefault="000270B6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yêu cầu đòi hỏi:</w:t>
            </w:r>
          </w:p>
          <w:p w14:paraId="510DE77A" w14:textId="2EB7B62C" w:rsidR="000270B6" w:rsidRPr="000270B6" w:rsidRDefault="000270B6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 w:rsidRPr="000270B6">
              <w:rPr>
                <w:sz w:val="28"/>
                <w:szCs w:val="28"/>
              </w:rPr>
              <w:t>Vai trò, vị trí, trình</w:t>
            </w:r>
            <w:r>
              <w:rPr>
                <w:sz w:val="28"/>
                <w:szCs w:val="28"/>
              </w:rPr>
              <w:t xml:space="preserve"> độ, kinh nghiệm của người được hỏi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760345" w14:textId="77777777" w:rsidR="000C57CC" w:rsidRDefault="000C57CC">
            <w:pPr>
              <w:pStyle w:val="NormalWeb"/>
              <w:spacing w:before="120" w:beforeAutospacing="0" w:after="120" w:afterAutospacing="0"/>
            </w:pPr>
            <w:r>
              <w:rPr>
                <w:color w:val="000000"/>
                <w:sz w:val="28"/>
                <w:szCs w:val="28"/>
              </w:rPr>
              <w:t>Đối tượng:</w:t>
            </w:r>
          </w:p>
          <w:p w14:paraId="536840A3" w14:textId="7B5515B5" w:rsidR="000C57CC" w:rsidRPr="000270B6" w:rsidRDefault="000C57CC">
            <w:pPr>
              <w:pStyle w:val="NormalWeb"/>
              <w:spacing w:before="120" w:beforeAutospacing="0" w:after="120" w:afterAutospacing="0"/>
            </w:pPr>
            <w:r w:rsidRPr="000270B6">
              <w:rPr>
                <w:color w:val="000000"/>
                <w:sz w:val="28"/>
                <w:szCs w:val="28"/>
              </w:rPr>
              <w:t xml:space="preserve">Vị trí: Quản lý </w:t>
            </w:r>
            <w:r w:rsidR="000270B6" w:rsidRPr="000270B6">
              <w:rPr>
                <w:color w:val="000000"/>
                <w:sz w:val="28"/>
                <w:szCs w:val="28"/>
              </w:rPr>
              <w:t>câu lạc</w:t>
            </w:r>
            <w:r w:rsidR="000270B6">
              <w:rPr>
                <w:color w:val="000000"/>
                <w:sz w:val="28"/>
                <w:szCs w:val="28"/>
              </w:rPr>
              <w:t xml:space="preserve"> bộ</w:t>
            </w:r>
          </w:p>
          <w:p w14:paraId="61848D7F" w14:textId="7085EE38" w:rsidR="000C57CC" w:rsidRPr="000270B6" w:rsidRDefault="000C57CC">
            <w:pPr>
              <w:pStyle w:val="NormalWeb"/>
              <w:spacing w:before="120" w:beforeAutospacing="0" w:after="120" w:afterAutospacing="0"/>
            </w:pPr>
            <w:r>
              <w:rPr>
                <w:color w:val="000000"/>
                <w:sz w:val="28"/>
                <w:szCs w:val="28"/>
              </w:rPr>
              <w:t xml:space="preserve">Cần thu thập dữ liệu: Cách thức quản lý </w:t>
            </w:r>
            <w:r w:rsidR="000270B6" w:rsidRPr="000270B6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</w:rPr>
              <w:t>thành viên, thông tin các hoạt động và nhân sự tham gia, thông tin các cơ sở vật chất và kinh phí.</w:t>
            </w:r>
          </w:p>
        </w:tc>
      </w:tr>
      <w:tr w:rsidR="000270B6" w:rsidRPr="000270B6" w14:paraId="76FA888F" w14:textId="77777777" w:rsidTr="000270B6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EAC9B4" w14:textId="77777777" w:rsidR="000270B6" w:rsidRDefault="000270B6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Ước lượng thời gian</w:t>
            </w:r>
          </w:p>
          <w:p w14:paraId="11DD790F" w14:textId="77777777" w:rsidR="000270B6" w:rsidRDefault="000270B6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phút</w:t>
            </w:r>
          </w:p>
          <w:p w14:paraId="13C7A02A" w14:textId="77777777" w:rsidR="000270B6" w:rsidRDefault="000270B6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phút</w:t>
            </w:r>
          </w:p>
          <w:p w14:paraId="6F17D730" w14:textId="77777777" w:rsidR="000270B6" w:rsidRDefault="000270B6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phút</w:t>
            </w:r>
          </w:p>
          <w:p w14:paraId="2B14B9D8" w14:textId="77777777" w:rsidR="000270B6" w:rsidRDefault="000270B6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  <w:p w14:paraId="55B383C3" w14:textId="77777777" w:rsidR="000270B6" w:rsidRDefault="000270B6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</w:p>
          <w:p w14:paraId="321E9D54" w14:textId="77777777" w:rsidR="000270B6" w:rsidRDefault="000270B6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phút</w:t>
            </w:r>
          </w:p>
          <w:p w14:paraId="44D201B0" w14:textId="77777777" w:rsidR="000270B6" w:rsidRDefault="000270B6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phút</w:t>
            </w:r>
          </w:p>
          <w:p w14:paraId="4B7FE11F" w14:textId="77777777" w:rsidR="000270B6" w:rsidRDefault="000270B6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phút</w:t>
            </w:r>
          </w:p>
          <w:p w14:paraId="508D3789" w14:textId="77777777" w:rsidR="000270B6" w:rsidRDefault="000270B6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phút</w:t>
            </w:r>
          </w:p>
          <w:p w14:paraId="3B3D1F69" w14:textId="4B43F3E6" w:rsidR="000270B6" w:rsidRDefault="000270B6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phút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D5EA18" w14:textId="77777777" w:rsidR="000270B6" w:rsidRDefault="000270B6">
            <w:pPr>
              <w:pStyle w:val="NormalWeb"/>
              <w:spacing w:before="120" w:beforeAutospacing="0" w:after="12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Chương trình</w:t>
            </w:r>
          </w:p>
          <w:p w14:paraId="4A91F7C6" w14:textId="77777777" w:rsidR="000270B6" w:rsidRDefault="000270B6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Giới thiệu</w:t>
            </w:r>
          </w:p>
          <w:p w14:paraId="415E98A1" w14:textId="77777777" w:rsidR="000270B6" w:rsidRDefault="000270B6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/>
              <w:rPr>
                <w:color w:val="000000"/>
                <w:sz w:val="28"/>
                <w:szCs w:val="28"/>
              </w:rPr>
            </w:pPr>
            <w:r w:rsidRPr="000270B6">
              <w:rPr>
                <w:color w:val="000000"/>
                <w:sz w:val="28"/>
                <w:szCs w:val="28"/>
              </w:rPr>
              <w:t>Tổng quan về hệ th</w:t>
            </w:r>
            <w:r>
              <w:rPr>
                <w:color w:val="000000"/>
                <w:sz w:val="28"/>
                <w:szCs w:val="28"/>
              </w:rPr>
              <w:t>ống</w:t>
            </w:r>
          </w:p>
          <w:p w14:paraId="26D88F15" w14:textId="77777777" w:rsidR="000270B6" w:rsidRDefault="000270B6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/>
              <w:rPr>
                <w:color w:val="000000"/>
                <w:sz w:val="28"/>
                <w:szCs w:val="28"/>
              </w:rPr>
            </w:pPr>
            <w:r w:rsidRPr="000270B6">
              <w:rPr>
                <w:color w:val="000000"/>
                <w:sz w:val="28"/>
                <w:szCs w:val="28"/>
              </w:rPr>
              <w:t>Tổng quan về phỏng vấn</w:t>
            </w:r>
          </w:p>
          <w:p w14:paraId="7493D9BC" w14:textId="77777777" w:rsidR="000270B6" w:rsidRDefault="000270B6" w:rsidP="000270B6">
            <w:pPr>
              <w:pStyle w:val="NormalWeb"/>
              <w:spacing w:before="120" w:beforeAutospacing="0" w:after="120" w:afterAutospacing="0"/>
              <w:ind w:left="7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 Chủ đề sẽ đề cập</w:t>
            </w:r>
          </w:p>
          <w:p w14:paraId="47D1F642" w14:textId="77777777" w:rsidR="000270B6" w:rsidRDefault="000270B6" w:rsidP="000270B6">
            <w:pPr>
              <w:pStyle w:val="NormalWeb"/>
              <w:spacing w:before="120" w:beforeAutospacing="0" w:after="120" w:afterAutospacing="0"/>
              <w:ind w:left="720"/>
              <w:rPr>
                <w:color w:val="000000"/>
                <w:sz w:val="28"/>
                <w:szCs w:val="28"/>
              </w:rPr>
            </w:pPr>
            <w:r w:rsidRPr="000270B6">
              <w:rPr>
                <w:color w:val="000000"/>
                <w:sz w:val="28"/>
                <w:szCs w:val="28"/>
              </w:rPr>
              <w:t xml:space="preserve">+ Xin phép được ghi </w:t>
            </w:r>
            <w:r>
              <w:rPr>
                <w:color w:val="000000"/>
                <w:sz w:val="28"/>
                <w:szCs w:val="28"/>
              </w:rPr>
              <w:t>âm</w:t>
            </w:r>
          </w:p>
          <w:p w14:paraId="71D29B98" w14:textId="77777777" w:rsidR="000270B6" w:rsidRDefault="000270B6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/>
              <w:rPr>
                <w:color w:val="000000"/>
                <w:sz w:val="28"/>
                <w:szCs w:val="28"/>
              </w:rPr>
            </w:pPr>
            <w:r w:rsidRPr="000270B6">
              <w:rPr>
                <w:color w:val="000000"/>
                <w:sz w:val="28"/>
                <w:szCs w:val="28"/>
              </w:rPr>
              <w:t>Chủ đề 1: câu hỏi và</w:t>
            </w:r>
            <w:r>
              <w:rPr>
                <w:color w:val="000000"/>
                <w:sz w:val="28"/>
                <w:szCs w:val="28"/>
              </w:rPr>
              <w:t xml:space="preserve"> trả lời</w:t>
            </w:r>
          </w:p>
          <w:p w14:paraId="4B136E42" w14:textId="77777777" w:rsidR="000270B6" w:rsidRDefault="000270B6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/>
              <w:rPr>
                <w:color w:val="000000"/>
                <w:sz w:val="28"/>
                <w:szCs w:val="28"/>
              </w:rPr>
            </w:pPr>
            <w:r w:rsidRPr="000270B6">
              <w:rPr>
                <w:color w:val="000000"/>
                <w:sz w:val="28"/>
                <w:szCs w:val="28"/>
              </w:rPr>
              <w:t>Chủ đề 2: câu hỏi và tr</w:t>
            </w:r>
            <w:r>
              <w:rPr>
                <w:color w:val="000000"/>
                <w:sz w:val="28"/>
                <w:szCs w:val="28"/>
              </w:rPr>
              <w:t>ả lời</w:t>
            </w:r>
          </w:p>
          <w:p w14:paraId="714E2F0A" w14:textId="77777777" w:rsidR="000270B6" w:rsidRDefault="000270B6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/>
              <w:rPr>
                <w:color w:val="000000"/>
                <w:sz w:val="28"/>
                <w:szCs w:val="28"/>
              </w:rPr>
            </w:pPr>
            <w:r w:rsidRPr="000270B6">
              <w:rPr>
                <w:color w:val="000000"/>
                <w:sz w:val="28"/>
                <w:szCs w:val="28"/>
              </w:rPr>
              <w:t>Tổng hợp các nội dun</w:t>
            </w:r>
            <w:r>
              <w:rPr>
                <w:color w:val="000000"/>
                <w:sz w:val="28"/>
                <w:szCs w:val="28"/>
              </w:rPr>
              <w:t>g chính</w:t>
            </w:r>
          </w:p>
          <w:p w14:paraId="6AA5D49F" w14:textId="77777777" w:rsidR="000270B6" w:rsidRDefault="000270B6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/>
              <w:rPr>
                <w:color w:val="000000"/>
                <w:sz w:val="28"/>
                <w:szCs w:val="28"/>
              </w:rPr>
            </w:pPr>
            <w:r w:rsidRPr="000270B6">
              <w:rPr>
                <w:color w:val="000000"/>
                <w:sz w:val="28"/>
                <w:szCs w:val="28"/>
              </w:rPr>
              <w:t>Ý kiến của người đượ</w:t>
            </w:r>
            <w:r>
              <w:rPr>
                <w:color w:val="000000"/>
                <w:sz w:val="28"/>
                <w:szCs w:val="28"/>
              </w:rPr>
              <w:t>c hỏi</w:t>
            </w:r>
          </w:p>
          <w:p w14:paraId="32EADBAF" w14:textId="65030042" w:rsidR="000270B6" w:rsidRPr="000270B6" w:rsidRDefault="000270B6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Kết thúc (thỏa thuận)</w:t>
            </w:r>
          </w:p>
        </w:tc>
      </w:tr>
      <w:tr w:rsidR="000270B6" w:rsidRPr="000270B6" w14:paraId="12559101" w14:textId="77777777" w:rsidTr="000270B6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F9D6A1" w14:textId="72B31933" w:rsidR="000270B6" w:rsidRDefault="000270B6">
            <w:pPr>
              <w:pStyle w:val="NormalWeb"/>
              <w:spacing w:before="12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Dự kiến tổng cộng: 29 phút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ABAE96" w14:textId="77777777" w:rsidR="000270B6" w:rsidRDefault="000270B6">
            <w:pPr>
              <w:pStyle w:val="NormalWeb"/>
              <w:spacing w:before="120" w:beforeAutospacing="0" w:after="120" w:afterAutospacing="0"/>
              <w:rPr>
                <w:color w:val="000000"/>
                <w:sz w:val="28"/>
                <w:szCs w:val="28"/>
              </w:rPr>
            </w:pPr>
          </w:p>
        </w:tc>
      </w:tr>
    </w:tbl>
    <w:p w14:paraId="28ADE0D3" w14:textId="486E8E40" w:rsidR="000E7347" w:rsidRDefault="000E7347" w:rsidP="000E73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/>
        <w:jc w:val="center"/>
        <w:rPr>
          <w:rFonts w:asciiTheme="majorHAnsi" w:hAnsiTheme="majorHAnsi" w:cstheme="majorHAnsi"/>
          <w:bCs/>
          <w:i/>
          <w:iCs/>
          <w:color w:val="000000"/>
          <w:sz w:val="28"/>
          <w:szCs w:val="28"/>
        </w:rPr>
      </w:pPr>
      <w:r w:rsidRPr="00F9604C">
        <w:rPr>
          <w:rFonts w:asciiTheme="majorHAnsi" w:hAnsiTheme="majorHAnsi" w:cstheme="majorHAnsi"/>
          <w:bCs/>
          <w:i/>
          <w:iCs/>
          <w:color w:val="000000"/>
          <w:sz w:val="28"/>
          <w:szCs w:val="28"/>
        </w:rPr>
        <w:t>Bảng kế hoạch phỏng vấn</w:t>
      </w:r>
      <w:bookmarkStart w:id="20" w:name="_heading=h.3rdcrjn" w:colFirst="0" w:colLast="0"/>
      <w:bookmarkEnd w:id="20"/>
    </w:p>
    <w:p w14:paraId="5453F688" w14:textId="77777777" w:rsidR="00F9604C" w:rsidRPr="00F9604C" w:rsidRDefault="00F9604C" w:rsidP="000E73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/>
        <w:jc w:val="center"/>
        <w:rPr>
          <w:rFonts w:asciiTheme="majorHAnsi" w:hAnsiTheme="majorHAnsi" w:cstheme="majorHAnsi"/>
          <w:bCs/>
          <w:i/>
          <w:iCs/>
          <w:color w:val="000000"/>
          <w:sz w:val="28"/>
          <w:szCs w:val="28"/>
        </w:rPr>
      </w:pPr>
    </w:p>
    <w:p w14:paraId="5A213979" w14:textId="003CBCD8" w:rsidR="000F7476" w:rsidRPr="000E7347" w:rsidRDefault="005539B8" w:rsidP="007F6666">
      <w:pPr>
        <w:pStyle w:val="Heading3"/>
        <w:spacing w:line="360" w:lineRule="auto"/>
        <w:rPr>
          <w:rFonts w:asciiTheme="majorHAnsi" w:hAnsiTheme="majorHAnsi" w:cstheme="majorHAnsi"/>
          <w:lang w:val="en-US"/>
        </w:rPr>
      </w:pPr>
      <w:r w:rsidRPr="000E7347">
        <w:rPr>
          <w:rFonts w:asciiTheme="majorHAnsi" w:hAnsiTheme="majorHAnsi" w:cstheme="majorHAnsi"/>
          <w:lang w:val="en-US"/>
        </w:rPr>
        <w:t>2.2.2 Tài liệu đặc tả yêu cầu</w:t>
      </w:r>
    </w:p>
    <w:p w14:paraId="6DC6EF13" w14:textId="77777777" w:rsidR="000E7347" w:rsidRPr="000E7347" w:rsidRDefault="000E734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0E7347">
        <w:rPr>
          <w:rFonts w:asciiTheme="majorHAnsi" w:hAnsiTheme="majorHAnsi" w:cstheme="majorHAnsi"/>
          <w:color w:val="000000" w:themeColor="text1"/>
          <w:sz w:val="28"/>
          <w:szCs w:val="28"/>
        </w:rPr>
        <w:t>Hoạt động của hệ thống:</w:t>
      </w:r>
    </w:p>
    <w:p w14:paraId="47A6AFBF" w14:textId="108819E4" w:rsidR="000F7476" w:rsidRPr="000E7347" w:rsidRDefault="000E7347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0E7347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Hệ thống cho phép người quản trị đăng nhập để thêm, sửa, xóa thông tin </w:t>
      </w:r>
      <w:r w:rsidRPr="000E7347">
        <w:rPr>
          <w:rFonts w:asciiTheme="majorHAnsi" w:hAnsiTheme="majorHAnsi" w:cstheme="majorHAnsi"/>
          <w:color w:val="000000" w:themeColor="text1"/>
          <w:sz w:val="28"/>
          <w:szCs w:val="28"/>
        </w:rPr>
        <w:t>như thông tin thành viên, nhân sự tham gia, cơ sở vật chất, kinh phí, hoạt động.</w:t>
      </w:r>
    </w:p>
    <w:p w14:paraId="69059780" w14:textId="77777777" w:rsidR="000E7347" w:rsidRPr="000E7347" w:rsidRDefault="000E734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0E7347">
        <w:rPr>
          <w:rFonts w:asciiTheme="majorHAnsi" w:hAnsiTheme="majorHAnsi" w:cstheme="majorHAnsi"/>
          <w:color w:val="000000" w:themeColor="text1"/>
          <w:sz w:val="28"/>
          <w:szCs w:val="28"/>
        </w:rPr>
        <w:lastRenderedPageBreak/>
        <w:t>Thành viên câu lạc bộ đăng nhập vào để xem thông tin về thành viên, nhân sự tham gia, cơ sở vật chất, kinh phí, hoạt động.</w:t>
      </w:r>
    </w:p>
    <w:p w14:paraId="7399F9E5" w14:textId="77777777" w:rsidR="000E7347" w:rsidRPr="000E7347" w:rsidRDefault="000E734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Cs/>
          <w:color w:val="000000" w:themeColor="text1"/>
          <w:sz w:val="28"/>
          <w:szCs w:val="28"/>
        </w:rPr>
      </w:pPr>
      <w:commentRangeStart w:id="21"/>
      <w:r w:rsidRPr="000E7347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Cuối tháng </w:t>
      </w:r>
      <w:commentRangeEnd w:id="21"/>
      <w:r w:rsidR="00373D5D">
        <w:rPr>
          <w:rStyle w:val="CommentReference"/>
        </w:rPr>
        <w:commentReference w:id="21"/>
      </w:r>
      <w:r w:rsidRPr="000E7347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hệ thống sẽ báo cáo thống kê các hoạt động và kinh phí.</w:t>
      </w:r>
    </w:p>
    <w:p w14:paraId="5055EA9D" w14:textId="2A116E04" w:rsidR="000E7347" w:rsidRPr="000E7347" w:rsidRDefault="000E7347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bookmarkStart w:id="22" w:name="_Hlk127287017"/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Yêu cầu chức năng:</w:t>
      </w:r>
      <w:ins w:id="23" w:author="Vũ Thị Dương" w:date="2023-02-17T17:31:00Z">
        <w:r w:rsidR="00373D5D">
          <w:rPr>
            <w:rFonts w:asciiTheme="majorHAnsi" w:hAnsiTheme="majorHAnsi" w:cstheme="majorHAnsi"/>
            <w:bCs/>
            <w:color w:val="000000" w:themeColor="text1"/>
            <w:sz w:val="28"/>
            <w:szCs w:val="28"/>
          </w:rPr>
          <w:t>cần mô tả rõ cả các thông tin chi tiết lấy cơ sở để xây dựng dữ liệu</w:t>
        </w:r>
      </w:ins>
    </w:p>
    <w:p w14:paraId="3E89DE60" w14:textId="24FCC036" w:rsidR="000E7347" w:rsidRPr="000E7347" w:rsidRDefault="000E734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646242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Đăng nhập: Hệ thống cho phép đăng nhập để thực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</w:t>
      </w:r>
      <w:r w:rsidRPr="00646242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hiện các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</w:t>
      </w:r>
      <w:r w:rsidRPr="00646242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chức năng của hệ thống.</w:t>
      </w:r>
      <w:ins w:id="24" w:author="Vũ Thị Dương" w:date="2023-02-17T17:30:00Z">
        <w:r w:rsidR="00373D5D">
          <w:rPr>
            <w:rFonts w:asciiTheme="majorHAnsi" w:hAnsiTheme="majorHAnsi" w:cstheme="majorHAnsi"/>
            <w:bCs/>
            <w:color w:val="000000" w:themeColor="text1"/>
            <w:sz w:val="28"/>
            <w:szCs w:val="28"/>
          </w:rPr>
          <w:t xml:space="preserve"> có chia thành quyền?</w:t>
        </w:r>
      </w:ins>
    </w:p>
    <w:p w14:paraId="30F04E02" w14:textId="19503B3C" w:rsidR="000E7347" w:rsidRPr="000E7347" w:rsidRDefault="000E734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646242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Quản lý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thành viên</w:t>
      </w:r>
      <w:r w:rsidRPr="00646242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: Lưu trữ thông tin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thành viên</w:t>
      </w:r>
      <w:r w:rsidRPr="00646242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.</w:t>
      </w:r>
      <w:ins w:id="25" w:author="Vũ Thị Dương" w:date="2023-02-17T17:30:00Z">
        <w:r w:rsidR="00373D5D">
          <w:rPr>
            <w:rFonts w:asciiTheme="majorHAnsi" w:hAnsiTheme="majorHAnsi" w:cstheme="majorHAnsi"/>
            <w:bCs/>
            <w:color w:val="000000" w:themeColor="text1"/>
            <w:sz w:val="28"/>
            <w:szCs w:val="28"/>
          </w:rPr>
          <w:t xml:space="preserve"> Là những thông tin nào. Thành viên lấy từ đâu? Quản lý và có ràng buộc?</w:t>
        </w:r>
      </w:ins>
    </w:p>
    <w:p w14:paraId="1C73FD8B" w14:textId="33542293" w:rsidR="000E7347" w:rsidRPr="000E7347" w:rsidRDefault="000E734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646242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Quản lý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các hoạt động và nhân sự tham gia</w:t>
      </w:r>
      <w:r w:rsidRPr="00646242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: Lưu trữ thông tin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các hoạt động và nhân sự tham gia.</w:t>
      </w:r>
      <w:ins w:id="26" w:author="Vũ Thị Dương" w:date="2023-02-17T17:30:00Z">
        <w:r w:rsidR="00373D5D">
          <w:rPr>
            <w:rFonts w:asciiTheme="majorHAnsi" w:hAnsiTheme="majorHAnsi" w:cstheme="majorHAnsi"/>
            <w:bCs/>
            <w:color w:val="000000" w:themeColor="text1"/>
            <w:sz w:val="28"/>
            <w:szCs w:val="28"/>
          </w:rPr>
          <w:t xml:space="preserve"> ? là thê nào?</w:t>
        </w:r>
      </w:ins>
    </w:p>
    <w:p w14:paraId="2AA7C1E6" w14:textId="065D3220" w:rsidR="000E7347" w:rsidRPr="000E7347" w:rsidRDefault="000E734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Cs/>
          <w:color w:val="000000" w:themeColor="text1"/>
          <w:sz w:val="28"/>
          <w:szCs w:val="28"/>
        </w:rPr>
      </w:pPr>
      <w:r w:rsidRPr="000E7347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Quản lý các cơ sở vật chất và kinh phí: Lưu trữ thông tin các cơ sở vật chất và kinh phí.</w:t>
      </w:r>
      <w:ins w:id="27" w:author="Vũ Thị Dương" w:date="2023-02-17T17:30:00Z">
        <w:r w:rsidR="00373D5D">
          <w:rPr>
            <w:rFonts w:asciiTheme="majorHAnsi" w:hAnsiTheme="majorHAnsi" w:cstheme="majorHAnsi"/>
            <w:bCs/>
            <w:color w:val="000000" w:themeColor="text1"/>
            <w:sz w:val="28"/>
            <w:szCs w:val="28"/>
          </w:rPr>
          <w:t xml:space="preserve"> ?</w:t>
        </w:r>
      </w:ins>
    </w:p>
    <w:p w14:paraId="0851C748" w14:textId="2D6237CF" w:rsidR="000E7347" w:rsidRPr="000E7347" w:rsidRDefault="000E734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HAnsi" w:hAnsiTheme="majorHAnsi" w:cstheme="majorHAnsi"/>
          <w:bCs/>
          <w:color w:val="000000" w:themeColor="text1"/>
          <w:sz w:val="28"/>
          <w:szCs w:val="28"/>
        </w:rPr>
      </w:pPr>
      <w:r w:rsidRPr="000E7347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Hỗ trợ tin học: Lưu trữ thông tin hỗ trợ tin học cho các đơn vị-khoa trong trường.</w:t>
      </w:r>
      <w:ins w:id="28" w:author="Vũ Thị Dương" w:date="2023-02-17T17:30:00Z">
        <w:r w:rsidR="00373D5D">
          <w:rPr>
            <w:rFonts w:asciiTheme="majorHAnsi" w:hAnsiTheme="majorHAnsi" w:cstheme="majorHAnsi"/>
            <w:bCs/>
            <w:color w:val="000000" w:themeColor="text1"/>
            <w:sz w:val="28"/>
            <w:szCs w:val="28"/>
          </w:rPr>
          <w:t xml:space="preserve"> ?</w:t>
        </w:r>
      </w:ins>
    </w:p>
    <w:p w14:paraId="1316B468" w14:textId="4623A51F" w:rsidR="000E7347" w:rsidRPr="000E7347" w:rsidRDefault="000E734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Cs/>
          <w:color w:val="000000" w:themeColor="text1"/>
          <w:sz w:val="28"/>
          <w:szCs w:val="28"/>
        </w:rPr>
      </w:pPr>
      <w:r w:rsidRPr="000E7347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Báo cáo thống kê: Người quản trị dễ dàng kiểm soát được số lượng hoạt động và tổng hợp vào cuối tháng.</w:t>
      </w:r>
      <w:ins w:id="29" w:author="Vũ Thị Dương" w:date="2023-02-17T17:31:00Z">
        <w:r w:rsidR="00373D5D">
          <w:rPr>
            <w:rFonts w:asciiTheme="majorHAnsi" w:hAnsiTheme="majorHAnsi" w:cstheme="majorHAnsi"/>
            <w:bCs/>
            <w:color w:val="000000" w:themeColor="text1"/>
            <w:sz w:val="28"/>
            <w:szCs w:val="28"/>
          </w:rPr>
          <w:t>?</w:t>
        </w:r>
      </w:ins>
    </w:p>
    <w:p w14:paraId="778D38F7" w14:textId="558956DF" w:rsidR="00F9604C" w:rsidRPr="00F9604C" w:rsidRDefault="00F9604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bookmarkStart w:id="30" w:name="_Hlk127287144"/>
      <w:bookmarkEnd w:id="22"/>
      <w:r w:rsidRPr="00F9604C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Yêu cầu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phi</w:t>
      </w:r>
      <w:r w:rsidRPr="00F9604C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 chức năng:</w:t>
      </w:r>
      <w:ins w:id="31" w:author="Vũ Thị Dương" w:date="2023-02-17T17:31:00Z">
        <w:r w:rsidR="00D535E6">
          <w:rPr>
            <w:rFonts w:asciiTheme="majorHAnsi" w:hAnsiTheme="majorHAnsi" w:cstheme="majorHAnsi"/>
            <w:bCs/>
            <w:color w:val="000000" w:themeColor="text1"/>
            <w:sz w:val="28"/>
            <w:szCs w:val="28"/>
          </w:rPr>
          <w:t xml:space="preserve"> mô tả còn mơ hồ</w:t>
        </w:r>
      </w:ins>
    </w:p>
    <w:p w14:paraId="2C017FDC" w14:textId="0B7860C3" w:rsidR="00F9604C" w:rsidRPr="00F9604C" w:rsidRDefault="00F9604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C3152D">
        <w:rPr>
          <w:rFonts w:asciiTheme="majorHAnsi" w:hAnsiTheme="majorHAnsi" w:cstheme="majorHAnsi"/>
          <w:color w:val="000000"/>
          <w:sz w:val="28"/>
          <w:szCs w:val="28"/>
          <w:highlight w:val="white"/>
        </w:rPr>
        <w:t xml:space="preserve">Chức năng bảo mật: Giữ bí mật thông tin </w:t>
      </w:r>
      <w:r>
        <w:rPr>
          <w:rFonts w:asciiTheme="majorHAnsi" w:hAnsiTheme="majorHAnsi" w:cstheme="majorHAnsi"/>
          <w:color w:val="000000"/>
          <w:sz w:val="28"/>
          <w:szCs w:val="28"/>
          <w:highlight w:val="white"/>
        </w:rPr>
        <w:t>thành</w:t>
      </w:r>
      <w:r w:rsidRPr="00C3152D">
        <w:rPr>
          <w:rFonts w:asciiTheme="majorHAnsi" w:hAnsiTheme="majorHAnsi" w:cstheme="majorHAnsi"/>
          <w:color w:val="000000"/>
          <w:sz w:val="28"/>
          <w:szCs w:val="28"/>
          <w:highlight w:val="white"/>
        </w:rPr>
        <w:t xml:space="preserve"> viên, quản </w:t>
      </w:r>
      <w:r>
        <w:rPr>
          <w:rFonts w:asciiTheme="majorHAnsi" w:hAnsiTheme="majorHAnsi" w:cstheme="majorHAnsi"/>
          <w:color w:val="000000"/>
          <w:sz w:val="28"/>
          <w:szCs w:val="28"/>
          <w:highlight w:val="white"/>
        </w:rPr>
        <w:t>trị</w:t>
      </w:r>
      <w:r w:rsidRPr="00C3152D">
        <w:rPr>
          <w:rFonts w:asciiTheme="majorHAnsi" w:hAnsiTheme="majorHAnsi" w:cstheme="majorHAnsi"/>
          <w:color w:val="000000"/>
          <w:sz w:val="28"/>
          <w:szCs w:val="28"/>
          <w:highlight w:val="white"/>
        </w:rPr>
        <w:t xml:space="preserve"> và thông tin </w:t>
      </w:r>
      <w:r>
        <w:rPr>
          <w:rFonts w:asciiTheme="majorHAnsi" w:hAnsiTheme="majorHAnsi" w:cstheme="majorHAnsi"/>
          <w:color w:val="000000"/>
          <w:sz w:val="28"/>
          <w:szCs w:val="28"/>
          <w:highlight w:val="white"/>
        </w:rPr>
        <w:t>hoạt</w:t>
      </w:r>
      <w:r w:rsidRPr="00C3152D">
        <w:rPr>
          <w:rFonts w:asciiTheme="majorHAnsi" w:hAnsiTheme="majorHAnsi" w:cstheme="majorHAnsi"/>
          <w:color w:val="000000"/>
          <w:sz w:val="28"/>
          <w:szCs w:val="28"/>
          <w:highlight w:val="white"/>
        </w:rPr>
        <w:t xml:space="preserve"> </w:t>
      </w:r>
      <w:r>
        <w:rPr>
          <w:rFonts w:asciiTheme="majorHAnsi" w:hAnsiTheme="majorHAnsi" w:cstheme="majorHAnsi"/>
          <w:color w:val="000000"/>
          <w:sz w:val="28"/>
          <w:szCs w:val="28"/>
          <w:highlight w:val="white"/>
        </w:rPr>
        <w:t>động</w:t>
      </w:r>
      <w:r w:rsidRPr="00C3152D">
        <w:rPr>
          <w:rFonts w:asciiTheme="majorHAnsi" w:hAnsiTheme="majorHAnsi" w:cstheme="majorHAnsi"/>
          <w:color w:val="000000"/>
          <w:sz w:val="28"/>
          <w:szCs w:val="28"/>
          <w:highlight w:val="white"/>
        </w:rPr>
        <w:t>.</w:t>
      </w:r>
    </w:p>
    <w:bookmarkEnd w:id="30"/>
    <w:p w14:paraId="0F494EBC" w14:textId="2EAFCB86" w:rsidR="00F9604C" w:rsidRPr="00C3152D" w:rsidRDefault="00F9604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C3152D">
        <w:rPr>
          <w:rFonts w:asciiTheme="majorHAnsi" w:hAnsiTheme="majorHAnsi" w:cstheme="majorHAnsi"/>
          <w:color w:val="000000"/>
          <w:sz w:val="28"/>
          <w:szCs w:val="28"/>
          <w:highlight w:val="white"/>
        </w:rPr>
        <w:t xml:space="preserve">Người sử dụng chương trình: Được cấp username và password giúp người quản </w:t>
      </w:r>
      <w:r>
        <w:rPr>
          <w:rFonts w:asciiTheme="majorHAnsi" w:hAnsiTheme="majorHAnsi" w:cstheme="majorHAnsi"/>
          <w:color w:val="000000"/>
          <w:sz w:val="28"/>
          <w:szCs w:val="28"/>
          <w:highlight w:val="white"/>
        </w:rPr>
        <w:t>trị</w:t>
      </w:r>
      <w:r w:rsidRPr="00C3152D">
        <w:rPr>
          <w:rFonts w:asciiTheme="majorHAnsi" w:hAnsiTheme="majorHAnsi" w:cstheme="majorHAnsi"/>
          <w:color w:val="000000"/>
          <w:sz w:val="28"/>
          <w:szCs w:val="28"/>
          <w:highlight w:val="white"/>
        </w:rPr>
        <w:t xml:space="preserve"> và </w:t>
      </w:r>
      <w:r>
        <w:rPr>
          <w:rFonts w:asciiTheme="majorHAnsi" w:hAnsiTheme="majorHAnsi" w:cstheme="majorHAnsi"/>
          <w:color w:val="000000"/>
          <w:sz w:val="28"/>
          <w:szCs w:val="28"/>
          <w:highlight w:val="white"/>
        </w:rPr>
        <w:t>thành</w:t>
      </w:r>
      <w:r w:rsidRPr="00C3152D">
        <w:rPr>
          <w:rFonts w:asciiTheme="majorHAnsi" w:hAnsiTheme="majorHAnsi" w:cstheme="majorHAnsi"/>
          <w:color w:val="000000"/>
          <w:sz w:val="28"/>
          <w:szCs w:val="28"/>
          <w:highlight w:val="white"/>
        </w:rPr>
        <w:t xml:space="preserve"> viên dễ dàng sử dụng.</w:t>
      </w:r>
    </w:p>
    <w:p w14:paraId="5593463B" w14:textId="77777777" w:rsidR="00F9604C" w:rsidRPr="00C3152D" w:rsidRDefault="00F9604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C3152D">
        <w:rPr>
          <w:rFonts w:asciiTheme="majorHAnsi" w:hAnsiTheme="majorHAnsi" w:cstheme="majorHAnsi"/>
          <w:color w:val="000000"/>
          <w:sz w:val="28"/>
          <w:szCs w:val="28"/>
          <w:highlight w:val="white"/>
        </w:rPr>
        <w:t>Giao diện đẹp, thân thiện, đơn giản.</w:t>
      </w:r>
    </w:p>
    <w:p w14:paraId="0DFA177C" w14:textId="77777777" w:rsidR="00F9604C" w:rsidRPr="00C3152D" w:rsidRDefault="00F9604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C3152D">
        <w:rPr>
          <w:rFonts w:asciiTheme="majorHAnsi" w:hAnsiTheme="majorHAnsi" w:cstheme="majorHAnsi"/>
          <w:color w:val="000000"/>
          <w:sz w:val="28"/>
          <w:szCs w:val="28"/>
          <w:highlight w:val="white"/>
        </w:rPr>
        <w:t>Dễ sử dụng với các đối tượng người dùng, thuận tiện trong quản lý, dễ bảo trì .</w:t>
      </w:r>
    </w:p>
    <w:p w14:paraId="4E639F8D" w14:textId="36D45407" w:rsidR="00F9604C" w:rsidRPr="00C3152D" w:rsidRDefault="00F9604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C3152D">
        <w:rPr>
          <w:rFonts w:asciiTheme="majorHAnsi" w:hAnsiTheme="majorHAnsi" w:cstheme="majorHAnsi"/>
          <w:color w:val="000000"/>
          <w:sz w:val="28"/>
          <w:szCs w:val="28"/>
          <w:highlight w:val="white"/>
        </w:rPr>
        <w:t>Thông tin hiển thị chi tiết</w:t>
      </w:r>
      <w:ins w:id="32" w:author="Vũ Thị Dương" w:date="2023-02-17T17:31:00Z">
        <w:r w:rsidR="00D535E6">
          <w:rPr>
            <w:rFonts w:asciiTheme="majorHAnsi" w:hAnsiTheme="majorHAnsi" w:cstheme="majorHAnsi"/>
            <w:color w:val="000000"/>
            <w:sz w:val="28"/>
            <w:szCs w:val="28"/>
          </w:rPr>
          <w:t xml:space="preserve"> ?</w:t>
        </w:r>
      </w:ins>
    </w:p>
    <w:p w14:paraId="5EECC434" w14:textId="77777777" w:rsidR="00F9604C" w:rsidRPr="00C3152D" w:rsidRDefault="00F9604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C3152D">
        <w:rPr>
          <w:rFonts w:asciiTheme="majorHAnsi" w:hAnsiTheme="majorHAnsi" w:cstheme="majorHAnsi"/>
          <w:color w:val="000000"/>
          <w:sz w:val="28"/>
          <w:szCs w:val="28"/>
          <w:highlight w:val="white"/>
        </w:rPr>
        <w:t>Chạy ổn định.</w:t>
      </w:r>
    </w:p>
    <w:p w14:paraId="5C748109" w14:textId="7490F38D" w:rsidR="00F9604C" w:rsidRPr="00F9604C" w:rsidRDefault="00F9604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F9604C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 xml:space="preserve">Yêu cầu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về độ bảo mật</w:t>
      </w:r>
      <w:r w:rsidRPr="00F9604C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:</w:t>
      </w:r>
    </w:p>
    <w:p w14:paraId="7C871473" w14:textId="2F2D63E8" w:rsidR="00F9604C" w:rsidRPr="00F9604C" w:rsidRDefault="00F9604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Hệ thống cần bảo mật một cách tuyệt đối thông tin của thành viên.</w:t>
      </w:r>
    </w:p>
    <w:p w14:paraId="74F8045C" w14:textId="729E0D2B" w:rsidR="00F9604C" w:rsidRPr="00F9604C" w:rsidRDefault="00F9604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F9604C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lastRenderedPageBreak/>
        <w:t xml:space="preserve">Yêu cầu </w:t>
      </w:r>
      <w:r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về thuộc tính quan trọng của phần mềm</w:t>
      </w:r>
      <w:r w:rsidRPr="00F9604C">
        <w:rPr>
          <w:rFonts w:asciiTheme="majorHAnsi" w:hAnsiTheme="majorHAnsi" w:cstheme="majorHAnsi"/>
          <w:bCs/>
          <w:color w:val="000000" w:themeColor="text1"/>
          <w:sz w:val="28"/>
          <w:szCs w:val="28"/>
        </w:rPr>
        <w:t>:</w:t>
      </w:r>
    </w:p>
    <w:p w14:paraId="68EA6E71" w14:textId="77777777" w:rsidR="00F9604C" w:rsidRPr="00F9604C" w:rsidRDefault="00F9604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 xml:space="preserve">Khả năng thích nghi: </w:t>
      </w:r>
      <w:r w:rsidRPr="00F9604C">
        <w:rPr>
          <w:rFonts w:asciiTheme="majorHAnsi" w:hAnsiTheme="majorHAnsi" w:cstheme="majorHAnsi"/>
          <w:color w:val="000000"/>
          <w:sz w:val="28"/>
          <w:szCs w:val="28"/>
        </w:rPr>
        <w:t>Chương trình có thể chạy được trên hầu hết các hệ điều hành phổ biến (Windows, MacOS, Linux…).</w:t>
      </w:r>
    </w:p>
    <w:p w14:paraId="79E895F8" w14:textId="77777777" w:rsidR="00F9604C" w:rsidRPr="00C3152D" w:rsidRDefault="00F9604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C3152D">
        <w:rPr>
          <w:rFonts w:asciiTheme="majorHAnsi" w:hAnsiTheme="majorHAnsi" w:cstheme="majorHAnsi"/>
          <w:color w:val="000000"/>
          <w:sz w:val="28"/>
          <w:szCs w:val="28"/>
        </w:rPr>
        <w:t>Tính chính xác: Chương trình chạy đúng như quy trình đã được cài đặt.</w:t>
      </w:r>
    </w:p>
    <w:p w14:paraId="071BB523" w14:textId="77777777" w:rsidR="00F9604C" w:rsidRPr="00C3152D" w:rsidRDefault="00F9604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C3152D">
        <w:rPr>
          <w:rFonts w:asciiTheme="majorHAnsi" w:hAnsiTheme="majorHAnsi" w:cstheme="majorHAnsi"/>
          <w:color w:val="000000"/>
          <w:sz w:val="28"/>
          <w:szCs w:val="28"/>
        </w:rPr>
        <w:t>Tính sẵn sàng: Chương trình có thể sử dụng ngay khi truy cập.</w:t>
      </w:r>
    </w:p>
    <w:p w14:paraId="4D00A601" w14:textId="77777777" w:rsidR="00F9604C" w:rsidRPr="00C3152D" w:rsidRDefault="00F9604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C3152D">
        <w:rPr>
          <w:rFonts w:asciiTheme="majorHAnsi" w:hAnsiTheme="majorHAnsi" w:cstheme="majorHAnsi"/>
          <w:color w:val="000000"/>
          <w:sz w:val="28"/>
          <w:szCs w:val="28"/>
        </w:rPr>
        <w:t>Tính tái sử dụng: Chương trình có thể nâng cấp, mở rộng các tính năng mà không phá vỡ cấu trúc cũ.</w:t>
      </w:r>
    </w:p>
    <w:p w14:paraId="2CED473C" w14:textId="77777777" w:rsidR="00F9604C" w:rsidRPr="00C3152D" w:rsidRDefault="00F9604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C3152D">
        <w:rPr>
          <w:rFonts w:asciiTheme="majorHAnsi" w:hAnsiTheme="majorHAnsi" w:cstheme="majorHAnsi"/>
          <w:color w:val="000000"/>
          <w:sz w:val="28"/>
          <w:szCs w:val="28"/>
        </w:rPr>
        <w:t>Tính ổn định: Chương trình tương thích với hầu hết các phiên bản mới nhất của các hệ điều hành có thể sử dụng.</w:t>
      </w:r>
    </w:p>
    <w:p w14:paraId="25D29E97" w14:textId="77777777" w:rsidR="00F9604C" w:rsidRPr="005539B8" w:rsidRDefault="00F9604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C3152D">
        <w:rPr>
          <w:rFonts w:asciiTheme="majorHAnsi" w:hAnsiTheme="majorHAnsi" w:cstheme="majorHAnsi"/>
          <w:color w:val="000000"/>
          <w:sz w:val="28"/>
          <w:szCs w:val="28"/>
        </w:rPr>
        <w:t>Dễ sử dụng: Chương trình có thể sử dụng dễ dàng bởi những người chưa có hệ thống nghiệp vụ.</w:t>
      </w:r>
    </w:p>
    <w:p w14:paraId="58B87C42" w14:textId="77777777" w:rsidR="00D535E6" w:rsidRDefault="00D535E6" w:rsidP="00D535E6">
      <w:pPr>
        <w:pStyle w:val="NormalWeb"/>
        <w:numPr>
          <w:ilvl w:val="0"/>
          <w:numId w:val="14"/>
        </w:numPr>
        <w:jc w:val="both"/>
        <w:rPr>
          <w:ins w:id="33" w:author="Vũ Thị Dương" w:date="2023-02-17T17:31:00Z"/>
          <w:color w:val="000000"/>
          <w:sz w:val="28"/>
          <w:szCs w:val="28"/>
        </w:rPr>
      </w:pPr>
      <w:ins w:id="34" w:author="Vũ Thị Dương" w:date="2023-02-17T17:31:00Z">
        <w:r>
          <w:rPr>
            <w:color w:val="000000"/>
            <w:sz w:val="28"/>
            <w:szCs w:val="28"/>
          </w:rPr>
          <w:t>Lưu ý lùi đầu dòng và định dạng văn bản ko để lại nhiều khoảng trắng thừa</w:t>
        </w:r>
      </w:ins>
    </w:p>
    <w:p w14:paraId="3883C88B" w14:textId="77777777" w:rsidR="00D535E6" w:rsidRPr="00D535E6" w:rsidRDefault="00D535E6" w:rsidP="00D535E6">
      <w:pPr>
        <w:pStyle w:val="ListParagraph"/>
        <w:numPr>
          <w:ilvl w:val="0"/>
          <w:numId w:val="14"/>
        </w:numPr>
        <w:spacing w:line="360" w:lineRule="auto"/>
        <w:rPr>
          <w:ins w:id="35" w:author="Vũ Thị Dương" w:date="2023-02-17T17:31:00Z"/>
          <w:sz w:val="28"/>
          <w:szCs w:val="28"/>
        </w:rPr>
      </w:pPr>
      <w:ins w:id="36" w:author="Vũ Thị Dương" w:date="2023-02-17T17:31:00Z">
        <w:r w:rsidRPr="00D535E6">
          <w:rPr>
            <w:sz w:val="28"/>
            <w:szCs w:val="28"/>
          </w:rPr>
          <w:t>nhóm vẽ biểu đồ uc và các nội dung tiêp theo như hướng dẫn trong file btl</w:t>
        </w:r>
      </w:ins>
    </w:p>
    <w:p w14:paraId="32B14ACC" w14:textId="77777777" w:rsidR="00D535E6" w:rsidRPr="003D659D" w:rsidRDefault="00D535E6" w:rsidP="00D535E6">
      <w:pPr>
        <w:pStyle w:val="NormalWeb"/>
        <w:numPr>
          <w:ilvl w:val="0"/>
          <w:numId w:val="14"/>
        </w:numPr>
        <w:jc w:val="both"/>
        <w:rPr>
          <w:ins w:id="37" w:author="Vũ Thị Dương" w:date="2023-02-17T17:31:00Z"/>
          <w:color w:val="000000"/>
          <w:sz w:val="28"/>
          <w:szCs w:val="28"/>
        </w:rPr>
      </w:pPr>
    </w:p>
    <w:p w14:paraId="4FF2027E" w14:textId="77777777" w:rsidR="000F7476" w:rsidRPr="00C3152D" w:rsidRDefault="000F7476" w:rsidP="00F9604C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</w:p>
    <w:sectPr w:rsidR="000F7476" w:rsidRPr="00C3152D" w:rsidSect="00002DCE">
      <w:footerReference w:type="default" r:id="rId16"/>
      <w:pgSz w:w="11907" w:h="16840"/>
      <w:pgMar w:top="1418" w:right="1134" w:bottom="1134" w:left="1985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Vũ Thị Dương" w:date="2023-02-17T17:28:00Z" w:initials="VTD">
    <w:p w14:paraId="53FFE5B3" w14:textId="77777777" w:rsidR="00373D5D" w:rsidRDefault="00373D5D" w:rsidP="001A69F6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10" w:author="Vũ Thị Dương" w:date="2023-02-17T17:28:00Z" w:initials="VTD">
    <w:p w14:paraId="30517FA2" w14:textId="77777777" w:rsidR="00373D5D" w:rsidRDefault="00373D5D" w:rsidP="003C3EB3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17" w:author="Vũ Thị Dương" w:date="2023-02-17T17:29:00Z" w:initials="VTD">
    <w:p w14:paraId="0B4914F5" w14:textId="77777777" w:rsidR="00373D5D" w:rsidRDefault="00373D5D" w:rsidP="005D4CC3">
      <w:pPr>
        <w:pStyle w:val="CommentText"/>
      </w:pPr>
      <w:r>
        <w:rPr>
          <w:rStyle w:val="CommentReference"/>
        </w:rPr>
        <w:annotationRef/>
      </w:r>
      <w:r>
        <w:t>Định dạng?</w:t>
      </w:r>
    </w:p>
  </w:comment>
  <w:comment w:id="21" w:author="Vũ Thị Dương" w:date="2023-02-17T17:29:00Z" w:initials="VTD">
    <w:p w14:paraId="6FAC95BB" w14:textId="77777777" w:rsidR="00373D5D" w:rsidRDefault="00373D5D" w:rsidP="00A42112">
      <w:pPr>
        <w:pStyle w:val="CommentText"/>
      </w:pPr>
      <w:r>
        <w:rPr>
          <w:rStyle w:val="CommentReference"/>
        </w:rPr>
        <w:annotationRef/>
      </w:r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FFE5B3" w15:done="0"/>
  <w15:commentEx w15:paraId="30517FA2" w15:done="0"/>
  <w15:commentEx w15:paraId="0B4914F5" w15:done="0"/>
  <w15:commentEx w15:paraId="6FAC95B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A37CE" w16cex:dateUtc="2023-02-17T10:28:00Z"/>
  <w16cex:commentExtensible w16cex:durableId="279A37D8" w16cex:dateUtc="2023-02-17T10:28:00Z"/>
  <w16cex:commentExtensible w16cex:durableId="279A37E9" w16cex:dateUtc="2023-02-17T10:29:00Z"/>
  <w16cex:commentExtensible w16cex:durableId="279A380E" w16cex:dateUtc="2023-02-17T10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FFE5B3" w16cid:durableId="279A37CE"/>
  <w16cid:commentId w16cid:paraId="30517FA2" w16cid:durableId="279A37D8"/>
  <w16cid:commentId w16cid:paraId="0B4914F5" w16cid:durableId="279A37E9"/>
  <w16cid:commentId w16cid:paraId="6FAC95BB" w16cid:durableId="279A380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7311B" w14:textId="77777777" w:rsidR="007C74DD" w:rsidRDefault="007C74DD">
      <w:r>
        <w:separator/>
      </w:r>
    </w:p>
  </w:endnote>
  <w:endnote w:type="continuationSeparator" w:id="0">
    <w:p w14:paraId="03D11DCB" w14:textId="77777777" w:rsidR="007C74DD" w:rsidRDefault="007C7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58FBE" w14:textId="7FB93EEB" w:rsidR="00967BFF" w:rsidRDefault="00967BFF">
    <w:pPr>
      <w:pStyle w:val="Footer"/>
      <w:jc w:val="center"/>
    </w:pPr>
  </w:p>
  <w:p w14:paraId="168C2B0A" w14:textId="77777777" w:rsidR="000F7476" w:rsidRDefault="000F74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DD7AC" w14:textId="77777777" w:rsidR="000F7476" w:rsidRDefault="000F74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61272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F1D0F3" w14:textId="77777777" w:rsidR="00967BFF" w:rsidRDefault="00967B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E9D145" w14:textId="77777777" w:rsidR="00967BFF" w:rsidRDefault="00967BF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7BE9A" w14:textId="77777777" w:rsidR="007C74DD" w:rsidRDefault="007C74DD">
      <w:r>
        <w:separator/>
      </w:r>
    </w:p>
  </w:footnote>
  <w:footnote w:type="continuationSeparator" w:id="0">
    <w:p w14:paraId="4308EE02" w14:textId="77777777" w:rsidR="007C74DD" w:rsidRDefault="007C7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3812"/>
    <w:multiLevelType w:val="hybridMultilevel"/>
    <w:tmpl w:val="8938D254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8472DD"/>
    <w:multiLevelType w:val="multilevel"/>
    <w:tmpl w:val="A3EC1B4A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520"/>
      </w:pPr>
      <w:rPr>
        <w:rFonts w:hint="default"/>
      </w:rPr>
    </w:lvl>
  </w:abstractNum>
  <w:abstractNum w:abstractNumId="2" w15:restartNumberingAfterBreak="0">
    <w:nsid w:val="101413CA"/>
    <w:multiLevelType w:val="hybridMultilevel"/>
    <w:tmpl w:val="C032B618"/>
    <w:lvl w:ilvl="0" w:tplc="55A862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B55C8"/>
    <w:multiLevelType w:val="hybridMultilevel"/>
    <w:tmpl w:val="A8764AA4"/>
    <w:lvl w:ilvl="0" w:tplc="95BE42F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7695D54"/>
    <w:multiLevelType w:val="multilevel"/>
    <w:tmpl w:val="28A807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lang w:val="fr-FR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88729F4"/>
    <w:multiLevelType w:val="hybridMultilevel"/>
    <w:tmpl w:val="70A02F5E"/>
    <w:lvl w:ilvl="0" w:tplc="042A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3956660C"/>
    <w:multiLevelType w:val="hybridMultilevel"/>
    <w:tmpl w:val="622244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42E84"/>
    <w:multiLevelType w:val="hybridMultilevel"/>
    <w:tmpl w:val="24726A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17F2B"/>
    <w:multiLevelType w:val="hybridMultilevel"/>
    <w:tmpl w:val="F574F1E2"/>
    <w:lvl w:ilvl="0" w:tplc="042A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 w15:restartNumberingAfterBreak="0">
    <w:nsid w:val="5D9F6F20"/>
    <w:multiLevelType w:val="hybridMultilevel"/>
    <w:tmpl w:val="1ADA66D2"/>
    <w:lvl w:ilvl="0" w:tplc="042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5F632E1D"/>
    <w:multiLevelType w:val="hybridMultilevel"/>
    <w:tmpl w:val="ACF0DE9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71CD8"/>
    <w:multiLevelType w:val="multilevel"/>
    <w:tmpl w:val="78D29AF8"/>
    <w:lvl w:ilvl="0">
      <w:start w:val="1"/>
      <w:numFmt w:val="decimal"/>
      <w:lvlText w:val="Chương %1. 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434" w:hanging="292"/>
      </w:pPr>
    </w:lvl>
    <w:lvl w:ilvl="2">
      <w:start w:val="1"/>
      <w:numFmt w:val="decimal"/>
      <w:lvlText w:val="%1.%2.%3"/>
      <w:lvlJc w:val="left"/>
      <w:pPr>
        <w:ind w:left="7808" w:hanging="153"/>
      </w:pPr>
    </w:lvl>
    <w:lvl w:ilvl="3">
      <w:start w:val="1"/>
      <w:numFmt w:val="decimal"/>
      <w:lvlText w:val="%1.%2.%3.%4"/>
      <w:lvlJc w:val="left"/>
      <w:pPr>
        <w:ind w:left="1148" w:hanging="13"/>
      </w:pPr>
    </w:lvl>
    <w:lvl w:ilvl="4">
      <w:start w:val="1"/>
      <w:numFmt w:val="decimal"/>
      <w:lvlText w:val="%1.%2.%3.%4.%5"/>
      <w:lvlJc w:val="left"/>
      <w:pPr>
        <w:ind w:left="1292" w:hanging="1008"/>
      </w:pPr>
    </w:lvl>
    <w:lvl w:ilvl="5">
      <w:start w:val="1"/>
      <w:numFmt w:val="decimal"/>
      <w:lvlText w:val="%1.%2.%3.%4.%5.%6"/>
      <w:lvlJc w:val="left"/>
      <w:pPr>
        <w:ind w:left="1436" w:hanging="1152"/>
      </w:pPr>
    </w:lvl>
    <w:lvl w:ilvl="6">
      <w:start w:val="1"/>
      <w:numFmt w:val="decimal"/>
      <w:lvlText w:val="%1.%2.%3.%4.%5.%6.%7"/>
      <w:lvlJc w:val="left"/>
      <w:pPr>
        <w:ind w:left="1580" w:hanging="1296"/>
      </w:pPr>
    </w:lvl>
    <w:lvl w:ilvl="7">
      <w:start w:val="1"/>
      <w:numFmt w:val="decimal"/>
      <w:lvlText w:val="%1.%2.%3.%4.%5.%6.%7.%8"/>
      <w:lvlJc w:val="left"/>
      <w:pPr>
        <w:ind w:left="1724" w:hanging="1440"/>
      </w:pPr>
    </w:lvl>
    <w:lvl w:ilvl="8">
      <w:start w:val="1"/>
      <w:numFmt w:val="decimal"/>
      <w:lvlText w:val="%1.%2.%3.%4.%5.%6.%7.%8.%9"/>
      <w:lvlJc w:val="left"/>
      <w:pPr>
        <w:ind w:left="1868" w:hanging="1584"/>
      </w:pPr>
    </w:lvl>
  </w:abstractNum>
  <w:abstractNum w:abstractNumId="12" w15:restartNumberingAfterBreak="0">
    <w:nsid w:val="6B7362E2"/>
    <w:multiLevelType w:val="hybridMultilevel"/>
    <w:tmpl w:val="77880E70"/>
    <w:lvl w:ilvl="0" w:tplc="042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3" w15:restartNumberingAfterBreak="0">
    <w:nsid w:val="7A8D3343"/>
    <w:multiLevelType w:val="multilevel"/>
    <w:tmpl w:val="AE9ADEA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38342250">
    <w:abstractNumId w:val="4"/>
  </w:num>
  <w:num w:numId="2" w16cid:durableId="1204170064">
    <w:abstractNumId w:val="11"/>
  </w:num>
  <w:num w:numId="3" w16cid:durableId="245960095">
    <w:abstractNumId w:val="13"/>
  </w:num>
  <w:num w:numId="4" w16cid:durableId="694040087">
    <w:abstractNumId w:val="1"/>
  </w:num>
  <w:num w:numId="5" w16cid:durableId="154877293">
    <w:abstractNumId w:val="6"/>
  </w:num>
  <w:num w:numId="6" w16cid:durableId="1137727285">
    <w:abstractNumId w:val="10"/>
  </w:num>
  <w:num w:numId="7" w16cid:durableId="1647708522">
    <w:abstractNumId w:val="9"/>
  </w:num>
  <w:num w:numId="8" w16cid:durableId="1310672456">
    <w:abstractNumId w:val="12"/>
  </w:num>
  <w:num w:numId="9" w16cid:durableId="156725524">
    <w:abstractNumId w:val="3"/>
  </w:num>
  <w:num w:numId="10" w16cid:durableId="985814392">
    <w:abstractNumId w:val="2"/>
  </w:num>
  <w:num w:numId="11" w16cid:durableId="22098414">
    <w:abstractNumId w:val="7"/>
  </w:num>
  <w:num w:numId="12" w16cid:durableId="143857952">
    <w:abstractNumId w:val="5"/>
  </w:num>
  <w:num w:numId="13" w16cid:durableId="627056252">
    <w:abstractNumId w:val="8"/>
  </w:num>
  <w:num w:numId="14" w16cid:durableId="1269235774">
    <w:abstractNumId w:val="0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ũ Thị Dương">
    <w15:presenceInfo w15:providerId="AD" w15:userId="S::duongvt@haui.edu.vn::e06acfce-9a32-4d47-a53d-9b46277453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476"/>
    <w:rsid w:val="00002DCE"/>
    <w:rsid w:val="000270B6"/>
    <w:rsid w:val="00080903"/>
    <w:rsid w:val="000C57CC"/>
    <w:rsid w:val="000E7347"/>
    <w:rsid w:val="000F7476"/>
    <w:rsid w:val="00101339"/>
    <w:rsid w:val="001103C1"/>
    <w:rsid w:val="00181844"/>
    <w:rsid w:val="002E43F7"/>
    <w:rsid w:val="00362D9C"/>
    <w:rsid w:val="00373D5D"/>
    <w:rsid w:val="003D0C64"/>
    <w:rsid w:val="004C404B"/>
    <w:rsid w:val="005539B8"/>
    <w:rsid w:val="00646242"/>
    <w:rsid w:val="006536FC"/>
    <w:rsid w:val="00722B5C"/>
    <w:rsid w:val="00722F51"/>
    <w:rsid w:val="00725D21"/>
    <w:rsid w:val="007B0C5A"/>
    <w:rsid w:val="007C74DD"/>
    <w:rsid w:val="007F6666"/>
    <w:rsid w:val="00967BFF"/>
    <w:rsid w:val="00B54914"/>
    <w:rsid w:val="00C3152D"/>
    <w:rsid w:val="00C639EB"/>
    <w:rsid w:val="00CE53B4"/>
    <w:rsid w:val="00D535E6"/>
    <w:rsid w:val="00E568DE"/>
    <w:rsid w:val="00F46AD6"/>
    <w:rsid w:val="00F9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62C0A"/>
  <w15:docId w15:val="{3B66CB38-D3A8-4A07-BDC6-568C82A0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04C"/>
  </w:style>
  <w:style w:type="paragraph" w:styleId="Heading1">
    <w:name w:val="heading 1"/>
    <w:basedOn w:val="Normal"/>
    <w:next w:val="Normal"/>
    <w:uiPriority w:val="9"/>
    <w:qFormat/>
    <w:rsid w:val="00091D16"/>
    <w:pPr>
      <w:keepNext/>
      <w:numPr>
        <w:numId w:val="3"/>
      </w:numPr>
      <w:spacing w:before="240" w:after="60"/>
      <w:jc w:val="both"/>
      <w:outlineLvl w:val="0"/>
    </w:pPr>
    <w:rPr>
      <w:b/>
      <w:kern w:val="28"/>
      <w:sz w:val="36"/>
      <w:szCs w:val="20"/>
      <w:lang w:val="fr-FR" w:eastAsia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3DB"/>
    <w:pPr>
      <w:keepNext/>
      <w:numPr>
        <w:ilvl w:val="1"/>
        <w:numId w:val="3"/>
      </w:numPr>
      <w:spacing w:before="240" w:after="60"/>
      <w:outlineLvl w:val="1"/>
    </w:pPr>
    <w:rPr>
      <w:b/>
      <w:sz w:val="36"/>
      <w:szCs w:val="36"/>
      <w:lang w:val="fr-FR" w:eastAsia="fr-FR"/>
    </w:rPr>
  </w:style>
  <w:style w:type="paragraph" w:styleId="Heading3">
    <w:name w:val="heading 3"/>
    <w:basedOn w:val="Normal"/>
    <w:next w:val="Normal"/>
    <w:uiPriority w:val="9"/>
    <w:unhideWhenUsed/>
    <w:qFormat/>
    <w:rsid w:val="001703CE"/>
    <w:pPr>
      <w:jc w:val="both"/>
      <w:outlineLvl w:val="2"/>
    </w:pPr>
    <w:rPr>
      <w:b/>
      <w:sz w:val="28"/>
      <w:szCs w:val="28"/>
      <w:lang w:val="fr-FR" w:eastAsia="fr-FR"/>
    </w:rPr>
  </w:style>
  <w:style w:type="paragraph" w:styleId="Heading4">
    <w:name w:val="heading 4"/>
    <w:basedOn w:val="Normal"/>
    <w:next w:val="Normal"/>
    <w:uiPriority w:val="9"/>
    <w:unhideWhenUsed/>
    <w:qFormat/>
    <w:rsid w:val="00091D16"/>
    <w:pPr>
      <w:keepNext/>
      <w:numPr>
        <w:ilvl w:val="3"/>
        <w:numId w:val="3"/>
      </w:numPr>
      <w:spacing w:before="120" w:after="120"/>
      <w:outlineLvl w:val="3"/>
    </w:pPr>
    <w:rPr>
      <w:rFonts w:ascii="Arial" w:hAnsi="Arial"/>
      <w:b/>
      <w:sz w:val="22"/>
      <w:szCs w:val="20"/>
      <w:lang w:val="fr-FR" w:eastAsia="fr-FR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91D16"/>
    <w:pPr>
      <w:keepNext/>
      <w:numPr>
        <w:ilvl w:val="4"/>
        <w:numId w:val="3"/>
      </w:numPr>
      <w:spacing w:before="120" w:after="120"/>
      <w:outlineLvl w:val="4"/>
    </w:pPr>
    <w:rPr>
      <w:rFonts w:ascii="Arial" w:hAnsi="Arial"/>
      <w:b/>
      <w:sz w:val="20"/>
      <w:szCs w:val="20"/>
      <w:lang w:val="fr-FR" w:eastAsia="fr-FR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91D16"/>
    <w:pPr>
      <w:keepNext/>
      <w:numPr>
        <w:ilvl w:val="5"/>
        <w:numId w:val="3"/>
      </w:numPr>
      <w:spacing w:before="120" w:after="120"/>
      <w:outlineLvl w:val="5"/>
    </w:pPr>
    <w:rPr>
      <w:rFonts w:ascii="Times" w:hAnsi="Times"/>
      <w:sz w:val="20"/>
      <w:szCs w:val="20"/>
      <w:lang w:val="fr-FR" w:eastAsia="fr-FR"/>
    </w:rPr>
  </w:style>
  <w:style w:type="paragraph" w:styleId="Heading7">
    <w:name w:val="heading 7"/>
    <w:basedOn w:val="Normal"/>
    <w:next w:val="Normal"/>
    <w:qFormat/>
    <w:rsid w:val="00091D16"/>
    <w:pPr>
      <w:keepNext/>
      <w:numPr>
        <w:ilvl w:val="6"/>
        <w:numId w:val="3"/>
      </w:numPr>
      <w:jc w:val="both"/>
      <w:outlineLvl w:val="6"/>
    </w:pPr>
    <w:rPr>
      <w:rFonts w:ascii="Tahoma" w:hAnsi="Tahoma"/>
      <w:b/>
      <w:sz w:val="22"/>
      <w:szCs w:val="20"/>
      <w:lang w:val="fr-FR" w:eastAsia="fr-FR"/>
    </w:rPr>
  </w:style>
  <w:style w:type="paragraph" w:styleId="Heading8">
    <w:name w:val="heading 8"/>
    <w:basedOn w:val="Normal"/>
    <w:next w:val="Normal"/>
    <w:qFormat/>
    <w:rsid w:val="00091D16"/>
    <w:pPr>
      <w:keepNext/>
      <w:numPr>
        <w:ilvl w:val="7"/>
        <w:numId w:val="3"/>
      </w:numPr>
      <w:pBdr>
        <w:top w:val="single" w:sz="18" w:space="1" w:color="auto"/>
        <w:left w:val="single" w:sz="18" w:space="1" w:color="auto"/>
        <w:bottom w:val="single" w:sz="18" w:space="1" w:color="auto"/>
        <w:right w:val="single" w:sz="18" w:space="1" w:color="auto"/>
      </w:pBdr>
      <w:shd w:val="pct5" w:color="auto" w:fill="auto"/>
      <w:jc w:val="center"/>
      <w:outlineLvl w:val="7"/>
    </w:pPr>
    <w:rPr>
      <w:rFonts w:ascii="Tahoma" w:hAnsi="Tahoma"/>
      <w:b/>
      <w:szCs w:val="20"/>
      <w:lang w:val="fr-FR" w:eastAsia="fr-FR"/>
    </w:rPr>
  </w:style>
  <w:style w:type="paragraph" w:styleId="Heading9">
    <w:name w:val="heading 9"/>
    <w:basedOn w:val="Normal"/>
    <w:next w:val="Normal"/>
    <w:qFormat/>
    <w:rsid w:val="00091D16"/>
    <w:pPr>
      <w:keepNext/>
      <w:numPr>
        <w:ilvl w:val="8"/>
        <w:numId w:val="3"/>
      </w:numPr>
      <w:pBdr>
        <w:top w:val="single" w:sz="18" w:space="1" w:color="auto"/>
        <w:left w:val="single" w:sz="18" w:space="1" w:color="auto"/>
        <w:bottom w:val="single" w:sz="18" w:space="1" w:color="auto"/>
        <w:right w:val="single" w:sz="18" w:space="1" w:color="auto"/>
      </w:pBdr>
      <w:shd w:val="pct5" w:color="auto" w:fill="auto"/>
      <w:jc w:val="both"/>
      <w:outlineLvl w:val="8"/>
    </w:pPr>
    <w:rPr>
      <w:b/>
      <w:sz w:val="22"/>
      <w:szCs w:val="20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1469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91D16"/>
    <w:pPr>
      <w:tabs>
        <w:tab w:val="center" w:pos="4536"/>
        <w:tab w:val="right" w:pos="9072"/>
      </w:tabs>
      <w:jc w:val="both"/>
    </w:pPr>
    <w:rPr>
      <w:szCs w:val="20"/>
      <w:lang w:val="fr-FR" w:eastAsia="fr-FR"/>
    </w:rPr>
  </w:style>
  <w:style w:type="paragraph" w:styleId="Footer">
    <w:name w:val="footer"/>
    <w:basedOn w:val="Normal"/>
    <w:link w:val="FooterChar"/>
    <w:uiPriority w:val="99"/>
    <w:rsid w:val="00091D16"/>
    <w:pPr>
      <w:tabs>
        <w:tab w:val="center" w:pos="4536"/>
        <w:tab w:val="right" w:pos="9072"/>
      </w:tabs>
      <w:jc w:val="both"/>
    </w:pPr>
    <w:rPr>
      <w:szCs w:val="20"/>
      <w:lang w:val="fr-FR" w:eastAsia="fr-FR"/>
    </w:rPr>
  </w:style>
  <w:style w:type="paragraph" w:styleId="TOC1">
    <w:name w:val="toc 1"/>
    <w:basedOn w:val="Normal"/>
    <w:next w:val="Normal"/>
    <w:autoRedefine/>
    <w:uiPriority w:val="39"/>
    <w:rsid w:val="00091D16"/>
    <w:pPr>
      <w:spacing w:before="120" w:after="120"/>
    </w:pPr>
    <w:rPr>
      <w:b/>
      <w:szCs w:val="20"/>
      <w:lang w:val="fr-FR" w:eastAsia="fr-FR"/>
    </w:rPr>
  </w:style>
  <w:style w:type="paragraph" w:styleId="TOC2">
    <w:name w:val="toc 2"/>
    <w:basedOn w:val="Normal"/>
    <w:next w:val="Normal"/>
    <w:autoRedefine/>
    <w:uiPriority w:val="39"/>
    <w:rsid w:val="00091D16"/>
    <w:pPr>
      <w:ind w:left="240"/>
    </w:pPr>
    <w:rPr>
      <w:sz w:val="22"/>
      <w:szCs w:val="22"/>
      <w:lang w:val="fr-FR" w:eastAsia="fr-FR"/>
    </w:rPr>
  </w:style>
  <w:style w:type="paragraph" w:styleId="TOC3">
    <w:name w:val="toc 3"/>
    <w:basedOn w:val="Normal"/>
    <w:next w:val="Normal"/>
    <w:autoRedefine/>
    <w:uiPriority w:val="39"/>
    <w:rsid w:val="00091D16"/>
    <w:pPr>
      <w:ind w:left="480"/>
    </w:pPr>
    <w:rPr>
      <w:i/>
      <w:sz w:val="20"/>
      <w:szCs w:val="20"/>
      <w:lang w:val="fr-FR" w:eastAsia="fr-FR"/>
    </w:rPr>
  </w:style>
  <w:style w:type="paragraph" w:customStyle="1" w:styleId="StyleTitre3Arial">
    <w:name w:val="Style Titre 3 + Arial"/>
    <w:basedOn w:val="Heading3"/>
    <w:autoRedefine/>
    <w:rsid w:val="00F73486"/>
    <w:pPr>
      <w:ind w:left="1003"/>
    </w:pPr>
    <w:rPr>
      <w:bCs/>
      <w:sz w:val="32"/>
      <w:szCs w:val="32"/>
    </w:rPr>
  </w:style>
  <w:style w:type="character" w:styleId="PageNumber">
    <w:name w:val="page number"/>
    <w:basedOn w:val="DefaultParagraphFont"/>
    <w:rsid w:val="00091D16"/>
  </w:style>
  <w:style w:type="paragraph" w:customStyle="1" w:styleId="bib">
    <w:name w:val="bib"/>
    <w:basedOn w:val="Normal"/>
    <w:rsid w:val="00091D16"/>
    <w:pPr>
      <w:keepLines/>
      <w:spacing w:after="240"/>
      <w:ind w:left="1134" w:hanging="1134"/>
    </w:pPr>
    <w:rPr>
      <w:sz w:val="20"/>
      <w:szCs w:val="20"/>
      <w:lang w:val="fr-FR" w:eastAsia="fr-FR"/>
    </w:rPr>
  </w:style>
  <w:style w:type="paragraph" w:styleId="Caption">
    <w:name w:val="caption"/>
    <w:basedOn w:val="Normal"/>
    <w:next w:val="Normal"/>
    <w:qFormat/>
    <w:rsid w:val="00091D16"/>
    <w:pPr>
      <w:jc w:val="center"/>
    </w:pPr>
    <w:rPr>
      <w:bCs/>
      <w:i/>
      <w:sz w:val="22"/>
      <w:szCs w:val="20"/>
      <w:lang w:val="fr-FR" w:eastAsia="fr-FR"/>
    </w:rPr>
  </w:style>
  <w:style w:type="paragraph" w:styleId="BodyText">
    <w:name w:val="Body Text"/>
    <w:basedOn w:val="Normal"/>
    <w:rsid w:val="00EE3531"/>
    <w:pPr>
      <w:jc w:val="both"/>
    </w:pPr>
    <w:rPr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0021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94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82E76"/>
    <w:pPr>
      <w:spacing w:before="100" w:beforeAutospacing="1" w:after="100" w:afterAutospacing="1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82E76"/>
    <w:rPr>
      <w:sz w:val="24"/>
      <w:szCs w:val="24"/>
    </w:rPr>
  </w:style>
  <w:style w:type="paragraph" w:styleId="BalloonText">
    <w:name w:val="Balloon Text"/>
    <w:basedOn w:val="Normal"/>
    <w:link w:val="BalloonTextChar"/>
    <w:rsid w:val="000B48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484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E336F"/>
    <w:rPr>
      <w:sz w:val="24"/>
      <w:lang w:val="fr-FR" w:eastAsia="fr-FR"/>
    </w:rPr>
  </w:style>
  <w:style w:type="character" w:customStyle="1" w:styleId="fontstyle01">
    <w:name w:val="fontstyle01"/>
    <w:basedOn w:val="DefaultParagraphFont"/>
    <w:rsid w:val="00E621D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362D9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81844"/>
    <w:rPr>
      <w:b/>
      <w:sz w:val="36"/>
      <w:szCs w:val="36"/>
      <w:lang w:val="fr-FR" w:eastAsia="fr-FR"/>
    </w:rPr>
  </w:style>
  <w:style w:type="paragraph" w:styleId="Revision">
    <w:name w:val="Revision"/>
    <w:hidden/>
    <w:uiPriority w:val="99"/>
    <w:semiHidden/>
    <w:rsid w:val="00373D5D"/>
  </w:style>
  <w:style w:type="character" w:styleId="CommentReference">
    <w:name w:val="annotation reference"/>
    <w:basedOn w:val="DefaultParagraphFont"/>
    <w:uiPriority w:val="99"/>
    <w:semiHidden/>
    <w:unhideWhenUsed/>
    <w:rsid w:val="00373D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3D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3D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D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D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9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6286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VbvoMGR4tSIh/QpDFN8n0z2iMg==">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8</Pages>
  <Words>1372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QTM</dc:creator>
  <cp:lastModifiedBy>Vũ Thị Dương</cp:lastModifiedBy>
  <cp:revision>7</cp:revision>
  <dcterms:created xsi:type="dcterms:W3CDTF">2020-06-14T15:00:00Z</dcterms:created>
  <dcterms:modified xsi:type="dcterms:W3CDTF">2023-02-17T10:31:00Z</dcterms:modified>
</cp:coreProperties>
</file>