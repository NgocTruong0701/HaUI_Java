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E3F4" w14:textId="77777777" w:rsidR="003D2142" w:rsidRPr="001E18BC" w:rsidRDefault="003D2142" w:rsidP="00A116B4">
      <w:pPr>
        <w:jc w:val="center"/>
        <w:rPr>
          <w:rFonts w:cs="Times New Roman"/>
          <w:szCs w:val="28"/>
        </w:rPr>
      </w:pPr>
    </w:p>
    <w:p w14:paraId="65E2F33C" w14:textId="77777777" w:rsidR="003D2142" w:rsidRPr="001E18BC" w:rsidRDefault="003D2142" w:rsidP="00A116B4">
      <w:pPr>
        <w:jc w:val="center"/>
        <w:rPr>
          <w:rFonts w:cs="Times New Roman"/>
          <w:b/>
          <w:szCs w:val="28"/>
        </w:rPr>
      </w:pPr>
      <w:r w:rsidRPr="001E18BC">
        <w:rPr>
          <w:rFonts w:cs="Times New Roman"/>
          <w:b/>
          <w:szCs w:val="28"/>
        </w:rPr>
        <w:t>TRƯỜNG ĐẠI HỌC CÔNG NGHIỆP HÀ NỘI</w:t>
      </w:r>
    </w:p>
    <w:p w14:paraId="4E9A3EB4" w14:textId="77777777" w:rsidR="003D2142" w:rsidRPr="001E18BC" w:rsidRDefault="003D2142" w:rsidP="00A116B4">
      <w:pPr>
        <w:jc w:val="center"/>
        <w:rPr>
          <w:rFonts w:cs="Times New Roman"/>
          <w:b/>
          <w:szCs w:val="28"/>
        </w:rPr>
      </w:pPr>
      <w:r w:rsidRPr="001E18BC">
        <w:rPr>
          <w:rFonts w:cs="Times New Roman"/>
          <w:b/>
          <w:szCs w:val="28"/>
        </w:rPr>
        <w:t>KHOA CÔNG NGHỆ THÔNG TIN</w:t>
      </w:r>
    </w:p>
    <w:p w14:paraId="0E646D8A" w14:textId="77777777" w:rsidR="003D2142" w:rsidRPr="001E18BC" w:rsidRDefault="003D2142" w:rsidP="00A116B4">
      <w:pPr>
        <w:jc w:val="center"/>
        <w:rPr>
          <w:rFonts w:cs="Times New Roman"/>
          <w:szCs w:val="28"/>
        </w:rPr>
      </w:pPr>
      <w:r w:rsidRPr="001E18BC">
        <w:rPr>
          <w:rFonts w:cs="Times New Roman"/>
          <w:szCs w:val="28"/>
        </w:rPr>
        <w:t>---------------------------------------</w:t>
      </w:r>
    </w:p>
    <w:p w14:paraId="3DCAFB0F" w14:textId="77777777" w:rsidR="003D2142" w:rsidRPr="001E18BC" w:rsidRDefault="003D2142" w:rsidP="00A116B4">
      <w:pPr>
        <w:jc w:val="center"/>
        <w:rPr>
          <w:rFonts w:cs="Times New Roman"/>
          <w:szCs w:val="28"/>
        </w:rPr>
      </w:pPr>
    </w:p>
    <w:p w14:paraId="2F0E4392" w14:textId="77777777" w:rsidR="003D2142" w:rsidRPr="001E18BC" w:rsidRDefault="003D2142" w:rsidP="00A116B4">
      <w:pPr>
        <w:jc w:val="center"/>
        <w:rPr>
          <w:rFonts w:cs="Times New Roman"/>
          <w:szCs w:val="28"/>
        </w:rPr>
      </w:pPr>
      <w:r w:rsidRPr="001E18BC">
        <w:rPr>
          <w:rFonts w:cs="Times New Roman"/>
          <w:szCs w:val="28"/>
        </w:rPr>
        <w:t>BÁO CÁO THÍ NGHIỆM/THỰC NGHIỆM</w:t>
      </w:r>
    </w:p>
    <w:p w14:paraId="5142F8B4" w14:textId="77777777" w:rsidR="003D2142" w:rsidRPr="001E18BC" w:rsidRDefault="003D2142" w:rsidP="00A116B4">
      <w:pPr>
        <w:jc w:val="center"/>
        <w:rPr>
          <w:rFonts w:cs="Times New Roman"/>
          <w:szCs w:val="28"/>
        </w:rPr>
      </w:pPr>
      <w:r w:rsidRPr="001E18BC">
        <w:rPr>
          <w:rFonts w:cs="Times New Roman"/>
          <w:szCs w:val="28"/>
        </w:rPr>
        <w:t>LẬP TRÌNH JAVA</w:t>
      </w:r>
    </w:p>
    <w:p w14:paraId="114BE1DE" w14:textId="77777777" w:rsidR="003D2142" w:rsidRPr="001E18BC" w:rsidRDefault="003D2142" w:rsidP="00A116B4">
      <w:pPr>
        <w:jc w:val="center"/>
        <w:rPr>
          <w:rFonts w:cs="Times New Roman"/>
          <w:szCs w:val="28"/>
        </w:rPr>
      </w:pPr>
    </w:p>
    <w:p w14:paraId="2724B846" w14:textId="77777777" w:rsidR="003D2142" w:rsidRPr="001E18BC" w:rsidRDefault="003D2142" w:rsidP="00A116B4">
      <w:pPr>
        <w:jc w:val="center"/>
        <w:rPr>
          <w:rFonts w:cs="Times New Roman"/>
          <w:szCs w:val="28"/>
        </w:rPr>
      </w:pPr>
    </w:p>
    <w:p w14:paraId="46BE18DD" w14:textId="77777777" w:rsidR="003D2142" w:rsidRPr="001E18BC" w:rsidRDefault="00AA3B13" w:rsidP="00A116B4">
      <w:pPr>
        <w:jc w:val="center"/>
        <w:rPr>
          <w:rFonts w:cs="Times New Roman"/>
          <w:szCs w:val="28"/>
        </w:rPr>
      </w:pPr>
      <w:r w:rsidRPr="001E18BC">
        <w:rPr>
          <w:rFonts w:cs="Times New Roman"/>
          <w:b/>
          <w:szCs w:val="28"/>
        </w:rPr>
        <w:t>XÂY DỰNG PHẦN MỀM QUẢN LÝ HỌC PHÍ TRƯỜNG ĐHCNHN</w:t>
      </w:r>
    </w:p>
    <w:p w14:paraId="05CCC269" w14:textId="77777777" w:rsidR="003D2142" w:rsidRPr="001E18BC" w:rsidRDefault="003D2142" w:rsidP="00A116B4">
      <w:pPr>
        <w:jc w:val="center"/>
        <w:rPr>
          <w:rFonts w:cs="Times New Roman"/>
          <w:szCs w:val="28"/>
        </w:rPr>
      </w:pPr>
    </w:p>
    <w:p w14:paraId="1B4AEDBE" w14:textId="77777777" w:rsidR="003D2142" w:rsidRPr="001E18BC" w:rsidRDefault="003D2142" w:rsidP="00A116B4">
      <w:pPr>
        <w:jc w:val="center"/>
        <w:rPr>
          <w:rFonts w:cs="Times New Roman"/>
          <w:szCs w:val="28"/>
        </w:rPr>
      </w:pPr>
    </w:p>
    <w:p w14:paraId="248F6353" w14:textId="77777777" w:rsidR="00107614" w:rsidRPr="001E18BC" w:rsidRDefault="00107614" w:rsidP="00A116B4">
      <w:pPr>
        <w:rPr>
          <w:rFonts w:cs="Times New Roman"/>
          <w:b/>
          <w:szCs w:val="28"/>
        </w:rPr>
      </w:pPr>
      <w:r w:rsidRPr="001E18BC">
        <w:rPr>
          <w:rFonts w:cs="Times New Roman"/>
          <w:szCs w:val="28"/>
        </w:rPr>
        <w:tab/>
      </w:r>
      <w:r w:rsidRPr="001E18BC">
        <w:rPr>
          <w:rFonts w:cs="Times New Roman"/>
          <w:szCs w:val="28"/>
        </w:rPr>
        <w:tab/>
      </w:r>
      <w:r w:rsidRPr="001E18BC">
        <w:rPr>
          <w:rFonts w:cs="Times New Roman"/>
          <w:szCs w:val="28"/>
        </w:rPr>
        <w:tab/>
      </w:r>
      <w:r w:rsidR="003D2142" w:rsidRPr="001E18BC">
        <w:rPr>
          <w:rFonts w:cs="Times New Roman"/>
          <w:b/>
          <w:szCs w:val="28"/>
        </w:rPr>
        <w:t>GVHD:</w:t>
      </w:r>
      <w:r w:rsidR="003D2142" w:rsidRPr="001E18BC">
        <w:rPr>
          <w:rFonts w:cs="Times New Roman"/>
          <w:b/>
          <w:szCs w:val="28"/>
        </w:rPr>
        <w:tab/>
      </w:r>
      <w:r w:rsidR="003D2142" w:rsidRPr="001E18BC">
        <w:rPr>
          <w:rFonts w:cs="Times New Roman"/>
          <w:b/>
          <w:szCs w:val="28"/>
        </w:rPr>
        <w:tab/>
        <w:t>ThS. Vũ Thị</w:t>
      </w:r>
      <w:r w:rsidRPr="001E18BC">
        <w:rPr>
          <w:rFonts w:cs="Times New Roman"/>
          <w:b/>
          <w:szCs w:val="28"/>
        </w:rPr>
        <w:t xml:space="preserve"> Dương</w:t>
      </w:r>
    </w:p>
    <w:p w14:paraId="2BE21DB4" w14:textId="77777777" w:rsidR="003D2142" w:rsidRPr="001E18BC" w:rsidRDefault="00107614" w:rsidP="00A116B4">
      <w:pPr>
        <w:rPr>
          <w:rFonts w:cs="Times New Roman"/>
          <w:b/>
          <w:szCs w:val="28"/>
        </w:rPr>
      </w:pPr>
      <w:r w:rsidRPr="001E18BC">
        <w:rPr>
          <w:rFonts w:cs="Times New Roman"/>
          <w:b/>
          <w:szCs w:val="28"/>
        </w:rPr>
        <w:tab/>
      </w:r>
      <w:r w:rsidRPr="001E18BC">
        <w:rPr>
          <w:rFonts w:cs="Times New Roman"/>
          <w:b/>
          <w:szCs w:val="28"/>
        </w:rPr>
        <w:tab/>
      </w:r>
      <w:r w:rsidRPr="001E18BC">
        <w:rPr>
          <w:rFonts w:cs="Times New Roman"/>
          <w:b/>
          <w:szCs w:val="28"/>
        </w:rPr>
        <w:tab/>
      </w:r>
      <w:r w:rsidR="003D2142" w:rsidRPr="001E18BC">
        <w:rPr>
          <w:rFonts w:cs="Times New Roman"/>
          <w:b/>
          <w:szCs w:val="28"/>
        </w:rPr>
        <w:t>Sinh viên:</w:t>
      </w:r>
    </w:p>
    <w:p w14:paraId="1C9A3EDC" w14:textId="77777777" w:rsidR="00107614" w:rsidRPr="001E18BC" w:rsidRDefault="00107614" w:rsidP="00A116B4">
      <w:pPr>
        <w:spacing w:after="200"/>
        <w:ind w:left="2335"/>
        <w:rPr>
          <w:rFonts w:eastAsia="Times New Roman" w:cs="Times New Roman"/>
          <w:szCs w:val="28"/>
        </w:rPr>
      </w:pPr>
      <w:r w:rsidRPr="001E18BC">
        <w:rPr>
          <w:rFonts w:eastAsia="Times New Roman" w:cs="Times New Roman"/>
          <w:b/>
          <w:szCs w:val="28"/>
        </w:rPr>
        <w:tab/>
      </w:r>
      <w:r w:rsidRPr="001E18BC">
        <w:rPr>
          <w:rFonts w:eastAsia="Times New Roman" w:cs="Times New Roman"/>
          <w:b/>
          <w:szCs w:val="28"/>
        </w:rPr>
        <w:tab/>
      </w:r>
      <w:r w:rsidRPr="001E18BC">
        <w:rPr>
          <w:rFonts w:eastAsia="Times New Roman" w:cs="Times New Roman"/>
          <w:b/>
          <w:szCs w:val="28"/>
        </w:rPr>
        <w:tab/>
      </w:r>
      <w:r w:rsidRPr="001E18BC">
        <w:rPr>
          <w:rFonts w:eastAsia="Times New Roman" w:cs="Times New Roman"/>
          <w:szCs w:val="28"/>
        </w:rPr>
        <w:t>Phạm Văn Đồng</w:t>
      </w:r>
    </w:p>
    <w:p w14:paraId="646A47CD" w14:textId="77777777" w:rsidR="00107614" w:rsidRPr="001E18BC" w:rsidRDefault="00107614" w:rsidP="00A116B4">
      <w:pPr>
        <w:spacing w:after="200"/>
        <w:ind w:left="2335"/>
        <w:rPr>
          <w:rFonts w:eastAsia="Times New Roman" w:cs="Times New Roman"/>
          <w:szCs w:val="28"/>
        </w:rPr>
      </w:pPr>
      <w:r w:rsidRPr="001E18BC">
        <w:rPr>
          <w:rFonts w:eastAsia="Times New Roman" w:cs="Times New Roman"/>
          <w:szCs w:val="28"/>
        </w:rPr>
        <w:tab/>
      </w:r>
      <w:r w:rsidRPr="001E18BC">
        <w:rPr>
          <w:rFonts w:eastAsia="Times New Roman" w:cs="Times New Roman"/>
          <w:szCs w:val="28"/>
        </w:rPr>
        <w:tab/>
      </w:r>
      <w:r w:rsidRPr="001E18BC">
        <w:rPr>
          <w:rFonts w:eastAsia="Times New Roman" w:cs="Times New Roman"/>
          <w:szCs w:val="28"/>
        </w:rPr>
        <w:tab/>
        <w:t>Trần Hoàng Đức</w:t>
      </w:r>
    </w:p>
    <w:p w14:paraId="5C51610F" w14:textId="77777777" w:rsidR="00107614" w:rsidRPr="001E18BC" w:rsidRDefault="00107614" w:rsidP="00A116B4">
      <w:pPr>
        <w:spacing w:after="200"/>
        <w:ind w:left="2335"/>
        <w:rPr>
          <w:rFonts w:eastAsia="Times New Roman" w:cs="Times New Roman"/>
          <w:szCs w:val="28"/>
        </w:rPr>
      </w:pPr>
      <w:r w:rsidRPr="001E18BC">
        <w:rPr>
          <w:rFonts w:eastAsia="Times New Roman" w:cs="Times New Roman"/>
          <w:szCs w:val="28"/>
        </w:rPr>
        <w:tab/>
      </w:r>
      <w:r w:rsidRPr="001E18BC">
        <w:rPr>
          <w:rFonts w:eastAsia="Times New Roman" w:cs="Times New Roman"/>
          <w:szCs w:val="28"/>
        </w:rPr>
        <w:tab/>
      </w:r>
      <w:r w:rsidRPr="001E18BC">
        <w:rPr>
          <w:rFonts w:eastAsia="Times New Roman" w:cs="Times New Roman"/>
          <w:szCs w:val="28"/>
        </w:rPr>
        <w:tab/>
        <w:t>Nguyễn Xuân Hà</w:t>
      </w:r>
    </w:p>
    <w:p w14:paraId="39055145" w14:textId="77777777" w:rsidR="00107614" w:rsidRPr="001E18BC" w:rsidRDefault="00107614" w:rsidP="00A116B4">
      <w:pPr>
        <w:spacing w:after="200"/>
        <w:ind w:left="2335"/>
        <w:rPr>
          <w:rFonts w:eastAsia="Times New Roman" w:cs="Times New Roman"/>
          <w:szCs w:val="28"/>
        </w:rPr>
      </w:pPr>
      <w:r w:rsidRPr="001E18BC">
        <w:rPr>
          <w:rFonts w:eastAsia="Times New Roman" w:cs="Times New Roman"/>
          <w:szCs w:val="28"/>
        </w:rPr>
        <w:tab/>
      </w:r>
      <w:r w:rsidRPr="001E18BC">
        <w:rPr>
          <w:rFonts w:eastAsia="Times New Roman" w:cs="Times New Roman"/>
          <w:szCs w:val="28"/>
        </w:rPr>
        <w:tab/>
      </w:r>
      <w:r w:rsidRPr="001E18BC">
        <w:rPr>
          <w:rFonts w:eastAsia="Times New Roman" w:cs="Times New Roman"/>
          <w:szCs w:val="28"/>
        </w:rPr>
        <w:tab/>
        <w:t>Mai Trung Lâm</w:t>
      </w:r>
      <w:r w:rsidRPr="001E18BC">
        <w:rPr>
          <w:rFonts w:cs="Times New Roman"/>
          <w:szCs w:val="28"/>
        </w:rPr>
        <w:t xml:space="preserve"> </w:t>
      </w:r>
    </w:p>
    <w:p w14:paraId="1C0B8F39" w14:textId="77777777" w:rsidR="003D2142" w:rsidRPr="001E18BC" w:rsidRDefault="00107614" w:rsidP="00A116B4">
      <w:pPr>
        <w:rPr>
          <w:rFonts w:cs="Times New Roman"/>
          <w:b/>
          <w:szCs w:val="28"/>
        </w:rPr>
      </w:pPr>
      <w:r w:rsidRPr="001E18BC">
        <w:rPr>
          <w:rFonts w:cs="Times New Roman"/>
          <w:b/>
          <w:szCs w:val="28"/>
        </w:rPr>
        <w:tab/>
      </w:r>
      <w:r w:rsidRPr="001E18BC">
        <w:rPr>
          <w:rFonts w:cs="Times New Roman"/>
          <w:b/>
          <w:szCs w:val="28"/>
        </w:rPr>
        <w:tab/>
      </w:r>
      <w:r w:rsidRPr="001E18BC">
        <w:rPr>
          <w:rFonts w:cs="Times New Roman"/>
          <w:b/>
          <w:szCs w:val="28"/>
        </w:rPr>
        <w:tab/>
      </w:r>
      <w:r w:rsidR="003D2142" w:rsidRPr="001E18BC">
        <w:rPr>
          <w:rFonts w:cs="Times New Roman"/>
          <w:b/>
          <w:szCs w:val="28"/>
        </w:rPr>
        <w:t xml:space="preserve">Nhóm: </w:t>
      </w:r>
      <w:r w:rsidR="003D2142" w:rsidRPr="001E18BC">
        <w:rPr>
          <w:rFonts w:cs="Times New Roman"/>
          <w:b/>
          <w:szCs w:val="28"/>
        </w:rPr>
        <w:tab/>
      </w:r>
      <w:r w:rsidR="003D2142" w:rsidRPr="001E18BC">
        <w:rPr>
          <w:rFonts w:cs="Times New Roman"/>
          <w:b/>
          <w:szCs w:val="28"/>
        </w:rPr>
        <w:tab/>
      </w:r>
      <w:r w:rsidRPr="001E18BC">
        <w:rPr>
          <w:rFonts w:cs="Times New Roman"/>
          <w:b/>
          <w:szCs w:val="28"/>
        </w:rPr>
        <w:t>5</w:t>
      </w:r>
    </w:p>
    <w:p w14:paraId="0282384E" w14:textId="77777777" w:rsidR="003D2142" w:rsidRPr="001E18BC" w:rsidRDefault="00107614" w:rsidP="00A116B4">
      <w:pPr>
        <w:rPr>
          <w:rFonts w:cs="Times New Roman"/>
          <w:b/>
          <w:szCs w:val="28"/>
        </w:rPr>
      </w:pPr>
      <w:r w:rsidRPr="001E18BC">
        <w:rPr>
          <w:rFonts w:cs="Times New Roman"/>
          <w:b/>
          <w:szCs w:val="28"/>
        </w:rPr>
        <w:tab/>
      </w:r>
      <w:r w:rsidRPr="001E18BC">
        <w:rPr>
          <w:rFonts w:cs="Times New Roman"/>
          <w:b/>
          <w:szCs w:val="28"/>
        </w:rPr>
        <w:tab/>
      </w:r>
      <w:r w:rsidRPr="001E18BC">
        <w:rPr>
          <w:rFonts w:cs="Times New Roman"/>
          <w:b/>
          <w:szCs w:val="28"/>
        </w:rPr>
        <w:tab/>
      </w:r>
      <w:r w:rsidR="003D2142" w:rsidRPr="001E18BC">
        <w:rPr>
          <w:rFonts w:cs="Times New Roman"/>
          <w:b/>
          <w:szCs w:val="28"/>
        </w:rPr>
        <w:t>Lớp:</w:t>
      </w:r>
      <w:r w:rsidR="003D2142" w:rsidRPr="001E18BC">
        <w:rPr>
          <w:rFonts w:cs="Times New Roman"/>
          <w:b/>
          <w:szCs w:val="28"/>
        </w:rPr>
        <w:tab/>
      </w:r>
      <w:r w:rsidR="003D2142" w:rsidRPr="001E18BC">
        <w:rPr>
          <w:rFonts w:cs="Times New Roman"/>
          <w:b/>
          <w:szCs w:val="28"/>
        </w:rPr>
        <w:tab/>
        <w:t>20223IT6019001. Khóa: 15</w:t>
      </w:r>
    </w:p>
    <w:p w14:paraId="58B6BD75" w14:textId="77777777" w:rsidR="003D2142" w:rsidRPr="001E18BC" w:rsidRDefault="003D2142" w:rsidP="00A116B4">
      <w:pPr>
        <w:jc w:val="center"/>
        <w:rPr>
          <w:rFonts w:cs="Times New Roman"/>
          <w:szCs w:val="28"/>
        </w:rPr>
      </w:pPr>
    </w:p>
    <w:p w14:paraId="758F2963" w14:textId="77777777" w:rsidR="003D2142" w:rsidRPr="001E18BC" w:rsidRDefault="003D2142" w:rsidP="00A116B4">
      <w:pPr>
        <w:jc w:val="center"/>
        <w:rPr>
          <w:rFonts w:cs="Times New Roman"/>
          <w:szCs w:val="28"/>
        </w:rPr>
      </w:pPr>
    </w:p>
    <w:p w14:paraId="1033C3CA" w14:textId="71B0A70D" w:rsidR="003D2142" w:rsidRPr="001E18BC" w:rsidRDefault="00125139" w:rsidP="00A116B4">
      <w:pPr>
        <w:jc w:val="center"/>
        <w:rPr>
          <w:rFonts w:cs="Times New Roman"/>
          <w:szCs w:val="28"/>
        </w:rPr>
      </w:pPr>
      <w:ins w:id="0" w:author="Vũ Thị Dương" w:date="2023-02-17T16:22:00Z">
        <w:r>
          <w:rPr>
            <w:rFonts w:cs="Times New Roman"/>
            <w:szCs w:val="28"/>
          </w:rPr>
          <w:t>Bìa ok</w:t>
        </w:r>
      </w:ins>
    </w:p>
    <w:p w14:paraId="2CEAC392" w14:textId="77777777" w:rsidR="003D2142" w:rsidRPr="001E18BC" w:rsidRDefault="003D2142" w:rsidP="00A116B4">
      <w:pPr>
        <w:jc w:val="center"/>
        <w:rPr>
          <w:rFonts w:cs="Times New Roman"/>
          <w:szCs w:val="28"/>
        </w:rPr>
      </w:pPr>
    </w:p>
    <w:p w14:paraId="455D91CE" w14:textId="77777777" w:rsidR="00025B0D" w:rsidRPr="001E18BC" w:rsidRDefault="003D2142" w:rsidP="00A116B4">
      <w:pPr>
        <w:jc w:val="center"/>
        <w:rPr>
          <w:rFonts w:cs="Times New Roman"/>
          <w:b/>
          <w:szCs w:val="28"/>
        </w:rPr>
      </w:pPr>
      <w:r w:rsidRPr="001E18BC">
        <w:rPr>
          <w:rFonts w:cs="Times New Roman"/>
          <w:b/>
          <w:szCs w:val="28"/>
        </w:rPr>
        <w:t>Hà Nội – Năm 2023</w:t>
      </w:r>
    </w:p>
    <w:sdt>
      <w:sdtPr>
        <w:rPr>
          <w:rFonts w:ascii="Times New Roman" w:eastAsiaTheme="minorHAnsi" w:hAnsi="Times New Roman" w:cs="Times New Roman"/>
          <w:color w:val="auto"/>
          <w:sz w:val="28"/>
          <w:szCs w:val="28"/>
        </w:rPr>
        <w:id w:val="1324083386"/>
        <w:docPartObj>
          <w:docPartGallery w:val="Table of Contents"/>
          <w:docPartUnique/>
        </w:docPartObj>
      </w:sdtPr>
      <w:sdtEndPr>
        <w:rPr>
          <w:b/>
          <w:bCs/>
          <w:noProof/>
        </w:rPr>
      </w:sdtEndPr>
      <w:sdtContent>
        <w:p w14:paraId="31AF568A" w14:textId="77777777" w:rsidR="0015213E" w:rsidRPr="001E18BC" w:rsidRDefault="0015213E" w:rsidP="0015213E">
          <w:pPr>
            <w:pStyle w:val="TOCHeading"/>
            <w:jc w:val="center"/>
            <w:rPr>
              <w:rFonts w:ascii="Times New Roman" w:hAnsi="Times New Roman" w:cs="Times New Roman"/>
              <w:color w:val="auto"/>
              <w:szCs w:val="28"/>
            </w:rPr>
          </w:pPr>
          <w:r w:rsidRPr="001E18BC">
            <w:rPr>
              <w:rFonts w:ascii="Times New Roman" w:hAnsi="Times New Roman" w:cs="Times New Roman"/>
              <w:color w:val="auto"/>
              <w:szCs w:val="28"/>
            </w:rPr>
            <w:t>Mục Lục</w:t>
          </w:r>
        </w:p>
        <w:p w14:paraId="2E97C9A5" w14:textId="77777777" w:rsidR="0015213E" w:rsidRPr="001E18BC" w:rsidRDefault="0015213E">
          <w:pPr>
            <w:pStyle w:val="TOC2"/>
            <w:tabs>
              <w:tab w:val="right" w:leader="dot" w:pos="8827"/>
            </w:tabs>
            <w:rPr>
              <w:rFonts w:cs="Times New Roman"/>
              <w:szCs w:val="28"/>
            </w:rPr>
          </w:pPr>
          <w:r w:rsidRPr="001E18BC">
            <w:rPr>
              <w:rFonts w:cs="Times New Roman"/>
              <w:szCs w:val="28"/>
            </w:rPr>
            <w:t>1.Phần mở đầu</w:t>
          </w:r>
          <w:r w:rsidRPr="001E18BC">
            <w:rPr>
              <w:rFonts w:cs="Times New Roman"/>
              <w:webHidden/>
              <w:szCs w:val="28"/>
            </w:rPr>
            <w:tab/>
            <w:t>3</w:t>
          </w:r>
        </w:p>
        <w:p w14:paraId="101F8CCC" w14:textId="77777777" w:rsidR="0015213E" w:rsidRPr="001E18BC" w:rsidRDefault="0015213E" w:rsidP="0015213E">
          <w:pPr>
            <w:rPr>
              <w:rFonts w:cs="Times New Roman"/>
              <w:szCs w:val="28"/>
            </w:rPr>
          </w:pPr>
          <w:r w:rsidRPr="001E18BC">
            <w:rPr>
              <w:rFonts w:cs="Times New Roman"/>
              <w:szCs w:val="28"/>
            </w:rPr>
            <w:t xml:space="preserve">      1.1 Giới thiệu đề tài </w:t>
          </w:r>
          <w:r w:rsidRPr="001E18BC">
            <w:rPr>
              <w:rFonts w:cs="Times New Roman"/>
              <w:webHidden/>
              <w:szCs w:val="28"/>
            </w:rPr>
            <w:t>……………………………………………………….</w:t>
          </w:r>
          <w:r w:rsidRPr="001E18BC">
            <w:rPr>
              <w:rFonts w:cs="Times New Roman"/>
              <w:szCs w:val="28"/>
            </w:rPr>
            <w:t>3</w:t>
          </w:r>
        </w:p>
        <w:p w14:paraId="25691706" w14:textId="77777777" w:rsidR="0015213E" w:rsidRPr="001E18BC" w:rsidRDefault="0015213E" w:rsidP="0015213E">
          <w:pPr>
            <w:rPr>
              <w:rFonts w:cs="Times New Roman"/>
              <w:szCs w:val="28"/>
            </w:rPr>
          </w:pPr>
          <w:r w:rsidRPr="001E18BC">
            <w:rPr>
              <w:rFonts w:cs="Times New Roman"/>
              <w:szCs w:val="28"/>
            </w:rPr>
            <w:t xml:space="preserve">      1.2 Xác định nội dung học tập ……………………………………………4</w:t>
          </w:r>
        </w:p>
        <w:p w14:paraId="4BA4FB66" w14:textId="77777777" w:rsidR="0015213E" w:rsidRPr="001E18BC" w:rsidRDefault="0015213E">
          <w:pPr>
            <w:pStyle w:val="TOC2"/>
            <w:tabs>
              <w:tab w:val="right" w:leader="dot" w:pos="8827"/>
            </w:tabs>
            <w:rPr>
              <w:rStyle w:val="Hyperlink"/>
              <w:rFonts w:ascii="Times New Roman" w:hAnsi="Times New Roman" w:cs="Times New Roman"/>
              <w:noProof/>
              <w:sz w:val="28"/>
              <w:szCs w:val="28"/>
            </w:rPr>
          </w:pPr>
          <w:r w:rsidRPr="001E18BC">
            <w:rPr>
              <w:rFonts w:cs="Times New Roman"/>
              <w:szCs w:val="28"/>
            </w:rPr>
            <w:t xml:space="preserve">   </w:t>
          </w:r>
          <w:r w:rsidRPr="001E18BC">
            <w:rPr>
              <w:rFonts w:cs="Times New Roman"/>
              <w:szCs w:val="28"/>
            </w:rPr>
            <w:fldChar w:fldCharType="begin"/>
          </w:r>
          <w:r w:rsidRPr="001E18BC">
            <w:rPr>
              <w:rFonts w:cs="Times New Roman"/>
              <w:szCs w:val="28"/>
            </w:rPr>
            <w:instrText xml:space="preserve"> TOC \o "1-3" \h \z \u </w:instrText>
          </w:r>
          <w:r w:rsidRPr="001E18BC">
            <w:rPr>
              <w:rFonts w:cs="Times New Roman"/>
              <w:szCs w:val="28"/>
            </w:rPr>
            <w:fldChar w:fldCharType="separate"/>
          </w:r>
          <w:hyperlink w:anchor="_Toc127352507" w:history="1">
            <w:r w:rsidRPr="001E18BC">
              <w:rPr>
                <w:rStyle w:val="Hyperlink"/>
                <w:rFonts w:ascii="Times New Roman" w:hAnsi="Times New Roman" w:cs="Times New Roman"/>
                <w:noProof/>
                <w:sz w:val="28"/>
                <w:szCs w:val="28"/>
              </w:rPr>
              <w:t>1.3 Kiến thức cần có</w:t>
            </w:r>
            <w:r w:rsidRPr="001E18BC">
              <w:rPr>
                <w:rFonts w:cs="Times New Roman"/>
                <w:noProof/>
                <w:webHidden/>
                <w:szCs w:val="28"/>
              </w:rPr>
              <w:tab/>
            </w:r>
            <w:r w:rsidRPr="001E18BC">
              <w:rPr>
                <w:rFonts w:cs="Times New Roman"/>
                <w:noProof/>
                <w:webHidden/>
                <w:szCs w:val="28"/>
              </w:rPr>
              <w:fldChar w:fldCharType="begin"/>
            </w:r>
            <w:r w:rsidRPr="001E18BC">
              <w:rPr>
                <w:rFonts w:cs="Times New Roman"/>
                <w:noProof/>
                <w:webHidden/>
                <w:szCs w:val="28"/>
              </w:rPr>
              <w:instrText xml:space="preserve"> PAGEREF _Toc127352507 \h </w:instrText>
            </w:r>
            <w:r w:rsidRPr="001E18BC">
              <w:rPr>
                <w:rFonts w:cs="Times New Roman"/>
                <w:noProof/>
                <w:webHidden/>
                <w:szCs w:val="28"/>
              </w:rPr>
            </w:r>
            <w:r w:rsidRPr="001E18BC">
              <w:rPr>
                <w:rFonts w:cs="Times New Roman"/>
                <w:noProof/>
                <w:webHidden/>
                <w:szCs w:val="28"/>
              </w:rPr>
              <w:fldChar w:fldCharType="separate"/>
            </w:r>
            <w:r w:rsidR="001E18BC">
              <w:rPr>
                <w:rFonts w:cs="Times New Roman"/>
                <w:noProof/>
                <w:webHidden/>
                <w:szCs w:val="28"/>
              </w:rPr>
              <w:t>5</w:t>
            </w:r>
            <w:r w:rsidRPr="001E18BC">
              <w:rPr>
                <w:rFonts w:cs="Times New Roman"/>
                <w:noProof/>
                <w:webHidden/>
                <w:szCs w:val="28"/>
              </w:rPr>
              <w:fldChar w:fldCharType="end"/>
            </w:r>
          </w:hyperlink>
        </w:p>
        <w:p w14:paraId="134D5711" w14:textId="77777777" w:rsidR="0015213E" w:rsidRPr="001E18BC" w:rsidRDefault="0015213E" w:rsidP="0015213E">
          <w:pPr>
            <w:rPr>
              <w:rFonts w:cs="Times New Roman"/>
              <w:noProof/>
              <w:szCs w:val="28"/>
            </w:rPr>
          </w:pPr>
          <w:r w:rsidRPr="001E18BC">
            <w:rPr>
              <w:rFonts w:cs="Times New Roman"/>
              <w:noProof/>
              <w:szCs w:val="28"/>
            </w:rPr>
            <w:t xml:space="preserve">      1.4 Kĩ năng đã có để thực hiện bài tập lớn ………………………………..5</w:t>
          </w:r>
        </w:p>
        <w:p w14:paraId="1911E6F1" w14:textId="77777777" w:rsidR="0015213E" w:rsidRPr="001E18BC" w:rsidRDefault="00000000">
          <w:pPr>
            <w:pStyle w:val="TOC1"/>
            <w:rPr>
              <w:rFonts w:eastAsiaTheme="minorEastAsia" w:cs="Times New Roman"/>
              <w:noProof/>
              <w:szCs w:val="28"/>
            </w:rPr>
          </w:pPr>
          <w:hyperlink w:anchor="_Toc127352514" w:history="1">
            <w:r w:rsidR="0015213E" w:rsidRPr="001E18BC">
              <w:rPr>
                <w:rStyle w:val="Hyperlink"/>
                <w:rFonts w:ascii="Times New Roman" w:hAnsi="Times New Roman" w:cs="Times New Roman"/>
                <w:noProof/>
                <w:sz w:val="28"/>
                <w:szCs w:val="28"/>
              </w:rPr>
              <w:t>2. KẾT QUẢ NGHIÊN CỨU</w:t>
            </w:r>
            <w:r w:rsidR="0015213E" w:rsidRPr="001E18BC">
              <w:rPr>
                <w:rFonts w:cs="Times New Roman"/>
                <w:noProof/>
                <w:webHidden/>
                <w:szCs w:val="28"/>
              </w:rPr>
              <w:tab/>
            </w:r>
            <w:r w:rsidR="0015213E" w:rsidRPr="001E18BC">
              <w:rPr>
                <w:rFonts w:cs="Times New Roman"/>
                <w:noProof/>
                <w:webHidden/>
                <w:szCs w:val="28"/>
              </w:rPr>
              <w:fldChar w:fldCharType="begin"/>
            </w:r>
            <w:r w:rsidR="0015213E" w:rsidRPr="001E18BC">
              <w:rPr>
                <w:rFonts w:cs="Times New Roman"/>
                <w:noProof/>
                <w:webHidden/>
                <w:szCs w:val="28"/>
              </w:rPr>
              <w:instrText xml:space="preserve"> PAGEREF _Toc127352514 \h </w:instrText>
            </w:r>
            <w:r w:rsidR="0015213E" w:rsidRPr="001E18BC">
              <w:rPr>
                <w:rFonts w:cs="Times New Roman"/>
                <w:noProof/>
                <w:webHidden/>
                <w:szCs w:val="28"/>
              </w:rPr>
            </w:r>
            <w:r w:rsidR="0015213E" w:rsidRPr="001E18BC">
              <w:rPr>
                <w:rFonts w:cs="Times New Roman"/>
                <w:noProof/>
                <w:webHidden/>
                <w:szCs w:val="28"/>
              </w:rPr>
              <w:fldChar w:fldCharType="separate"/>
            </w:r>
            <w:r w:rsidR="001E18BC">
              <w:rPr>
                <w:rFonts w:cs="Times New Roman"/>
                <w:noProof/>
                <w:webHidden/>
                <w:szCs w:val="28"/>
              </w:rPr>
              <w:t>6</w:t>
            </w:r>
            <w:r w:rsidR="0015213E" w:rsidRPr="001E18BC">
              <w:rPr>
                <w:rFonts w:cs="Times New Roman"/>
                <w:noProof/>
                <w:webHidden/>
                <w:szCs w:val="28"/>
              </w:rPr>
              <w:fldChar w:fldCharType="end"/>
            </w:r>
          </w:hyperlink>
        </w:p>
        <w:p w14:paraId="5ED57521" w14:textId="77777777" w:rsidR="0015213E" w:rsidRPr="001E18BC" w:rsidRDefault="00000000">
          <w:pPr>
            <w:pStyle w:val="TOC2"/>
            <w:tabs>
              <w:tab w:val="right" w:leader="dot" w:pos="8827"/>
            </w:tabs>
            <w:rPr>
              <w:rFonts w:eastAsiaTheme="minorEastAsia" w:cs="Times New Roman"/>
              <w:noProof/>
              <w:szCs w:val="28"/>
            </w:rPr>
          </w:pPr>
          <w:hyperlink w:anchor="_Toc127352515" w:history="1">
            <w:r w:rsidR="0015213E" w:rsidRPr="001E18BC">
              <w:rPr>
                <w:rStyle w:val="Hyperlink"/>
                <w:rFonts w:ascii="Times New Roman" w:hAnsi="Times New Roman" w:cs="Times New Roman"/>
                <w:noProof/>
                <w:sz w:val="28"/>
                <w:szCs w:val="28"/>
              </w:rPr>
              <w:t>2.1. Giới thiệu</w:t>
            </w:r>
            <w:r w:rsidR="0015213E" w:rsidRPr="001E18BC">
              <w:rPr>
                <w:rFonts w:cs="Times New Roman"/>
                <w:noProof/>
                <w:webHidden/>
                <w:szCs w:val="28"/>
              </w:rPr>
              <w:tab/>
            </w:r>
            <w:r w:rsidR="0015213E" w:rsidRPr="001E18BC">
              <w:rPr>
                <w:rFonts w:cs="Times New Roman"/>
                <w:noProof/>
                <w:webHidden/>
                <w:szCs w:val="28"/>
              </w:rPr>
              <w:fldChar w:fldCharType="begin"/>
            </w:r>
            <w:r w:rsidR="0015213E" w:rsidRPr="001E18BC">
              <w:rPr>
                <w:rFonts w:cs="Times New Roman"/>
                <w:noProof/>
                <w:webHidden/>
                <w:szCs w:val="28"/>
              </w:rPr>
              <w:instrText xml:space="preserve"> PAGEREF _Toc127352515 \h </w:instrText>
            </w:r>
            <w:r w:rsidR="0015213E" w:rsidRPr="001E18BC">
              <w:rPr>
                <w:rFonts w:cs="Times New Roman"/>
                <w:noProof/>
                <w:webHidden/>
                <w:szCs w:val="28"/>
              </w:rPr>
            </w:r>
            <w:r w:rsidR="0015213E" w:rsidRPr="001E18BC">
              <w:rPr>
                <w:rFonts w:cs="Times New Roman"/>
                <w:noProof/>
                <w:webHidden/>
                <w:szCs w:val="28"/>
              </w:rPr>
              <w:fldChar w:fldCharType="separate"/>
            </w:r>
            <w:r w:rsidR="001E18BC">
              <w:rPr>
                <w:rFonts w:cs="Times New Roman"/>
                <w:noProof/>
                <w:webHidden/>
                <w:szCs w:val="28"/>
              </w:rPr>
              <w:t>6</w:t>
            </w:r>
            <w:r w:rsidR="0015213E" w:rsidRPr="001E18BC">
              <w:rPr>
                <w:rFonts w:cs="Times New Roman"/>
                <w:noProof/>
                <w:webHidden/>
                <w:szCs w:val="28"/>
              </w:rPr>
              <w:fldChar w:fldCharType="end"/>
            </w:r>
          </w:hyperlink>
        </w:p>
        <w:p w14:paraId="3DFB5B10" w14:textId="77777777" w:rsidR="0015213E" w:rsidRPr="001E18BC" w:rsidRDefault="00000000">
          <w:pPr>
            <w:pStyle w:val="TOC2"/>
            <w:tabs>
              <w:tab w:val="right" w:leader="dot" w:pos="8827"/>
            </w:tabs>
            <w:rPr>
              <w:rFonts w:eastAsiaTheme="minorEastAsia" w:cs="Times New Roman"/>
              <w:noProof/>
              <w:szCs w:val="28"/>
            </w:rPr>
          </w:pPr>
          <w:hyperlink w:anchor="_Toc127352516" w:history="1">
            <w:r w:rsidR="0015213E" w:rsidRPr="001E18BC">
              <w:rPr>
                <w:rStyle w:val="Hyperlink"/>
                <w:rFonts w:ascii="Times New Roman" w:hAnsi="Times New Roman" w:cs="Times New Roman"/>
                <w:noProof/>
                <w:sz w:val="28"/>
                <w:szCs w:val="28"/>
              </w:rPr>
              <w:t>2.2. Khảo sát hệ thống</w:t>
            </w:r>
            <w:r w:rsidR="0015213E" w:rsidRPr="001E18BC">
              <w:rPr>
                <w:rFonts w:cs="Times New Roman"/>
                <w:noProof/>
                <w:webHidden/>
                <w:szCs w:val="28"/>
              </w:rPr>
              <w:tab/>
            </w:r>
            <w:r w:rsidR="0015213E" w:rsidRPr="001E18BC">
              <w:rPr>
                <w:rFonts w:cs="Times New Roman"/>
                <w:noProof/>
                <w:webHidden/>
                <w:szCs w:val="28"/>
              </w:rPr>
              <w:fldChar w:fldCharType="begin"/>
            </w:r>
            <w:r w:rsidR="0015213E" w:rsidRPr="001E18BC">
              <w:rPr>
                <w:rFonts w:cs="Times New Roman"/>
                <w:noProof/>
                <w:webHidden/>
                <w:szCs w:val="28"/>
              </w:rPr>
              <w:instrText xml:space="preserve"> PAGEREF _Toc127352516 \h </w:instrText>
            </w:r>
            <w:r w:rsidR="0015213E" w:rsidRPr="001E18BC">
              <w:rPr>
                <w:rFonts w:cs="Times New Roman"/>
                <w:noProof/>
                <w:webHidden/>
                <w:szCs w:val="28"/>
              </w:rPr>
            </w:r>
            <w:r w:rsidR="0015213E" w:rsidRPr="001E18BC">
              <w:rPr>
                <w:rFonts w:cs="Times New Roman"/>
                <w:noProof/>
                <w:webHidden/>
                <w:szCs w:val="28"/>
              </w:rPr>
              <w:fldChar w:fldCharType="separate"/>
            </w:r>
            <w:r w:rsidR="001E18BC">
              <w:rPr>
                <w:rFonts w:cs="Times New Roman"/>
                <w:noProof/>
                <w:webHidden/>
                <w:szCs w:val="28"/>
              </w:rPr>
              <w:t>7</w:t>
            </w:r>
            <w:r w:rsidR="0015213E" w:rsidRPr="001E18BC">
              <w:rPr>
                <w:rFonts w:cs="Times New Roman"/>
                <w:noProof/>
                <w:webHidden/>
                <w:szCs w:val="28"/>
              </w:rPr>
              <w:fldChar w:fldCharType="end"/>
            </w:r>
          </w:hyperlink>
        </w:p>
        <w:p w14:paraId="6EE15A1D" w14:textId="77777777" w:rsidR="0015213E" w:rsidRPr="001E18BC" w:rsidRDefault="00000000">
          <w:pPr>
            <w:pStyle w:val="TOC3"/>
            <w:tabs>
              <w:tab w:val="right" w:leader="dot" w:pos="8827"/>
            </w:tabs>
            <w:rPr>
              <w:rFonts w:eastAsiaTheme="minorEastAsia" w:cs="Times New Roman"/>
              <w:noProof/>
              <w:szCs w:val="28"/>
            </w:rPr>
          </w:pPr>
          <w:hyperlink w:anchor="_Toc127352517" w:history="1">
            <w:r w:rsidR="0015213E" w:rsidRPr="001E18BC">
              <w:rPr>
                <w:rStyle w:val="Hyperlink"/>
                <w:rFonts w:ascii="Times New Roman" w:hAnsi="Times New Roman" w:cs="Times New Roman"/>
                <w:noProof/>
                <w:sz w:val="28"/>
                <w:szCs w:val="28"/>
              </w:rPr>
              <w:t>2.2.1. Khảo sát sơ bộ</w:t>
            </w:r>
            <w:r w:rsidR="0015213E" w:rsidRPr="001E18BC">
              <w:rPr>
                <w:rFonts w:cs="Times New Roman"/>
                <w:noProof/>
                <w:webHidden/>
                <w:szCs w:val="28"/>
              </w:rPr>
              <w:tab/>
            </w:r>
            <w:r w:rsidR="0015213E" w:rsidRPr="001E18BC">
              <w:rPr>
                <w:rFonts w:cs="Times New Roman"/>
                <w:noProof/>
                <w:webHidden/>
                <w:szCs w:val="28"/>
              </w:rPr>
              <w:fldChar w:fldCharType="begin"/>
            </w:r>
            <w:r w:rsidR="0015213E" w:rsidRPr="001E18BC">
              <w:rPr>
                <w:rFonts w:cs="Times New Roman"/>
                <w:noProof/>
                <w:webHidden/>
                <w:szCs w:val="28"/>
              </w:rPr>
              <w:instrText xml:space="preserve"> PAGEREF _Toc127352517 \h </w:instrText>
            </w:r>
            <w:r w:rsidR="0015213E" w:rsidRPr="001E18BC">
              <w:rPr>
                <w:rFonts w:cs="Times New Roman"/>
                <w:noProof/>
                <w:webHidden/>
                <w:szCs w:val="28"/>
              </w:rPr>
            </w:r>
            <w:r w:rsidR="0015213E" w:rsidRPr="001E18BC">
              <w:rPr>
                <w:rFonts w:cs="Times New Roman"/>
                <w:noProof/>
                <w:webHidden/>
                <w:szCs w:val="28"/>
              </w:rPr>
              <w:fldChar w:fldCharType="separate"/>
            </w:r>
            <w:r w:rsidR="001E18BC">
              <w:rPr>
                <w:rFonts w:cs="Times New Roman"/>
                <w:noProof/>
                <w:webHidden/>
                <w:szCs w:val="28"/>
              </w:rPr>
              <w:t>7</w:t>
            </w:r>
            <w:r w:rsidR="0015213E" w:rsidRPr="001E18BC">
              <w:rPr>
                <w:rFonts w:cs="Times New Roman"/>
                <w:noProof/>
                <w:webHidden/>
                <w:szCs w:val="28"/>
              </w:rPr>
              <w:fldChar w:fldCharType="end"/>
            </w:r>
          </w:hyperlink>
        </w:p>
        <w:p w14:paraId="564AFA8D" w14:textId="77777777" w:rsidR="0015213E" w:rsidRPr="001E18BC" w:rsidRDefault="00000000">
          <w:pPr>
            <w:pStyle w:val="TOC3"/>
            <w:tabs>
              <w:tab w:val="right" w:leader="dot" w:pos="8827"/>
            </w:tabs>
            <w:rPr>
              <w:rFonts w:eastAsiaTheme="minorEastAsia" w:cs="Times New Roman"/>
              <w:noProof/>
              <w:szCs w:val="28"/>
            </w:rPr>
          </w:pPr>
          <w:hyperlink w:anchor="_Toc127352518" w:history="1">
            <w:r w:rsidR="0015213E" w:rsidRPr="001E18BC">
              <w:rPr>
                <w:rStyle w:val="Hyperlink"/>
                <w:rFonts w:ascii="Times New Roman" w:hAnsi="Times New Roman" w:cs="Times New Roman"/>
                <w:noProof/>
                <w:sz w:val="28"/>
                <w:szCs w:val="28"/>
              </w:rPr>
              <w:t>2.2.2. Tài liệu đặc tả yêu cầu</w:t>
            </w:r>
            <w:r w:rsidR="0015213E" w:rsidRPr="001E18BC">
              <w:rPr>
                <w:rFonts w:cs="Times New Roman"/>
                <w:noProof/>
                <w:webHidden/>
                <w:szCs w:val="28"/>
              </w:rPr>
              <w:tab/>
            </w:r>
            <w:r w:rsidR="0015213E" w:rsidRPr="001E18BC">
              <w:rPr>
                <w:rFonts w:cs="Times New Roman"/>
                <w:noProof/>
                <w:webHidden/>
                <w:szCs w:val="28"/>
              </w:rPr>
              <w:fldChar w:fldCharType="begin"/>
            </w:r>
            <w:r w:rsidR="0015213E" w:rsidRPr="001E18BC">
              <w:rPr>
                <w:rFonts w:cs="Times New Roman"/>
                <w:noProof/>
                <w:webHidden/>
                <w:szCs w:val="28"/>
              </w:rPr>
              <w:instrText xml:space="preserve"> PAGEREF _Toc127352518 \h </w:instrText>
            </w:r>
            <w:r w:rsidR="0015213E" w:rsidRPr="001E18BC">
              <w:rPr>
                <w:rFonts w:cs="Times New Roman"/>
                <w:noProof/>
                <w:webHidden/>
                <w:szCs w:val="28"/>
              </w:rPr>
            </w:r>
            <w:r w:rsidR="0015213E" w:rsidRPr="001E18BC">
              <w:rPr>
                <w:rFonts w:cs="Times New Roman"/>
                <w:noProof/>
                <w:webHidden/>
                <w:szCs w:val="28"/>
              </w:rPr>
              <w:fldChar w:fldCharType="separate"/>
            </w:r>
            <w:r w:rsidR="001E18BC">
              <w:rPr>
                <w:rFonts w:cs="Times New Roman"/>
                <w:noProof/>
                <w:webHidden/>
                <w:szCs w:val="28"/>
              </w:rPr>
              <w:t>10</w:t>
            </w:r>
            <w:r w:rsidR="0015213E" w:rsidRPr="001E18BC">
              <w:rPr>
                <w:rFonts w:cs="Times New Roman"/>
                <w:noProof/>
                <w:webHidden/>
                <w:szCs w:val="28"/>
              </w:rPr>
              <w:fldChar w:fldCharType="end"/>
            </w:r>
          </w:hyperlink>
        </w:p>
        <w:p w14:paraId="157AE258" w14:textId="77777777" w:rsidR="0015213E" w:rsidRPr="001E18BC" w:rsidRDefault="0015213E">
          <w:pPr>
            <w:rPr>
              <w:rFonts w:cs="Times New Roman"/>
              <w:szCs w:val="28"/>
            </w:rPr>
          </w:pPr>
          <w:r w:rsidRPr="001E18BC">
            <w:rPr>
              <w:rFonts w:cs="Times New Roman"/>
              <w:b/>
              <w:bCs/>
              <w:noProof/>
              <w:szCs w:val="28"/>
            </w:rPr>
            <w:fldChar w:fldCharType="end"/>
          </w:r>
        </w:p>
      </w:sdtContent>
    </w:sdt>
    <w:p w14:paraId="264A0BC2"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01B1D764"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1EA0B680"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1686158F"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30F5DD40"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6335B2F8" w14:textId="77777777" w:rsidR="0015213E" w:rsidRPr="001E18BC" w:rsidRDefault="0015213E" w:rsidP="00A116B4">
      <w:pPr>
        <w:pStyle w:val="NormalWeb"/>
        <w:spacing w:before="240" w:beforeAutospacing="0" w:after="240" w:afterAutospacing="0" w:line="360" w:lineRule="auto"/>
        <w:ind w:hanging="360"/>
        <w:rPr>
          <w:b/>
          <w:bCs/>
          <w:iCs/>
          <w:color w:val="000000"/>
          <w:sz w:val="28"/>
          <w:szCs w:val="28"/>
        </w:rPr>
      </w:pPr>
    </w:p>
    <w:p w14:paraId="1E1FC251" w14:textId="77777777" w:rsidR="0015213E" w:rsidRDefault="0015213E" w:rsidP="00A116B4">
      <w:pPr>
        <w:pStyle w:val="NormalWeb"/>
        <w:spacing w:before="240" w:beforeAutospacing="0" w:after="240" w:afterAutospacing="0" w:line="360" w:lineRule="auto"/>
        <w:ind w:hanging="360"/>
        <w:rPr>
          <w:b/>
          <w:bCs/>
          <w:iCs/>
          <w:color w:val="000000"/>
          <w:sz w:val="28"/>
          <w:szCs w:val="28"/>
        </w:rPr>
      </w:pPr>
    </w:p>
    <w:p w14:paraId="436E5852" w14:textId="77777777" w:rsidR="001E18BC" w:rsidRDefault="001E18BC" w:rsidP="00A116B4">
      <w:pPr>
        <w:pStyle w:val="NormalWeb"/>
        <w:spacing w:before="240" w:beforeAutospacing="0" w:after="240" w:afterAutospacing="0" w:line="360" w:lineRule="auto"/>
        <w:ind w:hanging="360"/>
        <w:rPr>
          <w:b/>
          <w:bCs/>
          <w:iCs/>
          <w:color w:val="000000"/>
          <w:sz w:val="28"/>
          <w:szCs w:val="28"/>
        </w:rPr>
      </w:pPr>
    </w:p>
    <w:p w14:paraId="7B3F12C9" w14:textId="77777777" w:rsidR="001E18BC" w:rsidRPr="001E18BC" w:rsidRDefault="001E18BC" w:rsidP="00A116B4">
      <w:pPr>
        <w:pStyle w:val="NormalWeb"/>
        <w:spacing w:before="240" w:beforeAutospacing="0" w:after="240" w:afterAutospacing="0" w:line="360" w:lineRule="auto"/>
        <w:ind w:hanging="360"/>
        <w:rPr>
          <w:b/>
          <w:bCs/>
          <w:iCs/>
          <w:color w:val="000000"/>
          <w:sz w:val="28"/>
          <w:szCs w:val="28"/>
        </w:rPr>
      </w:pPr>
    </w:p>
    <w:p w14:paraId="3DC0906C" w14:textId="77777777" w:rsidR="00554FF9" w:rsidRPr="001E18BC" w:rsidRDefault="00554FF9" w:rsidP="00A116B4">
      <w:pPr>
        <w:pStyle w:val="NormalWeb"/>
        <w:spacing w:before="240" w:beforeAutospacing="0" w:after="240" w:afterAutospacing="0" w:line="360" w:lineRule="auto"/>
        <w:ind w:hanging="360"/>
        <w:rPr>
          <w:sz w:val="28"/>
          <w:szCs w:val="28"/>
        </w:rPr>
      </w:pPr>
      <w:r w:rsidRPr="001E18BC">
        <w:rPr>
          <w:b/>
          <w:bCs/>
          <w:iCs/>
          <w:color w:val="000000"/>
          <w:sz w:val="28"/>
          <w:szCs w:val="28"/>
        </w:rPr>
        <w:lastRenderedPageBreak/>
        <w:t>1. Phần mở đầu</w:t>
      </w:r>
    </w:p>
    <w:p w14:paraId="1F714C30" w14:textId="77777777" w:rsidR="00554FF9" w:rsidRPr="001E18BC" w:rsidRDefault="00554FF9" w:rsidP="00A116B4">
      <w:pPr>
        <w:pStyle w:val="NormalWeb"/>
        <w:spacing w:before="240" w:beforeAutospacing="0" w:after="240" w:afterAutospacing="0" w:line="360" w:lineRule="auto"/>
        <w:ind w:left="360"/>
        <w:rPr>
          <w:sz w:val="28"/>
          <w:szCs w:val="28"/>
        </w:rPr>
      </w:pPr>
      <w:r w:rsidRPr="001E18BC">
        <w:rPr>
          <w:b/>
          <w:bCs/>
          <w:iCs/>
          <w:color w:val="000000"/>
          <w:sz w:val="28"/>
          <w:szCs w:val="28"/>
        </w:rPr>
        <w:t>1.1 Giới thiệu đề tài</w:t>
      </w:r>
    </w:p>
    <w:p w14:paraId="588495D1" w14:textId="77777777" w:rsidR="00554FF9" w:rsidRPr="001E18BC" w:rsidRDefault="00554FF9" w:rsidP="0015213E">
      <w:pPr>
        <w:pStyle w:val="NormalWeb"/>
        <w:spacing w:before="0" w:beforeAutospacing="0" w:after="0" w:afterAutospacing="0" w:line="360" w:lineRule="auto"/>
        <w:ind w:firstLine="720"/>
        <w:rPr>
          <w:sz w:val="28"/>
          <w:szCs w:val="28"/>
        </w:rPr>
      </w:pPr>
      <w:r w:rsidRPr="001E18BC">
        <w:rPr>
          <w:color w:val="000000"/>
          <w:sz w:val="28"/>
          <w:szCs w:val="28"/>
        </w:rPr>
        <w:t>Công nghệ thông tin là lĩnh vực Việt Nam đang đồng hành cùng sự phát triển của thế giới, với việc nghiên cứu, phát triển những công nghệ hiện đại nhất.</w:t>
      </w:r>
      <w:r w:rsidR="0015213E" w:rsidRPr="001E18BC">
        <w:rPr>
          <w:sz w:val="28"/>
          <w:szCs w:val="28"/>
        </w:rPr>
        <w:t xml:space="preserve"> </w:t>
      </w:r>
      <w:r w:rsidRPr="001E18BC">
        <w:rPr>
          <w:color w:val="000000"/>
          <w:sz w:val="28"/>
          <w:szCs w:val="28"/>
        </w:rPr>
        <w:t>Điều này có ý nghĩa to lớn, nhất là trong bối cảnh Cách mạng công nghiệp lần</w:t>
      </w:r>
      <w:r w:rsidR="0015213E" w:rsidRPr="001E18BC">
        <w:rPr>
          <w:sz w:val="28"/>
          <w:szCs w:val="28"/>
        </w:rPr>
        <w:t xml:space="preserve"> </w:t>
      </w:r>
      <w:r w:rsidRPr="001E18BC">
        <w:rPr>
          <w:color w:val="000000"/>
          <w:sz w:val="28"/>
          <w:szCs w:val="28"/>
        </w:rPr>
        <w:t>thứ tư (CMCN 4.0) đang diễn ra.</w:t>
      </w:r>
    </w:p>
    <w:p w14:paraId="71745E98" w14:textId="77777777" w:rsidR="00554FF9" w:rsidRPr="001E18BC" w:rsidRDefault="0015213E" w:rsidP="00A116B4">
      <w:pPr>
        <w:pStyle w:val="NormalWeb"/>
        <w:spacing w:before="0" w:beforeAutospacing="0" w:after="0" w:afterAutospacing="0" w:line="360" w:lineRule="auto"/>
        <w:rPr>
          <w:sz w:val="28"/>
          <w:szCs w:val="28"/>
        </w:rPr>
      </w:pPr>
      <w:r w:rsidRPr="001E18BC">
        <w:rPr>
          <w:color w:val="000000"/>
          <w:sz w:val="28"/>
          <w:szCs w:val="28"/>
        </w:rPr>
        <w:tab/>
      </w:r>
      <w:r w:rsidR="00554FF9" w:rsidRPr="001E18BC">
        <w:rPr>
          <w:color w:val="000000"/>
          <w:sz w:val="28"/>
          <w:szCs w:val="28"/>
        </w:rPr>
        <w:t>Không thể phủ định rằng Công Nghệ Thông Tin có vai trò vô cùng quan trọng</w:t>
      </w:r>
      <w:r w:rsidRPr="001E18BC">
        <w:rPr>
          <w:sz w:val="28"/>
          <w:szCs w:val="28"/>
        </w:rPr>
        <w:t xml:space="preserve"> </w:t>
      </w:r>
      <w:r w:rsidR="00554FF9" w:rsidRPr="001E18BC">
        <w:rPr>
          <w:color w:val="000000"/>
          <w:sz w:val="28"/>
          <w:szCs w:val="28"/>
        </w:rPr>
        <w:t>trong mọi mặt của xã hội như: Khoa học kỹ thuật, kinh doanh, và trong giáo dục.</w:t>
      </w:r>
      <w:r w:rsidRPr="001E18BC">
        <w:rPr>
          <w:sz w:val="28"/>
          <w:szCs w:val="28"/>
        </w:rPr>
        <w:t xml:space="preserve"> </w:t>
      </w:r>
      <w:r w:rsidR="00554FF9" w:rsidRPr="001E18BC">
        <w:rPr>
          <w:color w:val="000000"/>
          <w:sz w:val="28"/>
          <w:szCs w:val="28"/>
        </w:rPr>
        <w:t>Tuy nhiên trong thời điểm hiện tại, Công Nghệ Thông Tin mới chỉ bước đầu</w:t>
      </w:r>
      <w:r w:rsidRPr="001E18BC">
        <w:rPr>
          <w:sz w:val="28"/>
          <w:szCs w:val="28"/>
        </w:rPr>
        <w:t xml:space="preserve"> </w:t>
      </w:r>
      <w:r w:rsidR="00554FF9" w:rsidRPr="001E18BC">
        <w:rPr>
          <w:color w:val="000000"/>
          <w:sz w:val="28"/>
          <w:szCs w:val="28"/>
        </w:rPr>
        <w:t>được ứng dụng trong đời sống nói chung và trong giáo dục nói riêng. Việc sử</w:t>
      </w:r>
      <w:r w:rsidRPr="001E18BC">
        <w:rPr>
          <w:sz w:val="28"/>
          <w:szCs w:val="28"/>
        </w:rPr>
        <w:t xml:space="preserve"> </w:t>
      </w:r>
      <w:r w:rsidR="00554FF9" w:rsidRPr="001E18BC">
        <w:rPr>
          <w:color w:val="000000"/>
          <w:sz w:val="28"/>
          <w:szCs w:val="28"/>
        </w:rPr>
        <w:t>dụng tài liệu điện tử trong dạy và học chưa thật sự phổ biến chưa mang lại hiệu</w:t>
      </w:r>
      <w:r w:rsidRPr="001E18BC">
        <w:rPr>
          <w:sz w:val="28"/>
          <w:szCs w:val="28"/>
        </w:rPr>
        <w:t xml:space="preserve"> </w:t>
      </w:r>
      <w:r w:rsidR="00554FF9" w:rsidRPr="001E18BC">
        <w:rPr>
          <w:color w:val="000000"/>
          <w:sz w:val="28"/>
          <w:szCs w:val="28"/>
        </w:rPr>
        <w:t>quả cao.</w:t>
      </w:r>
    </w:p>
    <w:p w14:paraId="185DEE19" w14:textId="77777777" w:rsidR="00554FF9" w:rsidRPr="001E18BC" w:rsidRDefault="00554FF9" w:rsidP="0015213E">
      <w:pPr>
        <w:pStyle w:val="NormalWeb"/>
        <w:spacing w:before="0" w:beforeAutospacing="0" w:after="0" w:afterAutospacing="0" w:line="360" w:lineRule="auto"/>
        <w:ind w:firstLine="720"/>
        <w:rPr>
          <w:sz w:val="28"/>
          <w:szCs w:val="28"/>
        </w:rPr>
      </w:pPr>
      <w:r w:rsidRPr="001E18BC">
        <w:rPr>
          <w:color w:val="000000"/>
          <w:sz w:val="28"/>
          <w:szCs w:val="28"/>
        </w:rPr>
        <w:t>Trường Đại học Công Nghiệp Hà Nội là một trường đại học lớn, trọng điểm vùng phía Bắc của Việt Nam, với sự phát triển mạnh mẽ những năm gần đây vô cùng ấn tượng, kéo theo đó là sự tăng đột phá về số lượng lớn sinh viên trong nước và ngoài nước theo học các ngành của trường. Do vậy việc quản lý học phí của sinh viên là vô cùng khó khăn và bất tiện. Chính vì lý do đó chúng tôi đã quyết định nghiên cứu đề tài: “Xây dựng phần mềm quản lý học phí trường Đại học Công Nghiệp Hà Nội” để giúp trường quản lý học phí của sinh viên một cách dễ dàng và thuận tiện.</w:t>
      </w:r>
    </w:p>
    <w:p w14:paraId="6683F8BE" w14:textId="77777777" w:rsidR="00554FF9" w:rsidRPr="001E18BC" w:rsidRDefault="00554FF9" w:rsidP="00A116B4">
      <w:pPr>
        <w:pStyle w:val="NormalWeb"/>
        <w:spacing w:before="0" w:beforeAutospacing="0" w:after="0" w:afterAutospacing="0" w:line="360" w:lineRule="auto"/>
        <w:rPr>
          <w:sz w:val="28"/>
          <w:szCs w:val="28"/>
        </w:rPr>
      </w:pPr>
      <w:r w:rsidRPr="001E18BC">
        <w:rPr>
          <w:color w:val="000000"/>
          <w:sz w:val="28"/>
          <w:szCs w:val="28"/>
        </w:rPr>
        <w:t>      </w:t>
      </w:r>
      <w:r w:rsidRPr="001E18BC">
        <w:rPr>
          <w:rStyle w:val="apple-tab-span"/>
          <w:rFonts w:eastAsiaTheme="majorEastAsia"/>
          <w:color w:val="000000"/>
          <w:sz w:val="28"/>
          <w:szCs w:val="28"/>
        </w:rPr>
        <w:tab/>
      </w:r>
      <w:r w:rsidRPr="001E18BC">
        <w:rPr>
          <w:color w:val="000000"/>
          <w:sz w:val="28"/>
          <w:szCs w:val="28"/>
        </w:rPr>
        <w:t>Từ việc tìm hiểu và thực hiện bài tập lớn lần này, chúng tôi có cơ hội được áp dụng những kiến thức đã học như: Phân tích thiết kế hệ thống, Hệ quản trị cơ sở dữ liệu, Ngôn ngữ lập trình Java. Ngoài ra chúng tôi còn có thể sử dụng những</w:t>
      </w:r>
    </w:p>
    <w:p w14:paraId="6FEA6BAF" w14:textId="77777777" w:rsidR="00554FF9" w:rsidRPr="001E18BC" w:rsidRDefault="00A116B4" w:rsidP="00A116B4">
      <w:pPr>
        <w:pStyle w:val="NormalWeb"/>
        <w:spacing w:before="0" w:beforeAutospacing="0" w:after="0" w:afterAutospacing="0" w:line="360" w:lineRule="auto"/>
        <w:rPr>
          <w:sz w:val="28"/>
          <w:szCs w:val="28"/>
        </w:rPr>
      </w:pPr>
      <w:r w:rsidRPr="001E18BC">
        <w:rPr>
          <w:color w:val="000000"/>
          <w:sz w:val="28"/>
          <w:szCs w:val="28"/>
        </w:rPr>
        <w:tab/>
      </w:r>
      <w:r w:rsidR="00554FF9" w:rsidRPr="001E18BC">
        <w:rPr>
          <w:color w:val="000000"/>
          <w:sz w:val="28"/>
          <w:szCs w:val="28"/>
        </w:rPr>
        <w:t>kỹ năng mềm: Kỹ năng hoạt động nhóm, kỹ năng code, kỹ năng thuyết trình, kỹ năng của những cá nhân…</w:t>
      </w:r>
    </w:p>
    <w:p w14:paraId="0F32108A" w14:textId="77777777" w:rsidR="00554FF9" w:rsidRPr="001E18BC" w:rsidRDefault="00554FF9" w:rsidP="00A116B4">
      <w:pPr>
        <w:pStyle w:val="NormalWeb"/>
        <w:spacing w:before="0" w:beforeAutospacing="0" w:after="0" w:afterAutospacing="0" w:line="360" w:lineRule="auto"/>
        <w:ind w:firstLine="720"/>
        <w:rPr>
          <w:sz w:val="28"/>
          <w:szCs w:val="28"/>
        </w:rPr>
      </w:pPr>
      <w:r w:rsidRPr="001E18BC">
        <w:rPr>
          <w:color w:val="000000"/>
          <w:sz w:val="28"/>
          <w:szCs w:val="28"/>
        </w:rPr>
        <w:lastRenderedPageBreak/>
        <w:t>Đề tài của chúng tôi là: Xây dựng phần mềm quản lý học phí trường Đại học Công Nghiệp Hà Nội.</w:t>
      </w:r>
    </w:p>
    <w:p w14:paraId="0EB12A45" w14:textId="77777777" w:rsidR="00554FF9" w:rsidRPr="001E18BC" w:rsidRDefault="00554FF9" w:rsidP="00A116B4">
      <w:pPr>
        <w:pStyle w:val="NormalWeb"/>
        <w:spacing w:before="240" w:beforeAutospacing="0" w:after="60" w:afterAutospacing="0" w:line="360" w:lineRule="auto"/>
        <w:ind w:left="1180" w:hanging="720"/>
        <w:rPr>
          <w:sz w:val="28"/>
          <w:szCs w:val="28"/>
        </w:rPr>
      </w:pPr>
      <w:r w:rsidRPr="001E18BC">
        <w:rPr>
          <w:b/>
          <w:bCs/>
          <w:color w:val="000000"/>
          <w:sz w:val="28"/>
          <w:szCs w:val="28"/>
        </w:rPr>
        <w:t>1.2</w:t>
      </w:r>
      <w:r w:rsidRPr="001E18BC">
        <w:rPr>
          <w:color w:val="000000"/>
          <w:sz w:val="28"/>
          <w:szCs w:val="28"/>
        </w:rPr>
        <w:t xml:space="preserve">           </w:t>
      </w:r>
      <w:r w:rsidRPr="001E18BC">
        <w:rPr>
          <w:b/>
          <w:bCs/>
          <w:color w:val="000000"/>
          <w:sz w:val="28"/>
          <w:szCs w:val="28"/>
        </w:rPr>
        <w:t>Xác định nội dung học tập</w:t>
      </w:r>
    </w:p>
    <w:p w14:paraId="3DAF4C05" w14:textId="77777777" w:rsidR="00554FF9" w:rsidRPr="001E18BC" w:rsidRDefault="00554FF9" w:rsidP="00A116B4">
      <w:pPr>
        <w:pStyle w:val="NormalWeb"/>
        <w:numPr>
          <w:ilvl w:val="0"/>
          <w:numId w:val="10"/>
        </w:numPr>
        <w:spacing w:before="240" w:beforeAutospacing="0" w:after="60" w:afterAutospacing="0" w:line="360" w:lineRule="auto"/>
        <w:rPr>
          <w:sz w:val="28"/>
          <w:szCs w:val="28"/>
        </w:rPr>
      </w:pPr>
      <w:r w:rsidRPr="001E18BC">
        <w:rPr>
          <w:color w:val="000000"/>
          <w:sz w:val="28"/>
          <w:szCs w:val="28"/>
        </w:rPr>
        <w:t>Hoàn thành tốt nhất bài tập lớn bằng ngôn ngữ lập trình java</w:t>
      </w:r>
    </w:p>
    <w:p w14:paraId="09042314" w14:textId="77777777" w:rsidR="00554FF9" w:rsidRPr="001E18BC" w:rsidRDefault="00554FF9" w:rsidP="00A116B4">
      <w:pPr>
        <w:pStyle w:val="NormalWeb"/>
        <w:numPr>
          <w:ilvl w:val="0"/>
          <w:numId w:val="10"/>
        </w:numPr>
        <w:spacing w:before="240" w:beforeAutospacing="0" w:after="60" w:afterAutospacing="0" w:line="360" w:lineRule="auto"/>
        <w:rPr>
          <w:sz w:val="28"/>
          <w:szCs w:val="28"/>
        </w:rPr>
      </w:pPr>
      <w:r w:rsidRPr="001E18BC">
        <w:rPr>
          <w:color w:val="000000"/>
          <w:sz w:val="28"/>
          <w:szCs w:val="28"/>
        </w:rPr>
        <w:t>Mô hình hoá của bài toán cụ thể:</w:t>
      </w:r>
    </w:p>
    <w:p w14:paraId="7EC25FC6" w14:textId="77777777" w:rsidR="00554FF9" w:rsidRPr="001E18BC" w:rsidRDefault="00554FF9" w:rsidP="00A116B4">
      <w:pPr>
        <w:pStyle w:val="NormalWeb"/>
        <w:numPr>
          <w:ilvl w:val="0"/>
          <w:numId w:val="11"/>
        </w:numPr>
        <w:spacing w:before="0" w:beforeAutospacing="0" w:after="0" w:afterAutospacing="0" w:line="360" w:lineRule="auto"/>
        <w:rPr>
          <w:sz w:val="28"/>
          <w:szCs w:val="28"/>
        </w:rPr>
      </w:pPr>
      <w:r w:rsidRPr="001E18BC">
        <w:rPr>
          <w:color w:val="000000"/>
          <w:sz w:val="28"/>
          <w:szCs w:val="28"/>
        </w:rPr>
        <w:t>Người quản trị (admin): Sau khi đăng nhập sẽ được phép quản lí học phí của từng sinh viên theo khoa và khóa đang học.</w:t>
      </w:r>
    </w:p>
    <w:p w14:paraId="01E120E6" w14:textId="77777777" w:rsidR="00554FF9" w:rsidRPr="001E18BC" w:rsidRDefault="00554FF9" w:rsidP="00A116B4">
      <w:pPr>
        <w:pStyle w:val="NormalWeb"/>
        <w:numPr>
          <w:ilvl w:val="0"/>
          <w:numId w:val="11"/>
        </w:numPr>
        <w:spacing w:before="0" w:beforeAutospacing="0" w:after="0" w:afterAutospacing="0" w:line="360" w:lineRule="auto"/>
        <w:rPr>
          <w:sz w:val="28"/>
          <w:szCs w:val="28"/>
        </w:rPr>
      </w:pPr>
      <w:r w:rsidRPr="001E18BC">
        <w:rPr>
          <w:color w:val="000000"/>
          <w:sz w:val="28"/>
          <w:szCs w:val="28"/>
        </w:rPr>
        <w:t>Sinh viên: Sau khi đăng nhập có thể tra cứu thông tin về các môn học chưa đóng học phí, số học phí còn nợ và thao tác đóng học phí</w:t>
      </w:r>
    </w:p>
    <w:p w14:paraId="34B7D5AC" w14:textId="77777777" w:rsidR="00554FF9" w:rsidRPr="001E18BC" w:rsidRDefault="00554FF9" w:rsidP="00A116B4">
      <w:pPr>
        <w:pStyle w:val="NormalWeb"/>
        <w:numPr>
          <w:ilvl w:val="0"/>
          <w:numId w:val="11"/>
        </w:numPr>
        <w:spacing w:before="0" w:beforeAutospacing="0" w:after="0" w:afterAutospacing="0" w:line="360" w:lineRule="auto"/>
        <w:rPr>
          <w:sz w:val="28"/>
          <w:szCs w:val="28"/>
        </w:rPr>
      </w:pPr>
      <w:r w:rsidRPr="001E18BC">
        <w:rPr>
          <w:color w:val="000000"/>
          <w:sz w:val="28"/>
          <w:szCs w:val="28"/>
        </w:rPr>
        <w:t>Quản lí học phí sinh viên: lưu trữ thông tin công nợ của sinh viên theo từng khoa và khóa</w:t>
      </w:r>
    </w:p>
    <w:p w14:paraId="0B8CF138" w14:textId="77777777" w:rsidR="00554FF9" w:rsidRPr="001E18BC" w:rsidRDefault="00554FF9" w:rsidP="00A116B4">
      <w:pPr>
        <w:pStyle w:val="NormalWeb"/>
        <w:numPr>
          <w:ilvl w:val="0"/>
          <w:numId w:val="11"/>
        </w:numPr>
        <w:spacing w:before="0" w:beforeAutospacing="0" w:after="0" w:afterAutospacing="0" w:line="360" w:lineRule="auto"/>
        <w:rPr>
          <w:sz w:val="28"/>
          <w:szCs w:val="28"/>
        </w:rPr>
      </w:pPr>
      <w:r w:rsidRPr="001E18BC">
        <w:rPr>
          <w:color w:val="000000"/>
          <w:sz w:val="28"/>
          <w:szCs w:val="28"/>
        </w:rPr>
        <w:t>Quản lí học phí môn học: lưu trữ học phí mỗi môn học </w:t>
      </w:r>
    </w:p>
    <w:p w14:paraId="390EB1A2" w14:textId="77777777" w:rsidR="00554FF9" w:rsidRPr="001E18BC" w:rsidRDefault="00554FF9" w:rsidP="00A116B4">
      <w:pPr>
        <w:pStyle w:val="NormalWeb"/>
        <w:numPr>
          <w:ilvl w:val="0"/>
          <w:numId w:val="10"/>
        </w:numPr>
        <w:spacing w:before="0" w:beforeAutospacing="0" w:after="0" w:afterAutospacing="0" w:line="360" w:lineRule="auto"/>
        <w:rPr>
          <w:sz w:val="28"/>
          <w:szCs w:val="28"/>
        </w:rPr>
      </w:pPr>
      <w:r w:rsidRPr="001E18BC">
        <w:rPr>
          <w:color w:val="000000"/>
          <w:sz w:val="28"/>
          <w:szCs w:val="28"/>
        </w:rPr>
        <w:t xml:space="preserve">Để hoàn thành bài tập lớp, cần phải nắm chắc các kĩ năng phần tích thiết kế hệ thống, kĩ năng lập trình java swing và cơ sở dữ liệu (tên cơ sở dữ liệu sử dụng: </w:t>
      </w:r>
      <w:commentRangeStart w:id="1"/>
      <w:r w:rsidRPr="001E18BC">
        <w:rPr>
          <w:color w:val="000000"/>
          <w:sz w:val="28"/>
          <w:szCs w:val="28"/>
        </w:rPr>
        <w:t>SQL Server</w:t>
      </w:r>
      <w:commentRangeEnd w:id="1"/>
      <w:r w:rsidR="00125139">
        <w:rPr>
          <w:rStyle w:val="CommentReference"/>
          <w:rFonts w:eastAsiaTheme="minorHAnsi" w:cstheme="minorBidi"/>
        </w:rPr>
        <w:commentReference w:id="1"/>
      </w:r>
      <w:r w:rsidRPr="001E18BC">
        <w:rPr>
          <w:color w:val="000000"/>
          <w:sz w:val="28"/>
          <w:szCs w:val="28"/>
        </w:rPr>
        <w:t>)</w:t>
      </w:r>
    </w:p>
    <w:p w14:paraId="03C167DA" w14:textId="77777777" w:rsidR="00554FF9" w:rsidRPr="001E18BC" w:rsidRDefault="00554FF9" w:rsidP="00A116B4">
      <w:pPr>
        <w:pStyle w:val="NormalWeb"/>
        <w:numPr>
          <w:ilvl w:val="0"/>
          <w:numId w:val="10"/>
        </w:numPr>
        <w:spacing w:before="0" w:beforeAutospacing="0" w:after="0" w:afterAutospacing="0" w:line="360" w:lineRule="auto"/>
        <w:rPr>
          <w:sz w:val="28"/>
          <w:szCs w:val="28"/>
        </w:rPr>
      </w:pPr>
      <w:r w:rsidRPr="001E18BC">
        <w:rPr>
          <w:color w:val="000000"/>
          <w:sz w:val="28"/>
          <w:szCs w:val="28"/>
        </w:rPr>
        <w:t xml:space="preserve">Những môn học bổ trợ cho bài tập lớn: lập trình hướng đối tượng, phân tích thiết kế hệ thống, thiết kế cơ sở dữ liệu, cấu trúc dữ liệu giải thuật, hệ quản trị cơ sở dữ </w:t>
      </w:r>
      <w:commentRangeStart w:id="2"/>
      <w:r w:rsidRPr="001E18BC">
        <w:rPr>
          <w:color w:val="000000"/>
          <w:sz w:val="28"/>
          <w:szCs w:val="28"/>
        </w:rPr>
        <w:t>liệu SQL Server</w:t>
      </w:r>
      <w:commentRangeEnd w:id="2"/>
      <w:r w:rsidR="00125139">
        <w:rPr>
          <w:rStyle w:val="CommentReference"/>
          <w:rFonts w:eastAsiaTheme="minorHAnsi" w:cstheme="minorBidi"/>
        </w:rPr>
        <w:commentReference w:id="2"/>
      </w:r>
      <w:r w:rsidRPr="001E18BC">
        <w:rPr>
          <w:color w:val="000000"/>
          <w:sz w:val="28"/>
          <w:szCs w:val="28"/>
        </w:rPr>
        <w:t>…</w:t>
      </w:r>
    </w:p>
    <w:p w14:paraId="2DB9BB10" w14:textId="77777777" w:rsidR="00554FF9" w:rsidRPr="001E18BC" w:rsidRDefault="00554FF9" w:rsidP="00A116B4">
      <w:pPr>
        <w:pStyle w:val="Heading2"/>
        <w:numPr>
          <w:ilvl w:val="0"/>
          <w:numId w:val="0"/>
        </w:numPr>
        <w:spacing w:before="240" w:after="60"/>
        <w:ind w:left="426"/>
        <w:rPr>
          <w:rFonts w:cs="Times New Roman"/>
          <w:color w:val="000000"/>
          <w:sz w:val="28"/>
          <w:szCs w:val="28"/>
        </w:rPr>
      </w:pPr>
      <w:bookmarkStart w:id="3" w:name="_Toc127352507"/>
      <w:r w:rsidRPr="001E18BC">
        <w:rPr>
          <w:rFonts w:cs="Times New Roman"/>
          <w:color w:val="000000"/>
          <w:sz w:val="28"/>
          <w:szCs w:val="28"/>
        </w:rPr>
        <w:lastRenderedPageBreak/>
        <w:t>1.3</w:t>
      </w:r>
      <w:r w:rsidRPr="001E18BC">
        <w:rPr>
          <w:rFonts w:cs="Times New Roman"/>
          <w:b w:val="0"/>
          <w:bCs w:val="0"/>
          <w:color w:val="000000"/>
          <w:sz w:val="28"/>
          <w:szCs w:val="28"/>
        </w:rPr>
        <w:t xml:space="preserve">           </w:t>
      </w:r>
      <w:r w:rsidRPr="001E18BC">
        <w:rPr>
          <w:rFonts w:cs="Times New Roman"/>
          <w:color w:val="000000"/>
          <w:sz w:val="28"/>
          <w:szCs w:val="28"/>
        </w:rPr>
        <w:t>Kiến thức cần có</w:t>
      </w:r>
      <w:bookmarkEnd w:id="3"/>
    </w:p>
    <w:p w14:paraId="494A1660" w14:textId="77777777" w:rsidR="00554FF9" w:rsidRPr="001E18BC" w:rsidRDefault="00554FF9" w:rsidP="00A116B4">
      <w:pPr>
        <w:pStyle w:val="Heading2"/>
        <w:numPr>
          <w:ilvl w:val="0"/>
          <w:numId w:val="17"/>
        </w:numPr>
        <w:spacing w:before="240" w:after="60"/>
        <w:rPr>
          <w:rFonts w:cs="Times New Roman"/>
          <w:b w:val="0"/>
          <w:color w:val="000000"/>
          <w:sz w:val="28"/>
          <w:szCs w:val="28"/>
        </w:rPr>
      </w:pPr>
      <w:bookmarkStart w:id="4" w:name="_Toc127352508"/>
      <w:r w:rsidRPr="001E18BC">
        <w:rPr>
          <w:rFonts w:cs="Times New Roman"/>
          <w:b w:val="0"/>
          <w:color w:val="000000"/>
          <w:sz w:val="28"/>
          <w:szCs w:val="28"/>
        </w:rPr>
        <w:t>Kiến thức liên quan tới việc khảo sát, thu thập dữ liệu.</w:t>
      </w:r>
      <w:bookmarkEnd w:id="4"/>
    </w:p>
    <w:p w14:paraId="3A49383E" w14:textId="77777777" w:rsidR="00554FF9" w:rsidRPr="001E18BC" w:rsidRDefault="00554FF9" w:rsidP="00A116B4">
      <w:pPr>
        <w:pStyle w:val="Heading2"/>
        <w:numPr>
          <w:ilvl w:val="0"/>
          <w:numId w:val="17"/>
        </w:numPr>
        <w:spacing w:before="240" w:after="60"/>
        <w:rPr>
          <w:rFonts w:cs="Times New Roman"/>
          <w:b w:val="0"/>
          <w:color w:val="000000"/>
          <w:sz w:val="28"/>
          <w:szCs w:val="28"/>
        </w:rPr>
      </w:pPr>
      <w:bookmarkStart w:id="5" w:name="_Toc127352509"/>
      <w:r w:rsidRPr="001E18BC">
        <w:rPr>
          <w:rFonts w:cs="Times New Roman"/>
          <w:b w:val="0"/>
          <w:color w:val="000000"/>
          <w:sz w:val="28"/>
          <w:szCs w:val="28"/>
        </w:rPr>
        <w:t>Kiến thức phân tích thiết kế hệ thống, thiết kế cơ sở dữ liệu cơ bản.</w:t>
      </w:r>
      <w:bookmarkEnd w:id="5"/>
    </w:p>
    <w:p w14:paraId="25FF746C" w14:textId="77777777" w:rsidR="00554FF9" w:rsidRPr="001E18BC" w:rsidRDefault="00554FF9" w:rsidP="00A116B4">
      <w:pPr>
        <w:pStyle w:val="Heading2"/>
        <w:numPr>
          <w:ilvl w:val="0"/>
          <w:numId w:val="17"/>
        </w:numPr>
        <w:spacing w:before="240" w:after="60"/>
        <w:rPr>
          <w:rFonts w:cs="Times New Roman"/>
          <w:b w:val="0"/>
          <w:color w:val="000000"/>
          <w:sz w:val="28"/>
          <w:szCs w:val="28"/>
        </w:rPr>
      </w:pPr>
      <w:bookmarkStart w:id="6" w:name="_Toc127352510"/>
      <w:r w:rsidRPr="001E18BC">
        <w:rPr>
          <w:rFonts w:cs="Times New Roman"/>
          <w:b w:val="0"/>
          <w:color w:val="000000"/>
          <w:sz w:val="28"/>
          <w:szCs w:val="28"/>
        </w:rPr>
        <w:t>Xây dựng, thiết kế hệ thống dựa trên các kiến thức lập trình (Java)</w:t>
      </w:r>
      <w:bookmarkEnd w:id="6"/>
    </w:p>
    <w:p w14:paraId="54221B2A" w14:textId="77777777" w:rsidR="00554FF9" w:rsidRPr="001E18BC" w:rsidRDefault="00554FF9" w:rsidP="00A116B4">
      <w:pPr>
        <w:pStyle w:val="Heading2"/>
        <w:numPr>
          <w:ilvl w:val="0"/>
          <w:numId w:val="17"/>
        </w:numPr>
        <w:spacing w:before="240" w:after="60"/>
        <w:rPr>
          <w:rFonts w:cs="Times New Roman"/>
          <w:b w:val="0"/>
          <w:color w:val="000000"/>
          <w:sz w:val="28"/>
          <w:szCs w:val="28"/>
        </w:rPr>
      </w:pPr>
      <w:bookmarkStart w:id="7" w:name="_Toc127352511"/>
      <w:r w:rsidRPr="001E18BC">
        <w:rPr>
          <w:rFonts w:cs="Times New Roman"/>
          <w:b w:val="0"/>
          <w:color w:val="000000"/>
          <w:sz w:val="28"/>
          <w:szCs w:val="28"/>
        </w:rPr>
        <w:t>Sử dụng thành thạo công cụ Netbeans</w:t>
      </w:r>
      <w:bookmarkEnd w:id="7"/>
    </w:p>
    <w:p w14:paraId="3B79027C" w14:textId="77777777" w:rsidR="00554FF9" w:rsidRPr="001E18BC" w:rsidRDefault="00554FF9" w:rsidP="00A116B4">
      <w:pPr>
        <w:pStyle w:val="Heading2"/>
        <w:numPr>
          <w:ilvl w:val="0"/>
          <w:numId w:val="17"/>
        </w:numPr>
        <w:spacing w:before="240" w:after="60"/>
        <w:rPr>
          <w:rFonts w:cs="Times New Roman"/>
          <w:b w:val="0"/>
          <w:color w:val="000000"/>
          <w:sz w:val="28"/>
          <w:szCs w:val="28"/>
        </w:rPr>
      </w:pPr>
      <w:bookmarkStart w:id="8" w:name="_Toc127352512"/>
      <w:r w:rsidRPr="001E18BC">
        <w:rPr>
          <w:rFonts w:cs="Times New Roman"/>
          <w:b w:val="0"/>
          <w:color w:val="000000"/>
          <w:sz w:val="28"/>
          <w:szCs w:val="28"/>
        </w:rPr>
        <w:t>Sử dụng thành thạo hệ quản trị S</w:t>
      </w:r>
      <w:commentRangeStart w:id="9"/>
      <w:r w:rsidRPr="001E18BC">
        <w:rPr>
          <w:rFonts w:cs="Times New Roman"/>
          <w:b w:val="0"/>
          <w:color w:val="000000"/>
          <w:sz w:val="28"/>
          <w:szCs w:val="28"/>
        </w:rPr>
        <w:t xml:space="preserve">QLServer </w:t>
      </w:r>
      <w:commentRangeEnd w:id="9"/>
      <w:r w:rsidR="00125139">
        <w:rPr>
          <w:rStyle w:val="CommentReference"/>
          <w:rFonts w:eastAsiaTheme="minorHAnsi" w:cstheme="minorBidi"/>
          <w:b w:val="0"/>
          <w:bCs w:val="0"/>
        </w:rPr>
        <w:commentReference w:id="9"/>
      </w:r>
      <w:r w:rsidRPr="001E18BC">
        <w:rPr>
          <w:rFonts w:cs="Times New Roman"/>
          <w:b w:val="0"/>
          <w:color w:val="000000"/>
          <w:sz w:val="28"/>
          <w:szCs w:val="28"/>
        </w:rPr>
        <w:t>để quản lý cơ sở dữ liệu.</w:t>
      </w:r>
      <w:bookmarkEnd w:id="8"/>
    </w:p>
    <w:p w14:paraId="2C611BED" w14:textId="77777777" w:rsidR="00554FF9" w:rsidRPr="001E18BC" w:rsidRDefault="00554FF9" w:rsidP="00A116B4">
      <w:pPr>
        <w:pStyle w:val="Heading2"/>
        <w:numPr>
          <w:ilvl w:val="0"/>
          <w:numId w:val="17"/>
        </w:numPr>
        <w:spacing w:before="240" w:after="60"/>
        <w:rPr>
          <w:rFonts w:cs="Times New Roman"/>
          <w:b w:val="0"/>
          <w:sz w:val="28"/>
          <w:szCs w:val="28"/>
        </w:rPr>
      </w:pPr>
      <w:bookmarkStart w:id="10" w:name="_Toc127352513"/>
      <w:r w:rsidRPr="001E18BC">
        <w:rPr>
          <w:rFonts w:cs="Times New Roman"/>
          <w:b w:val="0"/>
          <w:color w:val="000000"/>
          <w:sz w:val="28"/>
          <w:szCs w:val="28"/>
        </w:rPr>
        <w:t>Lập trình và xử lý giao diện.</w:t>
      </w:r>
      <w:bookmarkEnd w:id="10"/>
    </w:p>
    <w:p w14:paraId="5FEB30D7" w14:textId="77777777" w:rsidR="00125139" w:rsidRPr="003D659D" w:rsidRDefault="00554FF9" w:rsidP="00125139">
      <w:pPr>
        <w:pStyle w:val="NormalWeb"/>
        <w:jc w:val="both"/>
        <w:rPr>
          <w:ins w:id="11" w:author="Vũ Thị Dương" w:date="2023-02-17T16:23:00Z"/>
          <w:color w:val="000000"/>
          <w:sz w:val="28"/>
          <w:szCs w:val="28"/>
        </w:rPr>
      </w:pPr>
      <w:r w:rsidRPr="001E18BC">
        <w:rPr>
          <w:b/>
          <w:bCs/>
          <w:color w:val="000000"/>
          <w:sz w:val="28"/>
          <w:szCs w:val="28"/>
        </w:rPr>
        <w:t> </w:t>
      </w:r>
      <w:ins w:id="12" w:author="Vũ Thị Dương" w:date="2023-02-17T16:23:00Z">
        <w:r w:rsidR="00125139">
          <w:rPr>
            <w:color w:val="000000"/>
            <w:sz w:val="28"/>
            <w:szCs w:val="28"/>
          </w:rPr>
          <w:t>Lưu ý lùi đầu dòng và định dạng văn bản ko để lại nhiều khoảng trắng thừa</w:t>
        </w:r>
      </w:ins>
    </w:p>
    <w:p w14:paraId="24791483" w14:textId="5CBD9F77" w:rsidR="00554FF9" w:rsidRPr="001E18BC" w:rsidRDefault="00554FF9" w:rsidP="00A116B4">
      <w:pPr>
        <w:pStyle w:val="NormalWeb"/>
        <w:spacing w:before="0" w:beforeAutospacing="0" w:after="0" w:afterAutospacing="0" w:line="360" w:lineRule="auto"/>
        <w:ind w:left="900"/>
        <w:rPr>
          <w:sz w:val="28"/>
          <w:szCs w:val="28"/>
        </w:rPr>
      </w:pPr>
    </w:p>
    <w:p w14:paraId="5414AF05" w14:textId="77777777" w:rsidR="00554FF9" w:rsidRPr="001E18BC" w:rsidRDefault="00554FF9" w:rsidP="00A116B4">
      <w:pPr>
        <w:pStyle w:val="NormalWeb"/>
        <w:spacing w:before="240" w:beforeAutospacing="0" w:after="60" w:afterAutospacing="0" w:line="360" w:lineRule="auto"/>
        <w:ind w:left="1180" w:hanging="720"/>
        <w:rPr>
          <w:sz w:val="28"/>
          <w:szCs w:val="28"/>
        </w:rPr>
      </w:pPr>
      <w:r w:rsidRPr="001E18BC">
        <w:rPr>
          <w:b/>
          <w:bCs/>
          <w:color w:val="000000"/>
          <w:sz w:val="28"/>
          <w:szCs w:val="28"/>
        </w:rPr>
        <w:t>1.4</w:t>
      </w:r>
      <w:r w:rsidRPr="001E18BC">
        <w:rPr>
          <w:color w:val="000000"/>
          <w:sz w:val="28"/>
          <w:szCs w:val="28"/>
        </w:rPr>
        <w:t xml:space="preserve">           </w:t>
      </w:r>
      <w:r w:rsidRPr="001E18BC">
        <w:rPr>
          <w:b/>
          <w:bCs/>
          <w:color w:val="000000"/>
          <w:sz w:val="28"/>
          <w:szCs w:val="28"/>
        </w:rPr>
        <w:t>Kĩ năng đã có để thực hiện bài tập lớn</w:t>
      </w:r>
    </w:p>
    <w:p w14:paraId="388B2CF5" w14:textId="77777777" w:rsidR="00554FF9" w:rsidRPr="001E18BC" w:rsidRDefault="00554FF9" w:rsidP="00A116B4">
      <w:pPr>
        <w:pStyle w:val="NormalWeb"/>
        <w:numPr>
          <w:ilvl w:val="0"/>
          <w:numId w:val="20"/>
        </w:numPr>
        <w:spacing w:before="240" w:beforeAutospacing="0" w:after="60" w:afterAutospacing="0" w:line="360" w:lineRule="auto"/>
        <w:rPr>
          <w:sz w:val="28"/>
          <w:szCs w:val="28"/>
        </w:rPr>
      </w:pPr>
      <w:r w:rsidRPr="001E18BC">
        <w:rPr>
          <w:color w:val="000000"/>
          <w:sz w:val="28"/>
          <w:szCs w:val="28"/>
        </w:rPr>
        <w:t>Kỹ năng làm việc nhóm.</w:t>
      </w:r>
    </w:p>
    <w:p w14:paraId="4E487A2F" w14:textId="77777777" w:rsidR="00554FF9" w:rsidRPr="001E18BC" w:rsidRDefault="00554FF9" w:rsidP="00A116B4">
      <w:pPr>
        <w:pStyle w:val="NormalWeb"/>
        <w:numPr>
          <w:ilvl w:val="0"/>
          <w:numId w:val="20"/>
        </w:numPr>
        <w:spacing w:before="240" w:beforeAutospacing="0" w:after="60" w:afterAutospacing="0" w:line="360" w:lineRule="auto"/>
        <w:rPr>
          <w:sz w:val="28"/>
          <w:szCs w:val="28"/>
        </w:rPr>
      </w:pPr>
      <w:r w:rsidRPr="001E18BC">
        <w:rPr>
          <w:color w:val="000000"/>
          <w:sz w:val="28"/>
          <w:szCs w:val="28"/>
        </w:rPr>
        <w:t>Kỹ năng thuyết trình, có khả năng phản biện bảo vệ bài toán.</w:t>
      </w:r>
    </w:p>
    <w:p w14:paraId="4D844C58" w14:textId="77777777" w:rsidR="00554FF9" w:rsidRPr="001E18BC" w:rsidRDefault="00554FF9" w:rsidP="00A116B4">
      <w:pPr>
        <w:pStyle w:val="NormalWeb"/>
        <w:numPr>
          <w:ilvl w:val="0"/>
          <w:numId w:val="20"/>
        </w:numPr>
        <w:spacing w:before="240" w:beforeAutospacing="0" w:after="60" w:afterAutospacing="0" w:line="360" w:lineRule="auto"/>
        <w:rPr>
          <w:sz w:val="28"/>
          <w:szCs w:val="28"/>
        </w:rPr>
      </w:pPr>
      <w:r w:rsidRPr="001E18BC">
        <w:rPr>
          <w:color w:val="000000"/>
          <w:sz w:val="28"/>
          <w:szCs w:val="28"/>
        </w:rPr>
        <w:t>Kỹ năng phân tích và thiết kế hệ thống, vận dụng vào những bài toán thực tế quy mô nhỏ.</w:t>
      </w:r>
    </w:p>
    <w:p w14:paraId="67719BB1" w14:textId="77777777" w:rsidR="00554FF9" w:rsidRPr="001E18BC" w:rsidRDefault="00554FF9" w:rsidP="00A116B4">
      <w:pPr>
        <w:pStyle w:val="NormalWeb"/>
        <w:numPr>
          <w:ilvl w:val="0"/>
          <w:numId w:val="20"/>
        </w:numPr>
        <w:spacing w:before="240" w:beforeAutospacing="0" w:after="60" w:afterAutospacing="0" w:line="360" w:lineRule="auto"/>
        <w:rPr>
          <w:sz w:val="28"/>
          <w:szCs w:val="28"/>
        </w:rPr>
      </w:pPr>
      <w:r w:rsidRPr="001E18BC">
        <w:rPr>
          <w:color w:val="000000"/>
          <w:sz w:val="28"/>
          <w:szCs w:val="28"/>
        </w:rPr>
        <w:t>Đã được học, rèn luyện tư duy và sáng tạo những thuật toán nhanh và tối ưu cho bài toán.</w:t>
      </w:r>
    </w:p>
    <w:p w14:paraId="0C6EB955" w14:textId="77777777" w:rsidR="00554FF9" w:rsidRPr="001E18BC" w:rsidRDefault="00554FF9" w:rsidP="00A116B4">
      <w:pPr>
        <w:pStyle w:val="NormalWeb"/>
        <w:spacing w:before="0" w:beforeAutospacing="0" w:after="120" w:afterAutospacing="0" w:line="360" w:lineRule="auto"/>
        <w:ind w:left="900" w:hanging="360"/>
        <w:rPr>
          <w:color w:val="000000"/>
          <w:sz w:val="28"/>
          <w:szCs w:val="28"/>
        </w:rPr>
      </w:pPr>
    </w:p>
    <w:p w14:paraId="0EC8B82A" w14:textId="77777777" w:rsidR="00554FF9" w:rsidRPr="001E18BC" w:rsidRDefault="00554FF9" w:rsidP="00A116B4">
      <w:pPr>
        <w:pStyle w:val="NormalWeb"/>
        <w:spacing w:before="0" w:beforeAutospacing="0" w:after="120" w:afterAutospacing="0" w:line="360" w:lineRule="auto"/>
        <w:ind w:left="900" w:hanging="360"/>
        <w:rPr>
          <w:color w:val="000000"/>
          <w:sz w:val="28"/>
          <w:szCs w:val="28"/>
        </w:rPr>
      </w:pPr>
    </w:p>
    <w:p w14:paraId="454DE545" w14:textId="77777777" w:rsidR="00554FF9" w:rsidRPr="001E18BC" w:rsidRDefault="00554FF9" w:rsidP="00A116B4">
      <w:pPr>
        <w:pStyle w:val="NormalWeb"/>
        <w:spacing w:before="0" w:beforeAutospacing="0" w:after="120" w:afterAutospacing="0" w:line="360" w:lineRule="auto"/>
        <w:ind w:left="900" w:hanging="360"/>
        <w:rPr>
          <w:color w:val="000000"/>
          <w:sz w:val="28"/>
          <w:szCs w:val="28"/>
        </w:rPr>
      </w:pPr>
    </w:p>
    <w:p w14:paraId="0E5DA5B7" w14:textId="77777777" w:rsidR="00125139" w:rsidRPr="003D659D" w:rsidRDefault="00125139" w:rsidP="00125139">
      <w:pPr>
        <w:pStyle w:val="NormalWeb"/>
        <w:jc w:val="both"/>
        <w:rPr>
          <w:ins w:id="13" w:author="Vũ Thị Dương" w:date="2023-02-17T16:23:00Z"/>
          <w:color w:val="000000"/>
          <w:sz w:val="28"/>
          <w:szCs w:val="28"/>
        </w:rPr>
      </w:pPr>
      <w:ins w:id="14" w:author="Vũ Thị Dương" w:date="2023-02-17T16:23:00Z">
        <w:r>
          <w:rPr>
            <w:color w:val="000000"/>
            <w:sz w:val="28"/>
            <w:szCs w:val="28"/>
          </w:rPr>
          <w:lastRenderedPageBreak/>
          <w:t>Lưu ý lùi đầu dòng và định dạng văn bản ko để lại nhiều khoảng trắng thừa</w:t>
        </w:r>
      </w:ins>
    </w:p>
    <w:p w14:paraId="586162E1" w14:textId="77777777" w:rsidR="00554FF9" w:rsidRPr="001E18BC" w:rsidRDefault="00554FF9" w:rsidP="00A116B4">
      <w:pPr>
        <w:pStyle w:val="NormalWeb"/>
        <w:spacing w:before="0" w:beforeAutospacing="0" w:after="120" w:afterAutospacing="0" w:line="360" w:lineRule="auto"/>
        <w:ind w:left="900" w:hanging="360"/>
        <w:rPr>
          <w:color w:val="000000"/>
          <w:sz w:val="28"/>
          <w:szCs w:val="28"/>
        </w:rPr>
      </w:pPr>
    </w:p>
    <w:p w14:paraId="2B1B3146" w14:textId="77777777" w:rsidR="00554FF9" w:rsidRPr="001E18BC" w:rsidRDefault="00554FF9" w:rsidP="00A116B4">
      <w:pPr>
        <w:pStyle w:val="NormalWeb"/>
        <w:spacing w:before="0" w:beforeAutospacing="0" w:after="120" w:afterAutospacing="0" w:line="360" w:lineRule="auto"/>
        <w:ind w:left="900" w:hanging="360"/>
        <w:rPr>
          <w:color w:val="000000"/>
          <w:sz w:val="28"/>
          <w:szCs w:val="28"/>
        </w:rPr>
      </w:pPr>
    </w:p>
    <w:p w14:paraId="4D3E149C" w14:textId="77777777" w:rsidR="00554FF9" w:rsidRPr="001E18BC" w:rsidRDefault="00554FF9" w:rsidP="00A116B4">
      <w:pPr>
        <w:pStyle w:val="NormalWeb"/>
        <w:spacing w:before="0" w:beforeAutospacing="0" w:after="120" w:afterAutospacing="0" w:line="360" w:lineRule="auto"/>
        <w:ind w:left="900" w:hanging="360"/>
        <w:rPr>
          <w:sz w:val="28"/>
          <w:szCs w:val="28"/>
        </w:rPr>
      </w:pPr>
    </w:p>
    <w:p w14:paraId="61A977C4" w14:textId="77777777" w:rsidR="00FB3891" w:rsidRPr="001E18BC" w:rsidRDefault="00A116B4" w:rsidP="00A116B4">
      <w:pPr>
        <w:pStyle w:val="Heading1"/>
        <w:keepLines w:val="0"/>
        <w:numPr>
          <w:ilvl w:val="0"/>
          <w:numId w:val="0"/>
        </w:numPr>
        <w:spacing w:before="240" w:after="60"/>
        <w:ind w:left="284"/>
        <w:jc w:val="both"/>
        <w:rPr>
          <w:rFonts w:cs="Times New Roman"/>
          <w:sz w:val="28"/>
        </w:rPr>
      </w:pPr>
      <w:bookmarkStart w:id="15" w:name="_Toc127352514"/>
      <w:r w:rsidRPr="001E18BC">
        <w:rPr>
          <w:rFonts w:cs="Times New Roman"/>
          <w:sz w:val="28"/>
        </w:rPr>
        <w:t xml:space="preserve">2. </w:t>
      </w:r>
      <w:r w:rsidR="00FB3891" w:rsidRPr="001E18BC">
        <w:rPr>
          <w:rFonts w:cs="Times New Roman"/>
          <w:sz w:val="28"/>
        </w:rPr>
        <w:t>KẾT QUẢ NGHIÊN CỨU</w:t>
      </w:r>
      <w:bookmarkEnd w:id="15"/>
    </w:p>
    <w:p w14:paraId="3D6484E7" w14:textId="77777777" w:rsidR="00FB3891" w:rsidRPr="001E18BC" w:rsidRDefault="00FB3891" w:rsidP="00A116B4">
      <w:pPr>
        <w:pStyle w:val="Heading2"/>
        <w:keepLines w:val="0"/>
        <w:numPr>
          <w:ilvl w:val="1"/>
          <w:numId w:val="5"/>
        </w:numPr>
        <w:spacing w:beforeLines="80" w:before="192" w:afterLines="80" w:after="192"/>
        <w:jc w:val="both"/>
        <w:rPr>
          <w:rFonts w:cs="Times New Roman"/>
          <w:sz w:val="28"/>
          <w:szCs w:val="28"/>
        </w:rPr>
      </w:pPr>
      <w:bookmarkStart w:id="16" w:name="_Toc2749368"/>
      <w:bookmarkStart w:id="17" w:name="_Toc67317966"/>
      <w:bookmarkStart w:id="18" w:name="_Toc67320939"/>
      <w:bookmarkStart w:id="19" w:name="_Toc127352515"/>
      <w:r w:rsidRPr="001E18BC">
        <w:rPr>
          <w:rFonts w:cs="Times New Roman"/>
          <w:sz w:val="28"/>
          <w:szCs w:val="28"/>
        </w:rPr>
        <w:t>Giới thiệu</w:t>
      </w:r>
      <w:bookmarkEnd w:id="16"/>
      <w:bookmarkEnd w:id="17"/>
      <w:bookmarkEnd w:id="18"/>
      <w:bookmarkEnd w:id="19"/>
    </w:p>
    <w:p w14:paraId="544B5E92" w14:textId="77777777" w:rsidR="00554FF9" w:rsidRPr="001E18BC" w:rsidRDefault="00554FF9" w:rsidP="00A116B4">
      <w:pPr>
        <w:pStyle w:val="NormalWeb"/>
        <w:numPr>
          <w:ilvl w:val="0"/>
          <w:numId w:val="24"/>
        </w:numPr>
        <w:spacing w:before="0" w:beforeAutospacing="0" w:after="0" w:afterAutospacing="0" w:line="360" w:lineRule="auto"/>
        <w:rPr>
          <w:sz w:val="28"/>
          <w:szCs w:val="28"/>
        </w:rPr>
      </w:pPr>
      <w:bookmarkStart w:id="20" w:name="_Toc2749369"/>
      <w:bookmarkStart w:id="21" w:name="_Toc67317967"/>
      <w:bookmarkStart w:id="22" w:name="_Toc67320940"/>
      <w:r w:rsidRPr="001E18BC">
        <w:rPr>
          <w:color w:val="333333"/>
          <w:sz w:val="28"/>
          <w:szCs w:val="28"/>
          <w:shd w:val="clear" w:color="auto" w:fill="FFFFFF"/>
        </w:rPr>
        <w:t>Trường đại học Công Nghiệp Hà Nội là một trường đại học trọng điểm phía Bắc, trường luôn luôn nỗ lực hết mình và không ngừng sáng tạo, đổi mới, phấn đấu trở thành một ngôi trường đứng đầu cả nước về việc dạy và học</w:t>
      </w:r>
    </w:p>
    <w:p w14:paraId="6A77D9E8" w14:textId="77777777" w:rsidR="00554FF9" w:rsidRPr="001E18BC" w:rsidRDefault="00554FF9" w:rsidP="00A116B4">
      <w:pPr>
        <w:pStyle w:val="NormalWeb"/>
        <w:numPr>
          <w:ilvl w:val="0"/>
          <w:numId w:val="24"/>
        </w:numPr>
        <w:spacing w:before="0" w:beforeAutospacing="0" w:after="0" w:afterAutospacing="0" w:line="360" w:lineRule="auto"/>
        <w:rPr>
          <w:color w:val="333333"/>
          <w:sz w:val="28"/>
          <w:szCs w:val="28"/>
          <w:shd w:val="clear" w:color="auto" w:fill="FFFFFF"/>
        </w:rPr>
      </w:pPr>
      <w:r w:rsidRPr="001E18BC">
        <w:rPr>
          <w:color w:val="333333"/>
          <w:sz w:val="28"/>
          <w:szCs w:val="28"/>
          <w:shd w:val="clear" w:color="auto" w:fill="FFFFFF"/>
        </w:rPr>
        <w:t xml:space="preserve">Địa chỉ: </w:t>
      </w:r>
      <w:r w:rsidRPr="001E18BC">
        <w:rPr>
          <w:color w:val="202124"/>
          <w:sz w:val="28"/>
          <w:szCs w:val="28"/>
          <w:shd w:val="clear" w:color="auto" w:fill="FFFFFF"/>
        </w:rPr>
        <w:t>298 Đ. Cầu Diễn, Nhổn, Bắc Từ Liêm</w:t>
      </w:r>
      <w:r w:rsidRPr="001E18BC">
        <w:rPr>
          <w:color w:val="333333"/>
          <w:sz w:val="28"/>
          <w:szCs w:val="28"/>
          <w:shd w:val="clear" w:color="auto" w:fill="FFFFFF"/>
        </w:rPr>
        <w:t>, Hà Nội.</w:t>
      </w:r>
    </w:p>
    <w:p w14:paraId="12EF9571" w14:textId="77777777" w:rsidR="00554FF9" w:rsidRPr="001E18BC" w:rsidRDefault="00554FF9" w:rsidP="00A116B4">
      <w:pPr>
        <w:pStyle w:val="NormalWeb"/>
        <w:numPr>
          <w:ilvl w:val="0"/>
          <w:numId w:val="24"/>
        </w:numPr>
        <w:spacing w:before="0" w:beforeAutospacing="0" w:after="0" w:afterAutospacing="0" w:line="360" w:lineRule="auto"/>
        <w:rPr>
          <w:sz w:val="28"/>
          <w:szCs w:val="28"/>
        </w:rPr>
      </w:pPr>
      <w:r w:rsidRPr="001E18BC">
        <w:rPr>
          <w:color w:val="333333"/>
          <w:sz w:val="28"/>
          <w:szCs w:val="28"/>
          <w:shd w:val="clear" w:color="auto" w:fill="FFFFFF"/>
        </w:rPr>
        <w:t xml:space="preserve">Email: </w:t>
      </w:r>
      <w:r w:rsidRPr="001E18BC">
        <w:rPr>
          <w:color w:val="3498DB"/>
          <w:sz w:val="28"/>
          <w:szCs w:val="28"/>
          <w:shd w:val="clear" w:color="auto" w:fill="FFFFFF"/>
        </w:rPr>
        <w:t>dhcnhn@haui.edu.vn</w:t>
      </w:r>
    </w:p>
    <w:p w14:paraId="0C44C2B5" w14:textId="77777777" w:rsidR="00554FF9" w:rsidRPr="001E18BC" w:rsidRDefault="00306D91" w:rsidP="00A116B4">
      <w:pPr>
        <w:pStyle w:val="NormalWeb"/>
        <w:spacing w:before="0" w:beforeAutospacing="0" w:after="0" w:afterAutospacing="0" w:line="360" w:lineRule="auto"/>
        <w:ind w:left="360"/>
        <w:jc w:val="both"/>
        <w:rPr>
          <w:sz w:val="28"/>
          <w:szCs w:val="28"/>
        </w:rPr>
      </w:pPr>
      <w:r w:rsidRPr="001E18BC">
        <w:rPr>
          <w:color w:val="000000"/>
          <w:sz w:val="28"/>
          <w:szCs w:val="28"/>
        </w:rPr>
        <w:tab/>
      </w:r>
      <w:r w:rsidRPr="001E18BC">
        <w:rPr>
          <w:color w:val="000000"/>
          <w:sz w:val="28"/>
          <w:szCs w:val="28"/>
        </w:rPr>
        <w:tab/>
      </w:r>
      <w:r w:rsidR="00554FF9" w:rsidRPr="001E18BC">
        <w:rPr>
          <w:color w:val="000000"/>
          <w:sz w:val="28"/>
          <w:szCs w:val="28"/>
        </w:rPr>
        <w:t>Bài tập lớn là sản phẩm của nhóm. Để hoàn thiện cũng như đạt hiệu quả cao nhất, cần có sự hợp tác và năng nổ của các thành viên trong nhóm.</w:t>
      </w:r>
    </w:p>
    <w:p w14:paraId="44EE4523" w14:textId="77777777" w:rsidR="00554FF9" w:rsidRPr="001E18BC" w:rsidRDefault="00554FF9" w:rsidP="00A116B4">
      <w:pPr>
        <w:pStyle w:val="NormalWeb"/>
        <w:spacing w:before="0" w:beforeAutospacing="0" w:after="0" w:afterAutospacing="0" w:line="360" w:lineRule="auto"/>
        <w:ind w:left="360"/>
        <w:jc w:val="both"/>
        <w:rPr>
          <w:sz w:val="28"/>
          <w:szCs w:val="28"/>
        </w:rPr>
      </w:pPr>
      <w:r w:rsidRPr="001E18BC">
        <w:rPr>
          <w:color w:val="000000"/>
          <w:sz w:val="28"/>
          <w:szCs w:val="28"/>
        </w:rPr>
        <w:t>Đối với đề tài “Xây dựng phần mềm quản lý học phí trường Đại học Công Nghiệp Hà Nội”, nhiệm vụ và công việc chính đề ra gồm có: </w:t>
      </w:r>
    </w:p>
    <w:p w14:paraId="03DF3014" w14:textId="77777777" w:rsidR="00554FF9" w:rsidRPr="001E18BC" w:rsidRDefault="00554FF9" w:rsidP="00A116B4">
      <w:pPr>
        <w:pStyle w:val="NormalWeb"/>
        <w:numPr>
          <w:ilvl w:val="0"/>
          <w:numId w:val="25"/>
        </w:numPr>
        <w:spacing w:before="0" w:beforeAutospacing="0" w:after="0" w:afterAutospacing="0" w:line="360" w:lineRule="auto"/>
        <w:jc w:val="both"/>
        <w:rPr>
          <w:sz w:val="28"/>
          <w:szCs w:val="28"/>
        </w:rPr>
      </w:pPr>
      <w:r w:rsidRPr="001E18BC">
        <w:rPr>
          <w:color w:val="000000"/>
          <w:sz w:val="28"/>
          <w:szCs w:val="28"/>
        </w:rPr>
        <w:t>Khảo sát sơ bộ: tìm hiểu các yếu tố cơ bản tạo tiền đề xây dựng phầm mềm phù hợp với trường học.</w:t>
      </w:r>
    </w:p>
    <w:p w14:paraId="24441302" w14:textId="77777777" w:rsidR="00554FF9" w:rsidRPr="001E18BC" w:rsidRDefault="00554FF9" w:rsidP="00A116B4">
      <w:pPr>
        <w:pStyle w:val="NormalWeb"/>
        <w:numPr>
          <w:ilvl w:val="0"/>
          <w:numId w:val="25"/>
        </w:numPr>
        <w:spacing w:before="0" w:beforeAutospacing="0" w:after="0" w:afterAutospacing="0" w:line="360" w:lineRule="auto"/>
        <w:jc w:val="both"/>
        <w:rPr>
          <w:sz w:val="28"/>
          <w:szCs w:val="28"/>
        </w:rPr>
      </w:pPr>
      <w:r w:rsidRPr="001E18BC">
        <w:rPr>
          <w:color w:val="000000"/>
          <w:sz w:val="28"/>
          <w:szCs w:val="28"/>
          <w:shd w:val="clear" w:color="auto" w:fill="FFFFFF"/>
        </w:rPr>
        <w:t>Khảo sát chi tiết: thu thập thông tin chi tiết của hệ thống (chức năng xử lý, thông tin được phép nhập và xuất khỏi hệ thống, ràng buộc, giao diện cơ bản, nghiệp vụ) phục vụ cho việc phân tích và thiết kế.</w:t>
      </w:r>
    </w:p>
    <w:p w14:paraId="6299FFDA" w14:textId="77777777" w:rsidR="00554FF9" w:rsidRPr="001E18BC" w:rsidRDefault="00306D91" w:rsidP="00A116B4">
      <w:pPr>
        <w:pStyle w:val="NormalWeb"/>
        <w:spacing w:before="0" w:beforeAutospacing="0" w:after="0" w:afterAutospacing="0" w:line="360" w:lineRule="auto"/>
        <w:ind w:left="360"/>
        <w:jc w:val="both"/>
        <w:rPr>
          <w:sz w:val="28"/>
          <w:szCs w:val="28"/>
        </w:rPr>
      </w:pPr>
      <w:r w:rsidRPr="001E18BC">
        <w:rPr>
          <w:color w:val="000000"/>
          <w:sz w:val="28"/>
          <w:szCs w:val="28"/>
        </w:rPr>
        <w:tab/>
      </w:r>
      <w:r w:rsidRPr="001E18BC">
        <w:rPr>
          <w:color w:val="000000"/>
          <w:sz w:val="28"/>
          <w:szCs w:val="28"/>
        </w:rPr>
        <w:tab/>
      </w:r>
      <w:r w:rsidR="00554FF9" w:rsidRPr="001E18BC">
        <w:rPr>
          <w:color w:val="000000"/>
          <w:sz w:val="28"/>
          <w:szCs w:val="28"/>
        </w:rPr>
        <w:t>Hình thức sản phẩm: Phần mềm ứng dụng</w:t>
      </w:r>
    </w:p>
    <w:p w14:paraId="48F93D04" w14:textId="77777777" w:rsidR="00554FF9" w:rsidRPr="001E18BC" w:rsidRDefault="00306D91" w:rsidP="00A116B4">
      <w:pPr>
        <w:pStyle w:val="NormalWeb"/>
        <w:spacing w:before="0" w:beforeAutospacing="0" w:after="0" w:afterAutospacing="0" w:line="360" w:lineRule="auto"/>
        <w:ind w:left="360"/>
        <w:jc w:val="both"/>
        <w:rPr>
          <w:sz w:val="28"/>
          <w:szCs w:val="28"/>
        </w:rPr>
      </w:pPr>
      <w:r w:rsidRPr="001E18BC">
        <w:rPr>
          <w:color w:val="000000"/>
          <w:sz w:val="28"/>
          <w:szCs w:val="28"/>
        </w:rPr>
        <w:lastRenderedPageBreak/>
        <w:tab/>
      </w:r>
      <w:r w:rsidRPr="001E18BC">
        <w:rPr>
          <w:color w:val="000000"/>
          <w:sz w:val="28"/>
          <w:szCs w:val="28"/>
        </w:rPr>
        <w:tab/>
      </w:r>
      <w:r w:rsidR="00554FF9" w:rsidRPr="001E18BC">
        <w:rPr>
          <w:color w:val="000000"/>
          <w:sz w:val="28"/>
          <w:szCs w:val="28"/>
        </w:rPr>
        <w:t>Kết quả đạt được: Xây dựng phần mềm “Xây dựng phần mềm quản lý học phí trường Đại học Công Nghiệp Hà Nội” có đầy đủ chức năng cần thiết cho người quản lý và khách hàng sử dụng, giao diện thân thiện với người dùng, dễ dàng sử dụng và hạn chế lỗi xảy ra. </w:t>
      </w:r>
    </w:p>
    <w:p w14:paraId="1CA68EBC" w14:textId="77777777" w:rsidR="00FB3891" w:rsidRPr="001E18BC" w:rsidRDefault="00FB3891" w:rsidP="00A116B4">
      <w:pPr>
        <w:pStyle w:val="Heading2"/>
        <w:keepLines w:val="0"/>
        <w:numPr>
          <w:ilvl w:val="1"/>
          <w:numId w:val="5"/>
        </w:numPr>
        <w:spacing w:beforeLines="80" w:before="192" w:afterLines="80" w:after="192"/>
        <w:jc w:val="both"/>
        <w:rPr>
          <w:rFonts w:cs="Times New Roman"/>
          <w:sz w:val="28"/>
          <w:szCs w:val="28"/>
        </w:rPr>
      </w:pPr>
      <w:bookmarkStart w:id="23" w:name="_Toc127352516"/>
      <w:r w:rsidRPr="001E18BC">
        <w:rPr>
          <w:rFonts w:cs="Times New Roman"/>
          <w:sz w:val="28"/>
          <w:szCs w:val="28"/>
        </w:rPr>
        <w:t>Khảo sát hệ thống</w:t>
      </w:r>
      <w:bookmarkEnd w:id="20"/>
      <w:bookmarkEnd w:id="21"/>
      <w:bookmarkEnd w:id="22"/>
      <w:bookmarkEnd w:id="23"/>
    </w:p>
    <w:p w14:paraId="3CBE7254" w14:textId="77777777" w:rsidR="00FB3891" w:rsidRPr="001E18BC" w:rsidRDefault="00FB3891" w:rsidP="00A116B4">
      <w:pPr>
        <w:pStyle w:val="StyleTitre3Arial"/>
        <w:numPr>
          <w:ilvl w:val="2"/>
          <w:numId w:val="5"/>
        </w:numPr>
        <w:spacing w:beforeLines="80" w:before="192" w:afterLines="80" w:after="192" w:line="360" w:lineRule="auto"/>
        <w:rPr>
          <w:rFonts w:ascii="Times New Roman" w:hAnsi="Times New Roman"/>
          <w:sz w:val="28"/>
          <w:szCs w:val="28"/>
        </w:rPr>
      </w:pPr>
      <w:bookmarkStart w:id="24" w:name="_Toc2749370"/>
      <w:bookmarkStart w:id="25" w:name="_Toc67317968"/>
      <w:bookmarkStart w:id="26" w:name="_Toc67320941"/>
      <w:bookmarkStart w:id="27" w:name="_Toc127352517"/>
      <w:r w:rsidRPr="001E18BC">
        <w:rPr>
          <w:rFonts w:ascii="Times New Roman" w:hAnsi="Times New Roman"/>
          <w:sz w:val="28"/>
          <w:szCs w:val="28"/>
        </w:rPr>
        <w:t>Khảo sát sơ bộ</w:t>
      </w:r>
      <w:bookmarkEnd w:id="24"/>
      <w:bookmarkEnd w:id="25"/>
      <w:bookmarkEnd w:id="26"/>
      <w:bookmarkEnd w:id="27"/>
    </w:p>
    <w:p w14:paraId="7134C48C" w14:textId="77777777" w:rsidR="00306D91" w:rsidRPr="001E18BC" w:rsidRDefault="00306D91" w:rsidP="00A116B4">
      <w:pPr>
        <w:ind w:left="360"/>
        <w:rPr>
          <w:rFonts w:cs="Times New Roman"/>
          <w:szCs w:val="28"/>
          <w:lang w:val="vi-VN"/>
        </w:rPr>
      </w:pPr>
      <w:bookmarkStart w:id="28" w:name="_Toc2749371"/>
      <w:bookmarkStart w:id="29" w:name="_Toc67317969"/>
      <w:bookmarkStart w:id="30" w:name="_Toc67320942"/>
      <w:r w:rsidRPr="001E18BC">
        <w:rPr>
          <w:rFonts w:cs="Times New Roman"/>
          <w:szCs w:val="28"/>
        </w:rPr>
        <w:t>-</w:t>
      </w:r>
      <w:r w:rsidRPr="001E18BC">
        <w:rPr>
          <w:rFonts w:cs="Times New Roman"/>
          <w:szCs w:val="28"/>
        </w:rPr>
        <w:tab/>
      </w:r>
      <w:r w:rsidRPr="001E18BC">
        <w:rPr>
          <w:rFonts w:cs="Times New Roman"/>
          <w:szCs w:val="28"/>
          <w:lang w:val="vi-VN"/>
        </w:rPr>
        <w:t>Dựa trên những kiến thức đã học, cũng như tính khả thi của bài tập lớn cho thấy việc xây dựng phần mềm quản lý học phí trường Đại học công nghiệp Hà Nội là hoàn toàn có thể đạt được.</w:t>
      </w:r>
    </w:p>
    <w:p w14:paraId="10652C5E" w14:textId="77777777" w:rsidR="00306D91" w:rsidRPr="001E18BC" w:rsidRDefault="00306D91" w:rsidP="00A116B4">
      <w:pPr>
        <w:ind w:left="360"/>
        <w:rPr>
          <w:rFonts w:cs="Times New Roman"/>
          <w:szCs w:val="28"/>
          <w:lang w:val="vi-VN"/>
        </w:rPr>
      </w:pPr>
      <w:r w:rsidRPr="001E18BC">
        <w:rPr>
          <w:rFonts w:cs="Times New Roman"/>
          <w:szCs w:val="28"/>
          <w:lang w:val="vi-VN"/>
        </w:rPr>
        <w:t xml:space="preserve">- </w:t>
      </w:r>
      <w:r w:rsidRPr="001E18BC">
        <w:rPr>
          <w:rFonts w:cs="Times New Roman"/>
          <w:szCs w:val="28"/>
          <w:lang w:val="vi-VN"/>
        </w:rPr>
        <w:tab/>
        <w:t>Phần mềm sẽ dành cho người quản trị và sinh viên.</w:t>
      </w:r>
    </w:p>
    <w:p w14:paraId="1463CF38" w14:textId="77777777" w:rsidR="00306D91" w:rsidRPr="001E18BC" w:rsidRDefault="00306D91" w:rsidP="00A116B4">
      <w:pPr>
        <w:ind w:left="360"/>
        <w:rPr>
          <w:rFonts w:cs="Times New Roman"/>
          <w:szCs w:val="28"/>
          <w:lang w:val="vi-VN"/>
        </w:rPr>
      </w:pPr>
      <w:r w:rsidRPr="001E18BC">
        <w:rPr>
          <w:rFonts w:cs="Times New Roman"/>
          <w:szCs w:val="28"/>
          <w:lang w:val="vi-VN"/>
        </w:rPr>
        <w:t>-</w:t>
      </w:r>
      <w:r w:rsidRPr="001E18BC">
        <w:rPr>
          <w:rFonts w:cs="Times New Roman"/>
          <w:szCs w:val="28"/>
          <w:lang w:val="vi-VN"/>
        </w:rPr>
        <w:tab/>
        <w:t>Phần mềm sẽ có giao diện được xây dựng bằng Java Swing để có thể dễ dàng tiếp cận với người sử dụng.</w:t>
      </w:r>
    </w:p>
    <w:p w14:paraId="54114C3E" w14:textId="77777777" w:rsidR="00306D91" w:rsidRPr="001E18BC" w:rsidRDefault="00306D91" w:rsidP="00A116B4">
      <w:pPr>
        <w:ind w:left="360"/>
        <w:rPr>
          <w:rFonts w:cs="Times New Roman"/>
          <w:szCs w:val="28"/>
          <w:lang w:val="vi-VN"/>
        </w:rPr>
      </w:pPr>
      <w:r w:rsidRPr="001E18BC">
        <w:rPr>
          <w:rFonts w:cs="Times New Roman"/>
          <w:szCs w:val="28"/>
          <w:lang w:val="vi-VN"/>
        </w:rPr>
        <w:t>-</w:t>
      </w:r>
      <w:r w:rsidRPr="001E18BC">
        <w:rPr>
          <w:rFonts w:cs="Times New Roman"/>
          <w:szCs w:val="28"/>
          <w:lang w:val="vi-VN"/>
        </w:rPr>
        <w:tab/>
        <w:t xml:space="preserve"> Hoạt động chính của phần mềm sẽ là:</w:t>
      </w:r>
    </w:p>
    <w:p w14:paraId="36A6C981" w14:textId="77777777" w:rsidR="00306D91" w:rsidRPr="001E18BC" w:rsidRDefault="00306D91" w:rsidP="00A116B4">
      <w:pPr>
        <w:ind w:left="360"/>
        <w:rPr>
          <w:rFonts w:cs="Times New Roman"/>
          <w:szCs w:val="28"/>
          <w:lang w:val="vi-VN"/>
        </w:rPr>
      </w:pPr>
      <w:r w:rsidRPr="001E18BC">
        <w:rPr>
          <w:rFonts w:cs="Times New Roman"/>
          <w:szCs w:val="28"/>
          <w:lang w:val="vi-VN"/>
        </w:rPr>
        <w:tab/>
        <w:t>+ Đối với người quản trị : Hoạt động quản lý công nợ của sinh viên.</w:t>
      </w:r>
    </w:p>
    <w:p w14:paraId="378D31AE" w14:textId="0733FFCE" w:rsidR="00306D91" w:rsidRDefault="00306D91" w:rsidP="00A116B4">
      <w:pPr>
        <w:ind w:left="360"/>
        <w:rPr>
          <w:ins w:id="31" w:author="Vũ Thị Dương" w:date="2023-02-17T16:24:00Z"/>
          <w:rFonts w:cs="Times New Roman"/>
          <w:szCs w:val="28"/>
          <w:lang w:val="vi-VN"/>
        </w:rPr>
      </w:pPr>
      <w:r w:rsidRPr="001E18BC">
        <w:rPr>
          <w:rFonts w:cs="Times New Roman"/>
          <w:szCs w:val="28"/>
          <w:lang w:val="vi-VN"/>
        </w:rPr>
        <w:tab/>
        <w:t xml:space="preserve">+ Đối với sinh viên: Hoạt động xem công </w:t>
      </w:r>
      <w:commentRangeStart w:id="32"/>
      <w:r w:rsidRPr="001E18BC">
        <w:rPr>
          <w:rFonts w:cs="Times New Roman"/>
          <w:szCs w:val="28"/>
          <w:lang w:val="vi-VN"/>
        </w:rPr>
        <w:t>nợ,trả nợ</w:t>
      </w:r>
      <w:commentRangeEnd w:id="32"/>
      <w:r w:rsidR="00125139">
        <w:rPr>
          <w:rStyle w:val="CommentReference"/>
        </w:rPr>
        <w:commentReference w:id="32"/>
      </w:r>
      <w:r w:rsidRPr="001E18BC">
        <w:rPr>
          <w:rFonts w:cs="Times New Roman"/>
          <w:szCs w:val="28"/>
          <w:lang w:val="vi-VN"/>
        </w:rPr>
        <w:t>, hoạt động xem lịch sử giao dịch.</w:t>
      </w:r>
    </w:p>
    <w:p w14:paraId="70E93828" w14:textId="0FFF3112" w:rsidR="00125139" w:rsidRDefault="00125139" w:rsidP="00A116B4">
      <w:pPr>
        <w:ind w:left="360"/>
        <w:rPr>
          <w:ins w:id="33" w:author="Vũ Thị Dương" w:date="2023-02-17T16:25:00Z"/>
          <w:rFonts w:cs="Times New Roman"/>
          <w:szCs w:val="28"/>
        </w:rPr>
      </w:pPr>
      <w:ins w:id="34" w:author="Vũ Thị Dương" w:date="2023-02-17T16:24:00Z">
        <w:r>
          <w:rPr>
            <w:rFonts w:cs="Times New Roman"/>
            <w:szCs w:val="28"/>
          </w:rPr>
          <w:t>Bổ sung thêm thông tin để làm ứng dụng tốt hơn chứ ko phải làm lại y nguyên cái người khác đã làm.</w:t>
        </w:r>
      </w:ins>
    </w:p>
    <w:p w14:paraId="4C0A3124" w14:textId="238B5426" w:rsidR="00125139" w:rsidRPr="00125139" w:rsidRDefault="00125139" w:rsidP="00A116B4">
      <w:pPr>
        <w:ind w:left="360"/>
        <w:rPr>
          <w:rFonts w:cs="Times New Roman"/>
          <w:szCs w:val="28"/>
          <w:rPrChange w:id="35" w:author="Vũ Thị Dương" w:date="2023-02-17T16:24:00Z">
            <w:rPr>
              <w:rFonts w:cs="Times New Roman"/>
              <w:szCs w:val="28"/>
              <w:lang w:val="vi-VN"/>
            </w:rPr>
          </w:rPrChange>
        </w:rPr>
      </w:pPr>
      <w:ins w:id="36" w:author="Vũ Thị Dương" w:date="2023-02-17T16:25:00Z">
        <w:r>
          <w:rPr>
            <w:rFonts w:cs="Times New Roman"/>
            <w:szCs w:val="28"/>
          </w:rPr>
          <w:t>Cho thêm nội dung chuyển khoản trên app của sv luôn với mà QR hoặc số tài khoản</w:t>
        </w:r>
      </w:ins>
    </w:p>
    <w:p w14:paraId="3EB7B58E" w14:textId="77777777" w:rsidR="00306D91" w:rsidRPr="001E18BC" w:rsidRDefault="00306D91" w:rsidP="00A116B4">
      <w:pPr>
        <w:rPr>
          <w:rFonts w:cs="Times New Roman"/>
          <w:szCs w:val="28"/>
        </w:rPr>
      </w:pPr>
      <w:r w:rsidRPr="001E18BC">
        <w:rPr>
          <w:rFonts w:cs="Times New Roman"/>
          <w:noProof/>
          <w:szCs w:val="28"/>
        </w:rPr>
        <w:lastRenderedPageBreak/>
        <w:drawing>
          <wp:inline distT="0" distB="0" distL="0" distR="0" wp14:anchorId="7D7D6124" wp14:editId="4E049FE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1311"/>
                    </a:xfrm>
                    <a:prstGeom prst="rect">
                      <a:avLst/>
                    </a:prstGeom>
                  </pic:spPr>
                </pic:pic>
              </a:graphicData>
            </a:graphic>
          </wp:inline>
        </w:drawing>
      </w:r>
    </w:p>
    <w:p w14:paraId="28BCDE28" w14:textId="77777777" w:rsidR="00306D91" w:rsidRPr="001E18BC" w:rsidRDefault="00306D91" w:rsidP="00A116B4">
      <w:pPr>
        <w:rPr>
          <w:rFonts w:cs="Times New Roman"/>
          <w:szCs w:val="28"/>
        </w:rPr>
      </w:pPr>
      <w:r w:rsidRPr="001E18BC">
        <w:rPr>
          <w:rFonts w:cs="Times New Roman"/>
          <w:noProof/>
          <w:szCs w:val="28"/>
        </w:rPr>
        <w:drawing>
          <wp:inline distT="0" distB="0" distL="0" distR="0" wp14:anchorId="22767A0B" wp14:editId="3634C2C7">
            <wp:extent cx="5943600"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8915"/>
                    </a:xfrm>
                    <a:prstGeom prst="rect">
                      <a:avLst/>
                    </a:prstGeom>
                  </pic:spPr>
                </pic:pic>
              </a:graphicData>
            </a:graphic>
          </wp:inline>
        </w:drawing>
      </w:r>
    </w:p>
    <w:p w14:paraId="70A368A3" w14:textId="77777777" w:rsidR="00306D91" w:rsidRPr="001E18BC" w:rsidRDefault="00306D91" w:rsidP="00A116B4">
      <w:pPr>
        <w:rPr>
          <w:rFonts w:cs="Times New Roman"/>
          <w:szCs w:val="28"/>
        </w:rPr>
      </w:pPr>
      <w:r w:rsidRPr="001E18BC">
        <w:rPr>
          <w:rFonts w:cs="Times New Roman"/>
          <w:noProof/>
          <w:szCs w:val="28"/>
        </w:rPr>
        <w:lastRenderedPageBreak/>
        <w:drawing>
          <wp:inline distT="0" distB="0" distL="0" distR="0" wp14:anchorId="21210A69" wp14:editId="0B9927E1">
            <wp:extent cx="5943600" cy="758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8190"/>
                    </a:xfrm>
                    <a:prstGeom prst="rect">
                      <a:avLst/>
                    </a:prstGeom>
                  </pic:spPr>
                </pic:pic>
              </a:graphicData>
            </a:graphic>
          </wp:inline>
        </w:drawing>
      </w:r>
    </w:p>
    <w:p w14:paraId="47F239B0" w14:textId="77777777" w:rsidR="00306D91" w:rsidRPr="001E18BC" w:rsidRDefault="00306D91" w:rsidP="00A116B4">
      <w:pPr>
        <w:rPr>
          <w:rFonts w:cs="Times New Roman"/>
          <w:szCs w:val="28"/>
        </w:rPr>
      </w:pPr>
      <w:r w:rsidRPr="001E18BC">
        <w:rPr>
          <w:rFonts w:cs="Times New Roman"/>
          <w:noProof/>
          <w:szCs w:val="28"/>
        </w:rPr>
        <w:drawing>
          <wp:inline distT="0" distB="0" distL="0" distR="0" wp14:anchorId="0D9B8C07" wp14:editId="23579F3E">
            <wp:extent cx="594360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14:paraId="329BF42C" w14:textId="77777777" w:rsidR="00306D91" w:rsidRPr="001E18BC" w:rsidRDefault="00306D91" w:rsidP="00A116B4">
      <w:pPr>
        <w:rPr>
          <w:rFonts w:cs="Times New Roman"/>
          <w:szCs w:val="28"/>
        </w:rPr>
      </w:pPr>
      <w:r w:rsidRPr="001E18BC">
        <w:rPr>
          <w:rFonts w:cs="Times New Roman"/>
          <w:noProof/>
          <w:szCs w:val="28"/>
        </w:rPr>
        <w:drawing>
          <wp:inline distT="0" distB="0" distL="0" distR="0" wp14:anchorId="7384D7ED" wp14:editId="4A5C8719">
            <wp:extent cx="5943600" cy="3825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52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044"/>
        <w:gridCol w:w="4063"/>
      </w:tblGrid>
      <w:tr w:rsidR="00306D91" w:rsidRPr="001E18BC" w14:paraId="353FEC16" w14:textId="77777777" w:rsidTr="00A12D3D">
        <w:tc>
          <w:tcPr>
            <w:tcW w:w="4675" w:type="dxa"/>
          </w:tcPr>
          <w:p w14:paraId="23F310A8"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lastRenderedPageBreak/>
              <w:t>Câu hỏi</w:t>
            </w:r>
          </w:p>
        </w:tc>
        <w:tc>
          <w:tcPr>
            <w:tcW w:w="4675" w:type="dxa"/>
          </w:tcPr>
          <w:p w14:paraId="3ED2BA40"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Trả lời</w:t>
            </w:r>
          </w:p>
        </w:tc>
      </w:tr>
      <w:tr w:rsidR="00306D91" w:rsidRPr="001E18BC" w14:paraId="0E4814F4" w14:textId="77777777" w:rsidTr="00A12D3D">
        <w:tc>
          <w:tcPr>
            <w:tcW w:w="4675" w:type="dxa"/>
          </w:tcPr>
          <w:p w14:paraId="7050E2BA"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Người hỏi :nhóm 5</w:t>
            </w:r>
          </w:p>
        </w:tc>
        <w:tc>
          <w:tcPr>
            <w:tcW w:w="4675" w:type="dxa"/>
          </w:tcPr>
          <w:p w14:paraId="6A16F87F"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Người trả lời:</w:t>
            </w:r>
          </w:p>
        </w:tc>
      </w:tr>
      <w:tr w:rsidR="00306D91" w:rsidRPr="001E18BC" w14:paraId="3D3F368E" w14:textId="77777777" w:rsidTr="00A12D3D">
        <w:tc>
          <w:tcPr>
            <w:tcW w:w="4675" w:type="dxa"/>
          </w:tcPr>
          <w:p w14:paraId="7E588EEE"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Có những phương thức nào để sinh viên có thể thanh toán ?</w:t>
            </w:r>
          </w:p>
        </w:tc>
        <w:tc>
          <w:tcPr>
            <w:tcW w:w="4675" w:type="dxa"/>
          </w:tcPr>
          <w:p w14:paraId="26704CCE"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Có 2 phương thức : nộp tiền trực tiếp tại trường hoặc hình thức trực tuyến.</w:t>
            </w:r>
          </w:p>
        </w:tc>
      </w:tr>
      <w:tr w:rsidR="00306D91" w:rsidRPr="001E18BC" w14:paraId="3B521978" w14:textId="77777777" w:rsidTr="00A12D3D">
        <w:tc>
          <w:tcPr>
            <w:tcW w:w="4675" w:type="dxa"/>
          </w:tcPr>
          <w:p w14:paraId="3D1CB682"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Quy trình thanh toán nợ trực tuyến như thế nào?</w:t>
            </w:r>
          </w:p>
        </w:tc>
        <w:tc>
          <w:tcPr>
            <w:tcW w:w="4675" w:type="dxa"/>
          </w:tcPr>
          <w:p w14:paraId="119279AA"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Sinh viên nạp tiền vào tài khoản thông qua mobile banking, sau đó vào phần thanh toán chọn các khoản cần thanh toán và thực hiện thanh toán.hệ thống tự động xử lý yêu cầu và trừ tiền trong tài khoản.</w:t>
            </w:r>
          </w:p>
        </w:tc>
      </w:tr>
      <w:tr w:rsidR="00306D91" w:rsidRPr="001E18BC" w14:paraId="2F1A1F0D" w14:textId="77777777" w:rsidTr="00A12D3D">
        <w:tc>
          <w:tcPr>
            <w:tcW w:w="4675" w:type="dxa"/>
          </w:tcPr>
          <w:p w14:paraId="57A7D899"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Làm sao để sinh viên có thể kiểm tra các khoản chưa thanh toán?</w:t>
            </w:r>
          </w:p>
        </w:tc>
        <w:tc>
          <w:tcPr>
            <w:tcW w:w="4675" w:type="dxa"/>
          </w:tcPr>
          <w:p w14:paraId="5D2D54C6"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Sinh viên có thể đến trực tiếp trường để kiểm tra hoặc thông qua ứng dụng.</w:t>
            </w:r>
          </w:p>
        </w:tc>
      </w:tr>
      <w:tr w:rsidR="00306D91" w:rsidRPr="001E18BC" w14:paraId="0B594E09" w14:textId="77777777" w:rsidTr="00A12D3D">
        <w:tc>
          <w:tcPr>
            <w:tcW w:w="4675" w:type="dxa"/>
          </w:tcPr>
          <w:p w14:paraId="1825F783"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Việc miễn giảm học phí sẽ được xử lý như thế nào?</w:t>
            </w:r>
          </w:p>
        </w:tc>
        <w:tc>
          <w:tcPr>
            <w:tcW w:w="4675" w:type="dxa"/>
          </w:tcPr>
          <w:p w14:paraId="03952281" w14:textId="77777777" w:rsidR="00306D91" w:rsidRPr="001E18BC" w:rsidRDefault="00306D91" w:rsidP="00A116B4">
            <w:pPr>
              <w:rPr>
                <w:rFonts w:ascii="Times New Roman" w:hAnsi="Times New Roman" w:cs="Times New Roman"/>
                <w:szCs w:val="28"/>
              </w:rPr>
            </w:pPr>
            <w:r w:rsidRPr="001E18BC">
              <w:rPr>
                <w:rFonts w:ascii="Times New Roman" w:hAnsi="Times New Roman" w:cs="Times New Roman"/>
                <w:szCs w:val="28"/>
              </w:rPr>
              <w:t>Sinh viên được miễn giảm học phí sẽ được tính giảm học phí theo tỉ lệ miễn giảm trước khi thực hiện thanh toán.</w:t>
            </w:r>
          </w:p>
        </w:tc>
      </w:tr>
    </w:tbl>
    <w:p w14:paraId="7C137852" w14:textId="77777777" w:rsidR="00306D91" w:rsidRPr="001E18BC" w:rsidRDefault="00306D91" w:rsidP="00A116B4">
      <w:pPr>
        <w:ind w:left="720" w:hanging="720"/>
        <w:rPr>
          <w:rFonts w:cs="Times New Roman"/>
          <w:szCs w:val="28"/>
        </w:rPr>
      </w:pPr>
    </w:p>
    <w:p w14:paraId="11FBE5D1" w14:textId="2AD241D1" w:rsidR="00306D91" w:rsidRPr="00125139" w:rsidRDefault="00125139" w:rsidP="00A116B4">
      <w:pPr>
        <w:ind w:left="360"/>
        <w:rPr>
          <w:rFonts w:cs="Times New Roman"/>
          <w:szCs w:val="28"/>
          <w:rPrChange w:id="37" w:author="Vũ Thị Dương" w:date="2023-02-17T16:25:00Z">
            <w:rPr>
              <w:rFonts w:cs="Times New Roman"/>
              <w:szCs w:val="28"/>
              <w:lang w:val="vi-VN"/>
            </w:rPr>
          </w:rPrChange>
        </w:rPr>
      </w:pPr>
      <w:ins w:id="38" w:author="Vũ Thị Dương" w:date="2023-02-17T16:25:00Z">
        <w:r>
          <w:rPr>
            <w:rFonts w:cs="Times New Roman"/>
            <w:szCs w:val="28"/>
          </w:rPr>
          <w:t>Ghi lại quá trình khảo sát sát thực hơn,.</w:t>
        </w:r>
      </w:ins>
    </w:p>
    <w:p w14:paraId="07AC3881" w14:textId="77777777" w:rsidR="00FB3891" w:rsidRPr="001E18BC" w:rsidRDefault="00FB3891" w:rsidP="00A116B4">
      <w:pPr>
        <w:pStyle w:val="Heading3"/>
        <w:keepLines w:val="0"/>
        <w:numPr>
          <w:ilvl w:val="2"/>
          <w:numId w:val="5"/>
        </w:numPr>
        <w:tabs>
          <w:tab w:val="left" w:pos="6946"/>
        </w:tabs>
        <w:spacing w:beforeLines="80" w:before="192" w:afterLines="80" w:after="192"/>
        <w:jc w:val="both"/>
        <w:rPr>
          <w:rFonts w:cs="Times New Roman"/>
          <w:sz w:val="28"/>
          <w:szCs w:val="28"/>
        </w:rPr>
      </w:pPr>
      <w:bookmarkStart w:id="39" w:name="_Toc127352518"/>
      <w:r w:rsidRPr="001E18BC">
        <w:rPr>
          <w:rFonts w:cs="Times New Roman"/>
          <w:sz w:val="28"/>
          <w:szCs w:val="28"/>
        </w:rPr>
        <w:t>Tài liệu đặc tả yêu cầu</w:t>
      </w:r>
      <w:bookmarkEnd w:id="39"/>
      <w:r w:rsidRPr="001E18BC">
        <w:rPr>
          <w:rFonts w:cs="Times New Roman"/>
          <w:sz w:val="28"/>
          <w:szCs w:val="28"/>
        </w:rPr>
        <w:t xml:space="preserve"> </w:t>
      </w:r>
      <w:bookmarkEnd w:id="28"/>
      <w:bookmarkEnd w:id="29"/>
      <w:bookmarkEnd w:id="30"/>
    </w:p>
    <w:p w14:paraId="75005B77" w14:textId="2E2B2591" w:rsidR="00306D91" w:rsidRDefault="00306D91" w:rsidP="00A116B4">
      <w:pPr>
        <w:pStyle w:val="NormalWeb"/>
        <w:spacing w:before="200" w:beforeAutospacing="0" w:after="200" w:afterAutospacing="0" w:line="360" w:lineRule="auto"/>
        <w:ind w:left="284"/>
        <w:rPr>
          <w:ins w:id="40" w:author="Vũ Thị Dương" w:date="2023-02-17T16:26:00Z"/>
          <w:color w:val="000000"/>
          <w:sz w:val="28"/>
          <w:szCs w:val="28"/>
        </w:rPr>
      </w:pPr>
      <w:r w:rsidRPr="001E18BC">
        <w:rPr>
          <w:color w:val="000000"/>
          <w:sz w:val="28"/>
          <w:szCs w:val="28"/>
        </w:rPr>
        <w:t>A, Hoạt động của hệ thống:</w:t>
      </w:r>
    </w:p>
    <w:p w14:paraId="484D0836" w14:textId="6ABE0FDA" w:rsidR="002A7444" w:rsidRPr="001E18BC" w:rsidRDefault="002A7444" w:rsidP="00A116B4">
      <w:pPr>
        <w:pStyle w:val="NormalWeb"/>
        <w:spacing w:before="200" w:beforeAutospacing="0" w:after="200" w:afterAutospacing="0" w:line="360" w:lineRule="auto"/>
        <w:ind w:left="284"/>
        <w:rPr>
          <w:sz w:val="28"/>
          <w:szCs w:val="28"/>
        </w:rPr>
      </w:pPr>
      <w:ins w:id="41" w:author="Vũ Thị Dương" w:date="2023-02-17T16:26:00Z">
        <w:r>
          <w:rPr>
            <w:color w:val="000000"/>
            <w:sz w:val="28"/>
            <w:szCs w:val="28"/>
          </w:rPr>
          <w:lastRenderedPageBreak/>
          <w:t>Mô tả lại căn cứ vào đâu tính phí, phí hiểnthij ra sao, xử lý sao với các tình huống đã xảy ra trong quát rình nộp, ai xử lý, ai phê duyêt,. Quy trình thu, trả lại, vvv đc thực hi</w:t>
        </w:r>
      </w:ins>
      <w:ins w:id="42" w:author="Vũ Thị Dương" w:date="2023-02-17T16:27:00Z">
        <w:r>
          <w:rPr>
            <w:color w:val="000000"/>
            <w:sz w:val="28"/>
            <w:szCs w:val="28"/>
          </w:rPr>
          <w:t>ện như thế nào…</w:t>
        </w:r>
      </w:ins>
    </w:p>
    <w:p w14:paraId="29C1E3AF" w14:textId="77777777" w:rsidR="00306D91" w:rsidRPr="001E18BC" w:rsidRDefault="00306D91" w:rsidP="00A116B4">
      <w:pPr>
        <w:pStyle w:val="NormalWeb"/>
        <w:numPr>
          <w:ilvl w:val="0"/>
          <w:numId w:val="29"/>
        </w:numPr>
        <w:spacing w:before="200" w:beforeAutospacing="0" w:after="200" w:afterAutospacing="0" w:line="360" w:lineRule="auto"/>
        <w:rPr>
          <w:sz w:val="28"/>
          <w:szCs w:val="28"/>
        </w:rPr>
      </w:pPr>
      <w:r w:rsidRPr="001E18BC">
        <w:rPr>
          <w:color w:val="000000"/>
          <w:sz w:val="28"/>
          <w:szCs w:val="28"/>
        </w:rPr>
        <w:t>Hệ thống cho phép người quản trị đăng nhập để thêm, sửa, xóa thông tin học phí của từng học phần và các chi phí khác</w:t>
      </w:r>
    </w:p>
    <w:p w14:paraId="0E48895E" w14:textId="77777777" w:rsidR="00306D91" w:rsidRPr="001E18BC" w:rsidRDefault="00306D91" w:rsidP="00A116B4">
      <w:pPr>
        <w:pStyle w:val="NormalWeb"/>
        <w:numPr>
          <w:ilvl w:val="0"/>
          <w:numId w:val="29"/>
        </w:numPr>
        <w:spacing w:before="200" w:beforeAutospacing="0" w:after="200" w:afterAutospacing="0" w:line="360" w:lineRule="auto"/>
        <w:rPr>
          <w:sz w:val="28"/>
          <w:szCs w:val="28"/>
        </w:rPr>
      </w:pPr>
      <w:r w:rsidRPr="001E18BC">
        <w:rPr>
          <w:color w:val="000000"/>
          <w:sz w:val="28"/>
          <w:szCs w:val="28"/>
        </w:rPr>
        <w:t>Hệ thống cho phép sinh viên nạp tiền và thanh toán các môn học đã đăng ký và phúc khảo môn học nếu có</w:t>
      </w:r>
    </w:p>
    <w:p w14:paraId="0FCA97FE" w14:textId="77777777" w:rsidR="00306D91" w:rsidRPr="001E18BC" w:rsidRDefault="00306D91" w:rsidP="00A116B4">
      <w:pPr>
        <w:pStyle w:val="NormalWeb"/>
        <w:numPr>
          <w:ilvl w:val="0"/>
          <w:numId w:val="29"/>
        </w:numPr>
        <w:spacing w:before="200" w:beforeAutospacing="0" w:after="200" w:afterAutospacing="0" w:line="360" w:lineRule="auto"/>
        <w:rPr>
          <w:sz w:val="28"/>
          <w:szCs w:val="28"/>
        </w:rPr>
      </w:pPr>
      <w:r w:rsidRPr="001E18BC">
        <w:rPr>
          <w:color w:val="000000"/>
          <w:sz w:val="28"/>
          <w:szCs w:val="28"/>
        </w:rPr>
        <w:t>Hệ thống cho phép theo dõi và in giao dịch nếu có</w:t>
      </w:r>
    </w:p>
    <w:p w14:paraId="6A35B1A1" w14:textId="77777777" w:rsidR="00306D91" w:rsidRPr="001E18BC" w:rsidRDefault="00306D91" w:rsidP="00A116B4">
      <w:pPr>
        <w:pStyle w:val="NormalWeb"/>
        <w:numPr>
          <w:ilvl w:val="0"/>
          <w:numId w:val="29"/>
        </w:numPr>
        <w:spacing w:before="200" w:beforeAutospacing="0" w:after="200" w:afterAutospacing="0" w:line="360" w:lineRule="auto"/>
        <w:rPr>
          <w:sz w:val="28"/>
          <w:szCs w:val="28"/>
        </w:rPr>
      </w:pPr>
      <w:r w:rsidRPr="001E18BC">
        <w:rPr>
          <w:color w:val="000000"/>
          <w:sz w:val="28"/>
          <w:szCs w:val="28"/>
        </w:rPr>
        <w:t>Hệ thống cho phép nhắc nộp tiền trước hạn phải đóng</w:t>
      </w:r>
    </w:p>
    <w:p w14:paraId="28EC5CD5" w14:textId="77777777" w:rsidR="00306D91" w:rsidRPr="001E18BC" w:rsidRDefault="00306D91" w:rsidP="00A116B4">
      <w:pPr>
        <w:pStyle w:val="NormalWeb"/>
        <w:spacing w:before="200" w:beforeAutospacing="0" w:after="200" w:afterAutospacing="0" w:line="360" w:lineRule="auto"/>
        <w:ind w:left="284"/>
        <w:rPr>
          <w:sz w:val="28"/>
          <w:szCs w:val="28"/>
        </w:rPr>
      </w:pPr>
      <w:r w:rsidRPr="001E18BC">
        <w:rPr>
          <w:color w:val="000000"/>
          <w:sz w:val="28"/>
          <w:szCs w:val="28"/>
        </w:rPr>
        <w:t>B, Yêu cầu chức năng</w:t>
      </w:r>
    </w:p>
    <w:p w14:paraId="0EB22E13" w14:textId="77777777" w:rsidR="00306D91" w:rsidRPr="001E18BC" w:rsidRDefault="00306D91" w:rsidP="00A116B4">
      <w:pPr>
        <w:pStyle w:val="NormalWeb"/>
        <w:numPr>
          <w:ilvl w:val="0"/>
          <w:numId w:val="31"/>
        </w:numPr>
        <w:spacing w:before="200" w:beforeAutospacing="0" w:after="200" w:afterAutospacing="0" w:line="360" w:lineRule="auto"/>
        <w:rPr>
          <w:sz w:val="28"/>
          <w:szCs w:val="28"/>
        </w:rPr>
      </w:pPr>
      <w:r w:rsidRPr="001E18BC">
        <w:rPr>
          <w:color w:val="000000"/>
          <w:sz w:val="28"/>
          <w:szCs w:val="28"/>
          <w:shd w:val="clear" w:color="auto" w:fill="FFFFFF"/>
        </w:rPr>
        <w:t>Đối với phần chức năng, phần mềm cần đáp ứng được nhu cầu khách hàng cũng như giúp người quản trị dễ dàng trong việc quản lý.</w:t>
      </w:r>
    </w:p>
    <w:p w14:paraId="649E4872" w14:textId="77777777" w:rsidR="00306D91" w:rsidRPr="001E18BC" w:rsidRDefault="00306D91" w:rsidP="00A116B4">
      <w:pPr>
        <w:pStyle w:val="NormalWeb"/>
        <w:numPr>
          <w:ilvl w:val="0"/>
          <w:numId w:val="31"/>
        </w:numPr>
        <w:spacing w:before="200" w:beforeAutospacing="0" w:after="200" w:afterAutospacing="0" w:line="360" w:lineRule="auto"/>
        <w:rPr>
          <w:sz w:val="28"/>
          <w:szCs w:val="28"/>
        </w:rPr>
      </w:pPr>
      <w:r w:rsidRPr="001E18BC">
        <w:rPr>
          <w:color w:val="000000"/>
          <w:sz w:val="28"/>
          <w:szCs w:val="28"/>
        </w:rPr>
        <w:t>Sinh viên: Sau khi đăng nhập vào hệ thống, sinh viên kích chọn vào theo dõi giao dịch. Sinh viên có thể nạp tiền vào hệ thống, xem lịch sử giao dịch, in hóa đơn, thanh toán học phí và yêu cầu với hệ thống như phúc khảo môn học, ...</w:t>
      </w:r>
    </w:p>
    <w:p w14:paraId="274E2A70" w14:textId="77777777" w:rsidR="00306D91" w:rsidRPr="001E18BC" w:rsidRDefault="00306D91" w:rsidP="00A116B4">
      <w:pPr>
        <w:pStyle w:val="NormalWeb"/>
        <w:numPr>
          <w:ilvl w:val="0"/>
          <w:numId w:val="31"/>
        </w:numPr>
        <w:spacing w:before="200" w:beforeAutospacing="0" w:after="200" w:afterAutospacing="0" w:line="360" w:lineRule="auto"/>
        <w:rPr>
          <w:sz w:val="28"/>
          <w:szCs w:val="28"/>
        </w:rPr>
      </w:pPr>
      <w:r w:rsidRPr="001E18BC">
        <w:rPr>
          <w:color w:val="000000"/>
          <w:sz w:val="28"/>
          <w:szCs w:val="28"/>
        </w:rPr>
        <w:t>Admin: Admin có quyền thay đổi giá tín chỉ, học phần, ... và thêm các chi phí khác như đóng bhyt, khảo thí, ... để sinh viên thanh toán học phí</w:t>
      </w:r>
    </w:p>
    <w:p w14:paraId="7CBEC92D" w14:textId="77777777" w:rsidR="00306D91" w:rsidRPr="001E18BC" w:rsidRDefault="00306D91" w:rsidP="00A116B4">
      <w:pPr>
        <w:pStyle w:val="NormalWeb"/>
        <w:spacing w:before="200" w:beforeAutospacing="0" w:after="200" w:afterAutospacing="0" w:line="360" w:lineRule="auto"/>
        <w:ind w:left="284"/>
        <w:rPr>
          <w:sz w:val="28"/>
          <w:szCs w:val="28"/>
        </w:rPr>
      </w:pPr>
      <w:r w:rsidRPr="001E18BC">
        <w:rPr>
          <w:color w:val="000000"/>
          <w:sz w:val="28"/>
          <w:szCs w:val="28"/>
        </w:rPr>
        <w:t>C, Yêu cầu phi chức năng</w:t>
      </w:r>
    </w:p>
    <w:p w14:paraId="3E38AFEB" w14:textId="77777777" w:rsidR="00306D91" w:rsidRPr="001E18BC" w:rsidRDefault="00306D91" w:rsidP="00A116B4">
      <w:pPr>
        <w:pStyle w:val="NormalWeb"/>
        <w:numPr>
          <w:ilvl w:val="0"/>
          <w:numId w:val="33"/>
        </w:numPr>
        <w:spacing w:before="200" w:beforeAutospacing="0" w:after="200" w:afterAutospacing="0" w:line="360" w:lineRule="auto"/>
        <w:rPr>
          <w:sz w:val="28"/>
          <w:szCs w:val="28"/>
        </w:rPr>
      </w:pPr>
      <w:r w:rsidRPr="001E18BC">
        <w:rPr>
          <w:color w:val="000000"/>
          <w:sz w:val="28"/>
          <w:szCs w:val="28"/>
        </w:rPr>
        <w:t>Phần mềm tiện lợi, đáp ứng nhu cầu của sinh viên và người quản trị</w:t>
      </w:r>
    </w:p>
    <w:p w14:paraId="1FC1ABDB" w14:textId="77777777" w:rsidR="00306D91" w:rsidRPr="001E18BC" w:rsidRDefault="00306D91" w:rsidP="00A116B4">
      <w:pPr>
        <w:pStyle w:val="NormalWeb"/>
        <w:numPr>
          <w:ilvl w:val="0"/>
          <w:numId w:val="33"/>
        </w:numPr>
        <w:spacing w:before="200" w:beforeAutospacing="0" w:after="200" w:afterAutospacing="0" w:line="360" w:lineRule="auto"/>
        <w:rPr>
          <w:sz w:val="28"/>
          <w:szCs w:val="28"/>
        </w:rPr>
      </w:pPr>
      <w:r w:rsidRPr="001E18BC">
        <w:rPr>
          <w:color w:val="000000"/>
          <w:sz w:val="28"/>
          <w:szCs w:val="28"/>
        </w:rPr>
        <w:lastRenderedPageBreak/>
        <w:t>Giao diện thân thiện nhìn dễ hiểu, có đầy đủ thông tin về thanh toán mà sinh viên đăng ký.</w:t>
      </w:r>
    </w:p>
    <w:p w14:paraId="63EAB019" w14:textId="77777777" w:rsidR="00306D91" w:rsidRPr="001E18BC" w:rsidRDefault="00306D91" w:rsidP="00A116B4">
      <w:pPr>
        <w:pStyle w:val="NormalWeb"/>
        <w:numPr>
          <w:ilvl w:val="0"/>
          <w:numId w:val="33"/>
        </w:numPr>
        <w:spacing w:before="200" w:beforeAutospacing="0" w:after="200" w:afterAutospacing="0" w:line="360" w:lineRule="auto"/>
        <w:rPr>
          <w:sz w:val="28"/>
          <w:szCs w:val="28"/>
        </w:rPr>
      </w:pPr>
      <w:r w:rsidRPr="001E18BC">
        <w:rPr>
          <w:color w:val="000000"/>
          <w:sz w:val="28"/>
          <w:szCs w:val="28"/>
        </w:rPr>
        <w:t>Phần mềm ứng dụng dễ dàng sử dụng, bảo trì và nâng cấp khi đổi mới.</w:t>
      </w:r>
    </w:p>
    <w:p w14:paraId="3D728A1F" w14:textId="77777777" w:rsidR="00306D91" w:rsidRPr="001E18BC" w:rsidRDefault="00306D91" w:rsidP="00A116B4">
      <w:pPr>
        <w:pStyle w:val="NormalWeb"/>
        <w:numPr>
          <w:ilvl w:val="0"/>
          <w:numId w:val="33"/>
        </w:numPr>
        <w:spacing w:before="200" w:beforeAutospacing="0" w:after="200" w:afterAutospacing="0" w:line="360" w:lineRule="auto"/>
        <w:rPr>
          <w:sz w:val="28"/>
          <w:szCs w:val="28"/>
        </w:rPr>
      </w:pPr>
      <w:r w:rsidRPr="001E18BC">
        <w:rPr>
          <w:color w:val="000000"/>
          <w:sz w:val="28"/>
          <w:szCs w:val="28"/>
        </w:rPr>
        <w:t>Yêu cầu tính bảo mật cao.</w:t>
      </w:r>
    </w:p>
    <w:p w14:paraId="6E299556" w14:textId="77777777" w:rsidR="00306D91" w:rsidRPr="001E18BC" w:rsidRDefault="00306D91" w:rsidP="00A116B4">
      <w:pPr>
        <w:pStyle w:val="NormalWeb"/>
        <w:numPr>
          <w:ilvl w:val="0"/>
          <w:numId w:val="33"/>
        </w:numPr>
        <w:spacing w:before="200" w:beforeAutospacing="0" w:after="200" w:afterAutospacing="0" w:line="360" w:lineRule="auto"/>
        <w:rPr>
          <w:sz w:val="28"/>
          <w:szCs w:val="28"/>
        </w:rPr>
      </w:pPr>
      <w:r w:rsidRPr="001E18BC">
        <w:rPr>
          <w:color w:val="000000"/>
          <w:sz w:val="28"/>
          <w:szCs w:val="28"/>
        </w:rPr>
        <w:t>Chi phí phù hợp.</w:t>
      </w:r>
    </w:p>
    <w:p w14:paraId="4C52E86C" w14:textId="77777777" w:rsidR="00FB3891" w:rsidRPr="001E18BC" w:rsidRDefault="00FB3891" w:rsidP="00A116B4">
      <w:pPr>
        <w:rPr>
          <w:rFonts w:cs="Times New Roman"/>
          <w:szCs w:val="28"/>
        </w:rPr>
      </w:pPr>
    </w:p>
    <w:p w14:paraId="23AB4B88" w14:textId="77777777" w:rsidR="00FB3891" w:rsidRPr="001E18BC" w:rsidRDefault="00FB3891" w:rsidP="00A116B4">
      <w:pPr>
        <w:jc w:val="center"/>
        <w:rPr>
          <w:rFonts w:cs="Times New Roman"/>
          <w:b/>
          <w:szCs w:val="28"/>
        </w:rPr>
      </w:pPr>
    </w:p>
    <w:sectPr w:rsidR="00FB3891" w:rsidRPr="001E18BC" w:rsidSect="00A116B4">
      <w:headerReference w:type="default" r:id="rId17"/>
      <w:pgSz w:w="12240" w:h="15840"/>
      <w:pgMar w:top="1418" w:right="1418" w:bottom="1418" w:left="1985" w:header="720" w:footer="720" w:gutter="0"/>
      <w:pgBorders w:display="firstPage">
        <w:top w:val="single" w:sz="8" w:space="1" w:color="000000" w:themeColor="text1"/>
        <w:left w:val="single" w:sz="8" w:space="4" w:color="000000" w:themeColor="text1"/>
        <w:bottom w:val="single" w:sz="8" w:space="1" w:color="000000" w:themeColor="text1"/>
        <w:right w:val="single" w:sz="8" w:space="4" w:color="000000" w:themeColor="text1"/>
      </w:pgBorders>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ũ Thị Dương" w:date="2023-02-17T16:22:00Z" w:initials="VTD">
    <w:p w14:paraId="212BA57F" w14:textId="77777777" w:rsidR="00125139" w:rsidRDefault="00125139" w:rsidP="00F23CD7">
      <w:pPr>
        <w:pStyle w:val="CommentText"/>
      </w:pPr>
      <w:r>
        <w:rPr>
          <w:rStyle w:val="CommentReference"/>
        </w:rPr>
        <w:annotationRef/>
      </w:r>
      <w:r>
        <w:t>?</w:t>
      </w:r>
    </w:p>
  </w:comment>
  <w:comment w:id="2" w:author="Vũ Thị Dương" w:date="2023-02-17T16:22:00Z" w:initials="VTD">
    <w:p w14:paraId="0E466CD7" w14:textId="77777777" w:rsidR="00125139" w:rsidRDefault="00125139" w:rsidP="00864136">
      <w:pPr>
        <w:pStyle w:val="CommentText"/>
      </w:pPr>
      <w:r>
        <w:rPr>
          <w:rStyle w:val="CommentReference"/>
        </w:rPr>
        <w:annotationRef/>
      </w:r>
      <w:r>
        <w:t>?</w:t>
      </w:r>
    </w:p>
  </w:comment>
  <w:comment w:id="9" w:author="Vũ Thị Dương" w:date="2023-02-17T16:23:00Z" w:initials="VTD">
    <w:p w14:paraId="58D04D7F" w14:textId="77777777" w:rsidR="00125139" w:rsidRDefault="00125139" w:rsidP="00966BFE">
      <w:pPr>
        <w:pStyle w:val="CommentText"/>
      </w:pPr>
      <w:r>
        <w:rPr>
          <w:rStyle w:val="CommentReference"/>
        </w:rPr>
        <w:annotationRef/>
      </w:r>
      <w:r>
        <w:t>?</w:t>
      </w:r>
    </w:p>
  </w:comment>
  <w:comment w:id="32" w:author="Vũ Thị Dương" w:date="2023-02-17T16:24:00Z" w:initials="VTD">
    <w:p w14:paraId="1CEA24A7" w14:textId="77777777" w:rsidR="00125139" w:rsidRDefault="00125139" w:rsidP="009D0F43">
      <w:pPr>
        <w:pStyle w:val="CommentText"/>
      </w:pPr>
      <w:r>
        <w:rPr>
          <w:rStyle w:val="CommentReference"/>
        </w:rPr>
        <w:annotationRef/>
      </w:r>
      <w:r>
        <w:t>Lỗi chính tả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2BA57F" w15:done="0"/>
  <w15:commentEx w15:paraId="0E466CD7" w15:done="0"/>
  <w15:commentEx w15:paraId="58D04D7F" w15:done="0"/>
  <w15:commentEx w15:paraId="1CEA24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2859" w16cex:dateUtc="2023-02-17T09:22:00Z"/>
  <w16cex:commentExtensible w16cex:durableId="279A2863" w16cex:dateUtc="2023-02-17T09:22:00Z"/>
  <w16cex:commentExtensible w16cex:durableId="279A286D" w16cex:dateUtc="2023-02-17T09:23:00Z"/>
  <w16cex:commentExtensible w16cex:durableId="279A28A9" w16cex:dateUtc="2023-02-17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2BA57F" w16cid:durableId="279A2859"/>
  <w16cid:commentId w16cid:paraId="0E466CD7" w16cid:durableId="279A2863"/>
  <w16cid:commentId w16cid:paraId="58D04D7F" w16cid:durableId="279A286D"/>
  <w16cid:commentId w16cid:paraId="1CEA24A7" w16cid:durableId="279A28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7EA7D" w14:textId="77777777" w:rsidR="00C320FF" w:rsidRDefault="00C320FF" w:rsidP="00FB3891">
      <w:pPr>
        <w:spacing w:line="240" w:lineRule="auto"/>
      </w:pPr>
      <w:r>
        <w:separator/>
      </w:r>
    </w:p>
  </w:endnote>
  <w:endnote w:type="continuationSeparator" w:id="0">
    <w:p w14:paraId="6A0AE58B" w14:textId="77777777" w:rsidR="00C320FF" w:rsidRDefault="00C320FF" w:rsidP="00FB3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BF46" w14:textId="77777777" w:rsidR="00C320FF" w:rsidRDefault="00C320FF" w:rsidP="00FB3891">
      <w:pPr>
        <w:spacing w:line="240" w:lineRule="auto"/>
      </w:pPr>
      <w:r>
        <w:separator/>
      </w:r>
    </w:p>
  </w:footnote>
  <w:footnote w:type="continuationSeparator" w:id="0">
    <w:p w14:paraId="1B00F5B7" w14:textId="77777777" w:rsidR="00C320FF" w:rsidRDefault="00C320FF" w:rsidP="00FB3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532795"/>
      <w:docPartObj>
        <w:docPartGallery w:val="Page Numbers (Top of Page)"/>
        <w:docPartUnique/>
      </w:docPartObj>
    </w:sdtPr>
    <w:sdtEndPr>
      <w:rPr>
        <w:noProof/>
      </w:rPr>
    </w:sdtEndPr>
    <w:sdtContent>
      <w:p w14:paraId="34A9D7B8" w14:textId="77777777" w:rsidR="00A116B4" w:rsidRDefault="00A116B4">
        <w:pPr>
          <w:pStyle w:val="Header"/>
          <w:jc w:val="center"/>
        </w:pPr>
        <w:r>
          <w:fldChar w:fldCharType="begin"/>
        </w:r>
        <w:r>
          <w:instrText xml:space="preserve"> PAGE   \* MERGEFORMAT </w:instrText>
        </w:r>
        <w:r>
          <w:fldChar w:fldCharType="separate"/>
        </w:r>
        <w:r w:rsidR="001E18BC">
          <w:rPr>
            <w:noProof/>
          </w:rPr>
          <w:t>3</w:t>
        </w:r>
        <w:r>
          <w:rPr>
            <w:noProof/>
          </w:rPr>
          <w:fldChar w:fldCharType="end"/>
        </w:r>
      </w:p>
    </w:sdtContent>
  </w:sdt>
  <w:p w14:paraId="72C56B6F" w14:textId="77777777" w:rsidR="00A116B4" w:rsidRDefault="00A11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56"/>
    <w:multiLevelType w:val="multilevel"/>
    <w:tmpl w:val="91C003DE"/>
    <w:lvl w:ilvl="0">
      <w:start w:val="2"/>
      <w:numFmt w:val="decimal"/>
      <w:lvlText w:val="PHẦN %1. "/>
      <w:lvlJc w:val="left"/>
      <w:pPr>
        <w:tabs>
          <w:tab w:val="num" w:pos="716"/>
        </w:tabs>
        <w:ind w:left="716" w:hanging="432"/>
      </w:pPr>
      <w:rPr>
        <w:rFonts w:hint="default"/>
      </w:rPr>
    </w:lvl>
    <w:lvl w:ilvl="1">
      <w:start w:val="1"/>
      <w:numFmt w:val="decimal"/>
      <w:suff w:val="space"/>
      <w:lvlText w:val="%1.%2. "/>
      <w:lvlJc w:val="left"/>
      <w:pPr>
        <w:ind w:left="1143" w:hanging="292"/>
      </w:pPr>
      <w:rPr>
        <w:rFonts w:hint="default"/>
      </w:rPr>
    </w:lvl>
    <w:lvl w:ilvl="2">
      <w:start w:val="1"/>
      <w:numFmt w:val="decimal"/>
      <w:suff w:val="space"/>
      <w:lvlText w:val="%1.%2.%3."/>
      <w:lvlJc w:val="left"/>
      <w:pPr>
        <w:ind w:left="1004" w:hanging="153"/>
      </w:pPr>
      <w:rPr>
        <w:rFonts w:hint="default"/>
      </w:rPr>
    </w:lvl>
    <w:lvl w:ilvl="3">
      <w:start w:val="1"/>
      <w:numFmt w:val="decimal"/>
      <w:suff w:val="space"/>
      <w:lvlText w:val="%1.%2.%3.%4."/>
      <w:lvlJc w:val="left"/>
      <w:pPr>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29403B2"/>
    <w:multiLevelType w:val="hybridMultilevel"/>
    <w:tmpl w:val="001EB6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3743723"/>
    <w:multiLevelType w:val="hybridMultilevel"/>
    <w:tmpl w:val="D3A0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D7649"/>
    <w:multiLevelType w:val="hybridMultilevel"/>
    <w:tmpl w:val="2542C4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CC109C3"/>
    <w:multiLevelType w:val="hybridMultilevel"/>
    <w:tmpl w:val="63D8D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C64A4C"/>
    <w:multiLevelType w:val="multilevel"/>
    <w:tmpl w:val="01043F9A"/>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1002"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FD17350"/>
    <w:multiLevelType w:val="hybridMultilevel"/>
    <w:tmpl w:val="4810E7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4C20671"/>
    <w:multiLevelType w:val="hybridMultilevel"/>
    <w:tmpl w:val="BB08A0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6F84DD9"/>
    <w:multiLevelType w:val="hybridMultilevel"/>
    <w:tmpl w:val="7C9A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85E24"/>
    <w:multiLevelType w:val="hybridMultilevel"/>
    <w:tmpl w:val="CEC0173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EA2C93"/>
    <w:multiLevelType w:val="hybridMultilevel"/>
    <w:tmpl w:val="8168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5615"/>
    <w:multiLevelType w:val="hybridMultilevel"/>
    <w:tmpl w:val="72688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2F7E16"/>
    <w:multiLevelType w:val="hybridMultilevel"/>
    <w:tmpl w:val="2E1C5FD4"/>
    <w:lvl w:ilvl="0" w:tplc="D0B8BFAE">
      <w:numFmt w:val="bullet"/>
      <w:lvlText w:val="·"/>
      <w:lvlJc w:val="left"/>
      <w:pPr>
        <w:ind w:left="900" w:hanging="360"/>
      </w:pPr>
      <w:rPr>
        <w:rFonts w:ascii="Times New Roman" w:eastAsia="Times New Roman" w:hAnsi="Times New Roman" w:cs="Times New Roman" w:hint="default"/>
        <w:color w:val="000000"/>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2A1F1E36"/>
    <w:multiLevelType w:val="hybridMultilevel"/>
    <w:tmpl w:val="6AD2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B0A46"/>
    <w:multiLevelType w:val="hybridMultilevel"/>
    <w:tmpl w:val="A0CE7370"/>
    <w:lvl w:ilvl="0" w:tplc="04090001">
      <w:start w:val="1"/>
      <w:numFmt w:val="bullet"/>
      <w:lvlText w:val=""/>
      <w:lvlJc w:val="left"/>
      <w:pPr>
        <w:ind w:left="1360" w:hanging="360"/>
      </w:pPr>
      <w:rPr>
        <w:rFonts w:ascii="Symbol" w:hAnsi="Symbol" w:hint="default"/>
        <w:color w:val="000000"/>
        <w:sz w:val="20"/>
      </w:rPr>
    </w:lvl>
    <w:lvl w:ilvl="1" w:tplc="04090001">
      <w:start w:val="1"/>
      <w:numFmt w:val="bullet"/>
      <w:lvlText w:val=""/>
      <w:lvlJc w:val="left"/>
      <w:pPr>
        <w:ind w:left="1900" w:hanging="360"/>
      </w:pPr>
      <w:rPr>
        <w:rFonts w:ascii="Symbol" w:hAnsi="Symbol" w:hint="default"/>
        <w:color w:val="000000"/>
        <w:sz w:val="20"/>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15:restartNumberingAfterBreak="0">
    <w:nsid w:val="2E48445F"/>
    <w:multiLevelType w:val="hybridMultilevel"/>
    <w:tmpl w:val="4DBEC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17A60"/>
    <w:multiLevelType w:val="hybridMultilevel"/>
    <w:tmpl w:val="075CB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F742D8"/>
    <w:multiLevelType w:val="hybridMultilevel"/>
    <w:tmpl w:val="2F1457FA"/>
    <w:lvl w:ilvl="0" w:tplc="6D921072">
      <w:numFmt w:val="bullet"/>
      <w:lvlText w:val="-"/>
      <w:lvlJc w:val="left"/>
      <w:pPr>
        <w:ind w:left="1477" w:hanging="360"/>
      </w:pPr>
      <w:rPr>
        <w:rFonts w:ascii="Times New Roman" w:eastAsia="Times New Roman" w:hAnsi="Times New Roman" w:cs="Times New Roman"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8" w15:restartNumberingAfterBreak="0">
    <w:nsid w:val="3EE819FA"/>
    <w:multiLevelType w:val="hybridMultilevel"/>
    <w:tmpl w:val="9C2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A682B"/>
    <w:multiLevelType w:val="hybridMultilevel"/>
    <w:tmpl w:val="1830563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8286AF7"/>
    <w:multiLevelType w:val="hybridMultilevel"/>
    <w:tmpl w:val="92AEBA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C1167D"/>
    <w:multiLevelType w:val="hybridMultilevel"/>
    <w:tmpl w:val="F79E1A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5CAD2910"/>
    <w:multiLevelType w:val="hybridMultilevel"/>
    <w:tmpl w:val="EA928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EE1762"/>
    <w:multiLevelType w:val="hybridMultilevel"/>
    <w:tmpl w:val="036A729E"/>
    <w:lvl w:ilvl="0" w:tplc="04090001">
      <w:start w:val="1"/>
      <w:numFmt w:val="bullet"/>
      <w:lvlText w:val=""/>
      <w:lvlJc w:val="left"/>
      <w:pPr>
        <w:ind w:left="1360" w:hanging="360"/>
      </w:pPr>
      <w:rPr>
        <w:rFonts w:ascii="Symbol" w:hAnsi="Symbol" w:hint="default"/>
        <w:color w:val="000000"/>
        <w:sz w:val="20"/>
      </w:rPr>
    </w:lvl>
    <w:lvl w:ilvl="1" w:tplc="92322DF0">
      <w:numFmt w:val="bullet"/>
      <w:lvlText w:val="·"/>
      <w:lvlJc w:val="left"/>
      <w:pPr>
        <w:ind w:left="1900" w:hanging="360"/>
      </w:pPr>
      <w:rPr>
        <w:rFonts w:ascii="Times New Roman" w:eastAsia="Times New Roman" w:hAnsi="Times New Roman" w:cs="Times New Roman" w:hint="default"/>
        <w:color w:val="000000"/>
        <w:sz w:val="20"/>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4" w15:restartNumberingAfterBreak="0">
    <w:nsid w:val="685D1331"/>
    <w:multiLevelType w:val="hybridMultilevel"/>
    <w:tmpl w:val="D3C26BC4"/>
    <w:lvl w:ilvl="0" w:tplc="D0B8BFAE">
      <w:numFmt w:val="bullet"/>
      <w:lvlText w:val="·"/>
      <w:lvlJc w:val="left"/>
      <w:pPr>
        <w:ind w:left="1360" w:hanging="360"/>
      </w:pPr>
      <w:rPr>
        <w:rFonts w:ascii="Times New Roman" w:eastAsia="Times New Roman" w:hAnsi="Times New Roman" w:cs="Times New Roman" w:hint="default"/>
        <w:color w:val="000000"/>
        <w:sz w:val="20"/>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 w15:restartNumberingAfterBreak="0">
    <w:nsid w:val="73512D2A"/>
    <w:multiLevelType w:val="hybridMultilevel"/>
    <w:tmpl w:val="AAB2F22C"/>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3DA5591"/>
    <w:multiLevelType w:val="hybridMultilevel"/>
    <w:tmpl w:val="AF422E04"/>
    <w:lvl w:ilvl="0" w:tplc="04090003">
      <w:start w:val="1"/>
      <w:numFmt w:val="bullet"/>
      <w:lvlText w:val="o"/>
      <w:lvlJc w:val="left"/>
      <w:pPr>
        <w:ind w:left="2260" w:hanging="360"/>
      </w:pPr>
      <w:rPr>
        <w:rFonts w:ascii="Courier New" w:hAnsi="Courier New" w:cs="Courier New"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7" w15:restartNumberingAfterBreak="0">
    <w:nsid w:val="77CF0998"/>
    <w:multiLevelType w:val="hybridMultilevel"/>
    <w:tmpl w:val="8B0E27D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7B843FBC"/>
    <w:multiLevelType w:val="hybridMultilevel"/>
    <w:tmpl w:val="C0C265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7E0E2835"/>
    <w:multiLevelType w:val="hybridMultilevel"/>
    <w:tmpl w:val="7DA6D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776444">
    <w:abstractNumId w:val="5"/>
  </w:num>
  <w:num w:numId="2" w16cid:durableId="23749056">
    <w:abstractNumId w:val="5"/>
  </w:num>
  <w:num w:numId="3" w16cid:durableId="1584610082">
    <w:abstractNumId w:val="5"/>
  </w:num>
  <w:num w:numId="4" w16cid:durableId="1817912453">
    <w:abstractNumId w:val="5"/>
  </w:num>
  <w:num w:numId="5" w16cid:durableId="125125406">
    <w:abstractNumId w:val="0"/>
  </w:num>
  <w:num w:numId="6" w16cid:durableId="961350809">
    <w:abstractNumId w:val="17"/>
  </w:num>
  <w:num w:numId="7" w16cid:durableId="2111462114">
    <w:abstractNumId w:val="7"/>
  </w:num>
  <w:num w:numId="8" w16cid:durableId="374550454">
    <w:abstractNumId w:val="12"/>
  </w:num>
  <w:num w:numId="9" w16cid:durableId="444423158">
    <w:abstractNumId w:val="24"/>
  </w:num>
  <w:num w:numId="10" w16cid:durableId="148060276">
    <w:abstractNumId w:val="23"/>
  </w:num>
  <w:num w:numId="11" w16cid:durableId="945960065">
    <w:abstractNumId w:val="26"/>
  </w:num>
  <w:num w:numId="12" w16cid:durableId="1022585336">
    <w:abstractNumId w:val="27"/>
  </w:num>
  <w:num w:numId="13" w16cid:durableId="1539660519">
    <w:abstractNumId w:val="19"/>
  </w:num>
  <w:num w:numId="14" w16cid:durableId="934169213">
    <w:abstractNumId w:val="18"/>
  </w:num>
  <w:num w:numId="15" w16cid:durableId="1127505877">
    <w:abstractNumId w:val="10"/>
  </w:num>
  <w:num w:numId="16" w16cid:durableId="385489354">
    <w:abstractNumId w:val="4"/>
  </w:num>
  <w:num w:numId="17" w16cid:durableId="1466505691">
    <w:abstractNumId w:val="21"/>
  </w:num>
  <w:num w:numId="18" w16cid:durableId="1621834859">
    <w:abstractNumId w:val="13"/>
  </w:num>
  <w:num w:numId="19" w16cid:durableId="207376398">
    <w:abstractNumId w:val="29"/>
  </w:num>
  <w:num w:numId="20" w16cid:durableId="427654357">
    <w:abstractNumId w:val="22"/>
  </w:num>
  <w:num w:numId="21" w16cid:durableId="1808935222">
    <w:abstractNumId w:val="8"/>
  </w:num>
  <w:num w:numId="22" w16cid:durableId="108090738">
    <w:abstractNumId w:val="11"/>
  </w:num>
  <w:num w:numId="23" w16cid:durableId="1550997800">
    <w:abstractNumId w:val="2"/>
  </w:num>
  <w:num w:numId="24" w16cid:durableId="1589728813">
    <w:abstractNumId w:val="16"/>
  </w:num>
  <w:num w:numId="25" w16cid:durableId="1327242151">
    <w:abstractNumId w:val="9"/>
  </w:num>
  <w:num w:numId="26" w16cid:durableId="276063313">
    <w:abstractNumId w:val="15"/>
  </w:num>
  <w:num w:numId="27" w16cid:durableId="661395277">
    <w:abstractNumId w:val="25"/>
  </w:num>
  <w:num w:numId="28" w16cid:durableId="341050531">
    <w:abstractNumId w:val="14"/>
  </w:num>
  <w:num w:numId="29" w16cid:durableId="1960913521">
    <w:abstractNumId w:val="6"/>
  </w:num>
  <w:num w:numId="30" w16cid:durableId="447511516">
    <w:abstractNumId w:val="3"/>
  </w:num>
  <w:num w:numId="31" w16cid:durableId="1640452008">
    <w:abstractNumId w:val="1"/>
  </w:num>
  <w:num w:numId="32" w16cid:durableId="338773719">
    <w:abstractNumId w:val="20"/>
  </w:num>
  <w:num w:numId="33" w16cid:durableId="203969356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42"/>
    <w:rsid w:val="00025B0D"/>
    <w:rsid w:val="00107614"/>
    <w:rsid w:val="00125139"/>
    <w:rsid w:val="00146C00"/>
    <w:rsid w:val="0015213E"/>
    <w:rsid w:val="001E18BC"/>
    <w:rsid w:val="002A7444"/>
    <w:rsid w:val="00306D91"/>
    <w:rsid w:val="003D2142"/>
    <w:rsid w:val="00554FF9"/>
    <w:rsid w:val="005B5AFF"/>
    <w:rsid w:val="00A116B4"/>
    <w:rsid w:val="00A95DF0"/>
    <w:rsid w:val="00AA3B13"/>
    <w:rsid w:val="00C25A45"/>
    <w:rsid w:val="00C320FF"/>
    <w:rsid w:val="00D5712A"/>
    <w:rsid w:val="00FB3891"/>
    <w:rsid w:val="00FF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BD5A"/>
  <w15:chartTrackingRefBased/>
  <w15:docId w15:val="{C8C32FA4-17C7-4DBF-B88A-3BEDFE32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AFF"/>
    <w:pPr>
      <w:spacing w:line="360" w:lineRule="auto"/>
    </w:pPr>
    <w:rPr>
      <w:rFonts w:cstheme="minorBidi"/>
      <w:sz w:val="28"/>
      <w:szCs w:val="22"/>
    </w:rPr>
  </w:style>
  <w:style w:type="paragraph" w:styleId="Heading1">
    <w:name w:val="heading 1"/>
    <w:basedOn w:val="Normal"/>
    <w:next w:val="Normal"/>
    <w:link w:val="Heading1Char"/>
    <w:qFormat/>
    <w:rsid w:val="005B5AFF"/>
    <w:pPr>
      <w:keepNext/>
      <w:keepLines/>
      <w:numPr>
        <w:numId w:val="4"/>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5B5AFF"/>
    <w:pPr>
      <w:keepNext/>
      <w:keepLines/>
      <w:numPr>
        <w:ilvl w:val="1"/>
        <w:numId w:val="4"/>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5B5AFF"/>
    <w:pPr>
      <w:keepNext/>
      <w:keepLines/>
      <w:numPr>
        <w:ilvl w:val="2"/>
        <w:numId w:val="4"/>
      </w:numPr>
      <w:spacing w:before="200" w:after="120"/>
      <w:outlineLvl w:val="2"/>
    </w:pPr>
    <w:rPr>
      <w:rFonts w:eastAsiaTheme="majorEastAsia" w:cstheme="majorBidi"/>
      <w:b/>
      <w:bCs/>
      <w:sz w:val="30"/>
    </w:rPr>
  </w:style>
  <w:style w:type="paragraph" w:styleId="Heading4">
    <w:name w:val="heading 4"/>
    <w:basedOn w:val="Normal"/>
    <w:next w:val="Normal"/>
    <w:link w:val="Heading4Char"/>
    <w:unhideWhenUsed/>
    <w:qFormat/>
    <w:rsid w:val="005B5AFF"/>
    <w:pPr>
      <w:keepNext/>
      <w:keepLines/>
      <w:numPr>
        <w:ilvl w:val="3"/>
        <w:numId w:val="4"/>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qFormat/>
    <w:rsid w:val="00FB3891"/>
    <w:pPr>
      <w:keepNext/>
      <w:tabs>
        <w:tab w:val="num" w:pos="1292"/>
      </w:tabs>
      <w:spacing w:before="120" w:after="120"/>
      <w:ind w:left="1292" w:hanging="1008"/>
      <w:jc w:val="both"/>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qFormat/>
    <w:rsid w:val="00FB3891"/>
    <w:pPr>
      <w:keepNext/>
      <w:tabs>
        <w:tab w:val="num" w:pos="1436"/>
      </w:tabs>
      <w:spacing w:before="120" w:after="120"/>
      <w:ind w:left="1436" w:hanging="1152"/>
      <w:jc w:val="both"/>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qFormat/>
    <w:rsid w:val="00FB3891"/>
    <w:pPr>
      <w:keepNext/>
      <w:tabs>
        <w:tab w:val="num" w:pos="1580"/>
      </w:tabs>
      <w:ind w:left="1580" w:hanging="1296"/>
      <w:jc w:val="both"/>
      <w:outlineLvl w:val="6"/>
    </w:pPr>
    <w:rPr>
      <w:rFonts w:ascii="Tahoma" w:eastAsia="Times New Roman" w:hAnsi="Tahoma" w:cs="Times New Roman"/>
      <w:b/>
      <w:sz w:val="22"/>
      <w:szCs w:val="20"/>
      <w:lang w:val="fr-FR" w:eastAsia="fr-FR"/>
    </w:rPr>
  </w:style>
  <w:style w:type="paragraph" w:styleId="Heading8">
    <w:name w:val="heading 8"/>
    <w:basedOn w:val="Normal"/>
    <w:next w:val="Normal"/>
    <w:link w:val="Heading8Char"/>
    <w:qFormat/>
    <w:rsid w:val="00FB3891"/>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eastAsia="Times New Roman" w:hAnsi="Tahoma" w:cs="Times New Roman"/>
      <w:b/>
      <w:szCs w:val="20"/>
      <w:lang w:val="fr-FR" w:eastAsia="fr-FR"/>
    </w:rPr>
  </w:style>
  <w:style w:type="paragraph" w:styleId="Heading9">
    <w:name w:val="heading 9"/>
    <w:basedOn w:val="Normal"/>
    <w:next w:val="Normal"/>
    <w:link w:val="Heading9Char"/>
    <w:qFormat/>
    <w:rsid w:val="00FB3891"/>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jc w:val="both"/>
      <w:outlineLvl w:val="8"/>
    </w:pPr>
    <w:rPr>
      <w:rFonts w:eastAsia="Times New Roman" w:cs="Times New Roman"/>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ing1">
    <w:name w:val="TOC Heading1"/>
    <w:basedOn w:val="Heading1"/>
    <w:next w:val="Normal"/>
    <w:uiPriority w:val="39"/>
    <w:semiHidden/>
    <w:unhideWhenUsed/>
    <w:qFormat/>
    <w:rsid w:val="005B5AFF"/>
    <w:pPr>
      <w:numPr>
        <w:numId w:val="0"/>
      </w:numPr>
      <w:outlineLvl w:val="9"/>
    </w:pPr>
    <w:rPr>
      <w:lang w:eastAsia="ja-JP"/>
    </w:rPr>
  </w:style>
  <w:style w:type="character" w:customStyle="1" w:styleId="Heading1Char">
    <w:name w:val="Heading 1 Char"/>
    <w:basedOn w:val="DefaultParagraphFont"/>
    <w:link w:val="Heading1"/>
    <w:rsid w:val="005B5AFF"/>
    <w:rPr>
      <w:rFonts w:eastAsiaTheme="majorEastAsia" w:cstheme="majorBidi"/>
      <w:b/>
      <w:bCs/>
      <w:sz w:val="40"/>
      <w:szCs w:val="28"/>
    </w:rPr>
  </w:style>
  <w:style w:type="character" w:customStyle="1" w:styleId="Heading2Char">
    <w:name w:val="Heading 2 Char"/>
    <w:basedOn w:val="DefaultParagraphFont"/>
    <w:link w:val="Heading2"/>
    <w:rsid w:val="005B5AFF"/>
    <w:rPr>
      <w:rFonts w:eastAsiaTheme="majorEastAsia" w:cstheme="majorBidi"/>
      <w:b/>
      <w:bCs/>
      <w:sz w:val="32"/>
      <w:szCs w:val="26"/>
    </w:rPr>
  </w:style>
  <w:style w:type="character" w:customStyle="1" w:styleId="Heading3Char">
    <w:name w:val="Heading 3 Char"/>
    <w:basedOn w:val="DefaultParagraphFont"/>
    <w:link w:val="Heading3"/>
    <w:rsid w:val="005B5AFF"/>
    <w:rPr>
      <w:rFonts w:eastAsiaTheme="majorEastAsia" w:cstheme="majorBidi"/>
      <w:b/>
      <w:bCs/>
      <w:sz w:val="30"/>
      <w:szCs w:val="22"/>
    </w:rPr>
  </w:style>
  <w:style w:type="character" w:customStyle="1" w:styleId="Heading4Char">
    <w:name w:val="Heading 4 Char"/>
    <w:basedOn w:val="DefaultParagraphFont"/>
    <w:link w:val="Heading4"/>
    <w:uiPriority w:val="9"/>
    <w:rsid w:val="005B5AFF"/>
    <w:rPr>
      <w:rFonts w:asciiTheme="majorHAnsi" w:eastAsiaTheme="majorEastAsia" w:hAnsiTheme="majorHAnsi" w:cstheme="majorBidi"/>
      <w:b/>
      <w:bCs/>
      <w:iCs/>
      <w:sz w:val="28"/>
      <w:szCs w:val="22"/>
    </w:rPr>
  </w:style>
  <w:style w:type="paragraph" w:styleId="TOC1">
    <w:name w:val="toc 1"/>
    <w:basedOn w:val="Normal"/>
    <w:next w:val="Normal"/>
    <w:uiPriority w:val="39"/>
    <w:unhideWhenUsed/>
    <w:qFormat/>
    <w:rsid w:val="005B5AFF"/>
    <w:pPr>
      <w:tabs>
        <w:tab w:val="left" w:pos="1320"/>
        <w:tab w:val="right" w:leader="dot" w:pos="9062"/>
      </w:tabs>
      <w:spacing w:after="100"/>
    </w:pPr>
  </w:style>
  <w:style w:type="paragraph" w:styleId="TOC2">
    <w:name w:val="toc 2"/>
    <w:basedOn w:val="Normal"/>
    <w:next w:val="Normal"/>
    <w:uiPriority w:val="39"/>
    <w:unhideWhenUsed/>
    <w:qFormat/>
    <w:rsid w:val="005B5AFF"/>
    <w:pPr>
      <w:spacing w:after="100"/>
      <w:ind w:left="220"/>
    </w:pPr>
  </w:style>
  <w:style w:type="paragraph" w:styleId="TOC3">
    <w:name w:val="toc 3"/>
    <w:basedOn w:val="Normal"/>
    <w:next w:val="Normal"/>
    <w:uiPriority w:val="39"/>
    <w:unhideWhenUsed/>
    <w:qFormat/>
    <w:rsid w:val="005B5AFF"/>
    <w:pPr>
      <w:spacing w:after="100"/>
      <w:ind w:left="440"/>
    </w:pPr>
  </w:style>
  <w:style w:type="paragraph" w:styleId="Header">
    <w:name w:val="header"/>
    <w:basedOn w:val="Normal"/>
    <w:link w:val="HeaderChar"/>
    <w:uiPriority w:val="99"/>
    <w:unhideWhenUsed/>
    <w:qFormat/>
    <w:rsid w:val="005B5AFF"/>
    <w:pPr>
      <w:tabs>
        <w:tab w:val="center" w:pos="4680"/>
        <w:tab w:val="right" w:pos="9360"/>
      </w:tabs>
      <w:spacing w:line="240" w:lineRule="auto"/>
    </w:pPr>
  </w:style>
  <w:style w:type="character" w:customStyle="1" w:styleId="HeaderChar">
    <w:name w:val="Header Char"/>
    <w:basedOn w:val="DefaultParagraphFont"/>
    <w:link w:val="Header"/>
    <w:uiPriority w:val="99"/>
    <w:rsid w:val="005B5AFF"/>
    <w:rPr>
      <w:rFonts w:eastAsiaTheme="minorHAnsi" w:cstheme="minorBidi"/>
      <w:sz w:val="28"/>
      <w:szCs w:val="22"/>
    </w:rPr>
  </w:style>
  <w:style w:type="paragraph" w:styleId="Footer">
    <w:name w:val="footer"/>
    <w:basedOn w:val="Normal"/>
    <w:link w:val="FooterChar"/>
    <w:uiPriority w:val="99"/>
    <w:unhideWhenUsed/>
    <w:qFormat/>
    <w:rsid w:val="005B5AFF"/>
    <w:pPr>
      <w:tabs>
        <w:tab w:val="center" w:pos="4680"/>
        <w:tab w:val="right" w:pos="9360"/>
      </w:tabs>
      <w:spacing w:line="240" w:lineRule="auto"/>
    </w:pPr>
  </w:style>
  <w:style w:type="character" w:customStyle="1" w:styleId="FooterChar">
    <w:name w:val="Footer Char"/>
    <w:basedOn w:val="DefaultParagraphFont"/>
    <w:link w:val="Footer"/>
    <w:uiPriority w:val="99"/>
    <w:qFormat/>
    <w:rsid w:val="005B5AFF"/>
    <w:rPr>
      <w:rFonts w:eastAsiaTheme="minorHAnsi" w:cstheme="minorBidi"/>
      <w:sz w:val="28"/>
      <w:szCs w:val="22"/>
    </w:rPr>
  </w:style>
  <w:style w:type="character" w:styleId="CommentReference">
    <w:name w:val="annotation reference"/>
    <w:basedOn w:val="DefaultParagraphFont"/>
    <w:qFormat/>
    <w:rsid w:val="005B5AFF"/>
    <w:rPr>
      <w:sz w:val="21"/>
      <w:szCs w:val="21"/>
    </w:rPr>
  </w:style>
  <w:style w:type="character" w:styleId="Hyperlink">
    <w:name w:val="Hyperlink"/>
    <w:basedOn w:val="CommentReference"/>
    <w:uiPriority w:val="99"/>
    <w:unhideWhenUsed/>
    <w:qFormat/>
    <w:rsid w:val="005B5AFF"/>
    <w:rPr>
      <w:rFonts w:ascii="Calibri" w:eastAsia="SimSun" w:hAnsi="Calibri"/>
      <w:color w:val="0563C1" w:themeColor="hyperlink"/>
      <w:sz w:val="21"/>
      <w:szCs w:val="21"/>
      <w:u w:val="single"/>
    </w:rPr>
  </w:style>
  <w:style w:type="character" w:styleId="Strong">
    <w:name w:val="Strong"/>
    <w:basedOn w:val="DefaultParagraphFont"/>
    <w:uiPriority w:val="22"/>
    <w:qFormat/>
    <w:rsid w:val="005B5AFF"/>
    <w:rPr>
      <w:b/>
      <w:bCs/>
    </w:rPr>
  </w:style>
  <w:style w:type="paragraph" w:styleId="NoSpacing">
    <w:name w:val="No Spacing"/>
    <w:uiPriority w:val="1"/>
    <w:qFormat/>
    <w:rsid w:val="005B5AFF"/>
    <w:pPr>
      <w:ind w:left="720"/>
    </w:pPr>
    <w:rPr>
      <w:rFonts w:cstheme="minorBidi"/>
      <w:b/>
      <w:sz w:val="26"/>
      <w:szCs w:val="22"/>
    </w:rPr>
  </w:style>
  <w:style w:type="paragraph" w:styleId="ListParagraph">
    <w:name w:val="List Paragraph"/>
    <w:basedOn w:val="Normal"/>
    <w:uiPriority w:val="34"/>
    <w:qFormat/>
    <w:rsid w:val="005B5AFF"/>
    <w:pPr>
      <w:ind w:left="720"/>
      <w:contextualSpacing/>
    </w:pPr>
  </w:style>
  <w:style w:type="paragraph" w:styleId="TOCHeading">
    <w:name w:val="TOC Heading"/>
    <w:basedOn w:val="Heading1"/>
    <w:next w:val="Normal"/>
    <w:uiPriority w:val="39"/>
    <w:unhideWhenUsed/>
    <w:qFormat/>
    <w:rsid w:val="005B5AFF"/>
    <w:pPr>
      <w:numPr>
        <w:numId w:val="0"/>
      </w:numPr>
      <w:spacing w:before="240" w:after="0" w:line="259" w:lineRule="auto"/>
      <w:jc w:val="left"/>
      <w:outlineLvl w:val="9"/>
    </w:pPr>
    <w:rPr>
      <w:rFonts w:asciiTheme="majorHAnsi" w:hAnsiTheme="majorHAnsi"/>
      <w:b w:val="0"/>
      <w:bCs w:val="0"/>
      <w:color w:val="2E74B5" w:themeColor="accent1" w:themeShade="BF"/>
      <w:sz w:val="32"/>
      <w:szCs w:val="32"/>
    </w:rPr>
  </w:style>
  <w:style w:type="character" w:customStyle="1" w:styleId="Heading5Char">
    <w:name w:val="Heading 5 Char"/>
    <w:basedOn w:val="DefaultParagraphFont"/>
    <w:link w:val="Heading5"/>
    <w:rsid w:val="00FB3891"/>
    <w:rPr>
      <w:rFonts w:ascii="Arial" w:eastAsia="Times New Roman" w:hAnsi="Arial"/>
      <w:b/>
      <w:lang w:val="fr-FR" w:eastAsia="fr-FR"/>
    </w:rPr>
  </w:style>
  <w:style w:type="character" w:customStyle="1" w:styleId="Heading6Char">
    <w:name w:val="Heading 6 Char"/>
    <w:basedOn w:val="DefaultParagraphFont"/>
    <w:link w:val="Heading6"/>
    <w:rsid w:val="00FB3891"/>
    <w:rPr>
      <w:rFonts w:ascii="Times" w:eastAsia="Times New Roman" w:hAnsi="Times"/>
      <w:lang w:val="fr-FR" w:eastAsia="fr-FR"/>
    </w:rPr>
  </w:style>
  <w:style w:type="character" w:customStyle="1" w:styleId="Heading7Char">
    <w:name w:val="Heading 7 Char"/>
    <w:basedOn w:val="DefaultParagraphFont"/>
    <w:link w:val="Heading7"/>
    <w:rsid w:val="00FB3891"/>
    <w:rPr>
      <w:rFonts w:ascii="Tahoma" w:eastAsia="Times New Roman" w:hAnsi="Tahoma"/>
      <w:b/>
      <w:sz w:val="22"/>
      <w:lang w:val="fr-FR" w:eastAsia="fr-FR"/>
    </w:rPr>
  </w:style>
  <w:style w:type="character" w:customStyle="1" w:styleId="Heading8Char">
    <w:name w:val="Heading 8 Char"/>
    <w:basedOn w:val="DefaultParagraphFont"/>
    <w:link w:val="Heading8"/>
    <w:rsid w:val="00FB3891"/>
    <w:rPr>
      <w:rFonts w:ascii="Tahoma" w:eastAsia="Times New Roman" w:hAnsi="Tahoma"/>
      <w:b/>
      <w:sz w:val="28"/>
      <w:shd w:val="pct5" w:color="auto" w:fill="auto"/>
      <w:lang w:val="fr-FR" w:eastAsia="fr-FR"/>
    </w:rPr>
  </w:style>
  <w:style w:type="character" w:customStyle="1" w:styleId="Heading9Char">
    <w:name w:val="Heading 9 Char"/>
    <w:basedOn w:val="DefaultParagraphFont"/>
    <w:link w:val="Heading9"/>
    <w:rsid w:val="00FB3891"/>
    <w:rPr>
      <w:rFonts w:eastAsia="Times New Roman"/>
      <w:b/>
      <w:sz w:val="22"/>
      <w:shd w:val="pct5" w:color="auto" w:fill="auto"/>
      <w:lang w:val="fr-FR" w:eastAsia="fr-FR"/>
    </w:rPr>
  </w:style>
  <w:style w:type="paragraph" w:customStyle="1" w:styleId="StyleTitre3Arial">
    <w:name w:val="Style Titre 3 + Arial"/>
    <w:basedOn w:val="Heading3"/>
    <w:autoRedefine/>
    <w:rsid w:val="00FB3891"/>
    <w:pPr>
      <w:keepLines w:val="0"/>
      <w:tabs>
        <w:tab w:val="left" w:pos="6946"/>
      </w:tabs>
      <w:spacing w:before="120" w:line="259" w:lineRule="auto"/>
      <w:ind w:left="1004" w:hanging="153"/>
      <w:jc w:val="both"/>
    </w:pPr>
    <w:rPr>
      <w:rFonts w:ascii="Calibri" w:eastAsia="Times New Roman" w:hAnsi="Calibri" w:cs="Times New Roman"/>
      <w:sz w:val="26"/>
      <w:szCs w:val="20"/>
      <w:lang w:val="fr-FR" w:eastAsia="fr-FR"/>
    </w:rPr>
  </w:style>
  <w:style w:type="paragraph" w:styleId="NormalWeb">
    <w:name w:val="Normal (Web)"/>
    <w:basedOn w:val="Normal"/>
    <w:uiPriority w:val="99"/>
    <w:semiHidden/>
    <w:unhideWhenUsed/>
    <w:rsid w:val="00554FF9"/>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554FF9"/>
  </w:style>
  <w:style w:type="table" w:styleId="TableGrid">
    <w:name w:val="Table Grid"/>
    <w:basedOn w:val="TableNormal"/>
    <w:uiPriority w:val="39"/>
    <w:rsid w:val="00306D91"/>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5139"/>
    <w:rPr>
      <w:rFonts w:cstheme="minorBidi"/>
      <w:sz w:val="28"/>
      <w:szCs w:val="22"/>
    </w:rPr>
  </w:style>
  <w:style w:type="paragraph" w:styleId="CommentText">
    <w:name w:val="annotation text"/>
    <w:basedOn w:val="Normal"/>
    <w:link w:val="CommentTextChar"/>
    <w:uiPriority w:val="99"/>
    <w:unhideWhenUsed/>
    <w:rsid w:val="00125139"/>
    <w:pPr>
      <w:spacing w:line="240" w:lineRule="auto"/>
    </w:pPr>
    <w:rPr>
      <w:sz w:val="20"/>
      <w:szCs w:val="20"/>
    </w:rPr>
  </w:style>
  <w:style w:type="character" w:customStyle="1" w:styleId="CommentTextChar">
    <w:name w:val="Comment Text Char"/>
    <w:basedOn w:val="DefaultParagraphFont"/>
    <w:link w:val="CommentText"/>
    <w:uiPriority w:val="99"/>
    <w:rsid w:val="00125139"/>
    <w:rPr>
      <w:rFonts w:cstheme="minorBidi"/>
    </w:rPr>
  </w:style>
  <w:style w:type="paragraph" w:styleId="CommentSubject">
    <w:name w:val="annotation subject"/>
    <w:basedOn w:val="CommentText"/>
    <w:next w:val="CommentText"/>
    <w:link w:val="CommentSubjectChar"/>
    <w:uiPriority w:val="99"/>
    <w:semiHidden/>
    <w:unhideWhenUsed/>
    <w:rsid w:val="00125139"/>
    <w:rPr>
      <w:b/>
      <w:bCs/>
    </w:rPr>
  </w:style>
  <w:style w:type="character" w:customStyle="1" w:styleId="CommentSubjectChar">
    <w:name w:val="Comment Subject Char"/>
    <w:basedOn w:val="CommentTextChar"/>
    <w:link w:val="CommentSubject"/>
    <w:uiPriority w:val="99"/>
    <w:semiHidden/>
    <w:rsid w:val="00125139"/>
    <w:rPr>
      <w:rFonts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654">
      <w:bodyDiv w:val="1"/>
      <w:marLeft w:val="0"/>
      <w:marRight w:val="0"/>
      <w:marTop w:val="0"/>
      <w:marBottom w:val="0"/>
      <w:divBdr>
        <w:top w:val="none" w:sz="0" w:space="0" w:color="auto"/>
        <w:left w:val="none" w:sz="0" w:space="0" w:color="auto"/>
        <w:bottom w:val="none" w:sz="0" w:space="0" w:color="auto"/>
        <w:right w:val="none" w:sz="0" w:space="0" w:color="auto"/>
      </w:divBdr>
    </w:div>
    <w:div w:id="932784171">
      <w:bodyDiv w:val="1"/>
      <w:marLeft w:val="0"/>
      <w:marRight w:val="0"/>
      <w:marTop w:val="0"/>
      <w:marBottom w:val="0"/>
      <w:divBdr>
        <w:top w:val="none" w:sz="0" w:space="0" w:color="auto"/>
        <w:left w:val="none" w:sz="0" w:space="0" w:color="auto"/>
        <w:bottom w:val="none" w:sz="0" w:space="0" w:color="auto"/>
        <w:right w:val="none" w:sz="0" w:space="0" w:color="auto"/>
      </w:divBdr>
    </w:div>
    <w:div w:id="186679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DBA28-DACF-4F69-96F9-67CC50E8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Lâm Mai</dc:creator>
  <cp:keywords/>
  <dc:description/>
  <cp:lastModifiedBy>Vũ Thị Dương</cp:lastModifiedBy>
  <cp:revision>12</cp:revision>
  <dcterms:created xsi:type="dcterms:W3CDTF">2023-02-13T14:30:00Z</dcterms:created>
  <dcterms:modified xsi:type="dcterms:W3CDTF">2023-02-17T09:27:00Z</dcterms:modified>
</cp:coreProperties>
</file>